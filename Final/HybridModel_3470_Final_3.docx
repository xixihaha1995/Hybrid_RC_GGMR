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4E280C5F" w:rsidR="00507EEE" w:rsidRDefault="00B676F8" w:rsidP="00B676F8">
      <w:pPr>
        <w:jc w:val="center"/>
        <w:rPr>
          <w:sz w:val="22"/>
          <w:szCs w:val="22"/>
        </w:rPr>
      </w:pPr>
      <w:r>
        <w:rPr>
          <w:sz w:val="22"/>
          <w:szCs w:val="22"/>
        </w:rPr>
        <w:t>Lichen W</w:t>
      </w:r>
      <w:ins w:id="1" w:author="Lichen Wu" w:date="2022-06-08T20:54:00Z">
        <w:r w:rsidR="00556062">
          <w:rPr>
            <w:sz w:val="22"/>
            <w:szCs w:val="22"/>
          </w:rPr>
          <w:t>U</w:t>
        </w:r>
      </w:ins>
      <w:del w:id="2" w:author="Lichen Wu" w:date="2022-06-08T20:54:00Z">
        <w:r w:rsidDel="00556062">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8T20:54:00Z">
        <w:r w:rsidR="00556062">
          <w:rPr>
            <w:sz w:val="22"/>
            <w:szCs w:val="22"/>
          </w:rPr>
          <w:t>ANG</w:t>
        </w:r>
      </w:ins>
      <w:del w:id="4" w:author="Lichen Wu" w:date="2022-06-08T20:54:00Z">
        <w:r w:rsidDel="00556062">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8T20:54:00Z">
        <w:r w:rsidR="00556062">
          <w:rPr>
            <w:sz w:val="22"/>
            <w:szCs w:val="22"/>
          </w:rPr>
          <w:t>RAUN</w:t>
        </w:r>
      </w:ins>
      <w:del w:id="6" w:author="Lichen Wu" w:date="2022-06-08T20:54:00Z">
        <w:r w:rsidDel="00556062">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120723"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144DFFC4"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del w:id="7" w:author="Lichen Wu" w:date="2022-06-08T20:54:00Z">
        <w:r w:rsidR="00BD08A8" w:rsidRPr="00837C2D" w:rsidDel="00C70293">
          <w:rPr>
            <w:lang w:eastAsia="zh-CN"/>
          </w:rPr>
          <w:delText xml:space="preserve">hybrid approach </w:delText>
        </w:r>
        <w:r w:rsidR="003D3D7C" w:rsidRPr="00837C2D" w:rsidDel="00C70293">
          <w:rPr>
            <w:lang w:eastAsia="zh-CN"/>
          </w:rPr>
          <w:delText>had</w:delText>
        </w:r>
        <w:r w:rsidR="00BD08A8" w:rsidRPr="00837C2D" w:rsidDel="00C70293">
          <w:rPr>
            <w:lang w:eastAsia="zh-CN"/>
          </w:rPr>
          <w:delText xml:space="preserve"> a </w:delText>
        </w:r>
        <w:r w:rsidR="00EA4765" w:rsidRPr="00853CB8" w:rsidDel="00C70293">
          <w:rPr>
            <w:lang w:eastAsia="zh-CN"/>
          </w:rPr>
          <w:delText>Normalized Root Mean Square Error (</w:delText>
        </w:r>
        <w:r w:rsidR="00BD08A8" w:rsidRPr="00853CB8" w:rsidDel="00C70293">
          <w:rPr>
            <w:lang w:eastAsia="zh-CN"/>
          </w:rPr>
          <w:delText>NRMSE</w:delText>
        </w:r>
        <w:r w:rsidR="00EA4765" w:rsidRPr="00853CB8" w:rsidDel="00C70293">
          <w:rPr>
            <w:lang w:eastAsia="zh-CN"/>
          </w:rPr>
          <w:delText>)</w:delText>
        </w:r>
        <w:r w:rsidR="00BD08A8" w:rsidRPr="00853CB8" w:rsidDel="00C70293">
          <w:rPr>
            <w:lang w:eastAsia="zh-CN"/>
          </w:rPr>
          <w:delText xml:space="preserve"> of 8.77 percent (4.79 percent less than </w:delText>
        </w:r>
        <w:r w:rsidR="00E962A6" w:rsidRPr="00853CB8" w:rsidDel="00C70293">
          <w:rPr>
            <w:lang w:eastAsia="zh-CN"/>
          </w:rPr>
          <w:delText xml:space="preserve">the </w:delText>
        </w:r>
        <w:r w:rsidR="00BD08A8" w:rsidRPr="00853CB8" w:rsidDel="00C70293">
          <w:rPr>
            <w:lang w:eastAsia="zh-CN"/>
          </w:rPr>
          <w:delText>RC and 11.98 percent less than GGMR</w:delText>
        </w:r>
        <w:r w:rsidR="00E962A6" w:rsidRPr="00853CB8" w:rsidDel="00C70293">
          <w:rPr>
            <w:lang w:eastAsia="zh-CN"/>
          </w:rPr>
          <w:delText xml:space="preserve"> models</w:delText>
        </w:r>
        <w:r w:rsidR="00BD08A8" w:rsidRPr="00853CB8" w:rsidDel="00C70293">
          <w:rPr>
            <w:lang w:eastAsia="zh-CN"/>
          </w:rPr>
          <w:delText xml:space="preserve">), a </w:delText>
        </w:r>
        <w:r w:rsidR="00EA4765" w:rsidRPr="00853CB8" w:rsidDel="00C70293">
          <w:rPr>
            <w:lang w:eastAsia="zh-CN"/>
          </w:rPr>
          <w:delText>Coefficient of Variation of RMSE (</w:delText>
        </w:r>
        <w:r w:rsidR="00BD08A8" w:rsidRPr="00853CB8" w:rsidDel="00C70293">
          <w:rPr>
            <w:lang w:eastAsia="zh-CN"/>
          </w:rPr>
          <w:delText>CVRMSE</w:delText>
        </w:r>
        <w:r w:rsidR="00EA4765" w:rsidRPr="00853CB8" w:rsidDel="00C70293">
          <w:rPr>
            <w:lang w:eastAsia="zh-CN"/>
          </w:rPr>
          <w:delText>)</w:delText>
        </w:r>
        <w:r w:rsidR="00BD08A8" w:rsidRPr="00853CB8" w:rsidDel="00C70293">
          <w:rPr>
            <w:lang w:eastAsia="zh-CN"/>
          </w:rPr>
          <w:delText xml:space="preserve"> of 9.95 percent (5.64 percent less than </w:delText>
        </w:r>
        <w:r w:rsidR="00E962A6" w:rsidRPr="00853CB8" w:rsidDel="00C70293">
          <w:rPr>
            <w:lang w:eastAsia="zh-CN"/>
          </w:rPr>
          <w:delText xml:space="preserve">the </w:delText>
        </w:r>
        <w:r w:rsidR="00BD08A8" w:rsidRPr="00853CB8" w:rsidDel="00C70293">
          <w:rPr>
            <w:lang w:eastAsia="zh-CN"/>
          </w:rPr>
          <w:delText xml:space="preserve">RC and 12.6 percent less than </w:delText>
        </w:r>
        <w:r w:rsidR="00E962A6" w:rsidRPr="00853CB8" w:rsidDel="00C70293">
          <w:rPr>
            <w:lang w:eastAsia="zh-CN"/>
          </w:rPr>
          <w:delText xml:space="preserve">the </w:delText>
        </w:r>
        <w:r w:rsidR="00BD08A8" w:rsidRPr="00853CB8" w:rsidDel="00C70293">
          <w:rPr>
            <w:lang w:eastAsia="zh-CN"/>
          </w:rPr>
          <w:delText xml:space="preserve">GGMR), </w:delText>
        </w:r>
        <w:r w:rsidR="00353C5E" w:rsidDel="00C70293">
          <w:rPr>
            <w:lang w:eastAsia="zh-CN"/>
          </w:rPr>
          <w:delText>a</w:delText>
        </w:r>
        <w:r w:rsidR="00191064" w:rsidDel="00C70293">
          <w:rPr>
            <w:lang w:eastAsia="zh-CN"/>
          </w:rPr>
          <w:delText xml:space="preserve"> </w:delText>
        </w:r>
        <w:r w:rsidR="00EA4765" w:rsidRPr="00853CB8" w:rsidDel="00C70293">
          <w:rPr>
            <w:lang w:eastAsia="zh-CN"/>
          </w:rPr>
          <w:delText>Mean Absolute Error</w:delText>
        </w:r>
        <w:r w:rsidR="00BD08A8" w:rsidRPr="00853CB8" w:rsidDel="00C70293">
          <w:rPr>
            <w:lang w:eastAsia="zh-CN"/>
          </w:rPr>
          <w:delText xml:space="preserve"> </w:delText>
        </w:r>
        <w:r w:rsidR="00EA4765" w:rsidRPr="00853CB8" w:rsidDel="00C70293">
          <w:rPr>
            <w:lang w:eastAsia="zh-CN"/>
          </w:rPr>
          <w:delText>(</w:delText>
        </w:r>
        <w:r w:rsidR="00BD08A8" w:rsidRPr="00853CB8" w:rsidDel="00C70293">
          <w:rPr>
            <w:lang w:eastAsia="zh-CN"/>
          </w:rPr>
          <w:delText>MAE</w:delText>
        </w:r>
        <w:r w:rsidR="00EA4765" w:rsidRPr="00853CB8" w:rsidDel="00C70293">
          <w:rPr>
            <w:lang w:eastAsia="zh-CN"/>
          </w:rPr>
          <w:delText>)</w:delText>
        </w:r>
        <w:r w:rsidR="00BD08A8" w:rsidRPr="00853CB8" w:rsidDel="00C70293">
          <w:rPr>
            <w:lang w:eastAsia="zh-CN"/>
          </w:rPr>
          <w:delText xml:space="preserve"> of 3.62 kW (2.14 kW less than </w:delText>
        </w:r>
        <w:r w:rsidR="00E962A6" w:rsidRPr="00853CB8" w:rsidDel="00C70293">
          <w:rPr>
            <w:lang w:eastAsia="zh-CN"/>
          </w:rPr>
          <w:delText xml:space="preserve">the </w:delText>
        </w:r>
        <w:r w:rsidR="00BD08A8" w:rsidRPr="00853CB8" w:rsidDel="00C70293">
          <w:rPr>
            <w:lang w:eastAsia="zh-CN"/>
          </w:rPr>
          <w:delText xml:space="preserve">RC and 3.99 kW less than </w:delText>
        </w:r>
        <w:r w:rsidR="00E962A6" w:rsidRPr="00853CB8" w:rsidDel="00C70293">
          <w:rPr>
            <w:lang w:eastAsia="zh-CN"/>
          </w:rPr>
          <w:delText xml:space="preserve">the </w:delText>
        </w:r>
        <w:r w:rsidR="00BD08A8" w:rsidRPr="00853CB8" w:rsidDel="00C70293">
          <w:rPr>
            <w:lang w:eastAsia="zh-CN"/>
          </w:rPr>
          <w:delText xml:space="preserve">GGMR), and a </w:delText>
        </w:r>
        <w:r w:rsidR="00BA2C88" w:rsidRPr="00853CB8" w:rsidDel="00C70293">
          <w:rPr>
            <w:lang w:eastAsia="zh-CN"/>
          </w:rPr>
          <w:delText>Mean Absolute</w:delText>
        </w:r>
        <w:r w:rsidR="00BA2C88" w:rsidDel="00C70293">
          <w:rPr>
            <w:lang w:eastAsia="zh-CN"/>
          </w:rPr>
          <w:delText xml:space="preserve"> Percentage</w:delText>
        </w:r>
        <w:r w:rsidR="00BA2C88" w:rsidRPr="00853CB8" w:rsidDel="00C70293">
          <w:rPr>
            <w:lang w:eastAsia="zh-CN"/>
          </w:rPr>
          <w:delText xml:space="preserve"> Error </w:delText>
        </w:r>
        <w:r w:rsidR="00BA2C88" w:rsidDel="00C70293">
          <w:rPr>
            <w:lang w:eastAsia="zh-CN"/>
          </w:rPr>
          <w:delText>(</w:delText>
        </w:r>
        <w:r w:rsidR="00BD08A8" w:rsidRPr="00853CB8" w:rsidDel="00C70293">
          <w:rPr>
            <w:lang w:eastAsia="zh-CN"/>
          </w:rPr>
          <w:delText>MAPE</w:delText>
        </w:r>
        <w:r w:rsidR="00BA2C88" w:rsidDel="00C70293">
          <w:rPr>
            <w:lang w:eastAsia="zh-CN"/>
          </w:rPr>
          <w:delText>)</w:delText>
        </w:r>
        <w:r w:rsidR="00BD08A8" w:rsidRPr="00853CB8" w:rsidDel="00C70293">
          <w:rPr>
            <w:lang w:eastAsia="zh-CN"/>
          </w:rPr>
          <w:delText xml:space="preserve"> of 19.31 percent (89.22 percent lower </w:delText>
        </w:r>
        <w:r w:rsidR="00E962A6" w:rsidRPr="00853CB8" w:rsidDel="00C70293">
          <w:rPr>
            <w:lang w:eastAsia="zh-CN"/>
          </w:rPr>
          <w:delText>than the</w:delText>
        </w:r>
        <w:r w:rsidR="00BD08A8" w:rsidRPr="00853CB8" w:rsidDel="00C70293">
          <w:rPr>
            <w:lang w:eastAsia="zh-CN"/>
          </w:rPr>
          <w:delText xml:space="preserve"> RC, 8.43 percent lower </w:delText>
        </w:r>
        <w:r w:rsidR="00E962A6" w:rsidRPr="00853CB8" w:rsidDel="00C70293">
          <w:rPr>
            <w:lang w:eastAsia="zh-CN"/>
          </w:rPr>
          <w:delText xml:space="preserve">than the </w:delText>
        </w:r>
        <w:r w:rsidR="00BD08A8" w:rsidRPr="00853CB8" w:rsidDel="00C70293">
          <w:rPr>
            <w:lang w:eastAsia="zh-CN"/>
          </w:rPr>
          <w:delText>GGMR).</w:delText>
        </w:r>
        <w:r w:rsidR="00BD08A8" w:rsidRPr="00853CB8" w:rsidDel="00C70293">
          <w:delText xml:space="preserve"> </w:delText>
        </w:r>
        <w:r w:rsidR="0068314E" w:rsidRPr="00853CB8" w:rsidDel="00C70293">
          <w:delText>T</w:delText>
        </w:r>
        <w:r w:rsidR="00E64BAA" w:rsidRPr="00853CB8" w:rsidDel="00C70293">
          <w:delText>he hybrid</w:delText>
        </w:r>
        <w:r w:rsidR="0068314E" w:rsidRPr="00853CB8" w:rsidDel="00C70293">
          <w:delText xml:space="preserve"> modeling</w:delText>
        </w:r>
        <w:r w:rsidR="00E64BAA" w:rsidRPr="00853CB8" w:rsidDel="00C70293">
          <w:delText xml:space="preserve"> approach </w:delText>
        </w:r>
        <w:r w:rsidR="00E962A6" w:rsidRPr="00853CB8" w:rsidDel="00C70293">
          <w:delText xml:space="preserve">significantly </w:delText>
        </w:r>
        <w:r w:rsidR="00E64BAA" w:rsidRPr="00853CB8" w:rsidDel="00C70293">
          <w:delText>outperform</w:delText>
        </w:r>
        <w:r w:rsidR="003D3D7C" w:rsidRPr="00853CB8" w:rsidDel="00C70293">
          <w:delText>ed</w:delText>
        </w:r>
        <w:r w:rsidR="00E64BAA" w:rsidRPr="00853CB8" w:rsidDel="00C70293">
          <w:delText xml:space="preserve"> </w:delText>
        </w:r>
        <w:r w:rsidR="00734491" w:rsidRPr="00853CB8" w:rsidDel="00C70293">
          <w:delText>both</w:delText>
        </w:r>
        <w:r w:rsidR="00E962A6" w:rsidRPr="00853CB8" w:rsidDel="00C70293">
          <w:delText xml:space="preserve"> the</w:delText>
        </w:r>
        <w:r w:rsidR="00734491" w:rsidRPr="00853CB8" w:rsidDel="00C70293">
          <w:delText xml:space="preserve"> </w:delText>
        </w:r>
        <w:r w:rsidR="00436FD4" w:rsidRPr="00853CB8" w:rsidDel="00C70293">
          <w:delText>RC and GGMR model</w:delText>
        </w:r>
        <w:r w:rsidR="00E962A6" w:rsidRPr="00853CB8" w:rsidDel="00C70293">
          <w:delText>s</w:delText>
        </w:r>
        <w:r w:rsidR="00E64BAA" w:rsidRPr="00853CB8" w:rsidDel="00C70293">
          <w:delText>.</w:delText>
        </w:r>
      </w:del>
      <w:ins w:id="8" w:author="Lichen Wu" w:date="2022-06-08T20:51:00Z">
        <w:r w:rsidR="00583191" w:rsidRPr="005F7DE3">
          <w:rPr>
            <w:lang w:eastAsia="zh-CN"/>
          </w:rPr>
          <w:t xml:space="preserve">hybrid approach </w:t>
        </w:r>
      </w:ins>
      <w:ins w:id="9" w:author="Lichen Wu" w:date="2022-06-09T23:42:00Z">
        <w:r w:rsidR="00BB2BF0" w:rsidRPr="005F7DE3">
          <w:rPr>
            <w:lang w:eastAsia="zh-CN"/>
          </w:rPr>
          <w:t>ha</w:t>
        </w:r>
        <w:r w:rsidR="00BB2BF0">
          <w:rPr>
            <w:lang w:eastAsia="zh-CN"/>
          </w:rPr>
          <w:t>d</w:t>
        </w:r>
        <w:r w:rsidR="00BB2BF0" w:rsidRPr="005F7DE3">
          <w:rPr>
            <w:lang w:eastAsia="zh-CN"/>
          </w:rPr>
          <w:t xml:space="preserve"> an NRMSE of </w:t>
        </w:r>
        <w:r w:rsidR="00BB2BF0">
          <w:rPr>
            <w:lang w:eastAsia="zh-CN"/>
          </w:rPr>
          <w:t>15.46</w:t>
        </w:r>
        <w:r w:rsidR="00BB2BF0" w:rsidRPr="005F7DE3">
          <w:rPr>
            <w:lang w:eastAsia="zh-CN"/>
          </w:rPr>
          <w:t xml:space="preserve"> percent (</w:t>
        </w:r>
        <w:r w:rsidR="00BB2BF0">
          <w:rPr>
            <w:lang w:eastAsia="zh-CN"/>
          </w:rPr>
          <w:t>8.62</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alone </w:t>
        </w:r>
        <w:r w:rsidR="00BB2BF0" w:rsidRPr="005F7DE3">
          <w:rPr>
            <w:lang w:eastAsia="zh-CN"/>
          </w:rPr>
          <w:t xml:space="preserve">and </w:t>
        </w:r>
        <w:r w:rsidR="00BB2BF0">
          <w:rPr>
            <w:lang w:eastAsia="zh-CN"/>
          </w:rPr>
          <w:t>19.36</w:t>
        </w:r>
        <w:r w:rsidR="00BB2BF0" w:rsidRPr="005F7DE3">
          <w:rPr>
            <w:lang w:eastAsia="zh-CN"/>
          </w:rPr>
          <w:t xml:space="preserve"> percent </w:t>
        </w:r>
        <w:r w:rsidR="00BB2BF0" w:rsidRPr="006C37D5">
          <w:rPr>
            <w:lang w:eastAsia="zh-CN"/>
          </w:rPr>
          <w:t>less</w:t>
        </w:r>
        <w:r w:rsidR="00BB2BF0" w:rsidRPr="005F7DE3">
          <w:rPr>
            <w:lang w:eastAsia="zh-CN"/>
          </w:rPr>
          <w:t xml:space="preserve"> than </w:t>
        </w:r>
        <w:r w:rsidR="00BB2BF0">
          <w:rPr>
            <w:lang w:eastAsia="zh-CN"/>
          </w:rPr>
          <w:t xml:space="preserve">the </w:t>
        </w:r>
        <w:r w:rsidR="00BB2BF0" w:rsidRPr="005F7DE3">
          <w:rPr>
            <w:lang w:eastAsia="zh-CN"/>
          </w:rPr>
          <w:t>GGMR</w:t>
        </w:r>
        <w:r w:rsidR="00BB2BF0">
          <w:rPr>
            <w:lang w:eastAsia="zh-CN"/>
          </w:rPr>
          <w:t xml:space="preserve"> alone</w:t>
        </w:r>
        <w:r w:rsidR="00BB2BF0" w:rsidRPr="005F7DE3">
          <w:rPr>
            <w:lang w:eastAsia="zh-CN"/>
          </w:rPr>
          <w:t xml:space="preserve">), a CVRMSE of </w:t>
        </w:r>
        <w:r w:rsidR="00BB2BF0">
          <w:rPr>
            <w:lang w:eastAsia="zh-CN"/>
          </w:rPr>
          <w:t>6.43</w:t>
        </w:r>
        <w:r w:rsidR="00BB2BF0" w:rsidRPr="005F7DE3">
          <w:rPr>
            <w:lang w:eastAsia="zh-CN"/>
          </w:rPr>
          <w:t xml:space="preserve"> percent (</w:t>
        </w:r>
        <w:r w:rsidR="00BB2BF0">
          <w:rPr>
            <w:lang w:eastAsia="zh-CN"/>
          </w:rPr>
          <w:t>3.59</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and </w:t>
        </w:r>
        <w:r w:rsidR="00BB2BF0">
          <w:rPr>
            <w:lang w:eastAsia="zh-CN"/>
          </w:rPr>
          <w:t>8.05</w:t>
        </w:r>
        <w:r w:rsidR="00BB2BF0" w:rsidRPr="005F7DE3">
          <w:rPr>
            <w:lang w:eastAsia="zh-CN"/>
          </w:rPr>
          <w:t xml:space="preserve"> percent less than </w:t>
        </w:r>
        <w:r w:rsidR="00BB2BF0">
          <w:rPr>
            <w:lang w:eastAsia="zh-CN"/>
          </w:rPr>
          <w:t xml:space="preserve">the </w:t>
        </w:r>
        <w:r w:rsidR="00BB2BF0" w:rsidRPr="005F7DE3">
          <w:rPr>
            <w:lang w:eastAsia="zh-CN"/>
          </w:rPr>
          <w:t xml:space="preserve">GGMR), a MAE of </w:t>
        </w:r>
        <w:r w:rsidR="00BB2BF0">
          <w:rPr>
            <w:lang w:eastAsia="zh-CN"/>
          </w:rPr>
          <w:t>3.61</w:t>
        </w:r>
        <w:r w:rsidR="00BB2BF0" w:rsidRPr="005F7DE3">
          <w:rPr>
            <w:lang w:eastAsia="zh-CN"/>
          </w:rPr>
          <w:t xml:space="preserve"> kW (</w:t>
        </w:r>
        <w:r w:rsidR="00BB2BF0">
          <w:rPr>
            <w:lang w:eastAsia="zh-CN"/>
          </w:rPr>
          <w:t>2.13</w:t>
        </w:r>
        <w:r w:rsidR="00BB2BF0" w:rsidRPr="005F7DE3">
          <w:rPr>
            <w:lang w:eastAsia="zh-CN"/>
          </w:rPr>
          <w:t xml:space="preserve"> kW and </w:t>
        </w:r>
        <w:r w:rsidR="00BB2BF0">
          <w:rPr>
            <w:lang w:eastAsia="zh-CN"/>
          </w:rPr>
          <w:t>3.87</w:t>
        </w:r>
        <w:r w:rsidR="00BB2BF0" w:rsidRPr="005F7DE3">
          <w:rPr>
            <w:lang w:eastAsia="zh-CN"/>
          </w:rPr>
          <w:t xml:space="preserve"> kW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and </w:t>
        </w:r>
        <w:r w:rsidR="00BB2BF0" w:rsidRPr="005F7DE3">
          <w:rPr>
            <w:lang w:eastAsia="zh-CN"/>
          </w:rPr>
          <w:t>GGMR</w:t>
        </w:r>
        <w:r w:rsidR="00BB2BF0">
          <w:rPr>
            <w:lang w:eastAsia="zh-CN"/>
          </w:rPr>
          <w:t>, respectively)</w:t>
        </w:r>
        <w:r w:rsidR="00BB2BF0" w:rsidRPr="005F7DE3">
          <w:rPr>
            <w:lang w:eastAsia="zh-CN"/>
          </w:rPr>
          <w:t xml:space="preserve">, and a MAPE of </w:t>
        </w:r>
        <w:r w:rsidR="00BB2BF0">
          <w:rPr>
            <w:lang w:eastAsia="zh-CN"/>
          </w:rPr>
          <w:t>5.28</w:t>
        </w:r>
        <w:r w:rsidR="00BB2BF0" w:rsidRPr="005F7DE3">
          <w:rPr>
            <w:lang w:eastAsia="zh-CN"/>
          </w:rPr>
          <w:t xml:space="preserve"> percent (</w:t>
        </w:r>
        <w:r w:rsidR="00BB2BF0">
          <w:rPr>
            <w:lang w:eastAsia="zh-CN"/>
          </w:rPr>
          <w:t>3.85</w:t>
        </w:r>
        <w:r w:rsidR="00BB2BF0" w:rsidRPr="005F7DE3">
          <w:rPr>
            <w:lang w:eastAsia="zh-CN"/>
          </w:rPr>
          <w:t xml:space="preserve"> percent </w:t>
        </w:r>
        <w:r w:rsidR="00BB2BF0">
          <w:rPr>
            <w:lang w:eastAsia="zh-CN"/>
          </w:rPr>
          <w:t>and 3.92</w:t>
        </w:r>
        <w:r w:rsidR="00BB2BF0" w:rsidRPr="005F7DE3">
          <w:rPr>
            <w:lang w:eastAsia="zh-CN"/>
          </w:rPr>
          <w:t xml:space="preserve"> percent lower </w:t>
        </w:r>
        <w:r w:rsidR="00BB2BF0">
          <w:rPr>
            <w:lang w:eastAsia="zh-CN"/>
          </w:rPr>
          <w:t>than the</w:t>
        </w:r>
        <w:r w:rsidR="00BB2BF0" w:rsidRPr="005F7DE3">
          <w:rPr>
            <w:lang w:eastAsia="zh-CN"/>
          </w:rPr>
          <w:t xml:space="preserve"> RC</w:t>
        </w:r>
        <w:r w:rsidR="00BB2BF0">
          <w:rPr>
            <w:lang w:eastAsia="zh-CN"/>
          </w:rPr>
          <w:t xml:space="preserve">-Model 3 and </w:t>
        </w:r>
        <w:r w:rsidR="00BB2BF0" w:rsidRPr="005F7DE3">
          <w:rPr>
            <w:lang w:eastAsia="zh-CN"/>
          </w:rPr>
          <w:t>GGMR</w:t>
        </w:r>
        <w:r w:rsidR="00BB2BF0">
          <w:rPr>
            <w:lang w:eastAsia="zh-CN"/>
          </w:rPr>
          <w:t>, respectively</w:t>
        </w:r>
        <w:r w:rsidR="00BB2BF0" w:rsidRPr="005F7DE3">
          <w:rPr>
            <w:lang w:eastAsia="zh-CN"/>
          </w:rPr>
          <w:t>)</w:t>
        </w:r>
      </w:ins>
      <w:ins w:id="10" w:author="Lichen Wu" w:date="2022-06-08T20:51:00Z">
        <w:r w:rsidR="00583191" w:rsidRPr="005F7DE3">
          <w:rPr>
            <w:lang w:eastAsia="zh-CN"/>
          </w:rPr>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6AFE041" w:rsidR="00DE36EC" w:rsidRPr="00DE36EC" w:rsidRDefault="00120723"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49762B73" w:rsidR="00DE36EC" w:rsidRDefault="007E332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11"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11"/>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120723"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r w:rsidR="00120723">
              <w:fldChar w:fldCharType="begin"/>
            </w:r>
            <w:r w:rsidR="00120723">
              <w:instrText xml:space="preserve"> SEQ Eq \* MERGEFORMAT </w:instrText>
            </w:r>
            <w:r w:rsidR="00120723">
              <w:fldChar w:fldCharType="separate"/>
            </w:r>
            <w:r w:rsidR="009A60BB">
              <w:rPr>
                <w:noProof/>
              </w:rPr>
              <w:t>2</w:t>
            </w:r>
            <w:r w:rsidR="00120723">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120723"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r w:rsidR="00120723">
              <w:fldChar w:fldCharType="begin"/>
            </w:r>
            <w:r w:rsidR="00120723">
              <w:instrText xml:space="preserve"> SEQ Eq \* MERGEFORMAT </w:instrText>
            </w:r>
            <w:r w:rsidR="00120723">
              <w:fldChar w:fldCharType="separate"/>
            </w:r>
            <w:r w:rsidR="009A60BB">
              <w:rPr>
                <w:noProof/>
              </w:rPr>
              <w:t>3</w:t>
            </w:r>
            <w:r w:rsidR="00120723">
              <w:rPr>
                <w:noProof/>
              </w:rPr>
              <w:fldChar w:fldCharType="end"/>
            </w:r>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12"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12"/>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1616C657" w:rsidR="00FA64CF" w:rsidRPr="005F7DE3" w:rsidRDefault="00120723"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13"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13"/>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7734A65E" w:rsidR="00CD451C" w:rsidRPr="005F7DE3" w:rsidRDefault="00120723"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14"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14"/>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120723"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435DA8">
            <w:pPr>
              <w:pStyle w:val="Caption"/>
            </w:pPr>
            <w:r>
              <w:t>(</w:t>
            </w:r>
            <w:r>
              <w:fldChar w:fldCharType="begin"/>
            </w:r>
            <w:r>
              <w:instrText xml:space="preserve"> EQ </w:instrText>
            </w:r>
            <w:r>
              <w:fldChar w:fldCharType="end"/>
            </w:r>
            <w:fldSimple w:instr=" SEQ eq \* MERGEFORMAT ">
              <w:r w:rsidR="009A60BB">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120723"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493102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r w:rsidR="00120723">
              <w:fldChar w:fldCharType="begin"/>
            </w:r>
            <w:r w:rsidR="00120723">
              <w:instrText xml:space="preserve"> SEQ eq \* MERGEFORMAT </w:instrText>
            </w:r>
            <w:r w:rsidR="00120723">
              <w:fldChar w:fldCharType="separate"/>
            </w:r>
            <w:r w:rsidR="009A60BB">
              <w:rPr>
                <w:noProof/>
              </w:rPr>
              <w:t>8</w:t>
            </w:r>
            <w:r w:rsidR="00120723">
              <w:rPr>
                <w:noProof/>
              </w:rPr>
              <w:fldChar w:fldCharType="end"/>
            </w:r>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0E7594BC" w:rsidR="00C9672E" w:rsidRPr="00E56C39" w:rsidRDefault="00120723"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r w:rsidR="00120723">
              <w:fldChar w:fldCharType="begin"/>
            </w:r>
            <w:r w:rsidR="00120723">
              <w:instrText xml:space="preserve"> SEQ eq \* MERGEFORMAT </w:instrText>
            </w:r>
            <w:r w:rsidR="00120723">
              <w:fldChar w:fldCharType="separate"/>
            </w:r>
            <w:r w:rsidR="009A60BB">
              <w:rPr>
                <w:noProof/>
              </w:rPr>
              <w:t>9</w:t>
            </w:r>
            <w:r w:rsidR="00120723">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28F1596C" w:rsidR="00D11F2C" w:rsidRPr="005F7DE3" w:rsidRDefault="00120723"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r w:rsidR="00120723">
              <w:fldChar w:fldCharType="begin"/>
            </w:r>
            <w:r w:rsidR="00120723">
              <w:instrText xml:space="preserve"> SEQ Eq \* MERGEFORMAT </w:instrText>
            </w:r>
            <w:r w:rsidR="00120723">
              <w:fldChar w:fldCharType="separate"/>
            </w:r>
            <w:r w:rsidR="009A60BB">
              <w:rPr>
                <w:noProof/>
              </w:rPr>
              <w:t>10</w:t>
            </w:r>
            <w:r w:rsidR="00120723">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120723"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r w:rsidR="00120723">
              <w:fldChar w:fldCharType="begin"/>
            </w:r>
            <w:r w:rsidR="00120723">
              <w:instrText xml:space="preserve"> SEQ Eq \* MERGEFORMAT </w:instrText>
            </w:r>
            <w:r w:rsidR="00120723">
              <w:fldChar w:fldCharType="separate"/>
            </w:r>
            <w:r w:rsidR="009A60BB">
              <w:rPr>
                <w:noProof/>
              </w:rPr>
              <w:t>11</w:t>
            </w:r>
            <w:r w:rsidR="00120723">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120723"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r w:rsidR="00120723">
              <w:fldChar w:fldCharType="begin"/>
            </w:r>
            <w:r w:rsidR="00120723">
              <w:instrText xml:space="preserve"> SEQ Eq \* MERGEFORMAT </w:instrText>
            </w:r>
            <w:r w:rsidR="00120723">
              <w:fldChar w:fldCharType="separate"/>
            </w:r>
            <w:r w:rsidR="009A60BB">
              <w:rPr>
                <w:noProof/>
              </w:rPr>
              <w:t>12</w:t>
            </w:r>
            <w:r w:rsidR="00120723">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120723"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15"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15"/>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120723"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14</w:t>
            </w:r>
            <w:r w:rsidR="00120723">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0EE949ED" w:rsidR="00E72A8D" w:rsidRPr="005F7DE3" w:rsidRDefault="00120723"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15</w:t>
            </w:r>
            <w:r w:rsidR="00120723">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120723"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16</w:t>
            </w:r>
            <w:r w:rsidR="00120723">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120723"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17</w:t>
            </w:r>
            <w:r w:rsidR="00120723">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120723"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16"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16"/>
            <w:r w:rsidRPr="005F7DE3">
              <w:t>)</w:t>
            </w:r>
          </w:p>
        </w:tc>
      </w:tr>
    </w:tbl>
    <w:p w14:paraId="344F182C" w14:textId="1463A8DC"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17" w:name="sec_2_hybrid"/>
      <w:r w:rsidR="00896FFF" w:rsidRPr="005F7DE3">
        <w:t>3</w:t>
      </w:r>
      <w:bookmarkEnd w:id="17"/>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435DA8">
      <w:pPr>
        <w:pStyle w:val="Caption"/>
      </w:pPr>
      <w:r w:rsidRPr="005F7DE3">
        <w:rPr>
          <w:b/>
          <w:bCs/>
        </w:rPr>
        <w:t xml:space="preserve">Figure </w:t>
      </w:r>
      <w:bookmarkStart w:id="18"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18"/>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19" w:name="sec_2_criteria"/>
      <w:r w:rsidRPr="005F7DE3">
        <w:t>2.</w:t>
      </w:r>
      <w:r w:rsidR="001B6420" w:rsidRPr="005F7DE3">
        <w:t>4</w:t>
      </w:r>
      <w:r w:rsidRPr="005F7DE3">
        <w:t xml:space="preserve"> </w:t>
      </w:r>
      <w:bookmarkEnd w:id="19"/>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19</w:t>
            </w:r>
            <w:r w:rsidR="00120723">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541E359" w:rsidR="00A57370" w:rsidRPr="005F7DE3" w:rsidRDefault="007E3320"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r>
                          <w:ins w:id="20" w:author="Lichen Wu" w:date="2022-06-09T23:00:00Z">
                            <w:rPr>
                              <w:rFonts w:ascii="Cambria Math" w:hAnsi="Cambria Math"/>
                            </w:rPr>
                            <m:t>abs</m:t>
                          </w:ins>
                        </m:r>
                        <m:d>
                          <m:dPr>
                            <m:ctrlPr>
                              <w:ins w:id="21" w:author="Lichen Wu" w:date="2022-06-09T23:00:00Z">
                                <w:rPr>
                                  <w:rFonts w:ascii="Cambria Math" w:hAnsi="Cambria Math"/>
                                  <w:i/>
                                </w:rPr>
                              </w:ins>
                            </m:ctrlPr>
                          </m:dPr>
                          <m:e>
                            <m:sSub>
                              <m:sSubPr>
                                <m:ctrlPr>
                                  <w:rPr>
                                    <w:rFonts w:ascii="Cambria Math" w:hAnsi="Cambria Math"/>
                                    <w:i/>
                                  </w:rPr>
                                </m:ctrlPr>
                              </m:sSubPr>
                              <m:e>
                                <m:r>
                                  <w:rPr>
                                    <w:rFonts w:ascii="Cambria Math" w:hAnsi="Cambria Math"/>
                                  </w:rPr>
                                  <m:t>y</m:t>
                                </m:r>
                              </m:e>
                              <m:sub>
                                <m:r>
                                  <w:ins w:id="22" w:author="Lichen Wu" w:date="2022-06-08T19:46:00Z">
                                    <w:rPr>
                                      <w:rFonts w:ascii="Cambria Math" w:hAnsi="Cambria Math"/>
                                    </w:rPr>
                                    <m:t>measured</m:t>
                                  </w:ins>
                                </m:r>
                                <m:r>
                                  <w:del w:id="23" w:author="Lichen Wu" w:date="2022-06-08T19:46:00Z">
                                    <w:rPr>
                                      <w:rFonts w:ascii="Cambria Math" w:hAnsi="Cambria Math"/>
                                    </w:rPr>
                                    <m:t>predicted</m:t>
                                  </w:del>
                                </m:r>
                              </m:sub>
                            </m:sSub>
                          </m:e>
                        </m:d>
                      </m:e>
                    </m:d>
                  </m:den>
                </m:f>
              </m:oMath>
            </m:oMathPara>
          </w:p>
        </w:tc>
        <w:tc>
          <w:tcPr>
            <w:tcW w:w="625" w:type="dxa"/>
            <w:vAlign w:val="center"/>
          </w:tcPr>
          <w:p w14:paraId="5D0195E3" w14:textId="1E436702" w:rsidR="00A57370" w:rsidRPr="005F7DE3" w:rsidRDefault="00A57370" w:rsidP="000E6F46">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20</w:t>
            </w:r>
            <w:r w:rsidR="00120723">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0242DA2A" w:rsidR="00A57370" w:rsidRPr="005F7DE3" w:rsidRDefault="007E3320"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del w:id="24" w:author="Lichen Wu" w:date="2022-06-09T23:01:00Z">
                            <w:rPr>
                              <w:rFonts w:ascii="Cambria Math" w:hAnsi="Cambria Math"/>
                              <w:i/>
                            </w:rPr>
                          </w:del>
                        </m:ctrlPr>
                      </m:sSubPr>
                      <m:e>
                        <m:acc>
                          <m:accPr>
                            <m:chr m:val="̅"/>
                            <m:ctrlPr>
                              <w:del w:id="25" w:author="Lichen Wu" w:date="2022-06-09T23:01:00Z">
                                <w:rPr>
                                  <w:rFonts w:ascii="Cambria Math" w:hAnsi="Cambria Math"/>
                                </w:rPr>
                              </w:del>
                            </m:ctrlPr>
                          </m:accPr>
                          <m:e>
                            <m:r>
                              <w:del w:id="26" w:author="Lichen Wu" w:date="2022-06-09T23:01:00Z">
                                <w:rPr>
                                  <w:rFonts w:ascii="Cambria Math" w:hAnsi="Cambria Math"/>
                                </w:rPr>
                                <m:t>y</m:t>
                              </w:del>
                            </m:r>
                          </m:e>
                        </m:acc>
                        <m:ctrlPr>
                          <w:del w:id="27" w:author="Lichen Wu" w:date="2022-06-09T23:01:00Z">
                            <w:rPr>
                              <w:rFonts w:ascii="Cambria Math" w:hAnsi="Cambria Math"/>
                            </w:rPr>
                          </w:del>
                        </m:ctrlPr>
                      </m:e>
                      <m:sub>
                        <m:r>
                          <w:del w:id="28" w:author="Lichen Wu" w:date="2022-06-09T23:01:00Z">
                            <w:rPr>
                              <w:rFonts w:ascii="Cambria Math" w:hAnsi="Cambria Math"/>
                            </w:rPr>
                            <m:t>measured</m:t>
                          </w:del>
                        </m:r>
                      </m:sub>
                    </m:sSub>
                    <m:r>
                      <w:ins w:id="29" w:author="Lichen Wu" w:date="2022-06-09T23:00:00Z">
                        <w:rPr>
                          <w:rFonts w:ascii="Cambria Math" w:hAnsi="Cambria Math"/>
                        </w:rPr>
                        <m:t>mean</m:t>
                      </w:ins>
                    </m:r>
                    <m:d>
                      <m:dPr>
                        <m:ctrlPr>
                          <w:ins w:id="30" w:author="Lichen Wu" w:date="2022-06-09T23:00:00Z">
                            <w:rPr>
                              <w:rFonts w:ascii="Cambria Math" w:hAnsi="Cambria Math"/>
                              <w:i/>
                            </w:rPr>
                          </w:ins>
                        </m:ctrlPr>
                      </m:dPr>
                      <m:e>
                        <m:r>
                          <w:ins w:id="31" w:author="Lichen Wu" w:date="2022-06-09T23:01:00Z">
                            <w:rPr>
                              <w:rFonts w:ascii="Cambria Math" w:hAnsi="Cambria Math"/>
                            </w:rPr>
                            <m:t>abs</m:t>
                          </w:ins>
                        </m:r>
                        <m:d>
                          <m:dPr>
                            <m:ctrlPr>
                              <w:ins w:id="32" w:author="Lichen Wu" w:date="2022-06-09T23:01:00Z">
                                <w:rPr>
                                  <w:rFonts w:ascii="Cambria Math" w:hAnsi="Cambria Math"/>
                                  <w:i/>
                                </w:rPr>
                              </w:ins>
                            </m:ctrlPr>
                          </m:dPr>
                          <m:e>
                            <m:sSub>
                              <m:sSubPr>
                                <m:ctrlPr>
                                  <w:ins w:id="33" w:author="Lichen Wu" w:date="2022-06-09T23:01:00Z">
                                    <w:rPr>
                                      <w:rFonts w:ascii="Cambria Math" w:hAnsi="Cambria Math"/>
                                      <w:i/>
                                    </w:rPr>
                                  </w:ins>
                                </m:ctrlPr>
                              </m:sSubPr>
                              <m:e>
                                <m:r>
                                  <w:ins w:id="34" w:author="Lichen Wu" w:date="2022-06-09T23:01:00Z">
                                    <w:rPr>
                                      <w:rFonts w:ascii="Cambria Math" w:hAnsi="Cambria Math"/>
                                    </w:rPr>
                                    <m:t>y</m:t>
                                  </w:ins>
                                </m:r>
                              </m:e>
                              <m:sub>
                                <m:r>
                                  <w:ins w:id="35" w:author="Lichen Wu" w:date="2022-06-09T23:01:00Z">
                                    <w:rPr>
                                      <w:rFonts w:ascii="Cambria Math" w:hAnsi="Cambria Math"/>
                                    </w:rPr>
                                    <m:t>measured</m:t>
                                  </w:ins>
                                </m:r>
                              </m:sub>
                            </m:sSub>
                          </m:e>
                        </m:d>
                      </m:e>
                    </m:d>
                  </m:den>
                </m:f>
              </m:oMath>
            </m:oMathPara>
          </w:p>
        </w:tc>
        <w:tc>
          <w:tcPr>
            <w:tcW w:w="625" w:type="dxa"/>
            <w:vAlign w:val="center"/>
          </w:tcPr>
          <w:p w14:paraId="3960CA30" w14:textId="1AD3685C" w:rsidR="00A57370" w:rsidRPr="005F7DE3" w:rsidRDefault="00A57370" w:rsidP="000E6F46">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21</w:t>
            </w:r>
            <w:r w:rsidR="00120723">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22</w:t>
            </w:r>
            <w:r w:rsidR="00120723">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048C88B3"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r>
                            <w:ins w:id="36" w:author="Lichen Wu" w:date="2022-06-09T23:01:00Z">
                              <w:rPr>
                                <w:rFonts w:ascii="Cambria Math" w:hAnsi="Cambria Math"/>
                              </w:rPr>
                              <m:t>abs</m:t>
                            </w:ins>
                          </m:r>
                          <m:d>
                            <m:dPr>
                              <m:ctrlPr>
                                <w:ins w:id="37" w:author="Lichen Wu" w:date="2022-06-09T23:01:00Z">
                                  <w:rPr>
                                    <w:rFonts w:ascii="Cambria Math" w:hAnsi="Cambria Math"/>
                                    <w:i/>
                                  </w:rPr>
                                </w:ins>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e>
                          </m:d>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fldSimple w:instr=" SEQ Eq \* MERGEFORMAT ">
              <w:r w:rsidR="009A60BB">
                <w:rPr>
                  <w:noProof/>
                </w:rPr>
                <w:t>23</w:t>
              </w:r>
            </w:fldSimple>
            <w:r w:rsidRPr="005F7DE3">
              <w:t>)</w:t>
            </w:r>
          </w:p>
        </w:tc>
      </w:tr>
    </w:tbl>
    <w:p w14:paraId="6906A023" w14:textId="292A674B"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r>
              <w:ins w:id="38" w:author="Lichen Wu" w:date="2022-06-09T23:01:00Z">
                <w:rPr>
                  <w:rFonts w:ascii="Cambria Math" w:hAnsi="Cambria Math"/>
                </w:rPr>
                <m:t>abs</m:t>
              </w:ins>
            </m:r>
            <m:d>
              <m:dPr>
                <m:ctrlPr>
                  <w:ins w:id="39" w:author="Lichen Wu" w:date="2022-06-09T23:01:00Z">
                    <w:rPr>
                      <w:rFonts w:ascii="Cambria Math" w:hAnsi="Cambria Math"/>
                      <w:i/>
                    </w:rPr>
                  </w:ins>
                </m:ctrlPr>
              </m:dPr>
              <m:e>
                <m:sSub>
                  <m:sSubPr>
                    <m:ctrlPr>
                      <w:ins w:id="40" w:author="Lichen Wu" w:date="2022-06-09T23:01:00Z">
                        <w:rPr>
                          <w:rFonts w:ascii="Cambria Math" w:hAnsi="Cambria Math"/>
                          <w:i/>
                        </w:rPr>
                      </w:ins>
                    </m:ctrlPr>
                  </m:sSubPr>
                  <m:e>
                    <m:r>
                      <w:ins w:id="41" w:author="Lichen Wu" w:date="2022-06-09T23:01:00Z">
                        <w:rPr>
                          <w:rFonts w:ascii="Cambria Math" w:hAnsi="Cambria Math"/>
                        </w:rPr>
                        <m:t>y</m:t>
                      </w:ins>
                    </m:r>
                  </m:e>
                  <m:sub>
                    <m:r>
                      <w:ins w:id="42" w:author="Lichen Wu" w:date="2022-06-09T23:01:00Z">
                        <w:rPr>
                          <w:rFonts w:ascii="Cambria Math" w:hAnsi="Cambria Math"/>
                        </w:rPr>
                        <m:t>measured</m:t>
                      </w:ins>
                    </m:r>
                  </m:sub>
                </m:sSub>
              </m:e>
            </m:d>
            <m:sSub>
              <m:sSubPr>
                <m:ctrlPr>
                  <w:del w:id="43" w:author="Lichen Wu" w:date="2022-06-09T23:01:00Z">
                    <w:rPr>
                      <w:rFonts w:ascii="Cambria Math" w:hAnsi="Cambria Math"/>
                      <w:i/>
                    </w:rPr>
                  </w:del>
                </m:ctrlPr>
              </m:sSubPr>
              <m:e>
                <m:r>
                  <w:del w:id="44" w:author="Lichen Wu" w:date="2022-06-09T23:01:00Z">
                    <w:rPr>
                      <w:rFonts w:ascii="Cambria Math" w:hAnsi="Cambria Math"/>
                    </w:rPr>
                    <m:t>y</m:t>
                  </w:del>
                </m:r>
              </m:e>
              <m:sub>
                <m:r>
                  <w:del w:id="45"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46" w:author="Lichen Wu" w:date="2022-06-08T19:46:00Z">
        <w:r w:rsidRPr="005F7DE3" w:rsidDel="007216B8">
          <w:delText xml:space="preserve"> </w:delText>
        </w:r>
      </w:del>
      <w:ins w:id="47" w:author="Lichen Wu" w:date="2022-06-08T19:46:00Z">
        <w:r w:rsidR="007216B8">
          <w:t xml:space="preserve"> </w:t>
        </w:r>
      </w:ins>
      <w:ins w:id="48" w:author="Lichen Wu" w:date="2022-06-09T23:03:00Z">
        <w:r w:rsidR="0073387F">
          <w:t xml:space="preserve">absolute </w:t>
        </w:r>
      </w:ins>
      <w:ins w:id="49" w:author="Lichen Wu" w:date="2022-06-08T19:46:00Z">
        <w:r w:rsidR="007216B8">
          <w:t>measured values</w:t>
        </w:r>
      </w:ins>
      <w:del w:id="50" w:author="Lichen Wu" w:date="2022-06-08T19:46:00Z">
        <w:r w:rsidRPr="005F7DE3" w:rsidDel="007216B8">
          <w:delText>predictions</w:delText>
        </w:r>
      </w:del>
      <w:r w:rsidRPr="005F7DE3">
        <w:t>,</w:t>
      </w:r>
      <w:r w:rsidR="00ED39A8">
        <w:t xml:space="preserve"> and</w:t>
      </w:r>
      <w:r w:rsidRPr="005F7DE3">
        <w:t xml:space="preserve"> </w:t>
      </w:r>
      <m:oMath>
        <m:r>
          <w:ins w:id="51" w:author="Lichen Wu" w:date="2022-06-09T23:03:00Z">
            <w:rPr>
              <w:rFonts w:ascii="Cambria Math" w:hAnsi="Cambria Math"/>
            </w:rPr>
            <m:t>mean</m:t>
          </w:ins>
        </m:r>
        <m:d>
          <m:dPr>
            <m:ctrlPr>
              <w:ins w:id="52" w:author="Lichen Wu" w:date="2022-06-09T23:03:00Z">
                <w:rPr>
                  <w:rFonts w:ascii="Cambria Math" w:hAnsi="Cambria Math"/>
                  <w:i/>
                </w:rPr>
              </w:ins>
            </m:ctrlPr>
          </m:dPr>
          <m:e>
            <m:r>
              <w:ins w:id="53" w:author="Lichen Wu" w:date="2022-06-09T23:03:00Z">
                <w:rPr>
                  <w:rFonts w:ascii="Cambria Math" w:hAnsi="Cambria Math"/>
                </w:rPr>
                <m:t>abs</m:t>
              </w:ins>
            </m:r>
            <m:d>
              <m:dPr>
                <m:ctrlPr>
                  <w:ins w:id="54" w:author="Lichen Wu" w:date="2022-06-09T23:03:00Z">
                    <w:rPr>
                      <w:rFonts w:ascii="Cambria Math" w:hAnsi="Cambria Math"/>
                      <w:i/>
                    </w:rPr>
                  </w:ins>
                </m:ctrlPr>
              </m:dPr>
              <m:e>
                <m:sSub>
                  <m:sSubPr>
                    <m:ctrlPr>
                      <w:ins w:id="55" w:author="Lichen Wu" w:date="2022-06-09T23:03:00Z">
                        <w:rPr>
                          <w:rFonts w:ascii="Cambria Math" w:hAnsi="Cambria Math"/>
                          <w:i/>
                        </w:rPr>
                      </w:ins>
                    </m:ctrlPr>
                  </m:sSubPr>
                  <m:e>
                    <m:r>
                      <w:ins w:id="56" w:author="Lichen Wu" w:date="2022-06-09T23:03:00Z">
                        <w:rPr>
                          <w:rFonts w:ascii="Cambria Math" w:hAnsi="Cambria Math"/>
                        </w:rPr>
                        <m:t>y</m:t>
                      </w:ins>
                    </m:r>
                  </m:e>
                  <m:sub>
                    <m:r>
                      <w:ins w:id="57" w:author="Lichen Wu" w:date="2022-06-09T23:03:00Z">
                        <w:rPr>
                          <w:rFonts w:ascii="Cambria Math" w:hAnsi="Cambria Math"/>
                        </w:rPr>
                        <m:t>measured</m:t>
                      </w:ins>
                    </m:r>
                  </m:sub>
                </m:sSub>
              </m:e>
            </m:d>
          </m:e>
        </m:d>
      </m:oMath>
      <w:r w:rsidRPr="005F7DE3">
        <w:t xml:space="preserve"> </w:t>
      </w:r>
      <m:oMath>
        <m:sSub>
          <m:sSubPr>
            <m:ctrlPr>
              <w:del w:id="58" w:author="Lichen Wu" w:date="2022-06-09T23:03:00Z">
                <w:rPr>
                  <w:rFonts w:ascii="Cambria Math" w:hAnsi="Cambria Math"/>
                  <w:i/>
                </w:rPr>
              </w:del>
            </m:ctrlPr>
          </m:sSubPr>
          <m:e>
            <m:acc>
              <m:accPr>
                <m:chr m:val="̅"/>
                <m:ctrlPr>
                  <w:del w:id="59" w:author="Lichen Wu" w:date="2022-06-09T23:03:00Z">
                    <w:rPr>
                      <w:rFonts w:ascii="Cambria Math" w:hAnsi="Cambria Math"/>
                    </w:rPr>
                  </w:del>
                </m:ctrlPr>
              </m:accPr>
              <m:e>
                <m:r>
                  <w:del w:id="60" w:author="Lichen Wu" w:date="2022-06-09T23:03:00Z">
                    <w:rPr>
                      <w:rFonts w:ascii="Cambria Math" w:hAnsi="Cambria Math"/>
                    </w:rPr>
                    <m:t>y</m:t>
                  </w:del>
                </m:r>
              </m:e>
            </m:acc>
            <m:ctrlPr>
              <w:del w:id="61" w:author="Lichen Wu" w:date="2022-06-09T23:03:00Z">
                <w:rPr>
                  <w:rFonts w:ascii="Cambria Math" w:hAnsi="Cambria Math"/>
                </w:rPr>
              </w:del>
            </m:ctrlPr>
          </m:e>
          <m:sub>
            <m:r>
              <w:del w:id="62" w:author="Lichen Wu" w:date="2022-06-09T23:03:00Z">
                <w:rPr>
                  <w:rFonts w:ascii="Cambria Math" w:hAnsi="Cambria Math"/>
                </w:rPr>
                <m:t>measured</m:t>
              </w:del>
            </m:r>
          </m:sub>
        </m:sSub>
      </m:oMath>
      <w:del w:id="63" w:author="Lichen Wu" w:date="2022-06-09T23:03:00Z">
        <w:r w:rsidRPr="005F7DE3" w:rsidDel="0073387F">
          <w:delText xml:space="preserve"> </w:delText>
        </w:r>
      </w:del>
      <w:r w:rsidRPr="005F7DE3">
        <w:t xml:space="preserve">is the average of </w:t>
      </w:r>
      <w:ins w:id="64" w:author="Lichen Wu" w:date="2022-06-09T23:03:00Z">
        <w:r w:rsidR="0073387F">
          <w:t xml:space="preserve">absolute </w:t>
        </w:r>
      </w:ins>
      <w:r w:rsidRPr="005F7DE3">
        <w:t>measured values.</w:t>
      </w:r>
      <w:ins w:id="65" w:author="Lichen Wu" w:date="2022-06-08T19:46:00Z">
        <w:r w:rsidR="00F923EA">
          <w:t xml:space="preserve"> </w:t>
        </w:r>
      </w:ins>
      <w:ins w:id="66" w:author="Lichen Wu" w:date="2022-06-08T19:55:00Z">
        <w:r w:rsidR="007D15E2">
          <w:t>B</w:t>
        </w:r>
      </w:ins>
      <w:ins w:id="67" w:author="Lichen Wu" w:date="2022-06-08T19:48:00Z">
        <w:r w:rsidR="00F923EA">
          <w:t xml:space="preserve">oth </w:t>
        </w:r>
      </w:ins>
      <m:oMath>
        <m:sSub>
          <m:sSubPr>
            <m:ctrlPr>
              <w:ins w:id="68" w:author="Lichen Wu" w:date="2022-06-08T19:49:00Z">
                <w:rPr>
                  <w:rFonts w:ascii="Cambria Math" w:hAnsi="Cambria Math"/>
                  <w:i/>
                </w:rPr>
              </w:ins>
            </m:ctrlPr>
          </m:sSubPr>
          <m:e>
            <m:r>
              <w:ins w:id="69" w:author="Lichen Wu" w:date="2022-06-08T19:49:00Z">
                <w:rPr>
                  <w:rFonts w:ascii="Cambria Math" w:hAnsi="Cambria Math"/>
                </w:rPr>
                <m:t>y</m:t>
              </w:ins>
            </m:r>
          </m:e>
          <m:sub>
            <m:r>
              <w:ins w:id="70" w:author="Lichen Wu" w:date="2022-06-08T19:49:00Z">
                <w:rPr>
                  <w:rFonts w:ascii="Cambria Math" w:hAnsi="Cambria Math"/>
                </w:rPr>
                <m:t>measured,k</m:t>
              </w:ins>
            </m:r>
          </m:sub>
        </m:sSub>
      </m:oMath>
      <w:ins w:id="71" w:author="Lichen Wu" w:date="2022-06-08T19:48:00Z">
        <w:r w:rsidR="00F923EA">
          <w:t xml:space="preserve"> </w:t>
        </w:r>
      </w:ins>
      <w:ins w:id="72" w:author="Lichen Wu" w:date="2022-06-08T19:49:00Z">
        <w:r w:rsidR="00F923EA">
          <w:t xml:space="preserve">and </w:t>
        </w:r>
      </w:ins>
      <m:oMath>
        <m:sSub>
          <m:sSubPr>
            <m:ctrlPr>
              <w:ins w:id="73" w:author="Lichen Wu" w:date="2022-06-08T19:49:00Z">
                <w:rPr>
                  <w:rFonts w:ascii="Cambria Math" w:hAnsi="Cambria Math"/>
                  <w:i/>
                </w:rPr>
              </w:ins>
            </m:ctrlPr>
          </m:sSubPr>
          <m:e>
            <m:r>
              <w:ins w:id="74" w:author="Lichen Wu" w:date="2022-06-08T19:49:00Z">
                <w:rPr>
                  <w:rFonts w:ascii="Cambria Math" w:hAnsi="Cambria Math"/>
                </w:rPr>
                <m:t>y</m:t>
              </w:ins>
            </m:r>
          </m:e>
          <m:sub>
            <m:r>
              <w:ins w:id="75" w:author="Lichen Wu" w:date="2022-06-08T19:49:00Z">
                <w:rPr>
                  <w:rFonts w:ascii="Cambria Math" w:hAnsi="Cambria Math"/>
                </w:rPr>
                <m:t>predicted,k</m:t>
              </w:ins>
            </m:r>
          </m:sub>
        </m:sSub>
      </m:oMath>
      <w:ins w:id="76" w:author="Lichen Wu" w:date="2022-06-08T19:49:00Z">
        <w:r w:rsidR="00F923EA">
          <w:t xml:space="preserve"> are </w:t>
        </w:r>
      </w:ins>
      <w:ins w:id="77" w:author="Lichen Wu" w:date="2022-06-09T23:03:00Z">
        <w:r w:rsidR="0073387F">
          <w:t>signed</w:t>
        </w:r>
      </w:ins>
      <w:ins w:id="78" w:author="Lichen Wu" w:date="2022-06-08T19:48:00Z">
        <w:r w:rsidR="00F923EA">
          <w:t xml:space="preserve"> energy uses</w:t>
        </w:r>
      </w:ins>
      <w:ins w:id="79" w:author="Lichen Wu" w:date="2022-06-09T23:04:00Z">
        <w:r w:rsidR="0073387F">
          <w:t xml:space="preserve">, where positive </w:t>
        </w:r>
      </w:ins>
      <w:ins w:id="80" w:author="Lichen Wu" w:date="2022-06-10T10:02:00Z">
        <w:r w:rsidR="000C5E8F">
          <w:t>representing</w:t>
        </w:r>
      </w:ins>
      <w:ins w:id="81" w:author="Lichen Wu" w:date="2022-06-09T23:04:00Z">
        <w:r w:rsidR="0073387F">
          <w:t xml:space="preserve"> heating loads and negative </w:t>
        </w:r>
      </w:ins>
      <w:ins w:id="82" w:author="Lichen Wu" w:date="2022-06-10T10:02:00Z">
        <w:r w:rsidR="000C5E8F">
          <w:t>rep</w:t>
        </w:r>
      </w:ins>
      <w:ins w:id="83" w:author="Lichen Wu" w:date="2022-06-10T10:03:00Z">
        <w:r w:rsidR="000C5E8F">
          <w:t>resenting</w:t>
        </w:r>
      </w:ins>
      <w:ins w:id="84" w:author="Lichen Wu" w:date="2022-06-09T23:04:00Z">
        <w:r w:rsidR="0073387F">
          <w:t xml:space="preserve"> cooling loads</w:t>
        </w:r>
      </w:ins>
      <w:ins w:id="85" w:author="Lichen Wu" w:date="2022-06-08T19:49:00Z">
        <w:r w:rsidR="00F923EA">
          <w:t>.</w:t>
        </w:r>
      </w:ins>
      <w:ins w:id="86" w:author="Lichen Wu" w:date="2022-06-09T23:05:00Z">
        <w:r w:rsidR="0073387F">
          <w:t xml:space="preserve"> It </w:t>
        </w:r>
      </w:ins>
      <w:ins w:id="87" w:author="Lichen Wu" w:date="2022-06-10T10:03:00Z">
        <w:r w:rsidR="000C5E8F">
          <w:t>should be noted</w:t>
        </w:r>
      </w:ins>
      <w:ins w:id="88" w:author="Lichen Wu" w:date="2022-06-09T23:05:00Z">
        <w:r w:rsidR="0073387F">
          <w:t xml:space="preserve"> that the </w:t>
        </w:r>
        <w:bookmarkStart w:id="89" w:name="_Hlk105749688"/>
        <w:r w:rsidR="0073387F">
          <w:t xml:space="preserve">absolute prediction difference is </w:t>
        </w:r>
      </w:ins>
      <w:ins w:id="90" w:author="Lichen Wu" w:date="2022-06-10T10:03:00Z">
        <w:r w:rsidR="000C5E8F">
          <w:t>determined</w:t>
        </w:r>
      </w:ins>
      <w:ins w:id="91" w:author="Lichen Wu" w:date="2022-06-09T23:05:00Z">
        <w:r w:rsidR="0073387F">
          <w:t xml:space="preserve"> </w:t>
        </w:r>
      </w:ins>
      <w:ins w:id="92" w:author="Lichen Wu" w:date="2022-06-10T10:03:00Z">
        <w:r w:rsidR="000C5E8F">
          <w:t>using</w:t>
        </w:r>
      </w:ins>
      <w:ins w:id="93" w:author="Lichen Wu" w:date="2022-06-09T23:05:00Z">
        <w:r w:rsidR="0073387F">
          <w:t xml:space="preserve"> signed energy use values, </w:t>
        </w:r>
      </w:ins>
      <w:ins w:id="94" w:author="Lichen Wu" w:date="2022-06-10T10:03:00Z">
        <w:r w:rsidR="000C5E8F">
          <w:t>whereas</w:t>
        </w:r>
      </w:ins>
      <w:ins w:id="95" w:author="Lichen Wu" w:date="2022-06-09T23:06:00Z">
        <w:r w:rsidR="0073387F">
          <w:t xml:space="preserve"> </w:t>
        </w:r>
      </w:ins>
      <w:ins w:id="96" w:author="Lichen Wu" w:date="2022-06-09T23:07:00Z">
        <w:r w:rsidR="007E3320">
          <w:t xml:space="preserve">the prediction difference is normalized </w:t>
        </w:r>
      </w:ins>
      <w:ins w:id="97" w:author="Lichen Wu" w:date="2022-06-10T10:43:00Z">
        <w:r w:rsidR="00BB1CEF">
          <w:t>using</w:t>
        </w:r>
      </w:ins>
      <w:ins w:id="98" w:author="Lichen Wu" w:date="2022-06-09T23:07:00Z">
        <w:r w:rsidR="007E3320">
          <w:t xml:space="preserve"> absolute energy uses</w:t>
        </w:r>
        <w:bookmarkEnd w:id="89"/>
        <w:r w:rsidR="007E3320">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4629F7EF"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AmbientWeatherNetwork2022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2104042C"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99" w:author="Lichen Wu" w:date="2022-06-10T09:40:00Z">
        <w:r w:rsidR="008C1758">
          <w:t xml:space="preserve">the amount of energy added </w:t>
        </w:r>
      </w:ins>
      <w:ins w:id="100" w:author="Lichen Wu" w:date="2022-06-10T09:41:00Z">
        <w:r w:rsidR="008C1758">
          <w:t xml:space="preserve">to or extracted from the </w:t>
        </w:r>
      </w:ins>
      <w:ins w:id="101" w:author="Lichen Wu" w:date="2022-06-10T09:42:00Z">
        <w:r w:rsidR="008C1758">
          <w:t xml:space="preserve">water </w:t>
        </w:r>
        <w:r w:rsidR="008C1758">
          <w:t xml:space="preserve">within </w:t>
        </w:r>
      </w:ins>
      <w:ins w:id="102" w:author="Lichen Wu" w:date="2022-06-10T09:41:00Z">
        <w:r w:rsidR="008C1758">
          <w:t>radiant slab pipe</w:t>
        </w:r>
      </w:ins>
      <w:ins w:id="103" w:author="Lichen Wu" w:date="2022-06-10T09:42:00Z">
        <w:r w:rsidR="008C1758">
          <w:t>s</w:t>
        </w:r>
      </w:ins>
      <w:ins w:id="104" w:author="Lichen Wu" w:date="2022-06-10T09:41:00Z">
        <w:r w:rsidR="008C1758">
          <w:t xml:space="preserve"> to maintain the space thermal comfort</w:t>
        </w:r>
      </w:ins>
      <w:del w:id="105" w:author="Lichen Wu" w:date="2022-06-08T20:56:00Z">
        <w:r w:rsidR="00D86C17" w:rsidRPr="005F7DE3" w:rsidDel="00556062">
          <w:delText>thermal heat flux load requirements</w:delText>
        </w:r>
      </w:del>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120723"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24</w:t>
            </w:r>
            <w:r w:rsidR="00120723">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120723"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25</w:t>
            </w:r>
            <w:r w:rsidR="00120723">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48218F28" w:rsidR="00BB31D6" w:rsidRPr="005F7DE3" w:rsidRDefault="007E3320"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r w:rsidR="00120723">
              <w:fldChar w:fldCharType="begin"/>
            </w:r>
            <w:r w:rsidR="00120723">
              <w:instrText xml:space="preserve"> SEQ Eq \* MERGEFORMAT </w:instrText>
            </w:r>
            <w:r w:rsidR="00120723">
              <w:fldChar w:fldCharType="separate"/>
            </w:r>
            <w:r w:rsidR="009A60BB">
              <w:rPr>
                <w:noProof/>
              </w:rPr>
              <w:t>26</w:t>
            </w:r>
            <w:r w:rsidR="00120723">
              <w:rPr>
                <w:noProof/>
              </w:rPr>
              <w:fldChar w:fldCharType="end"/>
            </w:r>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435DA8">
      <w:pPr>
        <w:pStyle w:val="Caption"/>
      </w:pPr>
      <w:r w:rsidRPr="005F7DE3">
        <w:rPr>
          <w:b/>
          <w:bCs/>
        </w:rPr>
        <w:t xml:space="preserve">Figure </w:t>
      </w:r>
      <w:bookmarkStart w:id="106"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106"/>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0991CD55" w:rsidR="008C19AC" w:rsidRPr="005F7DE3" w:rsidRDefault="008C19AC" w:rsidP="00435DA8">
      <w:pPr>
        <w:pStyle w:val="Caption"/>
      </w:pPr>
      <w:r w:rsidRPr="005F7DE3">
        <w:rPr>
          <w:b/>
          <w:bCs/>
        </w:rPr>
        <w:t xml:space="preserve">Table </w:t>
      </w:r>
      <w:bookmarkStart w:id="107"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107"/>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120723"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120723"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120723"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120723"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120723"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120723"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435DA8">
      <w:pPr>
        <w:pStyle w:val="Caption"/>
      </w:pPr>
      <w:r w:rsidRPr="005F7DE3">
        <w:rPr>
          <w:b/>
          <w:bCs/>
        </w:rPr>
        <w:t xml:space="preserve">Figure </w:t>
      </w:r>
      <w:bookmarkStart w:id="108"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108"/>
      <w:r w:rsidRPr="005F7DE3">
        <w:t xml:space="preserve"> Testing results for Model 1, Model 2 and Model 3</w:t>
      </w:r>
      <w:r w:rsidR="00F963A4">
        <w:t>.</w:t>
      </w:r>
    </w:p>
    <w:p w14:paraId="46B68A2C" w14:textId="7C98AB20" w:rsidR="00BB31D6" w:rsidRPr="005F7DE3" w:rsidRDefault="00BB31D6" w:rsidP="00435DA8">
      <w:pPr>
        <w:pStyle w:val="Caption"/>
      </w:pPr>
      <w:r w:rsidRPr="005F7DE3">
        <w:rPr>
          <w:b/>
          <w:bCs/>
        </w:rPr>
        <w:t xml:space="preserve">Table </w:t>
      </w:r>
      <w:bookmarkStart w:id="109"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109"/>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10"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196A3803" w:rsidR="00723460" w:rsidRPr="005F7DE3" w:rsidRDefault="00723460" w:rsidP="00BA158B">
            <w:pPr>
              <w:jc w:val="center"/>
              <w:rPr>
                <w:lang w:eastAsia="zh-CN"/>
              </w:rPr>
            </w:pPr>
            <w:r w:rsidRPr="005F7DE3">
              <w:rPr>
                <w:lang w:eastAsia="zh-CN"/>
              </w:rPr>
              <w:t>1</w:t>
            </w:r>
            <w:ins w:id="111" w:author="Lichen Wu" w:date="2022-06-09T23:31:00Z">
              <w:r w:rsidR="00361936">
                <w:rPr>
                  <w:lang w:eastAsia="zh-CN"/>
                </w:rPr>
                <w:t>69.09</w:t>
              </w:r>
            </w:ins>
            <w:del w:id="112" w:author="Lichen Wu" w:date="2022-06-08T19:57:00Z">
              <w:r w:rsidDel="00463191">
                <w:rPr>
                  <w:lang w:eastAsia="zh-CN"/>
                </w:rPr>
                <w:delText>34.51</w:delText>
              </w:r>
            </w:del>
          </w:p>
        </w:tc>
        <w:tc>
          <w:tcPr>
            <w:tcW w:w="1675" w:type="dxa"/>
            <w:tcBorders>
              <w:top w:val="single" w:sz="4" w:space="0" w:color="auto"/>
            </w:tcBorders>
            <w:vAlign w:val="center"/>
          </w:tcPr>
          <w:p w14:paraId="5DD3E4AC" w14:textId="077F4299" w:rsidR="00723460" w:rsidRPr="005F7DE3" w:rsidRDefault="00361936" w:rsidP="00BA158B">
            <w:pPr>
              <w:jc w:val="center"/>
              <w:rPr>
                <w:lang w:eastAsia="zh-CN"/>
              </w:rPr>
            </w:pPr>
            <w:ins w:id="113" w:author="Lichen Wu" w:date="2022-06-09T23:31:00Z">
              <w:r>
                <w:rPr>
                  <w:lang w:eastAsia="zh-CN"/>
                </w:rPr>
                <w:t>70.34</w:t>
              </w:r>
            </w:ins>
            <w:del w:id="114"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57E33571" w:rsidR="00723460" w:rsidRPr="005F7DE3" w:rsidRDefault="00723460" w:rsidP="00BA158B">
            <w:pPr>
              <w:jc w:val="center"/>
              <w:rPr>
                <w:lang w:eastAsia="zh-CN"/>
              </w:rPr>
            </w:pPr>
            <w:r>
              <w:rPr>
                <w:lang w:eastAsia="zh-CN"/>
              </w:rPr>
              <w:t>4</w:t>
            </w:r>
            <w:ins w:id="115" w:author="Lichen Wu" w:date="2022-06-09T23:31:00Z">
              <w:r w:rsidR="00361936">
                <w:rPr>
                  <w:lang w:eastAsia="zh-CN"/>
                </w:rPr>
                <w:t>2.24</w:t>
              </w:r>
            </w:ins>
            <w:del w:id="116" w:author="Lichen Wu" w:date="2022-06-08T19:57:00Z">
              <w:r w:rsidDel="00463191">
                <w:rPr>
                  <w:lang w:eastAsia="zh-CN"/>
                </w:rPr>
                <w:delText>2.41</w:delText>
              </w:r>
            </w:del>
          </w:p>
        </w:tc>
        <w:tc>
          <w:tcPr>
            <w:tcW w:w="1577" w:type="dxa"/>
            <w:tcBorders>
              <w:top w:val="single" w:sz="4" w:space="0" w:color="auto"/>
            </w:tcBorders>
          </w:tcPr>
          <w:p w14:paraId="2C638052" w14:textId="2F5DA3BB" w:rsidR="00723460" w:rsidRDefault="00361936" w:rsidP="00BA158B">
            <w:pPr>
              <w:jc w:val="center"/>
              <w:rPr>
                <w:lang w:eastAsia="zh-CN"/>
              </w:rPr>
            </w:pPr>
            <w:ins w:id="117" w:author="Lichen Wu" w:date="2022-06-09T23:31:00Z">
              <w:r>
                <w:rPr>
                  <w:lang w:eastAsia="zh-CN"/>
                </w:rPr>
                <w:t>52.33</w:t>
              </w:r>
            </w:ins>
            <w:del w:id="118"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12942989" w:rsidR="00723460" w:rsidRPr="00707CF9" w:rsidRDefault="00361936" w:rsidP="00C87DE6">
            <w:pPr>
              <w:jc w:val="center"/>
              <w:rPr>
                <w:b/>
                <w:bCs/>
                <w:lang w:eastAsia="zh-CN"/>
              </w:rPr>
            </w:pPr>
            <w:ins w:id="119" w:author="Lichen Wu" w:date="2022-06-09T23:31:00Z">
              <w:r>
                <w:rPr>
                  <w:lang w:eastAsia="zh-CN"/>
                </w:rPr>
                <w:t>27.38</w:t>
              </w:r>
            </w:ins>
            <w:del w:id="120" w:author="Lichen Wu" w:date="2022-06-08T19:58:00Z">
              <w:r w:rsidR="00723460" w:rsidRPr="00052718" w:rsidDel="00463191">
                <w:rPr>
                  <w:lang w:eastAsia="zh-CN"/>
                </w:rPr>
                <w:delText>16.89</w:delText>
              </w:r>
            </w:del>
          </w:p>
        </w:tc>
        <w:tc>
          <w:tcPr>
            <w:tcW w:w="1675" w:type="dxa"/>
            <w:vAlign w:val="center"/>
          </w:tcPr>
          <w:p w14:paraId="5B0AD9CD" w14:textId="5C479ABF" w:rsidR="00723460" w:rsidRPr="00707CF9" w:rsidRDefault="00361936" w:rsidP="00C87DE6">
            <w:pPr>
              <w:jc w:val="center"/>
              <w:rPr>
                <w:b/>
                <w:bCs/>
                <w:lang w:eastAsia="zh-CN"/>
              </w:rPr>
            </w:pPr>
            <w:ins w:id="121" w:author="Lichen Wu" w:date="2022-06-09T23:32:00Z">
              <w:r>
                <w:rPr>
                  <w:lang w:eastAsia="zh-CN"/>
                </w:rPr>
                <w:t>11.39</w:t>
              </w:r>
            </w:ins>
            <w:del w:id="122" w:author="Lichen Wu" w:date="2022-06-09T23:32:00Z">
              <w:r w:rsidR="00723460" w:rsidRPr="00052718" w:rsidDel="00361936">
                <w:rPr>
                  <w:lang w:eastAsia="zh-CN"/>
                </w:rPr>
                <w:delText>1</w:delText>
              </w:r>
            </w:del>
            <w:del w:id="123" w:author="Lichen Wu" w:date="2022-06-08T19:58:00Z">
              <w:r w:rsidR="00723460" w:rsidRPr="00052718" w:rsidDel="00463191">
                <w:rPr>
                  <w:lang w:eastAsia="zh-CN"/>
                </w:rPr>
                <w:delText>7.80</w:delText>
              </w:r>
            </w:del>
          </w:p>
        </w:tc>
        <w:tc>
          <w:tcPr>
            <w:tcW w:w="1577" w:type="dxa"/>
            <w:vAlign w:val="center"/>
          </w:tcPr>
          <w:p w14:paraId="4A52849C" w14:textId="13176FF0" w:rsidR="00723460" w:rsidRPr="00707CF9" w:rsidRDefault="00361936" w:rsidP="00C87DE6">
            <w:pPr>
              <w:jc w:val="center"/>
              <w:rPr>
                <w:b/>
                <w:bCs/>
                <w:lang w:eastAsia="zh-CN"/>
              </w:rPr>
            </w:pPr>
            <w:ins w:id="124" w:author="Lichen Wu" w:date="2022-06-09T23:32:00Z">
              <w:r>
                <w:rPr>
                  <w:lang w:eastAsia="zh-CN"/>
                </w:rPr>
                <w:t>6.90</w:t>
              </w:r>
            </w:ins>
            <w:del w:id="125" w:author="Lichen Wu" w:date="2022-06-08T19:58:00Z">
              <w:r w:rsidR="00723460" w:rsidRPr="00052718" w:rsidDel="00463191">
                <w:rPr>
                  <w:lang w:eastAsia="zh-CN"/>
                </w:rPr>
                <w:delText>6.89</w:delText>
              </w:r>
            </w:del>
          </w:p>
        </w:tc>
        <w:tc>
          <w:tcPr>
            <w:tcW w:w="1577" w:type="dxa"/>
          </w:tcPr>
          <w:p w14:paraId="7B4C695C" w14:textId="0031B7FD" w:rsidR="00723460" w:rsidRPr="00463191" w:rsidRDefault="00361936" w:rsidP="00C87DE6">
            <w:pPr>
              <w:jc w:val="center"/>
              <w:rPr>
                <w:lang w:eastAsia="zh-CN"/>
                <w:rPrChange w:id="126" w:author="Lichen Wu" w:date="2022-06-08T19:59:00Z">
                  <w:rPr>
                    <w:b/>
                    <w:bCs/>
                    <w:lang w:eastAsia="zh-CN"/>
                  </w:rPr>
                </w:rPrChange>
              </w:rPr>
            </w:pPr>
            <w:ins w:id="127" w:author="Lichen Wu" w:date="2022-06-09T23:32:00Z">
              <w:r>
                <w:rPr>
                  <w:lang w:eastAsia="zh-CN"/>
                </w:rPr>
                <w:t>10.68</w:t>
              </w:r>
            </w:ins>
            <w:del w:id="128" w:author="Lichen Wu" w:date="2022-06-08T19:58:00Z">
              <w:r w:rsidR="00723460" w:rsidRPr="00463191" w:rsidDel="00463191">
                <w:rPr>
                  <w:lang w:eastAsia="zh-CN"/>
                  <w:rPrChange w:id="129"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0FB447C8" w:rsidR="00723460" w:rsidRPr="00707CF9" w:rsidRDefault="00361936" w:rsidP="00C87DE6">
            <w:pPr>
              <w:jc w:val="center"/>
              <w:rPr>
                <w:lang w:eastAsia="zh-CN"/>
              </w:rPr>
            </w:pPr>
            <w:ins w:id="130" w:author="Lichen Wu" w:date="2022-06-09T23:32:00Z">
              <w:r>
                <w:rPr>
                  <w:b/>
                  <w:bCs/>
                  <w:lang w:eastAsia="zh-CN"/>
                </w:rPr>
                <w:t>24.08</w:t>
              </w:r>
            </w:ins>
            <w:del w:id="131"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7F962B9" w:rsidR="00723460" w:rsidRPr="00707CF9" w:rsidRDefault="00361936" w:rsidP="00C87DE6">
            <w:pPr>
              <w:jc w:val="center"/>
              <w:rPr>
                <w:lang w:eastAsia="zh-CN"/>
              </w:rPr>
            </w:pPr>
            <w:ins w:id="132" w:author="Lichen Wu" w:date="2022-06-09T23:32:00Z">
              <w:r>
                <w:rPr>
                  <w:b/>
                  <w:bCs/>
                  <w:lang w:eastAsia="zh-CN"/>
                </w:rPr>
                <w:t>10.02</w:t>
              </w:r>
            </w:ins>
            <w:del w:id="133"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33952873" w:rsidR="00723460" w:rsidRPr="00707CF9" w:rsidRDefault="00361936" w:rsidP="00C87DE6">
            <w:pPr>
              <w:jc w:val="center"/>
              <w:rPr>
                <w:lang w:eastAsia="zh-CN"/>
              </w:rPr>
            </w:pPr>
            <w:ins w:id="134" w:author="Lichen Wu" w:date="2022-06-09T23:32:00Z">
              <w:r>
                <w:rPr>
                  <w:b/>
                  <w:bCs/>
                  <w:lang w:eastAsia="zh-CN"/>
                </w:rPr>
                <w:t>5.74</w:t>
              </w:r>
            </w:ins>
            <w:del w:id="135"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3D45860A" w:rsidR="00723460" w:rsidRPr="00463191" w:rsidRDefault="00361936" w:rsidP="00C87DE6">
            <w:pPr>
              <w:jc w:val="center"/>
              <w:rPr>
                <w:b/>
                <w:bCs/>
                <w:lang w:eastAsia="zh-CN"/>
                <w:rPrChange w:id="136" w:author="Lichen Wu" w:date="2022-06-08T19:59:00Z">
                  <w:rPr>
                    <w:lang w:eastAsia="zh-CN"/>
                  </w:rPr>
                </w:rPrChange>
              </w:rPr>
            </w:pPr>
            <w:ins w:id="137" w:author="Lichen Wu" w:date="2022-06-09T23:33:00Z">
              <w:r>
                <w:rPr>
                  <w:b/>
                  <w:bCs/>
                  <w:lang w:eastAsia="zh-CN"/>
                </w:rPr>
                <w:t>9.13</w:t>
              </w:r>
            </w:ins>
            <w:del w:id="138" w:author="Lichen Wu" w:date="2022-06-08T19:59:00Z">
              <w:r w:rsidR="00723460" w:rsidRPr="00463191" w:rsidDel="00463191">
                <w:rPr>
                  <w:b/>
                  <w:bCs/>
                  <w:lang w:eastAsia="zh-CN"/>
                  <w:rPrChange w:id="139" w:author="Lichen Wu" w:date="2022-06-08T19:59:00Z">
                    <w:rPr>
                      <w:lang w:eastAsia="zh-CN"/>
                    </w:rPr>
                  </w:rPrChange>
                </w:rPr>
                <w:delText>108.53</w:delText>
              </w:r>
            </w:del>
          </w:p>
        </w:tc>
      </w:tr>
      <w:bookmarkEnd w:id="110"/>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6E619579"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ins w:id="140" w:author="Lichen Wu" w:date="2022-06-08T20:44:00Z">
        <w:r w:rsidR="00320BF7">
          <w:t xml:space="preserve"> </w:t>
        </w:r>
      </w:ins>
      <w:ins w:id="141" w:author="Lichen Wu" w:date="2022-06-09T23:52:00Z">
        <w:r w:rsidR="002B3091">
          <w:t>2</w:t>
        </w:r>
      </w:ins>
      <w:ins w:id="142" w:author="Lichen Wu" w:date="2022-06-08T20:44:00Z">
        <w:r w:rsidR="00320BF7">
          <w:t>%</w:t>
        </w:r>
      </w:ins>
      <w:del w:id="143" w:author="Lichen Wu" w:date="2022-06-08T20:42:00Z">
        <w:r w:rsidR="006D0498" w:rsidRPr="00853CB8" w:rsidDel="007C36D5">
          <w:delText xml:space="preserve"> 3.26%</w:delText>
        </w:r>
      </w:del>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435DA8">
      <w:pPr>
        <w:pStyle w:val="Caption"/>
      </w:pPr>
      <w:r w:rsidRPr="00C4330D">
        <w:rPr>
          <w:b/>
          <w:bCs/>
        </w:rPr>
        <w:t xml:space="preserve">Table </w:t>
      </w:r>
      <w:bookmarkStart w:id="144"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144"/>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120723"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120723"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120723"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120723"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AB02A6" w:rsidRDefault="00FF6D54">
      <w:pPr>
        <w:pStyle w:val="Caption"/>
        <w:rPr>
          <w:del w:id="145" w:author="Lichen Wu" w:date="2022-06-08T20:58:00Z"/>
        </w:rPr>
        <w:pPrChange w:id="146" w:author="Lichen Wu" w:date="2022-06-08T20:58:00Z">
          <w:pPr/>
        </w:pPrChange>
      </w:pPr>
    </w:p>
    <w:p w14:paraId="2C46573F" w14:textId="77777777" w:rsidR="008C19AC" w:rsidDel="00AB02A6" w:rsidRDefault="008C19AC" w:rsidP="002E2236">
      <w:pPr>
        <w:pStyle w:val="Caption"/>
        <w:rPr>
          <w:del w:id="147" w:author="Lichen Wu" w:date="2022-06-08T20:58:00Z"/>
        </w:rPr>
      </w:pPr>
      <w:bookmarkStart w:id="148" w:name="_Hlk101185801"/>
    </w:p>
    <w:p w14:paraId="576E9363" w14:textId="77777777" w:rsidR="008C19AC" w:rsidDel="00AB02A6" w:rsidRDefault="008C19AC" w:rsidP="002E2236">
      <w:pPr>
        <w:pStyle w:val="Caption"/>
        <w:rPr>
          <w:del w:id="149" w:author="Lichen Wu" w:date="2022-06-08T20:58:00Z"/>
        </w:rPr>
      </w:pPr>
    </w:p>
    <w:p w14:paraId="0472FB30" w14:textId="77777777" w:rsidR="008C19AC" w:rsidRDefault="008C19AC" w:rsidP="00435DA8">
      <w:pPr>
        <w:pStyle w:val="Caption"/>
      </w:pPr>
    </w:p>
    <w:p w14:paraId="263B7584" w14:textId="48190F76" w:rsidR="00FF6D54" w:rsidRPr="005F7DE3" w:rsidRDefault="00FF6D54" w:rsidP="00435DA8">
      <w:pPr>
        <w:pStyle w:val="Caption"/>
      </w:pPr>
      <w:r w:rsidRPr="00C4330D">
        <w:rPr>
          <w:b/>
          <w:bCs/>
        </w:rPr>
        <w:lastRenderedPageBreak/>
        <w:t xml:space="preserve">Table </w:t>
      </w:r>
      <w:bookmarkStart w:id="150" w:name="ggmr_tb"/>
      <w:bookmarkStart w:id="151"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50"/>
      <w:bookmarkEnd w:id="151"/>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120723"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0397DCD" w:rsidR="000401EE" w:rsidRPr="005F7DE3" w:rsidRDefault="00DC279C" w:rsidP="00597DDA">
            <w:pPr>
              <w:jc w:val="center"/>
            </w:pPr>
            <w:ins w:id="152" w:author="Lichen Wu" w:date="2022-06-08T20:38:00Z">
              <w:r>
                <w:t>1</w:t>
              </w:r>
            </w:ins>
            <w:ins w:id="153" w:author="Lichen Wu" w:date="2022-06-09T23:33:00Z">
              <w:r w:rsidR="00361936">
                <w:t>6.48</w:t>
              </w:r>
            </w:ins>
            <w:del w:id="154"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3E8BCCAB" w:rsidR="000401EE" w:rsidRPr="005F7DE3" w:rsidRDefault="00120723"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382366AC" w:rsidR="000401EE" w:rsidRPr="005F7DE3" w:rsidRDefault="00DC279C" w:rsidP="00597DDA">
            <w:pPr>
              <w:jc w:val="center"/>
            </w:pPr>
            <w:ins w:id="155" w:author="Lichen Wu" w:date="2022-06-08T20:38:00Z">
              <w:r>
                <w:t>16.</w:t>
              </w:r>
            </w:ins>
            <w:ins w:id="156" w:author="Lichen Wu" w:date="2022-06-09T23:51:00Z">
              <w:r w:rsidR="005C34D8">
                <w:t>4</w:t>
              </w:r>
            </w:ins>
            <w:ins w:id="157" w:author="Lichen Wu" w:date="2022-06-09T23:33:00Z">
              <w:r w:rsidR="00361936">
                <w:t>9</w:t>
              </w:r>
            </w:ins>
            <w:del w:id="158"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120723"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D1A5BBF" w:rsidR="000401EE" w:rsidRPr="00E56C39" w:rsidRDefault="00DC279C" w:rsidP="00597DDA">
            <w:pPr>
              <w:jc w:val="center"/>
              <w:rPr>
                <w:b/>
                <w:bCs/>
              </w:rPr>
            </w:pPr>
            <w:ins w:id="159" w:author="Lichen Wu" w:date="2022-06-08T20:38:00Z">
              <w:r>
                <w:rPr>
                  <w:b/>
                  <w:bCs/>
                </w:rPr>
                <w:t>14.</w:t>
              </w:r>
            </w:ins>
            <w:ins w:id="160" w:author="Lichen Wu" w:date="2022-06-09T23:33:00Z">
              <w:r w:rsidR="00361936">
                <w:rPr>
                  <w:b/>
                  <w:bCs/>
                </w:rPr>
                <w:t>48</w:t>
              </w:r>
            </w:ins>
            <w:del w:id="161" w:author="Lichen Wu" w:date="2022-06-08T20:38:00Z">
              <w:r w:rsidR="000401EE" w:rsidRPr="00E56C39" w:rsidDel="00DC279C">
                <w:rPr>
                  <w:b/>
                  <w:bCs/>
                </w:rPr>
                <w:delText>22.55</w:delText>
              </w:r>
            </w:del>
          </w:p>
        </w:tc>
      </w:tr>
      <w:bookmarkEnd w:id="148"/>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D9EFF7B"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ins w:id="162" w:author="Lichen Wu" w:date="2022-06-08T20:44:00Z">
        <w:r w:rsidR="00320BF7">
          <w:t>0</w:t>
        </w:r>
      </w:ins>
      <w:del w:id="163" w:author="Lichen Wu" w:date="2022-06-08T20:44:00Z">
        <w:r w:rsidR="0014731B" w:rsidRPr="00853CB8" w:rsidDel="00320BF7">
          <w:delText>1</w:delText>
        </w:r>
      </w:del>
      <w:r w:rsidR="0014731B" w:rsidRPr="00853CB8">
        <w:t>.</w:t>
      </w:r>
      <w:ins w:id="164" w:author="Lichen Wu" w:date="2022-06-08T20:44:00Z">
        <w:r w:rsidR="00320BF7">
          <w:t>3</w:t>
        </w:r>
      </w:ins>
      <w:ins w:id="165" w:author="Lichen Wu" w:date="2022-06-09T23:52:00Z">
        <w:r w:rsidR="006C3DE2">
          <w:t>0</w:t>
        </w:r>
      </w:ins>
      <w:del w:id="166" w:author="Lichen Wu" w:date="2022-06-08T20:44:00Z">
        <w:r w:rsidR="0014731B" w:rsidRPr="00853CB8" w:rsidDel="00320BF7">
          <w:delText>27</w:delText>
        </w:r>
      </w:del>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78E0B98" w:rsidR="00AC6A1D" w:rsidRDefault="008B67F0" w:rsidP="00AC6A1D">
      <w:pPr>
        <w:keepNext/>
        <w:jc w:val="center"/>
      </w:pPr>
      <w:del w:id="167" w:author="Lichen Wu" w:date="2022-06-09T23:52:00Z">
        <w:r w:rsidDel="00CD517D">
          <w:rPr>
            <w:noProof/>
          </w:rPr>
          <w:drawing>
            <wp:inline distT="0" distB="0" distL="0" distR="0" wp14:anchorId="20B48970" wp14:editId="0227BAFE">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del>
      <w:ins w:id="168" w:author="Lichen Wu" w:date="2022-06-10T00:02:00Z">
        <w:r w:rsidR="008E0D4A">
          <w:rPr>
            <w:noProof/>
          </w:rPr>
          <w:drawing>
            <wp:inline distT="0" distB="0" distL="0" distR="0" wp14:anchorId="3F5F9651" wp14:editId="38579C77">
              <wp:extent cx="5044440" cy="1728906"/>
              <wp:effectExtent l="0" t="0" r="381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3038" cy="1745562"/>
                      </a:xfrm>
                      <a:prstGeom prst="rect">
                        <a:avLst/>
                      </a:prstGeom>
                    </pic:spPr>
                  </pic:pic>
                </a:graphicData>
              </a:graphic>
            </wp:inline>
          </w:drawing>
        </w:r>
      </w:ins>
    </w:p>
    <w:p w14:paraId="7FDF03AD" w14:textId="0CB56699" w:rsidR="00AC6A1D" w:rsidRDefault="00AC6A1D" w:rsidP="00435DA8">
      <w:pPr>
        <w:pStyle w:val="Caption"/>
      </w:pPr>
      <w:r w:rsidRPr="00E56C39">
        <w:rPr>
          <w:b/>
          <w:bCs/>
        </w:rPr>
        <w:t xml:space="preserve">Figure </w:t>
      </w:r>
      <w:bookmarkStart w:id="169"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69"/>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435DA8">
      <w:pPr>
        <w:pStyle w:val="Caption"/>
      </w:pPr>
      <w:r w:rsidRPr="005F7DE3">
        <w:rPr>
          <w:b/>
          <w:bCs/>
        </w:rPr>
        <w:t xml:space="preserve">Table </w:t>
      </w:r>
      <w:bookmarkStart w:id="170"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70"/>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120723"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26C669D1" w:rsidR="003A2A2C" w:rsidRPr="005F7DE3" w:rsidRDefault="00B86FEF" w:rsidP="00F8712E">
            <w:pPr>
              <w:jc w:val="center"/>
              <w:rPr>
                <w:lang w:eastAsia="zh-CN"/>
              </w:rPr>
            </w:pPr>
            <w:ins w:id="171" w:author="Lichen Wu" w:date="2022-06-09T23:33:00Z">
              <w:r>
                <w:rPr>
                  <w:lang w:eastAsia="zh-CN"/>
                </w:rPr>
                <w:t>6.73</w:t>
              </w:r>
            </w:ins>
            <w:del w:id="172"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120723"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78CA4CDE" w:rsidR="003A2A2C" w:rsidRPr="005F7DE3" w:rsidRDefault="00B86FEF" w:rsidP="00F8712E">
            <w:pPr>
              <w:jc w:val="center"/>
              <w:rPr>
                <w:lang w:eastAsia="zh-CN"/>
              </w:rPr>
            </w:pPr>
            <w:ins w:id="173" w:author="Lichen Wu" w:date="2022-06-09T23:33:00Z">
              <w:r>
                <w:rPr>
                  <w:b/>
                  <w:bCs/>
                  <w:lang w:eastAsia="zh-CN"/>
                </w:rPr>
                <w:t>6.43</w:t>
              </w:r>
            </w:ins>
            <w:del w:id="174"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257E09B1"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ins w:id="175" w:author="Lichen Wu" w:date="2022-06-08T20:44:00Z">
        <w:r w:rsidR="00320BF7">
          <w:rPr>
            <w:lang w:eastAsia="zh-CN"/>
          </w:rPr>
          <w:t>1</w:t>
        </w:r>
      </w:ins>
      <w:ins w:id="176" w:author="Lichen Wu" w:date="2022-06-09T23:37:00Z">
        <w:r w:rsidR="00B621A6">
          <w:rPr>
            <w:lang w:eastAsia="zh-CN"/>
          </w:rPr>
          <w:t>5</w:t>
        </w:r>
      </w:ins>
      <w:ins w:id="177" w:author="Lichen Wu" w:date="2022-06-08T20:44:00Z">
        <w:r w:rsidR="00320BF7">
          <w:rPr>
            <w:lang w:eastAsia="zh-CN"/>
          </w:rPr>
          <w:t>.</w:t>
        </w:r>
      </w:ins>
      <w:ins w:id="178" w:author="Lichen Wu" w:date="2022-06-09T23:37:00Z">
        <w:r w:rsidR="00B621A6">
          <w:rPr>
            <w:lang w:eastAsia="zh-CN"/>
          </w:rPr>
          <w:t>4</w:t>
        </w:r>
      </w:ins>
      <w:ins w:id="179" w:author="Lichen Wu" w:date="2022-06-08T20:44:00Z">
        <w:r w:rsidR="00320BF7">
          <w:rPr>
            <w:lang w:eastAsia="zh-CN"/>
          </w:rPr>
          <w:t>6</w:t>
        </w:r>
      </w:ins>
      <w:del w:id="180" w:author="Lichen Wu" w:date="2022-06-08T20:44:00Z">
        <w:r w:rsidR="00FE073D" w:rsidRPr="005F7DE3" w:rsidDel="00320BF7">
          <w:rPr>
            <w:lang w:eastAsia="zh-CN"/>
          </w:rPr>
          <w:delText>8.77</w:delText>
        </w:r>
      </w:del>
      <w:r w:rsidR="00FE073D" w:rsidRPr="005F7DE3">
        <w:rPr>
          <w:lang w:eastAsia="zh-CN"/>
        </w:rPr>
        <w:t xml:space="preserve"> percent (</w:t>
      </w:r>
      <w:ins w:id="181" w:author="Lichen Wu" w:date="2022-06-09T23:38:00Z">
        <w:r w:rsidR="00B621A6">
          <w:rPr>
            <w:lang w:eastAsia="zh-CN"/>
          </w:rPr>
          <w:t>8.62</w:t>
        </w:r>
      </w:ins>
      <w:del w:id="182" w:author="Lichen Wu" w:date="2022-06-08T20:45:00Z">
        <w:r w:rsidR="00A94DE9" w:rsidRPr="005F7DE3" w:rsidDel="00320BF7">
          <w:rPr>
            <w:lang w:eastAsia="zh-CN"/>
          </w:rPr>
          <w:delText>4.79</w:delText>
        </w:r>
      </w:del>
      <w:r w:rsidR="00FE073D" w:rsidRPr="005F7DE3">
        <w:rPr>
          <w:lang w:eastAsia="zh-CN"/>
        </w:rPr>
        <w:t xml:space="preserve"> percent less than </w:t>
      </w:r>
      <w:r w:rsidR="00F0659C">
        <w:rPr>
          <w:lang w:eastAsia="zh-CN"/>
        </w:rPr>
        <w:t xml:space="preserve">the </w:t>
      </w:r>
      <w:r w:rsidR="00FE073D" w:rsidRPr="005F7DE3">
        <w:rPr>
          <w:lang w:eastAsia="zh-CN"/>
        </w:rPr>
        <w:t>RC</w:t>
      </w:r>
      <w:ins w:id="183" w:author="Lichen Wu" w:date="2022-06-08T20:45:00Z">
        <w:r w:rsidR="00320BF7">
          <w:rPr>
            <w:lang w:eastAsia="zh-CN"/>
          </w:rPr>
          <w:t>-Model 3</w:t>
        </w:r>
      </w:ins>
      <w:r w:rsidR="00FE073D" w:rsidRPr="005F7DE3">
        <w:rPr>
          <w:lang w:eastAsia="zh-CN"/>
        </w:rPr>
        <w:t xml:space="preserve"> </w:t>
      </w:r>
      <w:r w:rsidR="00F0659C">
        <w:rPr>
          <w:lang w:eastAsia="zh-CN"/>
        </w:rPr>
        <w:t xml:space="preserve">alone </w:t>
      </w:r>
      <w:r w:rsidR="00FE073D" w:rsidRPr="005F7DE3">
        <w:rPr>
          <w:lang w:eastAsia="zh-CN"/>
        </w:rPr>
        <w:t xml:space="preserve">and </w:t>
      </w:r>
      <w:ins w:id="184" w:author="Lichen Wu" w:date="2022-06-09T23:38:00Z">
        <w:r w:rsidR="00B621A6">
          <w:rPr>
            <w:lang w:eastAsia="zh-CN"/>
          </w:rPr>
          <w:t>19.36</w:t>
        </w:r>
      </w:ins>
      <w:del w:id="185" w:author="Lichen Wu" w:date="2022-06-08T20:46:00Z">
        <w:r w:rsidR="00A94DE9" w:rsidRPr="005F7DE3" w:rsidDel="00320BF7">
          <w:rPr>
            <w:lang w:eastAsia="zh-CN"/>
          </w:rPr>
          <w:delText>11.98</w:delText>
        </w:r>
      </w:del>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ins w:id="186" w:author="Lichen Wu" w:date="2022-06-09T23:38:00Z">
        <w:r w:rsidR="00B621A6">
          <w:rPr>
            <w:lang w:eastAsia="zh-CN"/>
          </w:rPr>
          <w:t>6</w:t>
        </w:r>
      </w:ins>
      <w:ins w:id="187" w:author="Lichen Wu" w:date="2022-06-08T20:46:00Z">
        <w:r w:rsidR="00320BF7">
          <w:rPr>
            <w:lang w:eastAsia="zh-CN"/>
          </w:rPr>
          <w:t>.43</w:t>
        </w:r>
      </w:ins>
      <w:del w:id="188" w:author="Lichen Wu" w:date="2022-06-08T20:46:00Z">
        <w:r w:rsidR="00FE073D" w:rsidRPr="005F7DE3" w:rsidDel="00320BF7">
          <w:rPr>
            <w:lang w:eastAsia="zh-CN"/>
          </w:rPr>
          <w:delText>9.95</w:delText>
        </w:r>
      </w:del>
      <w:r w:rsidR="00FE073D" w:rsidRPr="005F7DE3">
        <w:rPr>
          <w:lang w:eastAsia="zh-CN"/>
        </w:rPr>
        <w:t xml:space="preserve"> percent (</w:t>
      </w:r>
      <w:ins w:id="189" w:author="Lichen Wu" w:date="2022-06-09T23:39:00Z">
        <w:r w:rsidR="00B621A6">
          <w:rPr>
            <w:lang w:eastAsia="zh-CN"/>
          </w:rPr>
          <w:t>3</w:t>
        </w:r>
      </w:ins>
      <w:ins w:id="190" w:author="Lichen Wu" w:date="2022-06-08T20:46:00Z">
        <w:r w:rsidR="00320BF7">
          <w:rPr>
            <w:lang w:eastAsia="zh-CN"/>
          </w:rPr>
          <w:t>.</w:t>
        </w:r>
      </w:ins>
      <w:ins w:id="191" w:author="Lichen Wu" w:date="2022-06-09T23:39:00Z">
        <w:r w:rsidR="00B621A6">
          <w:rPr>
            <w:lang w:eastAsia="zh-CN"/>
          </w:rPr>
          <w:t>59</w:t>
        </w:r>
      </w:ins>
      <w:del w:id="192" w:author="Lichen Wu" w:date="2022-06-08T20:46:00Z">
        <w:r w:rsidR="00A94DE9" w:rsidRPr="005F7DE3" w:rsidDel="00320BF7">
          <w:rPr>
            <w:lang w:eastAsia="zh-CN"/>
          </w:rPr>
          <w:delText>5.64</w:delText>
        </w:r>
      </w:del>
      <w:r w:rsidR="00FE073D" w:rsidRPr="005F7DE3">
        <w:rPr>
          <w:lang w:eastAsia="zh-CN"/>
        </w:rPr>
        <w:t xml:space="preserve"> percent less than </w:t>
      </w:r>
      <w:r w:rsidR="004F7F58">
        <w:rPr>
          <w:lang w:eastAsia="zh-CN"/>
        </w:rPr>
        <w:t xml:space="preserve">the </w:t>
      </w:r>
      <w:r w:rsidR="00FE073D" w:rsidRPr="005F7DE3">
        <w:rPr>
          <w:lang w:eastAsia="zh-CN"/>
        </w:rPr>
        <w:t>RC</w:t>
      </w:r>
      <w:ins w:id="193" w:author="Lichen Wu" w:date="2022-06-08T20:46:00Z">
        <w:r w:rsidR="00320BF7">
          <w:rPr>
            <w:lang w:eastAsia="zh-CN"/>
          </w:rPr>
          <w:t>-Model 3</w:t>
        </w:r>
      </w:ins>
      <w:r w:rsidR="00FE073D" w:rsidRPr="005F7DE3">
        <w:rPr>
          <w:lang w:eastAsia="zh-CN"/>
        </w:rPr>
        <w:t xml:space="preserve"> and </w:t>
      </w:r>
      <w:ins w:id="194" w:author="Lichen Wu" w:date="2022-06-09T23:39:00Z">
        <w:r w:rsidR="00B621A6">
          <w:rPr>
            <w:lang w:eastAsia="zh-CN"/>
          </w:rPr>
          <w:t>8.05</w:t>
        </w:r>
      </w:ins>
      <w:del w:id="195" w:author="Lichen Wu" w:date="2022-06-08T20:47:00Z">
        <w:r w:rsidR="00850EFE" w:rsidRPr="005F7DE3" w:rsidDel="00320BF7">
          <w:rPr>
            <w:lang w:eastAsia="zh-CN"/>
          </w:rPr>
          <w:delText>12.6</w:delText>
        </w:r>
      </w:del>
      <w:r w:rsidR="00FE073D" w:rsidRPr="005F7DE3">
        <w:rPr>
          <w:lang w:eastAsia="zh-CN"/>
        </w:rPr>
        <w:t xml:space="preserve"> percent less than </w:t>
      </w:r>
      <w:r w:rsidR="004F7F58">
        <w:rPr>
          <w:lang w:eastAsia="zh-CN"/>
        </w:rPr>
        <w:t xml:space="preserve">the </w:t>
      </w:r>
      <w:r w:rsidR="00FE073D" w:rsidRPr="005F7DE3">
        <w:rPr>
          <w:lang w:eastAsia="zh-CN"/>
        </w:rPr>
        <w:t>GGMR), a</w:t>
      </w:r>
      <w:del w:id="196" w:author="Lichen Wu" w:date="2022-06-08T20:53:00Z">
        <w:r w:rsidR="008C19AC" w:rsidDel="00583191">
          <w:rPr>
            <w:lang w:eastAsia="zh-CN"/>
          </w:rPr>
          <w:delText>n</w:delText>
        </w:r>
      </w:del>
      <w:r w:rsidR="00FE073D" w:rsidRPr="005F7DE3">
        <w:rPr>
          <w:lang w:eastAsia="zh-CN"/>
        </w:rPr>
        <w:t xml:space="preserve"> MAE of </w:t>
      </w:r>
      <w:ins w:id="197" w:author="Lichen Wu" w:date="2022-06-09T23:39:00Z">
        <w:r w:rsidR="00B621A6">
          <w:rPr>
            <w:lang w:eastAsia="zh-CN"/>
          </w:rPr>
          <w:t>3.61</w:t>
        </w:r>
      </w:ins>
      <w:del w:id="198" w:author="Lichen Wu" w:date="2022-06-08T20:47:00Z">
        <w:r w:rsidR="00FE073D" w:rsidRPr="005F7DE3" w:rsidDel="00320BF7">
          <w:rPr>
            <w:lang w:eastAsia="zh-CN"/>
          </w:rPr>
          <w:delText>3.62</w:delText>
        </w:r>
      </w:del>
      <w:r w:rsidR="00FE073D" w:rsidRPr="005F7DE3">
        <w:rPr>
          <w:lang w:eastAsia="zh-CN"/>
        </w:rPr>
        <w:t xml:space="preserve"> kW (</w:t>
      </w:r>
      <w:ins w:id="199" w:author="Lichen Wu" w:date="2022-06-09T23:39:00Z">
        <w:r w:rsidR="00B621A6">
          <w:rPr>
            <w:lang w:eastAsia="zh-CN"/>
          </w:rPr>
          <w:t>2.13</w:t>
        </w:r>
      </w:ins>
      <w:del w:id="200" w:author="Lichen Wu" w:date="2022-06-08T20:47:00Z">
        <w:r w:rsidR="00850EFE" w:rsidRPr="005F7DE3" w:rsidDel="00320BF7">
          <w:rPr>
            <w:lang w:eastAsia="zh-CN"/>
          </w:rPr>
          <w:delText>2.14</w:delText>
        </w:r>
      </w:del>
      <w:r w:rsidR="00850EFE" w:rsidRPr="005F7DE3">
        <w:rPr>
          <w:lang w:eastAsia="zh-CN"/>
        </w:rPr>
        <w:t xml:space="preserve"> kW</w:t>
      </w:r>
      <w:r w:rsidR="00FE073D" w:rsidRPr="005F7DE3">
        <w:rPr>
          <w:lang w:eastAsia="zh-CN"/>
        </w:rPr>
        <w:t xml:space="preserve"> and </w:t>
      </w:r>
      <w:ins w:id="201" w:author="Lichen Wu" w:date="2022-06-09T23:40:00Z">
        <w:r w:rsidR="00B621A6">
          <w:rPr>
            <w:lang w:eastAsia="zh-CN"/>
          </w:rPr>
          <w:t>3.87</w:t>
        </w:r>
      </w:ins>
      <w:del w:id="202" w:author="Lichen Wu" w:date="2022-06-08T20:47:00Z">
        <w:r w:rsidR="00850EFE" w:rsidRPr="005F7DE3" w:rsidDel="00320BF7">
          <w:rPr>
            <w:lang w:eastAsia="zh-CN"/>
          </w:rPr>
          <w:delText>3.99</w:delText>
        </w:r>
      </w:del>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ins w:id="203" w:author="Lichen Wu" w:date="2022-06-08T20:48:00Z">
        <w:r w:rsidR="00320BF7">
          <w:rPr>
            <w:lang w:eastAsia="zh-CN"/>
          </w:rPr>
          <w:t>-Model 3</w:t>
        </w:r>
      </w:ins>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ins w:id="204" w:author="Lichen Wu" w:date="2022-06-09T23:40:00Z">
        <w:r w:rsidR="00B621A6">
          <w:rPr>
            <w:lang w:eastAsia="zh-CN"/>
          </w:rPr>
          <w:t>5.28</w:t>
        </w:r>
      </w:ins>
      <w:del w:id="205" w:author="Lichen Wu" w:date="2022-06-08T20:48:00Z">
        <w:r w:rsidR="00FE073D" w:rsidRPr="005F7DE3" w:rsidDel="00320BF7">
          <w:rPr>
            <w:lang w:eastAsia="zh-CN"/>
          </w:rPr>
          <w:delText>19.31</w:delText>
        </w:r>
      </w:del>
      <w:r w:rsidR="00FE073D" w:rsidRPr="005F7DE3">
        <w:rPr>
          <w:lang w:eastAsia="zh-CN"/>
        </w:rPr>
        <w:t xml:space="preserve"> percent (</w:t>
      </w:r>
      <w:ins w:id="206" w:author="Lichen Wu" w:date="2022-06-09T23:40:00Z">
        <w:r w:rsidR="00B621A6">
          <w:rPr>
            <w:lang w:eastAsia="zh-CN"/>
          </w:rPr>
          <w:t>3.85</w:t>
        </w:r>
      </w:ins>
      <w:del w:id="207" w:author="Lichen Wu" w:date="2022-06-08T20:48:00Z">
        <w:r w:rsidR="00850EFE" w:rsidRPr="005F7DE3" w:rsidDel="00320BF7">
          <w:rPr>
            <w:lang w:eastAsia="zh-CN"/>
          </w:rPr>
          <w:delText>89.22</w:delText>
        </w:r>
      </w:del>
      <w:r w:rsidR="00FE073D" w:rsidRPr="005F7DE3">
        <w:rPr>
          <w:lang w:eastAsia="zh-CN"/>
        </w:rPr>
        <w:t xml:space="preserve"> percent </w:t>
      </w:r>
      <w:del w:id="208" w:author="Lichen Wu" w:date="2022-06-08T20:49:00Z">
        <w:r w:rsidR="00FE073D" w:rsidRPr="005F7DE3" w:rsidDel="00B22059">
          <w:rPr>
            <w:lang w:eastAsia="zh-CN"/>
          </w:rPr>
          <w:delText xml:space="preserve">lower </w:delText>
        </w:r>
        <w:r w:rsidR="00BA2C88" w:rsidDel="00B22059">
          <w:rPr>
            <w:lang w:eastAsia="zh-CN"/>
          </w:rPr>
          <w:delText>than the</w:delText>
        </w:r>
        <w:r w:rsidR="00BA2C88" w:rsidRPr="005F7DE3" w:rsidDel="00B22059">
          <w:rPr>
            <w:lang w:eastAsia="zh-CN"/>
          </w:rPr>
          <w:delText xml:space="preserve"> </w:delText>
        </w:r>
        <w:r w:rsidR="00FE073D" w:rsidRPr="005F7DE3" w:rsidDel="00B22059">
          <w:rPr>
            <w:lang w:eastAsia="zh-CN"/>
          </w:rPr>
          <w:delText xml:space="preserve">RC, </w:delText>
        </w:r>
      </w:del>
      <w:r w:rsidR="004F7F58">
        <w:rPr>
          <w:lang w:eastAsia="zh-CN"/>
        </w:rPr>
        <w:t xml:space="preserve">and </w:t>
      </w:r>
      <w:ins w:id="209" w:author="Lichen Wu" w:date="2022-06-09T23:40:00Z">
        <w:r w:rsidR="00B621A6">
          <w:rPr>
            <w:lang w:eastAsia="zh-CN"/>
          </w:rPr>
          <w:t>3.92</w:t>
        </w:r>
      </w:ins>
      <w:del w:id="210" w:author="Lichen Wu" w:date="2022-06-08T20:49:00Z">
        <w:r w:rsidR="00850EFE" w:rsidRPr="005F7DE3" w:rsidDel="00B22059">
          <w:rPr>
            <w:lang w:eastAsia="zh-CN"/>
          </w:rPr>
          <w:delText>8.</w:delText>
        </w:r>
      </w:del>
      <w:del w:id="211" w:author="Lichen Wu" w:date="2022-06-08T20:48:00Z">
        <w:r w:rsidR="00850EFE" w:rsidRPr="005F7DE3" w:rsidDel="00320BF7">
          <w:rPr>
            <w:lang w:eastAsia="zh-CN"/>
          </w:rPr>
          <w:delText>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ins w:id="212" w:author="Lichen Wu" w:date="2022-06-08T20:49:00Z">
        <w:r w:rsidR="00B22059">
          <w:rPr>
            <w:lang w:eastAsia="zh-CN"/>
          </w:rPr>
          <w:t xml:space="preserve">-Model 3 </w:t>
        </w:r>
      </w:ins>
      <w:del w:id="213" w:author="Lichen Wu" w:date="2022-06-08T20:49:00Z">
        <w:r w:rsidR="004F7F58" w:rsidDel="00B22059">
          <w:rPr>
            <w:lang w:eastAsia="zh-CN"/>
          </w:rPr>
          <w:delText xml:space="preserve"> </w:delText>
        </w:r>
      </w:del>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214" w:name="_Hlk101185823"/>
      <w:r w:rsidRPr="005F7DE3">
        <w:rPr>
          <w:b/>
          <w:bCs/>
        </w:rPr>
        <w:t xml:space="preserve">Table </w:t>
      </w:r>
      <w:bookmarkStart w:id="215" w:name="hybrid_tb1"/>
      <w:bookmarkStart w:id="216" w:name="all_performance_tb"/>
      <w:r w:rsidRPr="005F7DE3">
        <w:rPr>
          <w:b/>
          <w:bCs/>
        </w:rPr>
        <w:t>5</w:t>
      </w:r>
      <w:bookmarkEnd w:id="215"/>
      <w:bookmarkEnd w:id="216"/>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03E6CD85" w:rsidR="00723460" w:rsidRPr="005F7DE3" w:rsidRDefault="00844958" w:rsidP="00B036E2">
            <w:pPr>
              <w:jc w:val="center"/>
              <w:rPr>
                <w:lang w:eastAsia="zh-CN"/>
              </w:rPr>
            </w:pPr>
            <w:ins w:id="217" w:author="Lichen Wu" w:date="2022-06-09T23:34:00Z">
              <w:r>
                <w:rPr>
                  <w:lang w:eastAsia="zh-CN"/>
                </w:rPr>
                <w:t>24.08</w:t>
              </w:r>
            </w:ins>
            <w:del w:id="218" w:author="Lichen Wu" w:date="2022-06-09T23:34:00Z">
              <w:r w:rsidR="00723460" w:rsidRPr="005F7DE3" w:rsidDel="00844958">
                <w:rPr>
                  <w:lang w:eastAsia="zh-CN"/>
                </w:rPr>
                <w:delText>1</w:delText>
              </w:r>
            </w:del>
            <w:del w:id="219" w:author="Lichen Wu" w:date="2022-06-08T20:00:00Z">
              <w:r w:rsidR="00723460" w:rsidRPr="005F7DE3" w:rsidDel="0037577F">
                <w:rPr>
                  <w:lang w:eastAsia="zh-CN"/>
                </w:rPr>
                <w:delText>3.56</w:delText>
              </w:r>
            </w:del>
          </w:p>
        </w:tc>
        <w:tc>
          <w:tcPr>
            <w:tcW w:w="1826" w:type="dxa"/>
            <w:tcBorders>
              <w:top w:val="single" w:sz="4" w:space="0" w:color="auto"/>
            </w:tcBorders>
            <w:vAlign w:val="center"/>
          </w:tcPr>
          <w:p w14:paraId="7174050F" w14:textId="38ACCF4D" w:rsidR="00723460" w:rsidRPr="005F7DE3" w:rsidRDefault="00844958" w:rsidP="00B036E2">
            <w:pPr>
              <w:jc w:val="center"/>
              <w:rPr>
                <w:lang w:eastAsia="zh-CN"/>
              </w:rPr>
            </w:pPr>
            <w:ins w:id="220" w:author="Lichen Wu" w:date="2022-06-09T23:35:00Z">
              <w:r>
                <w:rPr>
                  <w:lang w:eastAsia="zh-CN"/>
                </w:rPr>
                <w:t>10.02</w:t>
              </w:r>
            </w:ins>
            <w:del w:id="221"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7D2C411B" w:rsidR="00723460" w:rsidRPr="005F7DE3" w:rsidRDefault="00844958" w:rsidP="00B036E2">
            <w:pPr>
              <w:jc w:val="center"/>
              <w:rPr>
                <w:lang w:eastAsia="zh-CN"/>
              </w:rPr>
            </w:pPr>
            <w:ins w:id="222" w:author="Lichen Wu" w:date="2022-06-09T23:35:00Z">
              <w:r>
                <w:rPr>
                  <w:lang w:eastAsia="zh-CN"/>
                </w:rPr>
                <w:t>5.74</w:t>
              </w:r>
            </w:ins>
            <w:del w:id="223"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44FDC584" w:rsidR="00723460" w:rsidRPr="005F7DE3" w:rsidRDefault="00844958" w:rsidP="00B036E2">
            <w:pPr>
              <w:jc w:val="center"/>
              <w:rPr>
                <w:lang w:eastAsia="zh-CN"/>
              </w:rPr>
            </w:pPr>
            <w:ins w:id="224" w:author="Lichen Wu" w:date="2022-06-09T23:35:00Z">
              <w:r>
                <w:rPr>
                  <w:lang w:eastAsia="zh-CN"/>
                </w:rPr>
                <w:t>9.13</w:t>
              </w:r>
            </w:ins>
            <w:del w:id="225"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759D475E" w:rsidR="00723460" w:rsidRPr="005F7DE3" w:rsidRDefault="0037577F" w:rsidP="00B036E2">
            <w:pPr>
              <w:jc w:val="center"/>
              <w:rPr>
                <w:lang w:eastAsia="zh-CN"/>
              </w:rPr>
            </w:pPr>
            <w:ins w:id="226" w:author="Lichen Wu" w:date="2022-06-08T20:01:00Z">
              <w:r>
                <w:rPr>
                  <w:lang w:eastAsia="zh-CN"/>
                </w:rPr>
                <w:t>3</w:t>
              </w:r>
            </w:ins>
            <w:ins w:id="227" w:author="Lichen Wu" w:date="2022-06-09T23:36:00Z">
              <w:r w:rsidR="00844958">
                <w:rPr>
                  <w:lang w:eastAsia="zh-CN"/>
                </w:rPr>
                <w:t>4.82</w:t>
              </w:r>
            </w:ins>
            <w:del w:id="228" w:author="Lichen Wu" w:date="2022-06-08T20:01:00Z">
              <w:r w:rsidR="00723460" w:rsidRPr="005F7DE3" w:rsidDel="0037577F">
                <w:rPr>
                  <w:lang w:eastAsia="zh-CN"/>
                </w:rPr>
                <w:delText>20.75</w:delText>
              </w:r>
            </w:del>
          </w:p>
        </w:tc>
        <w:tc>
          <w:tcPr>
            <w:tcW w:w="1826" w:type="dxa"/>
            <w:vAlign w:val="center"/>
          </w:tcPr>
          <w:p w14:paraId="1AFFCD9E" w14:textId="4704F910" w:rsidR="00723460" w:rsidRPr="005F7DE3" w:rsidRDefault="0037577F" w:rsidP="00B036E2">
            <w:pPr>
              <w:jc w:val="center"/>
              <w:rPr>
                <w:lang w:eastAsia="zh-CN"/>
              </w:rPr>
            </w:pPr>
            <w:ins w:id="229" w:author="Lichen Wu" w:date="2022-06-08T20:02:00Z">
              <w:r>
                <w:rPr>
                  <w:lang w:eastAsia="zh-CN"/>
                </w:rPr>
                <w:t>14.</w:t>
              </w:r>
            </w:ins>
            <w:ins w:id="230" w:author="Lichen Wu" w:date="2022-06-09T23:36:00Z">
              <w:r w:rsidR="00844958">
                <w:rPr>
                  <w:lang w:eastAsia="zh-CN"/>
                </w:rPr>
                <w:t>48</w:t>
              </w:r>
            </w:ins>
            <w:del w:id="231" w:author="Lichen Wu" w:date="2022-06-08T20:01:00Z">
              <w:r w:rsidR="00723460" w:rsidRPr="005F7DE3" w:rsidDel="0037577F">
                <w:rPr>
                  <w:lang w:eastAsia="zh-CN"/>
                </w:rPr>
                <w:delText>22.55</w:delText>
              </w:r>
            </w:del>
          </w:p>
        </w:tc>
        <w:tc>
          <w:tcPr>
            <w:tcW w:w="1803" w:type="dxa"/>
            <w:vAlign w:val="center"/>
          </w:tcPr>
          <w:p w14:paraId="627FDF31" w14:textId="2B6B3358" w:rsidR="00723460" w:rsidRPr="005F7DE3" w:rsidRDefault="0037577F" w:rsidP="00B036E2">
            <w:pPr>
              <w:jc w:val="center"/>
              <w:rPr>
                <w:lang w:eastAsia="zh-CN"/>
              </w:rPr>
            </w:pPr>
            <w:ins w:id="232" w:author="Lichen Wu" w:date="2022-06-08T20:02:00Z">
              <w:r>
                <w:rPr>
                  <w:lang w:eastAsia="zh-CN"/>
                </w:rPr>
                <w:t>7</w:t>
              </w:r>
            </w:ins>
            <w:ins w:id="233" w:author="Lichen Wu" w:date="2022-06-09T23:36:00Z">
              <w:r w:rsidR="00844958">
                <w:rPr>
                  <w:lang w:eastAsia="zh-CN"/>
                </w:rPr>
                <w:t>.48</w:t>
              </w:r>
            </w:ins>
            <w:del w:id="234" w:author="Lichen Wu" w:date="2022-06-08T20:02:00Z">
              <w:r w:rsidR="00723460" w:rsidRPr="005F7DE3" w:rsidDel="0037577F">
                <w:rPr>
                  <w:lang w:eastAsia="zh-CN"/>
                </w:rPr>
                <w:delText>7.61</w:delText>
              </w:r>
            </w:del>
          </w:p>
        </w:tc>
        <w:tc>
          <w:tcPr>
            <w:tcW w:w="1799" w:type="dxa"/>
          </w:tcPr>
          <w:p w14:paraId="14F9647C" w14:textId="706639F6" w:rsidR="00723460" w:rsidRPr="005F7DE3" w:rsidRDefault="0037577F" w:rsidP="00B036E2">
            <w:pPr>
              <w:jc w:val="center"/>
              <w:rPr>
                <w:lang w:eastAsia="zh-CN"/>
              </w:rPr>
            </w:pPr>
            <w:ins w:id="235" w:author="Lichen Wu" w:date="2022-06-08T20:02:00Z">
              <w:r>
                <w:rPr>
                  <w:lang w:eastAsia="zh-CN"/>
                </w:rPr>
                <w:t>9.</w:t>
              </w:r>
            </w:ins>
            <w:ins w:id="236" w:author="Lichen Wu" w:date="2022-06-09T23:36:00Z">
              <w:r w:rsidR="00844958">
                <w:rPr>
                  <w:lang w:eastAsia="zh-CN"/>
                </w:rPr>
                <w:t>2</w:t>
              </w:r>
            </w:ins>
            <w:ins w:id="237" w:author="Lichen Wu" w:date="2022-06-08T20:02:00Z">
              <w:r>
                <w:rPr>
                  <w:lang w:eastAsia="zh-CN"/>
                </w:rPr>
                <w:t>0</w:t>
              </w:r>
            </w:ins>
            <w:del w:id="238"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61264E1" w:rsidR="00723460" w:rsidRPr="005F7DE3" w:rsidRDefault="0037577F" w:rsidP="00B036E2">
            <w:pPr>
              <w:jc w:val="center"/>
              <w:rPr>
                <w:rFonts w:eastAsiaTheme="minorEastAsia"/>
                <w:b/>
                <w:bCs/>
                <w:lang w:eastAsia="zh-CN"/>
              </w:rPr>
            </w:pPr>
            <w:ins w:id="239" w:author="Lichen Wu" w:date="2022-06-08T20:02:00Z">
              <w:r>
                <w:rPr>
                  <w:b/>
                  <w:bCs/>
                  <w:lang w:eastAsia="zh-CN"/>
                </w:rPr>
                <w:t>1</w:t>
              </w:r>
            </w:ins>
            <w:ins w:id="240" w:author="Lichen Wu" w:date="2022-06-09T23:36:00Z">
              <w:r w:rsidR="00844958">
                <w:rPr>
                  <w:b/>
                  <w:bCs/>
                  <w:lang w:eastAsia="zh-CN"/>
                </w:rPr>
                <w:t>5.46</w:t>
              </w:r>
            </w:ins>
            <w:del w:id="241"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705A0296" w:rsidR="00723460" w:rsidRPr="005F7DE3" w:rsidRDefault="00844958" w:rsidP="00B036E2">
            <w:pPr>
              <w:jc w:val="center"/>
              <w:rPr>
                <w:b/>
                <w:bCs/>
                <w:lang w:eastAsia="zh-CN"/>
              </w:rPr>
            </w:pPr>
            <w:ins w:id="242" w:author="Lichen Wu" w:date="2022-06-09T23:37:00Z">
              <w:r>
                <w:rPr>
                  <w:b/>
                  <w:bCs/>
                  <w:lang w:eastAsia="zh-CN"/>
                </w:rPr>
                <w:t>6</w:t>
              </w:r>
            </w:ins>
            <w:ins w:id="243" w:author="Lichen Wu" w:date="2022-06-08T20:02:00Z">
              <w:r w:rsidR="0037577F">
                <w:rPr>
                  <w:b/>
                  <w:bCs/>
                  <w:lang w:eastAsia="zh-CN"/>
                </w:rPr>
                <w:t>.43</w:t>
              </w:r>
            </w:ins>
            <w:del w:id="244"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5751B3C2" w:rsidR="00723460" w:rsidRPr="005F7DE3" w:rsidRDefault="00844958" w:rsidP="00B036E2">
            <w:pPr>
              <w:jc w:val="center"/>
              <w:rPr>
                <w:b/>
                <w:bCs/>
                <w:lang w:eastAsia="zh-CN"/>
              </w:rPr>
            </w:pPr>
            <w:ins w:id="245" w:author="Lichen Wu" w:date="2022-06-09T23:37:00Z">
              <w:r>
                <w:rPr>
                  <w:b/>
                  <w:bCs/>
                  <w:lang w:eastAsia="zh-CN"/>
                </w:rPr>
                <w:t>3.61</w:t>
              </w:r>
            </w:ins>
            <w:del w:id="246"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A8EE8CE" w:rsidR="00723460" w:rsidRPr="005F7DE3" w:rsidRDefault="00844958" w:rsidP="00B036E2">
            <w:pPr>
              <w:jc w:val="center"/>
              <w:rPr>
                <w:b/>
                <w:bCs/>
                <w:lang w:eastAsia="zh-CN"/>
              </w:rPr>
            </w:pPr>
            <w:ins w:id="247" w:author="Lichen Wu" w:date="2022-06-09T23:37:00Z">
              <w:r>
                <w:rPr>
                  <w:b/>
                  <w:bCs/>
                  <w:lang w:eastAsia="zh-CN"/>
                </w:rPr>
                <w:t>5</w:t>
              </w:r>
            </w:ins>
            <w:ins w:id="248" w:author="Lichen Wu" w:date="2022-06-08T20:02:00Z">
              <w:r w:rsidR="0037577F">
                <w:rPr>
                  <w:b/>
                  <w:bCs/>
                  <w:lang w:eastAsia="zh-CN"/>
                </w:rPr>
                <w:t>.</w:t>
              </w:r>
            </w:ins>
            <w:ins w:id="249" w:author="Lichen Wu" w:date="2022-06-09T23:37:00Z">
              <w:r>
                <w:rPr>
                  <w:b/>
                  <w:bCs/>
                  <w:lang w:eastAsia="zh-CN"/>
                </w:rPr>
                <w:t>28</w:t>
              </w:r>
            </w:ins>
            <w:del w:id="250"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214"/>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7F35BCDF" w:rsidR="00816583" w:rsidRPr="005F7DE3" w:rsidRDefault="00FE073D" w:rsidP="00FE073D">
      <w:pPr>
        <w:jc w:val="both"/>
        <w:rPr>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id="251" w:author="Lichen Wu" w:date="2022-06-08T20:49:00Z">
        <w:r w:rsidR="00A83162">
          <w:rPr>
            <w:rFonts w:eastAsiaTheme="minorEastAsia"/>
            <w:lang w:eastAsia="zh-CN"/>
          </w:rPr>
          <w:t xml:space="preserve"> a</w:t>
        </w:r>
      </w:ins>
      <w:ins w:id="252" w:author="Lichen Wu" w:date="2022-06-08T20:50:00Z">
        <w:r w:rsidR="00A83162">
          <w:rPr>
            <w:rFonts w:eastAsiaTheme="minorEastAsia"/>
            <w:lang w:eastAsia="zh-CN"/>
          </w:rPr>
          <w:t xml:space="preserve"> </w:t>
        </w:r>
      </w:ins>
      <w:ins w:id="253" w:author="Lichen Wu" w:date="2022-06-08T20:49:00Z">
        <w:r w:rsidR="00A83162" w:rsidRPr="005F7DE3">
          <w:rPr>
            <w:lang w:eastAsia="zh-CN"/>
          </w:rPr>
          <w:t xml:space="preserve">CVRMSE of </w:t>
        </w:r>
      </w:ins>
      <w:ins w:id="254" w:author="Lichen Wu" w:date="2022-06-09T23:43:00Z">
        <w:r w:rsidR="0035643A">
          <w:rPr>
            <w:lang w:eastAsia="zh-CN"/>
          </w:rPr>
          <w:t>6.43</w:t>
        </w:r>
      </w:ins>
      <w:ins w:id="255" w:author="Lichen Wu" w:date="2022-06-08T20:49:00Z">
        <w:r w:rsidR="00A83162" w:rsidRPr="005F7DE3">
          <w:rPr>
            <w:lang w:eastAsia="zh-CN"/>
          </w:rPr>
          <w:t xml:space="preserve"> percent (</w:t>
        </w:r>
      </w:ins>
      <w:ins w:id="256" w:author="Lichen Wu" w:date="2022-06-09T23:44:00Z">
        <w:r w:rsidR="0035643A">
          <w:rPr>
            <w:lang w:eastAsia="zh-CN"/>
          </w:rPr>
          <w:t>3.59</w:t>
        </w:r>
      </w:ins>
      <w:ins w:id="257"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ins>
      <w:ins w:id="258" w:author="Lichen Wu" w:date="2022-06-09T23:44:00Z">
        <w:r w:rsidR="0035643A">
          <w:rPr>
            <w:lang w:eastAsia="zh-CN"/>
          </w:rPr>
          <w:t>8.05</w:t>
        </w:r>
      </w:ins>
      <w:ins w:id="259"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GGMR)</w:t>
        </w:r>
      </w:ins>
      <w:ins w:id="260" w:author="Lichen Wu" w:date="2022-06-08T20:50:00Z">
        <w:r w:rsidR="00A83162">
          <w:rPr>
            <w:lang w:eastAsia="zh-CN"/>
          </w:rPr>
          <w:t xml:space="preserve">,  </w:t>
        </w:r>
      </w:ins>
      <w:del w:id="261" w:author="Lichen Wu" w:date="2022-06-08T20:50:00Z">
        <w:r w:rsidRPr="005F7DE3" w:rsidDel="00A83162">
          <w:rPr>
            <w:rFonts w:eastAsiaTheme="minorEastAsia"/>
            <w:lang w:eastAsia="zh-CN"/>
          </w:rPr>
          <w:delText>a CVRMSE of 9.95 percent for hourly prediction (</w:delText>
        </w:r>
        <w:r w:rsidR="00B461B7" w:rsidRPr="005F7DE3" w:rsidDel="00A83162">
          <w:rPr>
            <w:rFonts w:eastAsiaTheme="minorEastAsia"/>
            <w:lang w:eastAsia="zh-CN"/>
          </w:rPr>
          <w:delText>5.64</w:delText>
        </w:r>
        <w:r w:rsidRPr="005F7DE3" w:rsidDel="00A83162">
          <w:rPr>
            <w:rFonts w:eastAsiaTheme="minorEastAsia"/>
            <w:lang w:eastAsia="zh-CN"/>
          </w:rPr>
          <w:delText xml:space="preserve"> percent less than </w:delText>
        </w:r>
        <w:r w:rsidR="00A94A5E" w:rsidDel="00A83162">
          <w:rPr>
            <w:rFonts w:eastAsiaTheme="minorEastAsia"/>
            <w:lang w:eastAsia="zh-CN"/>
          </w:rPr>
          <w:delText xml:space="preserve">the </w:delText>
        </w:r>
        <w:r w:rsidRPr="005F7DE3" w:rsidDel="00A83162">
          <w:rPr>
            <w:rFonts w:eastAsiaTheme="minorEastAsia"/>
            <w:lang w:eastAsia="zh-CN"/>
          </w:rPr>
          <w:delText>RC</w:delText>
        </w:r>
        <w:r w:rsidR="00A94A5E" w:rsidDel="00A83162">
          <w:rPr>
            <w:rFonts w:eastAsiaTheme="minorEastAsia"/>
            <w:lang w:eastAsia="zh-CN"/>
          </w:rPr>
          <w:delText xml:space="preserve"> alone and</w:delText>
        </w:r>
        <w:r w:rsidR="00A94A5E" w:rsidRPr="005F7DE3" w:rsidDel="00A83162">
          <w:rPr>
            <w:rFonts w:eastAsiaTheme="minorEastAsia"/>
            <w:lang w:eastAsia="zh-CN"/>
          </w:rPr>
          <w:delText xml:space="preserve"> </w:delText>
        </w:r>
        <w:r w:rsidR="00B461B7" w:rsidRPr="005F7DE3" w:rsidDel="00A83162">
          <w:rPr>
            <w:rFonts w:eastAsiaTheme="minorEastAsia"/>
            <w:lang w:eastAsia="zh-CN"/>
          </w:rPr>
          <w:delText>12.6</w:delText>
        </w:r>
        <w:r w:rsidRPr="005F7DE3" w:rsidDel="00A83162">
          <w:rPr>
            <w:rFonts w:eastAsiaTheme="minorEastAsia"/>
            <w:lang w:eastAsia="zh-CN"/>
          </w:rPr>
          <w:delText xml:space="preserve"> percent less than GGMR</w:delText>
        </w:r>
        <w:r w:rsidR="00A94A5E" w:rsidDel="00A83162">
          <w:rPr>
            <w:rFonts w:eastAsiaTheme="minorEastAsia"/>
            <w:lang w:eastAsia="zh-CN"/>
          </w:rPr>
          <w:delText xml:space="preserve"> alone</w:delText>
        </w:r>
        <w:r w:rsidRPr="005F7DE3" w:rsidDel="00A83162">
          <w:rPr>
            <w:rFonts w:eastAsiaTheme="minorEastAsia"/>
            <w:lang w:eastAsia="zh-CN"/>
          </w:rPr>
          <w:delText xml:space="preserve">), </w:delText>
        </w:r>
      </w:del>
      <w:r w:rsidRPr="005F7DE3">
        <w:rPr>
          <w:rFonts w:eastAsiaTheme="minorEastAsia"/>
          <w:lang w:eastAsia="zh-CN"/>
        </w:rPr>
        <w:t>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ins w:id="262" w:author="Lichen Wu" w:date="2022-06-08T20:58:00Z"/>
          <w:rFonts w:eastAsiaTheme="minorEastAsia"/>
          <w:lang w:eastAsia="zh-CN"/>
        </w:rPr>
      </w:pPr>
      <w:ins w:id="263" w:author="Lichen Wu" w:date="2022-06-08T20:58:00Z">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ins>
    </w:p>
    <w:p w14:paraId="1AC764FE" w14:textId="796B4D17" w:rsidR="005701A1" w:rsidDel="00BC690F" w:rsidRDefault="006F11EC" w:rsidP="00447E3E">
      <w:pPr>
        <w:rPr>
          <w:del w:id="264" w:author="Lichen Wu" w:date="2022-06-08T20:58:00Z"/>
          <w:bdr w:val="none" w:sz="0" w:space="0" w:color="auto" w:frame="1"/>
        </w:rPr>
      </w:pPr>
      <w:del w:id="265" w:author="Lichen Wu" w:date="2022-06-08T20:58:00Z">
        <w:r w:rsidDel="00BC690F">
          <w:rPr>
            <w:bdr w:val="none" w:sz="0" w:space="0" w:color="auto" w:frame="1"/>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2E2236" w:rsidRPr="002E2236">
        <w:rPr>
          <w:szCs w:val="24"/>
        </w:rPr>
        <w:t xml:space="preserve">Ahn, Byung-Cheon, and Jae-Yeob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 : 150.</w:t>
      </w:r>
    </w:p>
    <w:p w14:paraId="2E2EDDDF" w14:textId="77777777" w:rsidR="002E2236" w:rsidRPr="002E2236" w:rsidRDefault="002E2236" w:rsidP="002E2236">
      <w:pPr>
        <w:pStyle w:val="Bibliography"/>
        <w:rPr>
          <w:szCs w:val="24"/>
        </w:rPr>
      </w:pPr>
      <w:r w:rsidRPr="002E2236">
        <w:rPr>
          <w:szCs w:val="24"/>
        </w:rPr>
        <w:t xml:space="preserve">Billard, Aude, Sylvain Calinon, Rüdiger Dillmann, and Stefan Schaal.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r w:rsidRPr="002E2236">
        <w:rPr>
          <w:szCs w:val="24"/>
        </w:rPr>
        <w:t>Bouchachia, Hamid, and Charlie Vanaret.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r w:rsidRPr="002E2236">
        <w:rPr>
          <w:szCs w:val="24"/>
        </w:rPr>
        <w:t xml:space="preserve">Cederborg, Thomas, Ming Li, Adrien Baranes, and Pierre-Yves Oudeyer. 2010. “Incremental Local Online Gaussian Mixture Regression for Imitation Learning of Multiple Tasks.” In </w:t>
      </w:r>
      <w:r w:rsidRPr="002E2236">
        <w:rPr>
          <w:i/>
          <w:iCs/>
          <w:szCs w:val="24"/>
        </w:rPr>
        <w:t>2010 IEEE/RSJ International Conference on Intelligent Robots and Systems</w:t>
      </w:r>
      <w:r w:rsidRPr="002E2236">
        <w:rPr>
          <w:szCs w:val="24"/>
        </w:rPr>
        <w:t>, ,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 xml:space="preserve">Crawley, Drury B. et al. 2001. “EnergyPlus: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Zhaoxuan Li, S. M. Mahbobur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t xml:space="preserve">Goyal, Siddharth, Chenda Liao, and Prabir Barooah. 2011. “Identification of Multi-Zone Building Thermal Interaction Model from Data.” In </w:t>
      </w:r>
      <w:r w:rsidRPr="002E2236">
        <w:rPr>
          <w:i/>
          <w:iCs/>
          <w:szCs w:val="24"/>
        </w:rPr>
        <w:t>2011 50th IEEE Conference on Decision and Control and European Control Conference</w:t>
      </w:r>
      <w:r w:rsidRPr="002E2236">
        <w:rPr>
          <w:szCs w:val="24"/>
        </w:rPr>
        <w:t>, , 181–86.</w:t>
      </w:r>
    </w:p>
    <w:p w14:paraId="5D5D474A" w14:textId="77777777" w:rsidR="002E2236" w:rsidRPr="002E2236" w:rsidRDefault="002E2236" w:rsidP="002E2236">
      <w:pPr>
        <w:pStyle w:val="Bibliography"/>
        <w:rPr>
          <w:szCs w:val="24"/>
        </w:rPr>
      </w:pPr>
      <w:r w:rsidRPr="002E2236">
        <w:rPr>
          <w:szCs w:val="24"/>
        </w:rPr>
        <w:lastRenderedPageBreak/>
        <w:t xml:space="preserve">Guenther, Janine, and Oliver Sawodny.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 xml:space="preserve">James V. Miranda, Lester. 2018. “PySwarms: A Research Toolkit for Particle Swarm Optimization in Python.” </w:t>
      </w:r>
      <w:r w:rsidRPr="002E2236">
        <w:rPr>
          <w:i/>
          <w:iCs/>
          <w:szCs w:val="24"/>
        </w:rPr>
        <w:t>The Journal of Open Source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Jaewan, and Panagiota Karava.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Jaewan, and Panagiota Karava.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r w:rsidRPr="002E2236">
        <w:rPr>
          <w:szCs w:val="24"/>
        </w:rPr>
        <w:t xml:space="preserve">Karami, Majid, and Liping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r w:rsidRPr="002E2236">
        <w:rPr>
          <w:szCs w:val="24"/>
        </w:rPr>
        <w:t xml:space="preserve">Koschenz, Markus, and Viktor Dorer.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Deyang, and Zhihuan Song. 2020. “A Novel Incremental Gaussian Mixture Regression and Its Application for Time-Varying Multimodal Process Quality Prediction.” In </w:t>
      </w:r>
      <w:r w:rsidRPr="002E2236">
        <w:rPr>
          <w:i/>
          <w:iCs/>
          <w:szCs w:val="24"/>
        </w:rPr>
        <w:t>2020 IEEE 9th Data Driven Control and Learning Systems Conference (DDCLS)</w:t>
      </w:r>
      <w:r w:rsidRPr="002E2236">
        <w:rPr>
          <w:szCs w:val="24"/>
        </w:rPr>
        <w:t>, , 645–50.</w:t>
      </w:r>
    </w:p>
    <w:p w14:paraId="0C8B5821" w14:textId="77777777" w:rsidR="002E2236" w:rsidRPr="002E2236" w:rsidRDefault="002E2236" w:rsidP="002E2236">
      <w:pPr>
        <w:pStyle w:val="Bibliography"/>
        <w:rPr>
          <w:szCs w:val="24"/>
        </w:rPr>
      </w:pPr>
      <w:r w:rsidRPr="002E2236">
        <w:rPr>
          <w:szCs w:val="24"/>
        </w:rPr>
        <w:t xml:space="preserve">Liu, Kuixing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Gamisch, and Stefan Gschwander.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r w:rsidRPr="002E2236">
        <w:rPr>
          <w:szCs w:val="24"/>
        </w:rPr>
        <w:t xml:space="preserve">O’Dwyer,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Jara,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r w:rsidRPr="002E2236">
        <w:rPr>
          <w:szCs w:val="24"/>
        </w:rPr>
        <w:t xml:space="preserve">Sourbron,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Sung, Hsi Guang.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Liping, Robert Kubichek, and Xiaohui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Khee Poh Lam, Shi-chune Yao, and Yongjie Zhang. 2013. “Coupled EnergyPlus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fldChar w:fldCharType="end"/>
      </w: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1896D" w14:textId="77777777" w:rsidR="00120723" w:rsidRDefault="00120723">
      <w:r>
        <w:separator/>
      </w:r>
    </w:p>
  </w:endnote>
  <w:endnote w:type="continuationSeparator" w:id="0">
    <w:p w14:paraId="486EBBB7" w14:textId="77777777" w:rsidR="00120723" w:rsidRDefault="00120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F012" w14:textId="77777777" w:rsidR="00120723" w:rsidRDefault="00120723">
      <w:r>
        <w:separator/>
      </w:r>
    </w:p>
  </w:footnote>
  <w:footnote w:type="continuationSeparator" w:id="0">
    <w:p w14:paraId="31579164" w14:textId="77777777" w:rsidR="00120723" w:rsidRDefault="00120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C5E8F"/>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23"/>
    <w:rsid w:val="00120781"/>
    <w:rsid w:val="00120B3B"/>
    <w:rsid w:val="00120EEC"/>
    <w:rsid w:val="00120FD7"/>
    <w:rsid w:val="00123030"/>
    <w:rsid w:val="00124E81"/>
    <w:rsid w:val="00127B73"/>
    <w:rsid w:val="0013096E"/>
    <w:rsid w:val="00130CF9"/>
    <w:rsid w:val="00131F08"/>
    <w:rsid w:val="00134129"/>
    <w:rsid w:val="00134802"/>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574"/>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91"/>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5643A"/>
    <w:rsid w:val="00360597"/>
    <w:rsid w:val="00361936"/>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4D8"/>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77AA4"/>
    <w:rsid w:val="00680202"/>
    <w:rsid w:val="0068041B"/>
    <w:rsid w:val="00682654"/>
    <w:rsid w:val="0068314E"/>
    <w:rsid w:val="00684A70"/>
    <w:rsid w:val="00692C84"/>
    <w:rsid w:val="00693475"/>
    <w:rsid w:val="006934E4"/>
    <w:rsid w:val="0069419B"/>
    <w:rsid w:val="00694B46"/>
    <w:rsid w:val="00695CC9"/>
    <w:rsid w:val="006A378B"/>
    <w:rsid w:val="006A5D07"/>
    <w:rsid w:val="006A6864"/>
    <w:rsid w:val="006A737F"/>
    <w:rsid w:val="006B0297"/>
    <w:rsid w:val="006B5CB1"/>
    <w:rsid w:val="006B62D7"/>
    <w:rsid w:val="006B6C2F"/>
    <w:rsid w:val="006B77F2"/>
    <w:rsid w:val="006C1CC9"/>
    <w:rsid w:val="006C22CE"/>
    <w:rsid w:val="006C37D5"/>
    <w:rsid w:val="006C3DE2"/>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387F"/>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320"/>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958"/>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758"/>
    <w:rsid w:val="008C19AC"/>
    <w:rsid w:val="008C5E5B"/>
    <w:rsid w:val="008C7192"/>
    <w:rsid w:val="008C7C82"/>
    <w:rsid w:val="008D11C7"/>
    <w:rsid w:val="008D129C"/>
    <w:rsid w:val="008D22D5"/>
    <w:rsid w:val="008D283E"/>
    <w:rsid w:val="008D2C64"/>
    <w:rsid w:val="008D39CA"/>
    <w:rsid w:val="008D3C96"/>
    <w:rsid w:val="008D4BC1"/>
    <w:rsid w:val="008D5C56"/>
    <w:rsid w:val="008E0D4A"/>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21A6"/>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86FE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1CEF"/>
    <w:rsid w:val="00BB2BF0"/>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074F"/>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17D"/>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E44C6"/>
    <w:rsid w:val="00EE677C"/>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0FCB"/>
    <w:rsid w:val="00F81482"/>
    <w:rsid w:val="00F84DA6"/>
    <w:rsid w:val="00F85D96"/>
    <w:rsid w:val="00F862DC"/>
    <w:rsid w:val="00F8712E"/>
    <w:rsid w:val="00F9206B"/>
    <w:rsid w:val="00F9209E"/>
    <w:rsid w:val="00F92259"/>
    <w:rsid w:val="00F923EA"/>
    <w:rsid w:val="00F92E45"/>
    <w:rsid w:val="00F963A4"/>
    <w:rsid w:val="00F96662"/>
    <w:rsid w:val="00F96867"/>
    <w:rsid w:val="00F96B1F"/>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Change w:id="0" w:author="Lichen Wu" w:date="2022-06-08T21:00:00Z">
        <w:pPr>
          <w:spacing w:line="360" w:lineRule="auto"/>
          <w:jc w:val="center"/>
        </w:pPr>
      </w:pPrChange>
    </w:pPr>
    <w:rPr>
      <w:rFonts w:eastAsiaTheme="minorEastAsia" w:cstheme="minorBidi"/>
      <w:iCs/>
      <w:szCs w:val="18"/>
      <w:lang w:eastAsia="zh-CN"/>
      <w:rPrChange w:id="0" w:author="Lichen Wu" w:date="2022-06-08T21:0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16343</Words>
  <Characters>93160</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109285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20</cp:revision>
  <cp:lastPrinted>2022-04-18T01:01:00Z</cp:lastPrinted>
  <dcterms:created xsi:type="dcterms:W3CDTF">2022-06-10T04:30:00Z</dcterms:created>
  <dcterms:modified xsi:type="dcterms:W3CDTF">2022-06-10T16:43:00Z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