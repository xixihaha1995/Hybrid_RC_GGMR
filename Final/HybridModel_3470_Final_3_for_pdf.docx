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FE5840"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8069C83"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 xml:space="preserve">hybrid approach </w:t>
        </w:r>
      </w:ins>
      <w:ins w:id="9" w:author="Lichen Wu" w:date="2022-06-09T23:42:00Z">
        <w:r w:rsidR="00BB2BF0">
          <w:rPr>
            <w:lang w:eastAsia="zh-CN"/>
          </w:rPr>
          <w:t>t</w:t>
        </w:r>
        <w:r w:rsidR="00BB2BF0" w:rsidRPr="005F7DE3">
          <w:rPr>
            <w:lang w:eastAsia="zh-CN"/>
          </w:rPr>
          <w:t>he hybrid approach ha</w:t>
        </w:r>
        <w:r w:rsidR="00BB2BF0">
          <w:rPr>
            <w:lang w:eastAsia="zh-CN"/>
          </w:rPr>
          <w:t>d</w:t>
        </w:r>
        <w:r w:rsidR="00BB2BF0" w:rsidRPr="005F7DE3">
          <w:rPr>
            <w:lang w:eastAsia="zh-CN"/>
          </w:rPr>
          <w:t xml:space="preserve"> an NRMSE of </w:t>
        </w:r>
        <w:r w:rsidR="00BB2BF0">
          <w:rPr>
            <w:lang w:eastAsia="zh-CN"/>
          </w:rPr>
          <w:t>15.46</w:t>
        </w:r>
        <w:r w:rsidR="00BB2BF0" w:rsidRPr="005F7DE3">
          <w:rPr>
            <w:lang w:eastAsia="zh-CN"/>
          </w:rPr>
          <w:t xml:space="preserve"> percent (</w:t>
        </w:r>
        <w:r w:rsidR="00BB2BF0">
          <w:rPr>
            <w:lang w:eastAsia="zh-CN"/>
          </w:rPr>
          <w:t>8.62</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alone </w:t>
        </w:r>
        <w:r w:rsidR="00BB2BF0" w:rsidRPr="005F7DE3">
          <w:rPr>
            <w:lang w:eastAsia="zh-CN"/>
          </w:rPr>
          <w:t xml:space="preserve">and </w:t>
        </w:r>
        <w:r w:rsidR="00BB2BF0">
          <w:rPr>
            <w:lang w:eastAsia="zh-CN"/>
          </w:rPr>
          <w:t>19.36</w:t>
        </w:r>
        <w:r w:rsidR="00BB2BF0" w:rsidRPr="005F7DE3">
          <w:rPr>
            <w:lang w:eastAsia="zh-CN"/>
          </w:rPr>
          <w:t xml:space="preserve"> percent </w:t>
        </w:r>
        <w:r w:rsidR="00BB2BF0" w:rsidRPr="006C37D5">
          <w:rPr>
            <w:lang w:eastAsia="zh-CN"/>
          </w:rPr>
          <w:t>less</w:t>
        </w:r>
        <w:r w:rsidR="00BB2BF0" w:rsidRPr="005F7DE3">
          <w:rPr>
            <w:lang w:eastAsia="zh-CN"/>
          </w:rPr>
          <w:t xml:space="preserve"> than </w:t>
        </w:r>
        <w:r w:rsidR="00BB2BF0">
          <w:rPr>
            <w:lang w:eastAsia="zh-CN"/>
          </w:rPr>
          <w:t xml:space="preserve">the </w:t>
        </w:r>
        <w:r w:rsidR="00BB2BF0" w:rsidRPr="005F7DE3">
          <w:rPr>
            <w:lang w:eastAsia="zh-CN"/>
          </w:rPr>
          <w:t>GGMR</w:t>
        </w:r>
        <w:r w:rsidR="00BB2BF0">
          <w:rPr>
            <w:lang w:eastAsia="zh-CN"/>
          </w:rPr>
          <w:t xml:space="preserve"> alone</w:t>
        </w:r>
        <w:r w:rsidR="00BB2BF0" w:rsidRPr="005F7DE3">
          <w:rPr>
            <w:lang w:eastAsia="zh-CN"/>
          </w:rPr>
          <w:t xml:space="preserve">), a CVRMSE of </w:t>
        </w:r>
        <w:r w:rsidR="00BB2BF0">
          <w:rPr>
            <w:lang w:eastAsia="zh-CN"/>
          </w:rPr>
          <w:t>6.43</w:t>
        </w:r>
        <w:r w:rsidR="00BB2BF0" w:rsidRPr="005F7DE3">
          <w:rPr>
            <w:lang w:eastAsia="zh-CN"/>
          </w:rPr>
          <w:t xml:space="preserve"> percent (</w:t>
        </w:r>
        <w:r w:rsidR="00BB2BF0">
          <w:rPr>
            <w:lang w:eastAsia="zh-CN"/>
          </w:rPr>
          <w:t>3.59</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and </w:t>
        </w:r>
        <w:r w:rsidR="00BB2BF0">
          <w:rPr>
            <w:lang w:eastAsia="zh-CN"/>
          </w:rPr>
          <w:t>8.05</w:t>
        </w:r>
        <w:r w:rsidR="00BB2BF0" w:rsidRPr="005F7DE3">
          <w:rPr>
            <w:lang w:eastAsia="zh-CN"/>
          </w:rPr>
          <w:t xml:space="preserve"> percent less than </w:t>
        </w:r>
        <w:r w:rsidR="00BB2BF0">
          <w:rPr>
            <w:lang w:eastAsia="zh-CN"/>
          </w:rPr>
          <w:t xml:space="preserve">the </w:t>
        </w:r>
        <w:r w:rsidR="00BB2BF0" w:rsidRPr="005F7DE3">
          <w:rPr>
            <w:lang w:eastAsia="zh-CN"/>
          </w:rPr>
          <w:t xml:space="preserve">GGMR), a MAE of </w:t>
        </w:r>
        <w:r w:rsidR="00BB2BF0">
          <w:rPr>
            <w:lang w:eastAsia="zh-CN"/>
          </w:rPr>
          <w:t>3.61</w:t>
        </w:r>
        <w:r w:rsidR="00BB2BF0" w:rsidRPr="005F7DE3">
          <w:rPr>
            <w:lang w:eastAsia="zh-CN"/>
          </w:rPr>
          <w:t xml:space="preserve"> kW (</w:t>
        </w:r>
        <w:r w:rsidR="00BB2BF0">
          <w:rPr>
            <w:lang w:eastAsia="zh-CN"/>
          </w:rPr>
          <w:t>2.13</w:t>
        </w:r>
        <w:r w:rsidR="00BB2BF0" w:rsidRPr="005F7DE3">
          <w:rPr>
            <w:lang w:eastAsia="zh-CN"/>
          </w:rPr>
          <w:t xml:space="preserve"> kW and </w:t>
        </w:r>
        <w:r w:rsidR="00BB2BF0">
          <w:rPr>
            <w:lang w:eastAsia="zh-CN"/>
          </w:rPr>
          <w:t>3.87</w:t>
        </w:r>
        <w:r w:rsidR="00BB2BF0" w:rsidRPr="005F7DE3">
          <w:rPr>
            <w:lang w:eastAsia="zh-CN"/>
          </w:rPr>
          <w:t xml:space="preserve"> kW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and </w:t>
        </w:r>
        <w:r w:rsidR="00BB2BF0" w:rsidRPr="005F7DE3">
          <w:rPr>
            <w:lang w:eastAsia="zh-CN"/>
          </w:rPr>
          <w:t>GGMR</w:t>
        </w:r>
        <w:r w:rsidR="00BB2BF0">
          <w:rPr>
            <w:lang w:eastAsia="zh-CN"/>
          </w:rPr>
          <w:t>, respectively)</w:t>
        </w:r>
        <w:r w:rsidR="00BB2BF0" w:rsidRPr="005F7DE3">
          <w:rPr>
            <w:lang w:eastAsia="zh-CN"/>
          </w:rPr>
          <w:t xml:space="preserve">, and a MAPE of </w:t>
        </w:r>
        <w:r w:rsidR="00BB2BF0">
          <w:rPr>
            <w:lang w:eastAsia="zh-CN"/>
          </w:rPr>
          <w:t>5.28</w:t>
        </w:r>
        <w:r w:rsidR="00BB2BF0" w:rsidRPr="005F7DE3">
          <w:rPr>
            <w:lang w:eastAsia="zh-CN"/>
          </w:rPr>
          <w:t xml:space="preserve"> percent (</w:t>
        </w:r>
        <w:r w:rsidR="00BB2BF0">
          <w:rPr>
            <w:lang w:eastAsia="zh-CN"/>
          </w:rPr>
          <w:t>3.85</w:t>
        </w:r>
        <w:r w:rsidR="00BB2BF0" w:rsidRPr="005F7DE3">
          <w:rPr>
            <w:lang w:eastAsia="zh-CN"/>
          </w:rPr>
          <w:t xml:space="preserve"> percent </w:t>
        </w:r>
        <w:r w:rsidR="00BB2BF0">
          <w:rPr>
            <w:lang w:eastAsia="zh-CN"/>
          </w:rPr>
          <w:t>and 3.92</w:t>
        </w:r>
        <w:r w:rsidR="00BB2BF0" w:rsidRPr="005F7DE3">
          <w:rPr>
            <w:lang w:eastAsia="zh-CN"/>
          </w:rPr>
          <w:t xml:space="preserve"> percent lower </w:t>
        </w:r>
        <w:r w:rsidR="00BB2BF0">
          <w:rPr>
            <w:lang w:eastAsia="zh-CN"/>
          </w:rPr>
          <w:t>than the</w:t>
        </w:r>
        <w:r w:rsidR="00BB2BF0" w:rsidRPr="005F7DE3">
          <w:rPr>
            <w:lang w:eastAsia="zh-CN"/>
          </w:rPr>
          <w:t xml:space="preserve"> RC</w:t>
        </w:r>
        <w:r w:rsidR="00BB2BF0">
          <w:rPr>
            <w:lang w:eastAsia="zh-CN"/>
          </w:rPr>
          <w:t xml:space="preserve">-Model 3 and </w:t>
        </w:r>
        <w:r w:rsidR="00BB2BF0" w:rsidRPr="005F7DE3">
          <w:rPr>
            <w:lang w:eastAsia="zh-CN"/>
          </w:rPr>
          <w:t>GGMR</w:t>
        </w:r>
        <w:r w:rsidR="00BB2BF0">
          <w:rPr>
            <w:lang w:eastAsia="zh-CN"/>
          </w:rPr>
          <w:t>, respectively</w:t>
        </w:r>
        <w:r w:rsidR="00BB2BF0" w:rsidRPr="005F7DE3">
          <w:rPr>
            <w:lang w:eastAsia="zh-CN"/>
          </w:rPr>
          <w:t>)</w:t>
        </w:r>
      </w:ins>
      <w:ins w:id="10" w:author="Lichen Wu" w:date="2022-06-08T20:51:00Z">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6AFE041" w:rsidR="00DE36EC" w:rsidRPr="00DE36EC" w:rsidRDefault="00FE5840"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49762B73" w:rsidR="00DE36EC" w:rsidRDefault="007E332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11"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11"/>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FE5840"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fldSimple w:instr=" SEQ Eq \* MERGEFORMAT ">
              <w:r w:rsidR="009A60BB">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FE584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fldSimple w:instr=" SEQ Eq \* MERGEFORMAT ">
              <w:r w:rsidR="009A60BB">
                <w:rPr>
                  <w:noProof/>
                </w:rPr>
                <w:t>3</w:t>
              </w:r>
            </w:fldSimple>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12"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12"/>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1616C657" w:rsidR="00FA64CF" w:rsidRPr="005F7DE3" w:rsidRDefault="00FE5840"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13"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13"/>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7734A65E" w:rsidR="00CD451C" w:rsidRPr="005F7DE3" w:rsidRDefault="00FE5840"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14"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14"/>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FE5840"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r w:rsidR="00FE5840">
              <w:fldChar w:fldCharType="begin"/>
            </w:r>
            <w:r w:rsidR="00FE5840">
              <w:instrText xml:space="preserve"> SEQ eq \* MERGEFORMAT </w:instrText>
            </w:r>
            <w:r w:rsidR="00FE5840">
              <w:fldChar w:fldCharType="separate"/>
            </w:r>
            <w:r w:rsidR="009A60BB">
              <w:rPr>
                <w:noProof/>
              </w:rPr>
              <w:t>7</w:t>
            </w:r>
            <w:r w:rsidR="00FE5840">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FE5840"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fldSimple w:instr=" SEQ eq \* MERGEFORMAT ">
              <w:r w:rsidR="009A60BB">
                <w:rPr>
                  <w:noProof/>
                </w:rPr>
                <w:t>8</w:t>
              </w:r>
            </w:fldSimple>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0E7594BC" w:rsidR="00C9672E" w:rsidRPr="00E56C39" w:rsidRDefault="00FE5840"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fldSimple w:instr=" SEQ eq \* MERGEFORMAT ">
              <w:r w:rsidR="009A60BB">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28F1596C" w:rsidR="00D11F2C" w:rsidRPr="005F7DE3" w:rsidRDefault="00FE5840"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fldSimple w:instr=" SEQ Eq \* MERGEFORMAT ">
              <w:r w:rsidR="009A60BB">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FE5840"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fldSimple w:instr=" SEQ Eq \* MERGEFORMAT ">
              <w:r w:rsidR="009A60BB">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FE5840"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fldSimple w:instr=" SEQ Eq \* MERGEFORMAT ">
              <w:r w:rsidR="009A60BB">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FE5840"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15"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15"/>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FE5840"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fldSimple w:instr=" SEQ Eq \* MERGEFORMAT ">
              <w:r w:rsidR="009A60BB">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0EE949ED" w:rsidR="00E72A8D" w:rsidRPr="005F7DE3" w:rsidRDefault="00FE5840"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fldSimple w:instr=" SEQ Eq \* MERGEFORMAT ">
              <w:r w:rsidR="009A60BB">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FE5840"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fldSimple w:instr=" SEQ Eq \* MERGEFORMAT ">
              <w:r w:rsidR="009A60BB">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FE5840"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fldSimple w:instr=" SEQ Eq \* MERGEFORMAT ">
              <w:r w:rsidR="009A60BB">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FE5840"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16"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16"/>
            <w:r w:rsidRPr="005F7DE3">
              <w:t>)</w:t>
            </w:r>
          </w:p>
        </w:tc>
      </w:tr>
    </w:tbl>
    <w:p w14:paraId="344F182C" w14:textId="1463A8DC"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17" w:name="sec_2_hybrid"/>
      <w:r w:rsidR="00896FFF" w:rsidRPr="005F7DE3">
        <w:t>3</w:t>
      </w:r>
      <w:bookmarkEnd w:id="17"/>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18"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18"/>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19" w:name="sec_2_criteria"/>
      <w:r w:rsidRPr="005F7DE3">
        <w:t>2.</w:t>
      </w:r>
      <w:r w:rsidR="001B6420" w:rsidRPr="005F7DE3">
        <w:t>4</w:t>
      </w:r>
      <w:r w:rsidRPr="005F7DE3">
        <w:t xml:space="preserve"> </w:t>
      </w:r>
      <w:bookmarkEnd w:id="19"/>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fldSimple w:instr=" SEQ Eq \* MERGEFORMAT ">
              <w:r w:rsidR="009A60BB">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541E359" w:rsidR="00A57370" w:rsidRPr="005F7DE3" w:rsidRDefault="007E3320"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r>
                          <w:ins w:id="20" w:author="Lichen Wu" w:date="2022-06-09T23:00:00Z">
                            <w:rPr>
                              <w:rFonts w:ascii="Cambria Math" w:hAnsi="Cambria Math"/>
                            </w:rPr>
                            <m:t>abs</m:t>
                          </w:ins>
                        </m:r>
                        <m:d>
                          <m:dPr>
                            <m:ctrlPr>
                              <w:ins w:id="21" w:author="Lichen Wu" w:date="2022-06-09T23:00:00Z">
                                <w:rPr>
                                  <w:rFonts w:ascii="Cambria Math" w:hAnsi="Cambria Math"/>
                                  <w:i/>
                                </w:rPr>
                              </w:ins>
                            </m:ctrlPr>
                          </m:dPr>
                          <m:e>
                            <m:sSub>
                              <m:sSubPr>
                                <m:ctrlPr>
                                  <w:rPr>
                                    <w:rFonts w:ascii="Cambria Math" w:hAnsi="Cambria Math"/>
                                    <w:i/>
                                  </w:rPr>
                                </m:ctrlPr>
                              </m:sSubPr>
                              <m:e>
                                <m:r>
                                  <w:rPr>
                                    <w:rFonts w:ascii="Cambria Math" w:hAnsi="Cambria Math"/>
                                  </w:rPr>
                                  <m:t>y</m:t>
                                </m:r>
                              </m:e>
                              <m:sub>
                                <m:r>
                                  <w:ins w:id="22" w:author="Lichen Wu" w:date="2022-06-08T19:46:00Z">
                                    <w:rPr>
                                      <w:rFonts w:ascii="Cambria Math" w:hAnsi="Cambria Math"/>
                                    </w:rPr>
                                    <m:t>measured</m:t>
                                  </w:ins>
                                </m:r>
                                <m:r>
                                  <w:del w:id="23" w:author="Lichen Wu" w:date="2022-06-08T19:46:00Z">
                                    <w:rPr>
                                      <w:rFonts w:ascii="Cambria Math" w:hAnsi="Cambria Math"/>
                                    </w:rPr>
                                    <m:t>predicted</m:t>
                                  </w:del>
                                </m:r>
                              </m:sub>
                            </m:sSub>
                          </m:e>
                        </m:d>
                      </m:e>
                    </m:d>
                  </m:den>
                </m:f>
              </m:oMath>
            </m:oMathPara>
          </w:p>
        </w:tc>
        <w:tc>
          <w:tcPr>
            <w:tcW w:w="625" w:type="dxa"/>
            <w:vAlign w:val="center"/>
          </w:tcPr>
          <w:p w14:paraId="5D0195E3" w14:textId="1E436702" w:rsidR="00A57370" w:rsidRPr="005F7DE3" w:rsidRDefault="00A57370" w:rsidP="000E6F46">
            <w:pPr>
              <w:spacing w:line="360" w:lineRule="auto"/>
            </w:pPr>
            <w:r w:rsidRPr="005F7DE3">
              <w:t>(</w:t>
            </w:r>
            <w:fldSimple w:instr=" SEQ Eq \* MERGEFORMAT ">
              <w:r w:rsidR="009A60BB">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0242DA2A" w:rsidR="00A57370" w:rsidRPr="005F7DE3" w:rsidRDefault="007E3320"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del w:id="24" w:author="Lichen Wu" w:date="2022-06-09T23:01:00Z">
                            <w:rPr>
                              <w:rFonts w:ascii="Cambria Math" w:hAnsi="Cambria Math"/>
                              <w:i/>
                            </w:rPr>
                          </w:del>
                        </m:ctrlPr>
                      </m:sSubPr>
                      <m:e>
                        <m:acc>
                          <m:accPr>
                            <m:chr m:val="̅"/>
                            <m:ctrlPr>
                              <w:del w:id="25" w:author="Lichen Wu" w:date="2022-06-09T23:01:00Z">
                                <w:rPr>
                                  <w:rFonts w:ascii="Cambria Math" w:hAnsi="Cambria Math"/>
                                </w:rPr>
                              </w:del>
                            </m:ctrlPr>
                          </m:accPr>
                          <m:e>
                            <m:r>
                              <w:del w:id="26" w:author="Lichen Wu" w:date="2022-06-09T23:01:00Z">
                                <w:rPr>
                                  <w:rFonts w:ascii="Cambria Math" w:hAnsi="Cambria Math"/>
                                </w:rPr>
                                <m:t>y</m:t>
                              </w:del>
                            </m:r>
                          </m:e>
                        </m:acc>
                        <m:ctrlPr>
                          <w:del w:id="27" w:author="Lichen Wu" w:date="2022-06-09T23:01:00Z">
                            <w:rPr>
                              <w:rFonts w:ascii="Cambria Math" w:hAnsi="Cambria Math"/>
                            </w:rPr>
                          </w:del>
                        </m:ctrlPr>
                      </m:e>
                      <m:sub>
                        <m:r>
                          <w:del w:id="28" w:author="Lichen Wu" w:date="2022-06-09T23:01:00Z">
                            <w:rPr>
                              <w:rFonts w:ascii="Cambria Math" w:hAnsi="Cambria Math"/>
                            </w:rPr>
                            <m:t>measured</m:t>
                          </w:del>
                        </m:r>
                      </m:sub>
                    </m:sSub>
                    <m:r>
                      <w:ins w:id="29" w:author="Lichen Wu" w:date="2022-06-09T23:00:00Z">
                        <w:rPr>
                          <w:rFonts w:ascii="Cambria Math" w:hAnsi="Cambria Math"/>
                        </w:rPr>
                        <m:t>mean</m:t>
                      </w:ins>
                    </m:r>
                    <m:d>
                      <m:dPr>
                        <m:ctrlPr>
                          <w:ins w:id="30" w:author="Lichen Wu" w:date="2022-06-09T23:00:00Z">
                            <w:rPr>
                              <w:rFonts w:ascii="Cambria Math" w:hAnsi="Cambria Math"/>
                              <w:i/>
                            </w:rPr>
                          </w:ins>
                        </m:ctrlPr>
                      </m:dPr>
                      <m:e>
                        <m:r>
                          <w:ins w:id="31" w:author="Lichen Wu" w:date="2022-06-09T23:01:00Z">
                            <w:rPr>
                              <w:rFonts w:ascii="Cambria Math" w:hAnsi="Cambria Math"/>
                            </w:rPr>
                            <m:t>abs</m:t>
                          </w:ins>
                        </m:r>
                        <m:d>
                          <m:dPr>
                            <m:ctrlPr>
                              <w:ins w:id="32" w:author="Lichen Wu" w:date="2022-06-09T23:01:00Z">
                                <w:rPr>
                                  <w:rFonts w:ascii="Cambria Math" w:hAnsi="Cambria Math"/>
                                  <w:i/>
                                </w:rPr>
                              </w:ins>
                            </m:ctrlPr>
                          </m:dPr>
                          <m:e>
                            <m:sSub>
                              <m:sSubPr>
                                <m:ctrlPr>
                                  <w:ins w:id="33" w:author="Lichen Wu" w:date="2022-06-09T23:01:00Z">
                                    <w:rPr>
                                      <w:rFonts w:ascii="Cambria Math" w:hAnsi="Cambria Math"/>
                                      <w:i/>
                                    </w:rPr>
                                  </w:ins>
                                </m:ctrlPr>
                              </m:sSubPr>
                              <m:e>
                                <m:r>
                                  <w:ins w:id="34" w:author="Lichen Wu" w:date="2022-06-09T23:01:00Z">
                                    <w:rPr>
                                      <w:rFonts w:ascii="Cambria Math" w:hAnsi="Cambria Math"/>
                                    </w:rPr>
                                    <m:t>y</m:t>
                                  </w:ins>
                                </m:r>
                              </m:e>
                              <m:sub>
                                <m:r>
                                  <w:ins w:id="35" w:author="Lichen Wu" w:date="2022-06-09T23:01:00Z">
                                    <w:rPr>
                                      <w:rFonts w:ascii="Cambria Math" w:hAnsi="Cambria Math"/>
                                    </w:rPr>
                                    <m:t>measured</m:t>
                                  </w:ins>
                                </m:r>
                              </m:sub>
                            </m:sSub>
                          </m:e>
                        </m:d>
                      </m:e>
                    </m:d>
                  </m:den>
                </m:f>
              </m:oMath>
            </m:oMathPara>
          </w:p>
        </w:tc>
        <w:tc>
          <w:tcPr>
            <w:tcW w:w="625" w:type="dxa"/>
            <w:vAlign w:val="center"/>
          </w:tcPr>
          <w:p w14:paraId="3960CA30" w14:textId="1AD3685C" w:rsidR="00A57370" w:rsidRPr="005F7DE3" w:rsidRDefault="00A57370" w:rsidP="000E6F46">
            <w:pPr>
              <w:spacing w:line="360" w:lineRule="auto"/>
            </w:pPr>
            <w:r w:rsidRPr="005F7DE3">
              <w:t>(</w:t>
            </w:r>
            <w:fldSimple w:instr=" SEQ Eq \* MERGEFORMAT ">
              <w:r w:rsidR="009A60BB">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fldSimple w:instr=" SEQ Eq \* MERGEFORMAT ">
              <w:r w:rsidR="009A60BB">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048C88B3"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r>
                            <w:ins w:id="36" w:author="Lichen Wu" w:date="2022-06-09T23:01:00Z">
                              <w:rPr>
                                <w:rFonts w:ascii="Cambria Math" w:hAnsi="Cambria Math"/>
                              </w:rPr>
                              <m:t>abs</m:t>
                            </w:ins>
                          </m:r>
                          <m:d>
                            <m:dPr>
                              <m:ctrlPr>
                                <w:ins w:id="37" w:author="Lichen Wu" w:date="2022-06-09T23:01:00Z">
                                  <w:rPr>
                                    <w:rFonts w:ascii="Cambria Math" w:hAnsi="Cambria Math"/>
                                    <w:i/>
                                  </w:rPr>
                                </w:ins>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e>
                          </m:d>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r w:rsidR="00FE5840">
              <w:fldChar w:fldCharType="begin"/>
            </w:r>
            <w:r w:rsidR="00FE5840">
              <w:instrText xml:space="preserve"> SEQ Eq \* MERGEFORMAT </w:instrText>
            </w:r>
            <w:r w:rsidR="00FE5840">
              <w:fldChar w:fldCharType="separate"/>
            </w:r>
            <w:r w:rsidR="009A60BB">
              <w:rPr>
                <w:noProof/>
              </w:rPr>
              <w:t>23</w:t>
            </w:r>
            <w:r w:rsidR="00FE5840">
              <w:rPr>
                <w:noProof/>
              </w:rPr>
              <w:fldChar w:fldCharType="end"/>
            </w:r>
            <w:r w:rsidRPr="005F7DE3">
              <w:t>)</w:t>
            </w:r>
          </w:p>
        </w:tc>
      </w:tr>
    </w:tbl>
    <w:p w14:paraId="6906A023" w14:textId="30524B52"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r>
              <w:ins w:id="38" w:author="Lichen Wu" w:date="2022-06-09T23:01:00Z">
                <w:rPr>
                  <w:rFonts w:ascii="Cambria Math" w:hAnsi="Cambria Math"/>
                </w:rPr>
                <m:t>abs</m:t>
              </w:ins>
            </m:r>
            <m:d>
              <m:dPr>
                <m:ctrlPr>
                  <w:ins w:id="39" w:author="Lichen Wu" w:date="2022-06-09T23:01:00Z">
                    <w:rPr>
                      <w:rFonts w:ascii="Cambria Math" w:hAnsi="Cambria Math"/>
                      <w:i/>
                    </w:rPr>
                  </w:ins>
                </m:ctrlPr>
              </m:dPr>
              <m:e>
                <m:sSub>
                  <m:sSubPr>
                    <m:ctrlPr>
                      <w:ins w:id="40" w:author="Lichen Wu" w:date="2022-06-09T23:01:00Z">
                        <w:rPr>
                          <w:rFonts w:ascii="Cambria Math" w:hAnsi="Cambria Math"/>
                          <w:i/>
                        </w:rPr>
                      </w:ins>
                    </m:ctrlPr>
                  </m:sSubPr>
                  <m:e>
                    <m:r>
                      <w:ins w:id="41" w:author="Lichen Wu" w:date="2022-06-09T23:01:00Z">
                        <w:rPr>
                          <w:rFonts w:ascii="Cambria Math" w:hAnsi="Cambria Math"/>
                        </w:rPr>
                        <m:t>y</m:t>
                      </w:ins>
                    </m:r>
                  </m:e>
                  <m:sub>
                    <m:r>
                      <w:ins w:id="42" w:author="Lichen Wu" w:date="2022-06-09T23:01:00Z">
                        <w:rPr>
                          <w:rFonts w:ascii="Cambria Math" w:hAnsi="Cambria Math"/>
                        </w:rPr>
                        <m:t>measured</m:t>
                      </w:ins>
                    </m:r>
                  </m:sub>
                </m:sSub>
              </m:e>
            </m:d>
            <m:sSub>
              <m:sSubPr>
                <m:ctrlPr>
                  <w:del w:id="43" w:author="Lichen Wu" w:date="2022-06-09T23:01:00Z">
                    <w:rPr>
                      <w:rFonts w:ascii="Cambria Math" w:hAnsi="Cambria Math"/>
                      <w:i/>
                    </w:rPr>
                  </w:del>
                </m:ctrlPr>
              </m:sSubPr>
              <m:e>
                <m:r>
                  <w:del w:id="44" w:author="Lichen Wu" w:date="2022-06-09T23:01:00Z">
                    <w:rPr>
                      <w:rFonts w:ascii="Cambria Math" w:hAnsi="Cambria Math"/>
                    </w:rPr>
                    <m:t>y</m:t>
                  </w:del>
                </m:r>
              </m:e>
              <m:sub>
                <m:r>
                  <w:del w:id="45"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46" w:author="Lichen Wu" w:date="2022-06-08T19:46:00Z">
        <w:r w:rsidRPr="005F7DE3" w:rsidDel="007216B8">
          <w:delText xml:space="preserve"> </w:delText>
        </w:r>
      </w:del>
      <w:ins w:id="47" w:author="Lichen Wu" w:date="2022-06-08T19:46:00Z">
        <w:r w:rsidR="007216B8">
          <w:t xml:space="preserve"> </w:t>
        </w:r>
      </w:ins>
      <w:ins w:id="48" w:author="Lichen Wu" w:date="2022-06-09T23:03:00Z">
        <w:r w:rsidR="0073387F">
          <w:t xml:space="preserve">absolute </w:t>
        </w:r>
      </w:ins>
      <w:ins w:id="49" w:author="Lichen Wu" w:date="2022-06-08T19:46:00Z">
        <w:r w:rsidR="007216B8">
          <w:t>measured values</w:t>
        </w:r>
      </w:ins>
      <w:del w:id="50" w:author="Lichen Wu" w:date="2022-06-08T19:46:00Z">
        <w:r w:rsidRPr="005F7DE3" w:rsidDel="007216B8">
          <w:delText>predictions</w:delText>
        </w:r>
      </w:del>
      <w:r w:rsidRPr="005F7DE3">
        <w:t>,</w:t>
      </w:r>
      <w:r w:rsidR="00ED39A8">
        <w:t xml:space="preserve"> and</w:t>
      </w:r>
      <w:r w:rsidRPr="005F7DE3">
        <w:t xml:space="preserve"> </w:t>
      </w:r>
      <m:oMath>
        <m:r>
          <w:ins w:id="51" w:author="Lichen Wu" w:date="2022-06-09T23:03:00Z">
            <w:rPr>
              <w:rFonts w:ascii="Cambria Math" w:hAnsi="Cambria Math"/>
            </w:rPr>
            <m:t>mean</m:t>
          </w:ins>
        </m:r>
        <m:d>
          <m:dPr>
            <m:ctrlPr>
              <w:ins w:id="52" w:author="Lichen Wu" w:date="2022-06-09T23:03:00Z">
                <w:rPr>
                  <w:rFonts w:ascii="Cambria Math" w:hAnsi="Cambria Math"/>
                  <w:i/>
                </w:rPr>
              </w:ins>
            </m:ctrlPr>
          </m:dPr>
          <m:e>
            <m:r>
              <w:ins w:id="53" w:author="Lichen Wu" w:date="2022-06-09T23:03:00Z">
                <w:rPr>
                  <w:rFonts w:ascii="Cambria Math" w:hAnsi="Cambria Math"/>
                </w:rPr>
                <m:t>abs</m:t>
              </w:ins>
            </m:r>
            <m:d>
              <m:dPr>
                <m:ctrlPr>
                  <w:ins w:id="54" w:author="Lichen Wu" w:date="2022-06-09T23:03:00Z">
                    <w:rPr>
                      <w:rFonts w:ascii="Cambria Math" w:hAnsi="Cambria Math"/>
                      <w:i/>
                    </w:rPr>
                  </w:ins>
                </m:ctrlPr>
              </m:dPr>
              <m:e>
                <m:sSub>
                  <m:sSubPr>
                    <m:ctrlPr>
                      <w:ins w:id="55" w:author="Lichen Wu" w:date="2022-06-09T23:03:00Z">
                        <w:rPr>
                          <w:rFonts w:ascii="Cambria Math" w:hAnsi="Cambria Math"/>
                          <w:i/>
                        </w:rPr>
                      </w:ins>
                    </m:ctrlPr>
                  </m:sSubPr>
                  <m:e>
                    <m:r>
                      <w:ins w:id="56" w:author="Lichen Wu" w:date="2022-06-09T23:03:00Z">
                        <w:rPr>
                          <w:rFonts w:ascii="Cambria Math" w:hAnsi="Cambria Math"/>
                        </w:rPr>
                        <m:t>y</m:t>
                      </w:ins>
                    </m:r>
                  </m:e>
                  <m:sub>
                    <m:r>
                      <w:ins w:id="57" w:author="Lichen Wu" w:date="2022-06-09T23:03:00Z">
                        <w:rPr>
                          <w:rFonts w:ascii="Cambria Math" w:hAnsi="Cambria Math"/>
                        </w:rPr>
                        <m:t>measured</m:t>
                      </w:ins>
                    </m:r>
                  </m:sub>
                </m:sSub>
              </m:e>
            </m:d>
          </m:e>
        </m:d>
      </m:oMath>
      <w:r w:rsidRPr="005F7DE3">
        <w:t xml:space="preserve"> </w:t>
      </w:r>
      <m:oMath>
        <m:sSub>
          <m:sSubPr>
            <m:ctrlPr>
              <w:del w:id="58" w:author="Lichen Wu" w:date="2022-06-09T23:03:00Z">
                <w:rPr>
                  <w:rFonts w:ascii="Cambria Math" w:hAnsi="Cambria Math"/>
                  <w:i/>
                </w:rPr>
              </w:del>
            </m:ctrlPr>
          </m:sSubPr>
          <m:e>
            <m:acc>
              <m:accPr>
                <m:chr m:val="̅"/>
                <m:ctrlPr>
                  <w:del w:id="59" w:author="Lichen Wu" w:date="2022-06-09T23:03:00Z">
                    <w:rPr>
                      <w:rFonts w:ascii="Cambria Math" w:hAnsi="Cambria Math"/>
                    </w:rPr>
                  </w:del>
                </m:ctrlPr>
              </m:accPr>
              <m:e>
                <m:r>
                  <w:del w:id="60" w:author="Lichen Wu" w:date="2022-06-09T23:03:00Z">
                    <w:rPr>
                      <w:rFonts w:ascii="Cambria Math" w:hAnsi="Cambria Math"/>
                    </w:rPr>
                    <m:t>y</m:t>
                  </w:del>
                </m:r>
              </m:e>
            </m:acc>
            <m:ctrlPr>
              <w:del w:id="61" w:author="Lichen Wu" w:date="2022-06-09T23:03:00Z">
                <w:rPr>
                  <w:rFonts w:ascii="Cambria Math" w:hAnsi="Cambria Math"/>
                </w:rPr>
              </w:del>
            </m:ctrlPr>
          </m:e>
          <m:sub>
            <m:r>
              <w:del w:id="62" w:author="Lichen Wu" w:date="2022-06-09T23:03:00Z">
                <w:rPr>
                  <w:rFonts w:ascii="Cambria Math" w:hAnsi="Cambria Math"/>
                </w:rPr>
                <m:t>measured</m:t>
              </w:del>
            </m:r>
          </m:sub>
        </m:sSub>
      </m:oMath>
      <w:del w:id="63" w:author="Lichen Wu" w:date="2022-06-09T23:03:00Z">
        <w:r w:rsidRPr="005F7DE3" w:rsidDel="0073387F">
          <w:delText xml:space="preserve"> </w:delText>
        </w:r>
      </w:del>
      <w:r w:rsidRPr="005F7DE3">
        <w:t xml:space="preserve">is the average of </w:t>
      </w:r>
      <w:ins w:id="64" w:author="Lichen Wu" w:date="2022-06-09T23:03:00Z">
        <w:r w:rsidR="0073387F">
          <w:t xml:space="preserve">absolute </w:t>
        </w:r>
      </w:ins>
      <w:r w:rsidRPr="005F7DE3">
        <w:t>measured values.</w:t>
      </w:r>
      <w:ins w:id="65" w:author="Lichen Wu" w:date="2022-06-08T19:46:00Z">
        <w:r w:rsidR="00F923EA">
          <w:t xml:space="preserve"> </w:t>
        </w:r>
      </w:ins>
      <w:ins w:id="66" w:author="Lichen Wu" w:date="2022-06-08T19:55:00Z">
        <w:r w:rsidR="007D15E2">
          <w:t>B</w:t>
        </w:r>
      </w:ins>
      <w:ins w:id="67" w:author="Lichen Wu" w:date="2022-06-08T19:48:00Z">
        <w:r w:rsidR="00F923EA">
          <w:t xml:space="preserve">oth </w:t>
        </w:r>
      </w:ins>
      <m:oMath>
        <m:sSub>
          <m:sSubPr>
            <m:ctrlPr>
              <w:ins w:id="68" w:author="Lichen Wu" w:date="2022-06-08T19:49:00Z">
                <w:rPr>
                  <w:rFonts w:ascii="Cambria Math" w:hAnsi="Cambria Math"/>
                  <w:i/>
                </w:rPr>
              </w:ins>
            </m:ctrlPr>
          </m:sSubPr>
          <m:e>
            <m:r>
              <w:ins w:id="69" w:author="Lichen Wu" w:date="2022-06-08T19:49:00Z">
                <w:rPr>
                  <w:rFonts w:ascii="Cambria Math" w:hAnsi="Cambria Math"/>
                </w:rPr>
                <m:t>y</m:t>
              </w:ins>
            </m:r>
          </m:e>
          <m:sub>
            <m:r>
              <w:ins w:id="70" w:author="Lichen Wu" w:date="2022-06-08T19:49:00Z">
                <w:rPr>
                  <w:rFonts w:ascii="Cambria Math" w:hAnsi="Cambria Math"/>
                </w:rPr>
                <m:t>measured,k</m:t>
              </w:ins>
            </m:r>
          </m:sub>
        </m:sSub>
      </m:oMath>
      <w:ins w:id="71" w:author="Lichen Wu" w:date="2022-06-08T19:48:00Z">
        <w:r w:rsidR="00F923EA">
          <w:t xml:space="preserve"> </w:t>
        </w:r>
      </w:ins>
      <w:ins w:id="72" w:author="Lichen Wu" w:date="2022-06-08T19:49:00Z">
        <w:r w:rsidR="00F923EA">
          <w:t xml:space="preserve">and </w:t>
        </w:r>
      </w:ins>
      <m:oMath>
        <m:sSub>
          <m:sSubPr>
            <m:ctrlPr>
              <w:ins w:id="73" w:author="Lichen Wu" w:date="2022-06-08T19:49:00Z">
                <w:rPr>
                  <w:rFonts w:ascii="Cambria Math" w:hAnsi="Cambria Math"/>
                  <w:i/>
                </w:rPr>
              </w:ins>
            </m:ctrlPr>
          </m:sSubPr>
          <m:e>
            <m:r>
              <w:ins w:id="74" w:author="Lichen Wu" w:date="2022-06-08T19:49:00Z">
                <w:rPr>
                  <w:rFonts w:ascii="Cambria Math" w:hAnsi="Cambria Math"/>
                </w:rPr>
                <m:t>y</m:t>
              </w:ins>
            </m:r>
          </m:e>
          <m:sub>
            <m:r>
              <w:ins w:id="75" w:author="Lichen Wu" w:date="2022-06-08T19:49:00Z">
                <w:rPr>
                  <w:rFonts w:ascii="Cambria Math" w:hAnsi="Cambria Math"/>
                </w:rPr>
                <m:t>predicted,k</m:t>
              </w:ins>
            </m:r>
          </m:sub>
        </m:sSub>
      </m:oMath>
      <w:ins w:id="76" w:author="Lichen Wu" w:date="2022-06-08T19:49:00Z">
        <w:r w:rsidR="00F923EA">
          <w:t xml:space="preserve"> are </w:t>
        </w:r>
      </w:ins>
      <w:ins w:id="77" w:author="Lichen Wu" w:date="2022-06-09T23:03:00Z">
        <w:r w:rsidR="0073387F">
          <w:t>signed</w:t>
        </w:r>
      </w:ins>
      <w:ins w:id="78" w:author="Lichen Wu" w:date="2022-06-08T19:48:00Z">
        <w:r w:rsidR="00F923EA">
          <w:t xml:space="preserve"> energy uses</w:t>
        </w:r>
      </w:ins>
      <w:ins w:id="79" w:author="Lichen Wu" w:date="2022-06-09T23:04:00Z">
        <w:r w:rsidR="0073387F">
          <w:t>, where positive stands for heating loads and negative represents cooling loads</w:t>
        </w:r>
      </w:ins>
      <w:ins w:id="80" w:author="Lichen Wu" w:date="2022-06-08T19:49:00Z">
        <w:r w:rsidR="00F923EA">
          <w:t>.</w:t>
        </w:r>
      </w:ins>
      <w:ins w:id="81" w:author="Lichen Wu" w:date="2022-06-09T23:05:00Z">
        <w:r w:rsidR="0073387F">
          <w:t xml:space="preserve"> It is worth noting that the absolute prediction difference is calculated based on signed energy use values, wh</w:t>
        </w:r>
      </w:ins>
      <w:ins w:id="82" w:author="Lichen Wu" w:date="2022-06-09T23:06:00Z">
        <w:r w:rsidR="0073387F">
          <w:t xml:space="preserve">ile </w:t>
        </w:r>
      </w:ins>
      <w:ins w:id="83" w:author="Lichen Wu" w:date="2022-06-09T23:07:00Z">
        <w:r w:rsidR="007E3320">
          <w:t>the prediction difference is normalized by absolute energy uses.</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4629F7EF"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AmbientWeatherNetwork2022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7F168DC9"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84" w:author="Lichen Wu" w:date="2022-06-08T20:56:00Z">
        <w:r w:rsidR="00556062" w:rsidRPr="00556062">
          <w:t>heat flux from the hot</w:t>
        </w:r>
        <w:r w:rsidR="00556062">
          <w:t>/chilled</w:t>
        </w:r>
        <w:r w:rsidR="00556062" w:rsidRPr="00556062">
          <w:t xml:space="preserve"> water to the concrete through the pipe</w:t>
        </w:r>
        <w:r w:rsidR="00556062">
          <w:t>s</w:t>
        </w:r>
      </w:ins>
      <w:del w:id="85"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FE5840"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fldSimple w:instr=" SEQ Eq \* MERGEFORMAT ">
              <w:r w:rsidR="009A60BB">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FE5840"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fldSimple w:instr=" SEQ Eq \* MERGEFORMAT ">
              <w:r w:rsidR="009A60BB">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48218F28" w:rsidR="00BB31D6" w:rsidRPr="005F7DE3" w:rsidRDefault="007E3320"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fldSimple w:instr=" SEQ Eq \* MERGEFORMAT ">
              <w:r w:rsidR="009A60BB">
                <w:rPr>
                  <w:noProof/>
                </w:rPr>
                <w:t>26</w:t>
              </w:r>
            </w:fldSimple>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86"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86"/>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t xml:space="preserve">Table </w:t>
      </w:r>
      <w:bookmarkStart w:id="87"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87"/>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FE5840"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FE5840"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FE5840"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FE5840"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FE5840"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FE5840"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88"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88"/>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89"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89"/>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90"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196A3803" w:rsidR="00723460" w:rsidRPr="005F7DE3" w:rsidRDefault="00723460" w:rsidP="00BA158B">
            <w:pPr>
              <w:jc w:val="center"/>
              <w:rPr>
                <w:lang w:eastAsia="zh-CN"/>
              </w:rPr>
            </w:pPr>
            <w:r w:rsidRPr="005F7DE3">
              <w:rPr>
                <w:lang w:eastAsia="zh-CN"/>
              </w:rPr>
              <w:t>1</w:t>
            </w:r>
            <w:ins w:id="91" w:author="Lichen Wu" w:date="2022-06-09T23:31:00Z">
              <w:r w:rsidR="00361936">
                <w:rPr>
                  <w:lang w:eastAsia="zh-CN"/>
                </w:rPr>
                <w:t>69.09</w:t>
              </w:r>
            </w:ins>
            <w:del w:id="92" w:author="Lichen Wu" w:date="2022-06-08T19:57:00Z">
              <w:r w:rsidDel="00463191">
                <w:rPr>
                  <w:lang w:eastAsia="zh-CN"/>
                </w:rPr>
                <w:delText>34.51</w:delText>
              </w:r>
            </w:del>
          </w:p>
        </w:tc>
        <w:tc>
          <w:tcPr>
            <w:tcW w:w="1675" w:type="dxa"/>
            <w:tcBorders>
              <w:top w:val="single" w:sz="4" w:space="0" w:color="auto"/>
            </w:tcBorders>
            <w:vAlign w:val="center"/>
          </w:tcPr>
          <w:p w14:paraId="5DD3E4AC" w14:textId="077F4299" w:rsidR="00723460" w:rsidRPr="005F7DE3" w:rsidRDefault="00361936" w:rsidP="00BA158B">
            <w:pPr>
              <w:jc w:val="center"/>
              <w:rPr>
                <w:lang w:eastAsia="zh-CN"/>
              </w:rPr>
            </w:pPr>
            <w:ins w:id="93" w:author="Lichen Wu" w:date="2022-06-09T23:31:00Z">
              <w:r>
                <w:rPr>
                  <w:lang w:eastAsia="zh-CN"/>
                </w:rPr>
                <w:t>70.34</w:t>
              </w:r>
            </w:ins>
            <w:del w:id="94"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57E33571" w:rsidR="00723460" w:rsidRPr="005F7DE3" w:rsidRDefault="00723460" w:rsidP="00BA158B">
            <w:pPr>
              <w:jc w:val="center"/>
              <w:rPr>
                <w:lang w:eastAsia="zh-CN"/>
              </w:rPr>
            </w:pPr>
            <w:r>
              <w:rPr>
                <w:lang w:eastAsia="zh-CN"/>
              </w:rPr>
              <w:t>4</w:t>
            </w:r>
            <w:ins w:id="95" w:author="Lichen Wu" w:date="2022-06-09T23:31:00Z">
              <w:r w:rsidR="00361936">
                <w:rPr>
                  <w:lang w:eastAsia="zh-CN"/>
                </w:rPr>
                <w:t>2.24</w:t>
              </w:r>
            </w:ins>
            <w:del w:id="96" w:author="Lichen Wu" w:date="2022-06-08T19:57:00Z">
              <w:r w:rsidDel="00463191">
                <w:rPr>
                  <w:lang w:eastAsia="zh-CN"/>
                </w:rPr>
                <w:delText>2.41</w:delText>
              </w:r>
            </w:del>
          </w:p>
        </w:tc>
        <w:tc>
          <w:tcPr>
            <w:tcW w:w="1577" w:type="dxa"/>
            <w:tcBorders>
              <w:top w:val="single" w:sz="4" w:space="0" w:color="auto"/>
            </w:tcBorders>
          </w:tcPr>
          <w:p w14:paraId="2C638052" w14:textId="2F5DA3BB" w:rsidR="00723460" w:rsidRDefault="00361936" w:rsidP="00BA158B">
            <w:pPr>
              <w:jc w:val="center"/>
              <w:rPr>
                <w:lang w:eastAsia="zh-CN"/>
              </w:rPr>
            </w:pPr>
            <w:ins w:id="97" w:author="Lichen Wu" w:date="2022-06-09T23:31:00Z">
              <w:r>
                <w:rPr>
                  <w:lang w:eastAsia="zh-CN"/>
                </w:rPr>
                <w:t>52.33</w:t>
              </w:r>
            </w:ins>
            <w:del w:id="98"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12942989" w:rsidR="00723460" w:rsidRPr="00707CF9" w:rsidRDefault="00361936" w:rsidP="00C87DE6">
            <w:pPr>
              <w:jc w:val="center"/>
              <w:rPr>
                <w:b/>
                <w:bCs/>
                <w:lang w:eastAsia="zh-CN"/>
              </w:rPr>
            </w:pPr>
            <w:ins w:id="99" w:author="Lichen Wu" w:date="2022-06-09T23:31:00Z">
              <w:r>
                <w:rPr>
                  <w:lang w:eastAsia="zh-CN"/>
                </w:rPr>
                <w:t>27.38</w:t>
              </w:r>
            </w:ins>
            <w:del w:id="100" w:author="Lichen Wu" w:date="2022-06-08T19:58:00Z">
              <w:r w:rsidR="00723460" w:rsidRPr="00052718" w:rsidDel="00463191">
                <w:rPr>
                  <w:lang w:eastAsia="zh-CN"/>
                </w:rPr>
                <w:delText>16.89</w:delText>
              </w:r>
            </w:del>
          </w:p>
        </w:tc>
        <w:tc>
          <w:tcPr>
            <w:tcW w:w="1675" w:type="dxa"/>
            <w:vAlign w:val="center"/>
          </w:tcPr>
          <w:p w14:paraId="5B0AD9CD" w14:textId="5C479ABF" w:rsidR="00723460" w:rsidRPr="00707CF9" w:rsidRDefault="00361936" w:rsidP="00C87DE6">
            <w:pPr>
              <w:jc w:val="center"/>
              <w:rPr>
                <w:b/>
                <w:bCs/>
                <w:lang w:eastAsia="zh-CN"/>
              </w:rPr>
            </w:pPr>
            <w:ins w:id="101" w:author="Lichen Wu" w:date="2022-06-09T23:32:00Z">
              <w:r>
                <w:rPr>
                  <w:lang w:eastAsia="zh-CN"/>
                </w:rPr>
                <w:t>11.39</w:t>
              </w:r>
            </w:ins>
            <w:del w:id="102" w:author="Lichen Wu" w:date="2022-06-09T23:32:00Z">
              <w:r w:rsidR="00723460" w:rsidRPr="00052718" w:rsidDel="00361936">
                <w:rPr>
                  <w:lang w:eastAsia="zh-CN"/>
                </w:rPr>
                <w:delText>1</w:delText>
              </w:r>
            </w:del>
            <w:del w:id="103" w:author="Lichen Wu" w:date="2022-06-08T19:58:00Z">
              <w:r w:rsidR="00723460" w:rsidRPr="00052718" w:rsidDel="00463191">
                <w:rPr>
                  <w:lang w:eastAsia="zh-CN"/>
                </w:rPr>
                <w:delText>7.80</w:delText>
              </w:r>
            </w:del>
          </w:p>
        </w:tc>
        <w:tc>
          <w:tcPr>
            <w:tcW w:w="1577" w:type="dxa"/>
            <w:vAlign w:val="center"/>
          </w:tcPr>
          <w:p w14:paraId="4A52849C" w14:textId="13176FF0" w:rsidR="00723460" w:rsidRPr="00707CF9" w:rsidRDefault="00361936" w:rsidP="00C87DE6">
            <w:pPr>
              <w:jc w:val="center"/>
              <w:rPr>
                <w:b/>
                <w:bCs/>
                <w:lang w:eastAsia="zh-CN"/>
              </w:rPr>
            </w:pPr>
            <w:ins w:id="104" w:author="Lichen Wu" w:date="2022-06-09T23:32:00Z">
              <w:r>
                <w:rPr>
                  <w:lang w:eastAsia="zh-CN"/>
                </w:rPr>
                <w:t>6.90</w:t>
              </w:r>
            </w:ins>
            <w:del w:id="105" w:author="Lichen Wu" w:date="2022-06-08T19:58:00Z">
              <w:r w:rsidR="00723460" w:rsidRPr="00052718" w:rsidDel="00463191">
                <w:rPr>
                  <w:lang w:eastAsia="zh-CN"/>
                </w:rPr>
                <w:delText>6.89</w:delText>
              </w:r>
            </w:del>
          </w:p>
        </w:tc>
        <w:tc>
          <w:tcPr>
            <w:tcW w:w="1577" w:type="dxa"/>
          </w:tcPr>
          <w:p w14:paraId="7B4C695C" w14:textId="0031B7FD" w:rsidR="00723460" w:rsidRPr="00463191" w:rsidRDefault="00361936" w:rsidP="00C87DE6">
            <w:pPr>
              <w:jc w:val="center"/>
              <w:rPr>
                <w:lang w:eastAsia="zh-CN"/>
                <w:rPrChange w:id="106" w:author="Lichen Wu" w:date="2022-06-08T19:59:00Z">
                  <w:rPr>
                    <w:b/>
                    <w:bCs/>
                    <w:lang w:eastAsia="zh-CN"/>
                  </w:rPr>
                </w:rPrChange>
              </w:rPr>
            </w:pPr>
            <w:ins w:id="107" w:author="Lichen Wu" w:date="2022-06-09T23:32:00Z">
              <w:r>
                <w:rPr>
                  <w:lang w:eastAsia="zh-CN"/>
                </w:rPr>
                <w:t>10.68</w:t>
              </w:r>
            </w:ins>
            <w:del w:id="108" w:author="Lichen Wu" w:date="2022-06-08T19:58:00Z">
              <w:r w:rsidR="00723460" w:rsidRPr="00463191" w:rsidDel="00463191">
                <w:rPr>
                  <w:lang w:eastAsia="zh-CN"/>
                  <w:rPrChange w:id="109"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0FB447C8" w:rsidR="00723460" w:rsidRPr="00707CF9" w:rsidRDefault="00361936" w:rsidP="00C87DE6">
            <w:pPr>
              <w:jc w:val="center"/>
              <w:rPr>
                <w:lang w:eastAsia="zh-CN"/>
              </w:rPr>
            </w:pPr>
            <w:ins w:id="110" w:author="Lichen Wu" w:date="2022-06-09T23:32:00Z">
              <w:r>
                <w:rPr>
                  <w:b/>
                  <w:bCs/>
                  <w:lang w:eastAsia="zh-CN"/>
                </w:rPr>
                <w:t>24.08</w:t>
              </w:r>
            </w:ins>
            <w:del w:id="111"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7F962B9" w:rsidR="00723460" w:rsidRPr="00707CF9" w:rsidRDefault="00361936" w:rsidP="00C87DE6">
            <w:pPr>
              <w:jc w:val="center"/>
              <w:rPr>
                <w:lang w:eastAsia="zh-CN"/>
              </w:rPr>
            </w:pPr>
            <w:ins w:id="112" w:author="Lichen Wu" w:date="2022-06-09T23:32:00Z">
              <w:r>
                <w:rPr>
                  <w:b/>
                  <w:bCs/>
                  <w:lang w:eastAsia="zh-CN"/>
                </w:rPr>
                <w:t>10.02</w:t>
              </w:r>
            </w:ins>
            <w:del w:id="113"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33952873" w:rsidR="00723460" w:rsidRPr="00707CF9" w:rsidRDefault="00361936" w:rsidP="00C87DE6">
            <w:pPr>
              <w:jc w:val="center"/>
              <w:rPr>
                <w:lang w:eastAsia="zh-CN"/>
              </w:rPr>
            </w:pPr>
            <w:ins w:id="114" w:author="Lichen Wu" w:date="2022-06-09T23:32:00Z">
              <w:r>
                <w:rPr>
                  <w:b/>
                  <w:bCs/>
                  <w:lang w:eastAsia="zh-CN"/>
                </w:rPr>
                <w:t>5.74</w:t>
              </w:r>
            </w:ins>
            <w:del w:id="115"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3D45860A" w:rsidR="00723460" w:rsidRPr="00463191" w:rsidRDefault="00361936" w:rsidP="00C87DE6">
            <w:pPr>
              <w:jc w:val="center"/>
              <w:rPr>
                <w:b/>
                <w:bCs/>
                <w:lang w:eastAsia="zh-CN"/>
                <w:rPrChange w:id="116" w:author="Lichen Wu" w:date="2022-06-08T19:59:00Z">
                  <w:rPr>
                    <w:lang w:eastAsia="zh-CN"/>
                  </w:rPr>
                </w:rPrChange>
              </w:rPr>
            </w:pPr>
            <w:ins w:id="117" w:author="Lichen Wu" w:date="2022-06-09T23:33:00Z">
              <w:r>
                <w:rPr>
                  <w:b/>
                  <w:bCs/>
                  <w:lang w:eastAsia="zh-CN"/>
                </w:rPr>
                <w:t>9.13</w:t>
              </w:r>
            </w:ins>
            <w:del w:id="118" w:author="Lichen Wu" w:date="2022-06-08T19:59:00Z">
              <w:r w:rsidR="00723460" w:rsidRPr="00463191" w:rsidDel="00463191">
                <w:rPr>
                  <w:b/>
                  <w:bCs/>
                  <w:lang w:eastAsia="zh-CN"/>
                  <w:rPrChange w:id="119" w:author="Lichen Wu" w:date="2022-06-08T19:59:00Z">
                    <w:rPr>
                      <w:lang w:eastAsia="zh-CN"/>
                    </w:rPr>
                  </w:rPrChange>
                </w:rPr>
                <w:delText>108.53</w:delText>
              </w:r>
            </w:del>
          </w:p>
        </w:tc>
      </w:tr>
      <w:bookmarkEnd w:id="90"/>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6E61957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120" w:author="Lichen Wu" w:date="2022-06-08T20:44:00Z">
        <w:r w:rsidR="00320BF7">
          <w:t xml:space="preserve"> </w:t>
        </w:r>
      </w:ins>
      <w:ins w:id="121" w:author="Lichen Wu" w:date="2022-06-09T23:52:00Z">
        <w:r w:rsidR="002B3091">
          <w:t>2</w:t>
        </w:r>
      </w:ins>
      <w:ins w:id="122" w:author="Lichen Wu" w:date="2022-06-08T20:44:00Z">
        <w:r w:rsidR="00320BF7">
          <w:t>%</w:t>
        </w:r>
      </w:ins>
      <w:del w:id="123"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124"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124"/>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FE5840"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FE5840"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FE5840"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FE5840"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pPr>
        <w:pStyle w:val="Caption"/>
        <w:rPr>
          <w:del w:id="125" w:author="Lichen Wu" w:date="2022-06-08T20:58:00Z"/>
        </w:rPr>
        <w:pPrChange w:id="126" w:author="Lichen Wu" w:date="2022-06-08T20:58:00Z">
          <w:pPr/>
        </w:pPrChange>
      </w:pPr>
    </w:p>
    <w:p w14:paraId="2C46573F" w14:textId="77777777" w:rsidR="008C19AC" w:rsidDel="00AB02A6" w:rsidRDefault="008C19AC" w:rsidP="002E2236">
      <w:pPr>
        <w:pStyle w:val="Caption"/>
        <w:rPr>
          <w:del w:id="127" w:author="Lichen Wu" w:date="2022-06-08T20:58:00Z"/>
        </w:rPr>
      </w:pPr>
      <w:bookmarkStart w:id="128" w:name="_Hlk101185801"/>
    </w:p>
    <w:p w14:paraId="576E9363" w14:textId="77777777" w:rsidR="008C19AC" w:rsidDel="00AB02A6" w:rsidRDefault="008C19AC" w:rsidP="002E2236">
      <w:pPr>
        <w:pStyle w:val="Caption"/>
        <w:rPr>
          <w:del w:id="129"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lastRenderedPageBreak/>
        <w:t xml:space="preserve">Table </w:t>
      </w:r>
      <w:bookmarkStart w:id="130" w:name="ggmr_tb"/>
      <w:bookmarkStart w:id="131"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30"/>
      <w:bookmarkEnd w:id="131"/>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FE5840"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0397DCD" w:rsidR="000401EE" w:rsidRPr="005F7DE3" w:rsidRDefault="00DC279C" w:rsidP="00597DDA">
            <w:pPr>
              <w:jc w:val="center"/>
            </w:pPr>
            <w:ins w:id="132" w:author="Lichen Wu" w:date="2022-06-08T20:38:00Z">
              <w:r>
                <w:t>1</w:t>
              </w:r>
            </w:ins>
            <w:ins w:id="133" w:author="Lichen Wu" w:date="2022-06-09T23:33:00Z">
              <w:r w:rsidR="00361936">
                <w:t>6.48</w:t>
              </w:r>
            </w:ins>
            <w:del w:id="134"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3E8BCCAB" w:rsidR="000401EE" w:rsidRPr="005F7DE3" w:rsidRDefault="00FE5840"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382366AC" w:rsidR="000401EE" w:rsidRPr="005F7DE3" w:rsidRDefault="00DC279C" w:rsidP="00597DDA">
            <w:pPr>
              <w:jc w:val="center"/>
            </w:pPr>
            <w:ins w:id="135" w:author="Lichen Wu" w:date="2022-06-08T20:38:00Z">
              <w:r>
                <w:t>16.</w:t>
              </w:r>
            </w:ins>
            <w:ins w:id="136" w:author="Lichen Wu" w:date="2022-06-09T23:51:00Z">
              <w:r w:rsidR="005C34D8">
                <w:t>4</w:t>
              </w:r>
            </w:ins>
            <w:ins w:id="137" w:author="Lichen Wu" w:date="2022-06-09T23:33:00Z">
              <w:r w:rsidR="00361936">
                <w:t>9</w:t>
              </w:r>
            </w:ins>
            <w:del w:id="138"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FE5840"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D1A5BBF" w:rsidR="000401EE" w:rsidRPr="00E56C39" w:rsidRDefault="00DC279C" w:rsidP="00597DDA">
            <w:pPr>
              <w:jc w:val="center"/>
              <w:rPr>
                <w:b/>
                <w:bCs/>
              </w:rPr>
            </w:pPr>
            <w:ins w:id="139" w:author="Lichen Wu" w:date="2022-06-08T20:38:00Z">
              <w:r>
                <w:rPr>
                  <w:b/>
                  <w:bCs/>
                </w:rPr>
                <w:t>14.</w:t>
              </w:r>
            </w:ins>
            <w:ins w:id="140" w:author="Lichen Wu" w:date="2022-06-09T23:33:00Z">
              <w:r w:rsidR="00361936">
                <w:rPr>
                  <w:b/>
                  <w:bCs/>
                </w:rPr>
                <w:t>48</w:t>
              </w:r>
            </w:ins>
            <w:del w:id="141" w:author="Lichen Wu" w:date="2022-06-08T20:38:00Z">
              <w:r w:rsidR="000401EE" w:rsidRPr="00E56C39" w:rsidDel="00DC279C">
                <w:rPr>
                  <w:b/>
                  <w:bCs/>
                </w:rPr>
                <w:delText>22.55</w:delText>
              </w:r>
            </w:del>
          </w:p>
        </w:tc>
      </w:tr>
      <w:bookmarkEnd w:id="128"/>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D9EFF7B"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42" w:author="Lichen Wu" w:date="2022-06-08T20:44:00Z">
        <w:r w:rsidR="00320BF7">
          <w:t>0</w:t>
        </w:r>
      </w:ins>
      <w:del w:id="143" w:author="Lichen Wu" w:date="2022-06-08T20:44:00Z">
        <w:r w:rsidR="0014731B" w:rsidRPr="00853CB8" w:rsidDel="00320BF7">
          <w:delText>1</w:delText>
        </w:r>
      </w:del>
      <w:r w:rsidR="0014731B" w:rsidRPr="00853CB8">
        <w:t>.</w:t>
      </w:r>
      <w:ins w:id="144" w:author="Lichen Wu" w:date="2022-06-08T20:44:00Z">
        <w:r w:rsidR="00320BF7">
          <w:t>3</w:t>
        </w:r>
      </w:ins>
      <w:ins w:id="145" w:author="Lichen Wu" w:date="2022-06-09T23:52:00Z">
        <w:r w:rsidR="006C3DE2">
          <w:t>0</w:t>
        </w:r>
      </w:ins>
      <w:del w:id="146"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78E0B98" w:rsidR="00AC6A1D" w:rsidRDefault="008B67F0" w:rsidP="00AC6A1D">
      <w:pPr>
        <w:keepNext/>
        <w:jc w:val="center"/>
      </w:pPr>
      <w:del w:id="147" w:author="Lichen Wu" w:date="2022-06-09T23:52:00Z">
        <w:r w:rsidDel="00CD517D">
          <w:rPr>
            <w:noProof/>
          </w:rPr>
          <w:drawing>
            <wp:inline distT="0" distB="0" distL="0" distR="0" wp14:anchorId="20B48970" wp14:editId="0227BAFE">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del>
      <w:ins w:id="148" w:author="Lichen Wu" w:date="2022-06-10T00:02:00Z">
        <w:r w:rsidR="008E0D4A">
          <w:rPr>
            <w:noProof/>
          </w:rPr>
          <w:drawing>
            <wp:inline distT="0" distB="0" distL="0" distR="0" wp14:anchorId="3F5F9651" wp14:editId="38579C77">
              <wp:extent cx="5044440" cy="1728906"/>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3038" cy="1745562"/>
                      </a:xfrm>
                      <a:prstGeom prst="rect">
                        <a:avLst/>
                      </a:prstGeom>
                    </pic:spPr>
                  </pic:pic>
                </a:graphicData>
              </a:graphic>
            </wp:inline>
          </w:drawing>
        </w:r>
      </w:ins>
    </w:p>
    <w:p w14:paraId="7FDF03AD" w14:textId="0CB56699" w:rsidR="00AC6A1D" w:rsidRDefault="00AC6A1D" w:rsidP="00435DA8">
      <w:pPr>
        <w:pStyle w:val="Caption"/>
      </w:pPr>
      <w:r w:rsidRPr="00E56C39">
        <w:rPr>
          <w:b/>
          <w:bCs/>
        </w:rPr>
        <w:t xml:space="preserve">Figure </w:t>
      </w:r>
      <w:bookmarkStart w:id="149"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49"/>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50"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50"/>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FE5840"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26C669D1" w:rsidR="003A2A2C" w:rsidRPr="005F7DE3" w:rsidRDefault="00B86FEF" w:rsidP="00F8712E">
            <w:pPr>
              <w:jc w:val="center"/>
              <w:rPr>
                <w:lang w:eastAsia="zh-CN"/>
              </w:rPr>
            </w:pPr>
            <w:ins w:id="151" w:author="Lichen Wu" w:date="2022-06-09T23:33:00Z">
              <w:r>
                <w:rPr>
                  <w:lang w:eastAsia="zh-CN"/>
                </w:rPr>
                <w:t>6.73</w:t>
              </w:r>
            </w:ins>
            <w:del w:id="152"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FE5840"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78CA4CDE" w:rsidR="003A2A2C" w:rsidRPr="005F7DE3" w:rsidRDefault="00B86FEF" w:rsidP="00F8712E">
            <w:pPr>
              <w:jc w:val="center"/>
              <w:rPr>
                <w:lang w:eastAsia="zh-CN"/>
              </w:rPr>
            </w:pPr>
            <w:ins w:id="153" w:author="Lichen Wu" w:date="2022-06-09T23:33:00Z">
              <w:r>
                <w:rPr>
                  <w:b/>
                  <w:bCs/>
                  <w:lang w:eastAsia="zh-CN"/>
                </w:rPr>
                <w:t>6.43</w:t>
              </w:r>
            </w:ins>
            <w:del w:id="154"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57E09B1"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55" w:author="Lichen Wu" w:date="2022-06-08T20:44:00Z">
        <w:r w:rsidR="00320BF7">
          <w:rPr>
            <w:lang w:eastAsia="zh-CN"/>
          </w:rPr>
          <w:t>1</w:t>
        </w:r>
      </w:ins>
      <w:ins w:id="156" w:author="Lichen Wu" w:date="2022-06-09T23:37:00Z">
        <w:r w:rsidR="00B621A6">
          <w:rPr>
            <w:lang w:eastAsia="zh-CN"/>
          </w:rPr>
          <w:t>5</w:t>
        </w:r>
      </w:ins>
      <w:ins w:id="157" w:author="Lichen Wu" w:date="2022-06-08T20:44:00Z">
        <w:r w:rsidR="00320BF7">
          <w:rPr>
            <w:lang w:eastAsia="zh-CN"/>
          </w:rPr>
          <w:t>.</w:t>
        </w:r>
      </w:ins>
      <w:ins w:id="158" w:author="Lichen Wu" w:date="2022-06-09T23:37:00Z">
        <w:r w:rsidR="00B621A6">
          <w:rPr>
            <w:lang w:eastAsia="zh-CN"/>
          </w:rPr>
          <w:t>4</w:t>
        </w:r>
      </w:ins>
      <w:ins w:id="159" w:author="Lichen Wu" w:date="2022-06-08T20:44:00Z">
        <w:r w:rsidR="00320BF7">
          <w:rPr>
            <w:lang w:eastAsia="zh-CN"/>
          </w:rPr>
          <w:t>6</w:t>
        </w:r>
      </w:ins>
      <w:del w:id="160" w:author="Lichen Wu" w:date="2022-06-08T20:44:00Z">
        <w:r w:rsidR="00FE073D" w:rsidRPr="005F7DE3" w:rsidDel="00320BF7">
          <w:rPr>
            <w:lang w:eastAsia="zh-CN"/>
          </w:rPr>
          <w:delText>8.77</w:delText>
        </w:r>
      </w:del>
      <w:r w:rsidR="00FE073D" w:rsidRPr="005F7DE3">
        <w:rPr>
          <w:lang w:eastAsia="zh-CN"/>
        </w:rPr>
        <w:t xml:space="preserve"> percent (</w:t>
      </w:r>
      <w:ins w:id="161" w:author="Lichen Wu" w:date="2022-06-09T23:38:00Z">
        <w:r w:rsidR="00B621A6">
          <w:rPr>
            <w:lang w:eastAsia="zh-CN"/>
          </w:rPr>
          <w:t>8.62</w:t>
        </w:r>
      </w:ins>
      <w:del w:id="162"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163"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164" w:author="Lichen Wu" w:date="2022-06-09T23:38:00Z">
        <w:r w:rsidR="00B621A6">
          <w:rPr>
            <w:lang w:eastAsia="zh-CN"/>
          </w:rPr>
          <w:t>19.36</w:t>
        </w:r>
      </w:ins>
      <w:del w:id="165"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166" w:author="Lichen Wu" w:date="2022-06-09T23:38:00Z">
        <w:r w:rsidR="00B621A6">
          <w:rPr>
            <w:lang w:eastAsia="zh-CN"/>
          </w:rPr>
          <w:t>6</w:t>
        </w:r>
      </w:ins>
      <w:ins w:id="167" w:author="Lichen Wu" w:date="2022-06-08T20:46:00Z">
        <w:r w:rsidR="00320BF7">
          <w:rPr>
            <w:lang w:eastAsia="zh-CN"/>
          </w:rPr>
          <w:t>.43</w:t>
        </w:r>
      </w:ins>
      <w:del w:id="168" w:author="Lichen Wu" w:date="2022-06-08T20:46:00Z">
        <w:r w:rsidR="00FE073D" w:rsidRPr="005F7DE3" w:rsidDel="00320BF7">
          <w:rPr>
            <w:lang w:eastAsia="zh-CN"/>
          </w:rPr>
          <w:delText>9.95</w:delText>
        </w:r>
      </w:del>
      <w:r w:rsidR="00FE073D" w:rsidRPr="005F7DE3">
        <w:rPr>
          <w:lang w:eastAsia="zh-CN"/>
        </w:rPr>
        <w:t xml:space="preserve"> percent (</w:t>
      </w:r>
      <w:ins w:id="169" w:author="Lichen Wu" w:date="2022-06-09T23:39:00Z">
        <w:r w:rsidR="00B621A6">
          <w:rPr>
            <w:lang w:eastAsia="zh-CN"/>
          </w:rPr>
          <w:t>3</w:t>
        </w:r>
      </w:ins>
      <w:ins w:id="170" w:author="Lichen Wu" w:date="2022-06-08T20:46:00Z">
        <w:r w:rsidR="00320BF7">
          <w:rPr>
            <w:lang w:eastAsia="zh-CN"/>
          </w:rPr>
          <w:t>.</w:t>
        </w:r>
      </w:ins>
      <w:ins w:id="171" w:author="Lichen Wu" w:date="2022-06-09T23:39:00Z">
        <w:r w:rsidR="00B621A6">
          <w:rPr>
            <w:lang w:eastAsia="zh-CN"/>
          </w:rPr>
          <w:t>59</w:t>
        </w:r>
      </w:ins>
      <w:del w:id="172"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173" w:author="Lichen Wu" w:date="2022-06-08T20:46:00Z">
        <w:r w:rsidR="00320BF7">
          <w:rPr>
            <w:lang w:eastAsia="zh-CN"/>
          </w:rPr>
          <w:t>-Model 3</w:t>
        </w:r>
      </w:ins>
      <w:r w:rsidR="00FE073D" w:rsidRPr="005F7DE3">
        <w:rPr>
          <w:lang w:eastAsia="zh-CN"/>
        </w:rPr>
        <w:t xml:space="preserve"> and </w:t>
      </w:r>
      <w:ins w:id="174" w:author="Lichen Wu" w:date="2022-06-09T23:39:00Z">
        <w:r w:rsidR="00B621A6">
          <w:rPr>
            <w:lang w:eastAsia="zh-CN"/>
          </w:rPr>
          <w:t>8.05</w:t>
        </w:r>
      </w:ins>
      <w:del w:id="175"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176" w:author="Lichen Wu" w:date="2022-06-08T20:53:00Z">
        <w:r w:rsidR="008C19AC" w:rsidDel="00583191">
          <w:rPr>
            <w:lang w:eastAsia="zh-CN"/>
          </w:rPr>
          <w:delText>n</w:delText>
        </w:r>
      </w:del>
      <w:r w:rsidR="00FE073D" w:rsidRPr="005F7DE3">
        <w:rPr>
          <w:lang w:eastAsia="zh-CN"/>
        </w:rPr>
        <w:t xml:space="preserve"> MAE of </w:t>
      </w:r>
      <w:ins w:id="177" w:author="Lichen Wu" w:date="2022-06-09T23:39:00Z">
        <w:r w:rsidR="00B621A6">
          <w:rPr>
            <w:lang w:eastAsia="zh-CN"/>
          </w:rPr>
          <w:t>3.61</w:t>
        </w:r>
      </w:ins>
      <w:del w:id="178" w:author="Lichen Wu" w:date="2022-06-08T20:47:00Z">
        <w:r w:rsidR="00FE073D" w:rsidRPr="005F7DE3" w:rsidDel="00320BF7">
          <w:rPr>
            <w:lang w:eastAsia="zh-CN"/>
          </w:rPr>
          <w:delText>3.62</w:delText>
        </w:r>
      </w:del>
      <w:r w:rsidR="00FE073D" w:rsidRPr="005F7DE3">
        <w:rPr>
          <w:lang w:eastAsia="zh-CN"/>
        </w:rPr>
        <w:t xml:space="preserve"> kW (</w:t>
      </w:r>
      <w:ins w:id="179" w:author="Lichen Wu" w:date="2022-06-09T23:39:00Z">
        <w:r w:rsidR="00B621A6">
          <w:rPr>
            <w:lang w:eastAsia="zh-CN"/>
          </w:rPr>
          <w:t>2.13</w:t>
        </w:r>
      </w:ins>
      <w:del w:id="180"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181" w:author="Lichen Wu" w:date="2022-06-09T23:40:00Z">
        <w:r w:rsidR="00B621A6">
          <w:rPr>
            <w:lang w:eastAsia="zh-CN"/>
          </w:rPr>
          <w:t>3.87</w:t>
        </w:r>
      </w:ins>
      <w:del w:id="182"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183"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184" w:author="Lichen Wu" w:date="2022-06-09T23:40:00Z">
        <w:r w:rsidR="00B621A6">
          <w:rPr>
            <w:lang w:eastAsia="zh-CN"/>
          </w:rPr>
          <w:t>5.28</w:t>
        </w:r>
      </w:ins>
      <w:del w:id="185" w:author="Lichen Wu" w:date="2022-06-08T20:48:00Z">
        <w:r w:rsidR="00FE073D" w:rsidRPr="005F7DE3" w:rsidDel="00320BF7">
          <w:rPr>
            <w:lang w:eastAsia="zh-CN"/>
          </w:rPr>
          <w:delText>19.31</w:delText>
        </w:r>
      </w:del>
      <w:r w:rsidR="00FE073D" w:rsidRPr="005F7DE3">
        <w:rPr>
          <w:lang w:eastAsia="zh-CN"/>
        </w:rPr>
        <w:t xml:space="preserve"> percent (</w:t>
      </w:r>
      <w:ins w:id="186" w:author="Lichen Wu" w:date="2022-06-09T23:40:00Z">
        <w:r w:rsidR="00B621A6">
          <w:rPr>
            <w:lang w:eastAsia="zh-CN"/>
          </w:rPr>
          <w:t>3.85</w:t>
        </w:r>
      </w:ins>
      <w:del w:id="187" w:author="Lichen Wu" w:date="2022-06-08T20:48:00Z">
        <w:r w:rsidR="00850EFE" w:rsidRPr="005F7DE3" w:rsidDel="00320BF7">
          <w:rPr>
            <w:lang w:eastAsia="zh-CN"/>
          </w:rPr>
          <w:delText>89.22</w:delText>
        </w:r>
      </w:del>
      <w:r w:rsidR="00FE073D" w:rsidRPr="005F7DE3">
        <w:rPr>
          <w:lang w:eastAsia="zh-CN"/>
        </w:rPr>
        <w:t xml:space="preserve"> percent </w:t>
      </w:r>
      <w:del w:id="188"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189" w:author="Lichen Wu" w:date="2022-06-09T23:40:00Z">
        <w:r w:rsidR="00B621A6">
          <w:rPr>
            <w:lang w:eastAsia="zh-CN"/>
          </w:rPr>
          <w:t>3.92</w:t>
        </w:r>
      </w:ins>
      <w:del w:id="190" w:author="Lichen Wu" w:date="2022-06-08T20:49:00Z">
        <w:r w:rsidR="00850EFE" w:rsidRPr="005F7DE3" w:rsidDel="00B22059">
          <w:rPr>
            <w:lang w:eastAsia="zh-CN"/>
          </w:rPr>
          <w:delText>8.</w:delText>
        </w:r>
      </w:del>
      <w:del w:id="191"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192" w:author="Lichen Wu" w:date="2022-06-08T20:49:00Z">
        <w:r w:rsidR="00B22059">
          <w:rPr>
            <w:lang w:eastAsia="zh-CN"/>
          </w:rPr>
          <w:t xml:space="preserve">-Model 3 </w:t>
        </w:r>
      </w:ins>
      <w:del w:id="193"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194" w:name="_Hlk101185823"/>
      <w:r w:rsidRPr="005F7DE3">
        <w:rPr>
          <w:b/>
          <w:bCs/>
        </w:rPr>
        <w:t xml:space="preserve">Table </w:t>
      </w:r>
      <w:bookmarkStart w:id="195" w:name="hybrid_tb1"/>
      <w:bookmarkStart w:id="196" w:name="all_performance_tb"/>
      <w:r w:rsidRPr="005F7DE3">
        <w:rPr>
          <w:b/>
          <w:bCs/>
        </w:rPr>
        <w:t>5</w:t>
      </w:r>
      <w:bookmarkEnd w:id="195"/>
      <w:bookmarkEnd w:id="196"/>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03E6CD85" w:rsidR="00723460" w:rsidRPr="005F7DE3" w:rsidRDefault="00844958" w:rsidP="00B036E2">
            <w:pPr>
              <w:jc w:val="center"/>
              <w:rPr>
                <w:lang w:eastAsia="zh-CN"/>
              </w:rPr>
            </w:pPr>
            <w:ins w:id="197" w:author="Lichen Wu" w:date="2022-06-09T23:34:00Z">
              <w:r>
                <w:rPr>
                  <w:lang w:eastAsia="zh-CN"/>
                </w:rPr>
                <w:t>24.08</w:t>
              </w:r>
            </w:ins>
            <w:del w:id="198" w:author="Lichen Wu" w:date="2022-06-09T23:34:00Z">
              <w:r w:rsidR="00723460" w:rsidRPr="005F7DE3" w:rsidDel="00844958">
                <w:rPr>
                  <w:lang w:eastAsia="zh-CN"/>
                </w:rPr>
                <w:delText>1</w:delText>
              </w:r>
            </w:del>
            <w:del w:id="199" w:author="Lichen Wu" w:date="2022-06-08T20:00:00Z">
              <w:r w:rsidR="00723460" w:rsidRPr="005F7DE3" w:rsidDel="0037577F">
                <w:rPr>
                  <w:lang w:eastAsia="zh-CN"/>
                </w:rPr>
                <w:delText>3.56</w:delText>
              </w:r>
            </w:del>
          </w:p>
        </w:tc>
        <w:tc>
          <w:tcPr>
            <w:tcW w:w="1826" w:type="dxa"/>
            <w:tcBorders>
              <w:top w:val="single" w:sz="4" w:space="0" w:color="auto"/>
            </w:tcBorders>
            <w:vAlign w:val="center"/>
          </w:tcPr>
          <w:p w14:paraId="7174050F" w14:textId="38ACCF4D" w:rsidR="00723460" w:rsidRPr="005F7DE3" w:rsidRDefault="00844958" w:rsidP="00B036E2">
            <w:pPr>
              <w:jc w:val="center"/>
              <w:rPr>
                <w:lang w:eastAsia="zh-CN"/>
              </w:rPr>
            </w:pPr>
            <w:ins w:id="200" w:author="Lichen Wu" w:date="2022-06-09T23:35:00Z">
              <w:r>
                <w:rPr>
                  <w:lang w:eastAsia="zh-CN"/>
                </w:rPr>
                <w:t>10.02</w:t>
              </w:r>
            </w:ins>
            <w:del w:id="201"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7D2C411B" w:rsidR="00723460" w:rsidRPr="005F7DE3" w:rsidRDefault="00844958" w:rsidP="00B036E2">
            <w:pPr>
              <w:jc w:val="center"/>
              <w:rPr>
                <w:lang w:eastAsia="zh-CN"/>
              </w:rPr>
            </w:pPr>
            <w:ins w:id="202" w:author="Lichen Wu" w:date="2022-06-09T23:35:00Z">
              <w:r>
                <w:rPr>
                  <w:lang w:eastAsia="zh-CN"/>
                </w:rPr>
                <w:t>5.74</w:t>
              </w:r>
            </w:ins>
            <w:del w:id="203"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44FDC584" w:rsidR="00723460" w:rsidRPr="005F7DE3" w:rsidRDefault="00844958" w:rsidP="00B036E2">
            <w:pPr>
              <w:jc w:val="center"/>
              <w:rPr>
                <w:lang w:eastAsia="zh-CN"/>
              </w:rPr>
            </w:pPr>
            <w:ins w:id="204" w:author="Lichen Wu" w:date="2022-06-09T23:35:00Z">
              <w:r>
                <w:rPr>
                  <w:lang w:eastAsia="zh-CN"/>
                </w:rPr>
                <w:t>9.13</w:t>
              </w:r>
            </w:ins>
            <w:del w:id="205"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759D475E" w:rsidR="00723460" w:rsidRPr="005F7DE3" w:rsidRDefault="0037577F" w:rsidP="00B036E2">
            <w:pPr>
              <w:jc w:val="center"/>
              <w:rPr>
                <w:lang w:eastAsia="zh-CN"/>
              </w:rPr>
            </w:pPr>
            <w:ins w:id="206" w:author="Lichen Wu" w:date="2022-06-08T20:01:00Z">
              <w:r>
                <w:rPr>
                  <w:lang w:eastAsia="zh-CN"/>
                </w:rPr>
                <w:t>3</w:t>
              </w:r>
            </w:ins>
            <w:ins w:id="207" w:author="Lichen Wu" w:date="2022-06-09T23:36:00Z">
              <w:r w:rsidR="00844958">
                <w:rPr>
                  <w:lang w:eastAsia="zh-CN"/>
                </w:rPr>
                <w:t>4.82</w:t>
              </w:r>
            </w:ins>
            <w:del w:id="208" w:author="Lichen Wu" w:date="2022-06-08T20:01:00Z">
              <w:r w:rsidR="00723460" w:rsidRPr="005F7DE3" w:rsidDel="0037577F">
                <w:rPr>
                  <w:lang w:eastAsia="zh-CN"/>
                </w:rPr>
                <w:delText>20.75</w:delText>
              </w:r>
            </w:del>
          </w:p>
        </w:tc>
        <w:tc>
          <w:tcPr>
            <w:tcW w:w="1826" w:type="dxa"/>
            <w:vAlign w:val="center"/>
          </w:tcPr>
          <w:p w14:paraId="1AFFCD9E" w14:textId="4704F910" w:rsidR="00723460" w:rsidRPr="005F7DE3" w:rsidRDefault="0037577F" w:rsidP="00B036E2">
            <w:pPr>
              <w:jc w:val="center"/>
              <w:rPr>
                <w:lang w:eastAsia="zh-CN"/>
              </w:rPr>
            </w:pPr>
            <w:ins w:id="209" w:author="Lichen Wu" w:date="2022-06-08T20:02:00Z">
              <w:r>
                <w:rPr>
                  <w:lang w:eastAsia="zh-CN"/>
                </w:rPr>
                <w:t>14.</w:t>
              </w:r>
            </w:ins>
            <w:ins w:id="210" w:author="Lichen Wu" w:date="2022-06-09T23:36:00Z">
              <w:r w:rsidR="00844958">
                <w:rPr>
                  <w:lang w:eastAsia="zh-CN"/>
                </w:rPr>
                <w:t>48</w:t>
              </w:r>
            </w:ins>
            <w:del w:id="211" w:author="Lichen Wu" w:date="2022-06-08T20:01:00Z">
              <w:r w:rsidR="00723460" w:rsidRPr="005F7DE3" w:rsidDel="0037577F">
                <w:rPr>
                  <w:lang w:eastAsia="zh-CN"/>
                </w:rPr>
                <w:delText>22.55</w:delText>
              </w:r>
            </w:del>
          </w:p>
        </w:tc>
        <w:tc>
          <w:tcPr>
            <w:tcW w:w="1803" w:type="dxa"/>
            <w:vAlign w:val="center"/>
          </w:tcPr>
          <w:p w14:paraId="627FDF31" w14:textId="2B6B3358" w:rsidR="00723460" w:rsidRPr="005F7DE3" w:rsidRDefault="0037577F" w:rsidP="00B036E2">
            <w:pPr>
              <w:jc w:val="center"/>
              <w:rPr>
                <w:lang w:eastAsia="zh-CN"/>
              </w:rPr>
            </w:pPr>
            <w:ins w:id="212" w:author="Lichen Wu" w:date="2022-06-08T20:02:00Z">
              <w:r>
                <w:rPr>
                  <w:lang w:eastAsia="zh-CN"/>
                </w:rPr>
                <w:t>7</w:t>
              </w:r>
            </w:ins>
            <w:ins w:id="213" w:author="Lichen Wu" w:date="2022-06-09T23:36:00Z">
              <w:r w:rsidR="00844958">
                <w:rPr>
                  <w:lang w:eastAsia="zh-CN"/>
                </w:rPr>
                <w:t>.48</w:t>
              </w:r>
            </w:ins>
            <w:del w:id="214" w:author="Lichen Wu" w:date="2022-06-08T20:02:00Z">
              <w:r w:rsidR="00723460" w:rsidRPr="005F7DE3" w:rsidDel="0037577F">
                <w:rPr>
                  <w:lang w:eastAsia="zh-CN"/>
                </w:rPr>
                <w:delText>7.61</w:delText>
              </w:r>
            </w:del>
          </w:p>
        </w:tc>
        <w:tc>
          <w:tcPr>
            <w:tcW w:w="1799" w:type="dxa"/>
          </w:tcPr>
          <w:p w14:paraId="14F9647C" w14:textId="706639F6" w:rsidR="00723460" w:rsidRPr="005F7DE3" w:rsidRDefault="0037577F" w:rsidP="00B036E2">
            <w:pPr>
              <w:jc w:val="center"/>
              <w:rPr>
                <w:lang w:eastAsia="zh-CN"/>
              </w:rPr>
            </w:pPr>
            <w:ins w:id="215" w:author="Lichen Wu" w:date="2022-06-08T20:02:00Z">
              <w:r>
                <w:rPr>
                  <w:lang w:eastAsia="zh-CN"/>
                </w:rPr>
                <w:t>9.</w:t>
              </w:r>
            </w:ins>
            <w:ins w:id="216" w:author="Lichen Wu" w:date="2022-06-09T23:36:00Z">
              <w:r w:rsidR="00844958">
                <w:rPr>
                  <w:lang w:eastAsia="zh-CN"/>
                </w:rPr>
                <w:t>2</w:t>
              </w:r>
            </w:ins>
            <w:ins w:id="217" w:author="Lichen Wu" w:date="2022-06-08T20:02:00Z">
              <w:r>
                <w:rPr>
                  <w:lang w:eastAsia="zh-CN"/>
                </w:rPr>
                <w:t>0</w:t>
              </w:r>
            </w:ins>
            <w:del w:id="218"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61264E1" w:rsidR="00723460" w:rsidRPr="005F7DE3" w:rsidRDefault="0037577F" w:rsidP="00B036E2">
            <w:pPr>
              <w:jc w:val="center"/>
              <w:rPr>
                <w:rFonts w:eastAsiaTheme="minorEastAsia"/>
                <w:b/>
                <w:bCs/>
                <w:lang w:eastAsia="zh-CN"/>
              </w:rPr>
            </w:pPr>
            <w:ins w:id="219" w:author="Lichen Wu" w:date="2022-06-08T20:02:00Z">
              <w:r>
                <w:rPr>
                  <w:b/>
                  <w:bCs/>
                  <w:lang w:eastAsia="zh-CN"/>
                </w:rPr>
                <w:t>1</w:t>
              </w:r>
            </w:ins>
            <w:ins w:id="220" w:author="Lichen Wu" w:date="2022-06-09T23:36:00Z">
              <w:r w:rsidR="00844958">
                <w:rPr>
                  <w:b/>
                  <w:bCs/>
                  <w:lang w:eastAsia="zh-CN"/>
                </w:rPr>
                <w:t>5.46</w:t>
              </w:r>
            </w:ins>
            <w:del w:id="221"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705A0296" w:rsidR="00723460" w:rsidRPr="005F7DE3" w:rsidRDefault="00844958" w:rsidP="00B036E2">
            <w:pPr>
              <w:jc w:val="center"/>
              <w:rPr>
                <w:b/>
                <w:bCs/>
                <w:lang w:eastAsia="zh-CN"/>
              </w:rPr>
            </w:pPr>
            <w:ins w:id="222" w:author="Lichen Wu" w:date="2022-06-09T23:37:00Z">
              <w:r>
                <w:rPr>
                  <w:b/>
                  <w:bCs/>
                  <w:lang w:eastAsia="zh-CN"/>
                </w:rPr>
                <w:t>6</w:t>
              </w:r>
            </w:ins>
            <w:ins w:id="223" w:author="Lichen Wu" w:date="2022-06-08T20:02:00Z">
              <w:r w:rsidR="0037577F">
                <w:rPr>
                  <w:b/>
                  <w:bCs/>
                  <w:lang w:eastAsia="zh-CN"/>
                </w:rPr>
                <w:t>.43</w:t>
              </w:r>
            </w:ins>
            <w:del w:id="224"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5751B3C2" w:rsidR="00723460" w:rsidRPr="005F7DE3" w:rsidRDefault="00844958" w:rsidP="00B036E2">
            <w:pPr>
              <w:jc w:val="center"/>
              <w:rPr>
                <w:b/>
                <w:bCs/>
                <w:lang w:eastAsia="zh-CN"/>
              </w:rPr>
            </w:pPr>
            <w:ins w:id="225" w:author="Lichen Wu" w:date="2022-06-09T23:37:00Z">
              <w:r>
                <w:rPr>
                  <w:b/>
                  <w:bCs/>
                  <w:lang w:eastAsia="zh-CN"/>
                </w:rPr>
                <w:t>3.61</w:t>
              </w:r>
            </w:ins>
            <w:del w:id="226"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A8EE8CE" w:rsidR="00723460" w:rsidRPr="005F7DE3" w:rsidRDefault="00844958" w:rsidP="00B036E2">
            <w:pPr>
              <w:jc w:val="center"/>
              <w:rPr>
                <w:b/>
                <w:bCs/>
                <w:lang w:eastAsia="zh-CN"/>
              </w:rPr>
            </w:pPr>
            <w:ins w:id="227" w:author="Lichen Wu" w:date="2022-06-09T23:37:00Z">
              <w:r>
                <w:rPr>
                  <w:b/>
                  <w:bCs/>
                  <w:lang w:eastAsia="zh-CN"/>
                </w:rPr>
                <w:t>5</w:t>
              </w:r>
            </w:ins>
            <w:ins w:id="228" w:author="Lichen Wu" w:date="2022-06-08T20:02:00Z">
              <w:r w:rsidR="0037577F">
                <w:rPr>
                  <w:b/>
                  <w:bCs/>
                  <w:lang w:eastAsia="zh-CN"/>
                </w:rPr>
                <w:t>.</w:t>
              </w:r>
            </w:ins>
            <w:ins w:id="229" w:author="Lichen Wu" w:date="2022-06-09T23:37:00Z">
              <w:r>
                <w:rPr>
                  <w:b/>
                  <w:bCs/>
                  <w:lang w:eastAsia="zh-CN"/>
                </w:rPr>
                <w:t>28</w:t>
              </w:r>
            </w:ins>
            <w:del w:id="230"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194"/>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7F35BCDF" w:rsidR="00816583" w:rsidRPr="005F7DE3" w:rsidRDefault="00FE073D" w:rsidP="00FE073D">
      <w:pPr>
        <w:jc w:val="both"/>
        <w:rPr>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231" w:author="Lichen Wu" w:date="2022-06-08T20:49:00Z">
        <w:r w:rsidR="00A83162">
          <w:rPr>
            <w:rFonts w:eastAsiaTheme="minorEastAsia"/>
            <w:lang w:eastAsia="zh-CN"/>
          </w:rPr>
          <w:t xml:space="preserve"> a</w:t>
        </w:r>
      </w:ins>
      <w:ins w:id="232" w:author="Lichen Wu" w:date="2022-06-08T20:50:00Z">
        <w:r w:rsidR="00A83162">
          <w:rPr>
            <w:rFonts w:eastAsiaTheme="minorEastAsia"/>
            <w:lang w:eastAsia="zh-CN"/>
          </w:rPr>
          <w:t xml:space="preserve"> </w:t>
        </w:r>
      </w:ins>
      <w:ins w:id="233" w:author="Lichen Wu" w:date="2022-06-08T20:49:00Z">
        <w:r w:rsidR="00A83162" w:rsidRPr="005F7DE3">
          <w:rPr>
            <w:lang w:eastAsia="zh-CN"/>
          </w:rPr>
          <w:t xml:space="preserve">CVRMSE of </w:t>
        </w:r>
      </w:ins>
      <w:ins w:id="234" w:author="Lichen Wu" w:date="2022-06-09T23:43:00Z">
        <w:r w:rsidR="0035643A">
          <w:rPr>
            <w:lang w:eastAsia="zh-CN"/>
          </w:rPr>
          <w:t>6.43</w:t>
        </w:r>
      </w:ins>
      <w:ins w:id="235" w:author="Lichen Wu" w:date="2022-06-08T20:49:00Z">
        <w:r w:rsidR="00A83162" w:rsidRPr="005F7DE3">
          <w:rPr>
            <w:lang w:eastAsia="zh-CN"/>
          </w:rPr>
          <w:t xml:space="preserve"> percent (</w:t>
        </w:r>
      </w:ins>
      <w:ins w:id="236" w:author="Lichen Wu" w:date="2022-06-09T23:44:00Z">
        <w:r w:rsidR="0035643A">
          <w:rPr>
            <w:lang w:eastAsia="zh-CN"/>
          </w:rPr>
          <w:t>3.59</w:t>
        </w:r>
      </w:ins>
      <w:ins w:id="237"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ins>
      <w:ins w:id="238" w:author="Lichen Wu" w:date="2022-06-09T23:44:00Z">
        <w:r w:rsidR="0035643A">
          <w:rPr>
            <w:lang w:eastAsia="zh-CN"/>
          </w:rPr>
          <w:t>8.05</w:t>
        </w:r>
      </w:ins>
      <w:ins w:id="239"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GGMR)</w:t>
        </w:r>
      </w:ins>
      <w:ins w:id="240" w:author="Lichen Wu" w:date="2022-06-08T20:50:00Z">
        <w:r w:rsidR="00A83162">
          <w:rPr>
            <w:lang w:eastAsia="zh-CN"/>
          </w:rPr>
          <w:t xml:space="preserve">,  </w:t>
        </w:r>
      </w:ins>
      <w:del w:id="241"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242" w:author="Lichen Wu" w:date="2022-06-08T20:58:00Z"/>
          <w:rFonts w:eastAsiaTheme="minorEastAsia"/>
          <w:lang w:eastAsia="zh-CN"/>
        </w:rPr>
      </w:pPr>
      <w:ins w:id="243"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244" w:author="Lichen Wu" w:date="2022-06-08T20:58:00Z"/>
          <w:bdr w:val="none" w:sz="0" w:space="0" w:color="auto" w:frame="1"/>
        </w:rPr>
      </w:pPr>
      <w:del w:id="245"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lastRenderedPageBreak/>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D21D" w14:textId="77777777" w:rsidR="00FE5840" w:rsidRDefault="00FE5840">
      <w:r>
        <w:separator/>
      </w:r>
    </w:p>
  </w:endnote>
  <w:endnote w:type="continuationSeparator" w:id="0">
    <w:p w14:paraId="56520135" w14:textId="77777777" w:rsidR="00FE5840" w:rsidRDefault="00FE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226D6" w14:textId="77777777" w:rsidR="00FE5840" w:rsidRDefault="00FE5840">
      <w:r>
        <w:separator/>
      </w:r>
    </w:p>
  </w:footnote>
  <w:footnote w:type="continuationSeparator" w:id="0">
    <w:p w14:paraId="5923517D" w14:textId="77777777" w:rsidR="00FE5840" w:rsidRDefault="00FE5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4802"/>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574"/>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91"/>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5643A"/>
    <w:rsid w:val="00360597"/>
    <w:rsid w:val="00361936"/>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4D8"/>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77AA4"/>
    <w:rsid w:val="00680202"/>
    <w:rsid w:val="0068041B"/>
    <w:rsid w:val="00682654"/>
    <w:rsid w:val="0068314E"/>
    <w:rsid w:val="00684A70"/>
    <w:rsid w:val="00692C84"/>
    <w:rsid w:val="00693475"/>
    <w:rsid w:val="006934E4"/>
    <w:rsid w:val="0069419B"/>
    <w:rsid w:val="00694B46"/>
    <w:rsid w:val="00695CC9"/>
    <w:rsid w:val="006A378B"/>
    <w:rsid w:val="006A5D07"/>
    <w:rsid w:val="006A6864"/>
    <w:rsid w:val="006A737F"/>
    <w:rsid w:val="006B0297"/>
    <w:rsid w:val="006B5CB1"/>
    <w:rsid w:val="006B62D7"/>
    <w:rsid w:val="006B6C2F"/>
    <w:rsid w:val="006B77F2"/>
    <w:rsid w:val="006C1CC9"/>
    <w:rsid w:val="006C22CE"/>
    <w:rsid w:val="006C37D5"/>
    <w:rsid w:val="006C3DE2"/>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387F"/>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320"/>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958"/>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0D4A"/>
    <w:rsid w:val="008E1FAA"/>
    <w:rsid w:val="008F04BE"/>
    <w:rsid w:val="008F22FD"/>
    <w:rsid w:val="008F2572"/>
    <w:rsid w:val="008F6A72"/>
    <w:rsid w:val="0090144F"/>
    <w:rsid w:val="00901A45"/>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21A6"/>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86FE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2BF0"/>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17D"/>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E44C6"/>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3EA"/>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E584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16338</Words>
  <Characters>93128</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109248</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2</cp:revision>
  <cp:lastPrinted>2022-04-18T01:01:00Z</cp:lastPrinted>
  <dcterms:created xsi:type="dcterms:W3CDTF">2022-06-10T06:03:00Z</dcterms:created>
  <dcterms:modified xsi:type="dcterms:W3CDTF">2022-06-10T06:03:00Z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