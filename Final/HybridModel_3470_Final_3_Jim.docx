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4E280C5F" w:rsidR="00507EEE" w:rsidRDefault="00B676F8" w:rsidP="00B676F8">
      <w:pPr>
        <w:jc w:val="center"/>
        <w:rPr>
          <w:sz w:val="22"/>
          <w:szCs w:val="22"/>
        </w:rPr>
      </w:pPr>
      <w:r>
        <w:rPr>
          <w:sz w:val="22"/>
          <w:szCs w:val="22"/>
        </w:rPr>
        <w:t>Lichen W</w:t>
      </w:r>
      <w:ins w:id="1" w:author="Lichen Wu" w:date="2022-06-08T20:54:00Z">
        <w:r w:rsidR="00556062">
          <w:rPr>
            <w:sz w:val="22"/>
            <w:szCs w:val="22"/>
          </w:rPr>
          <w:t>U</w:t>
        </w:r>
      </w:ins>
      <w:del w:id="2" w:author="Lichen Wu" w:date="2022-06-08T20:54:00Z">
        <w:r w:rsidDel="00556062">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3" w:author="Lichen Wu" w:date="2022-06-08T20:54:00Z">
        <w:r w:rsidR="00556062">
          <w:rPr>
            <w:sz w:val="22"/>
            <w:szCs w:val="22"/>
          </w:rPr>
          <w:t>ANG</w:t>
        </w:r>
      </w:ins>
      <w:del w:id="4" w:author="Lichen Wu" w:date="2022-06-08T20:54:00Z">
        <w:r w:rsidDel="00556062">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5" w:author="Lichen Wu" w:date="2022-06-08T20:54:00Z">
        <w:r w:rsidR="00556062">
          <w:rPr>
            <w:sz w:val="22"/>
            <w:szCs w:val="22"/>
          </w:rPr>
          <w:t>RAUN</w:t>
        </w:r>
      </w:ins>
      <w:del w:id="6" w:author="Lichen Wu" w:date="2022-06-08T20:54:00Z">
        <w:r w:rsidDel="00556062">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FD7C74"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50EDD091"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w:t>
      </w:r>
      <w:del w:id="7" w:author="Lichen Wu" w:date="2022-06-08T20:54:00Z">
        <w:r w:rsidR="00BD08A8" w:rsidRPr="00837C2D" w:rsidDel="00C70293">
          <w:rPr>
            <w:lang w:eastAsia="zh-CN"/>
          </w:rPr>
          <w:delText xml:space="preserve">hybrid approach </w:delText>
        </w:r>
        <w:r w:rsidR="003D3D7C" w:rsidRPr="00837C2D" w:rsidDel="00C70293">
          <w:rPr>
            <w:lang w:eastAsia="zh-CN"/>
          </w:rPr>
          <w:delText>had</w:delText>
        </w:r>
        <w:r w:rsidR="00BD08A8" w:rsidRPr="00837C2D" w:rsidDel="00C70293">
          <w:rPr>
            <w:lang w:eastAsia="zh-CN"/>
          </w:rPr>
          <w:delText xml:space="preserve"> a </w:delText>
        </w:r>
        <w:r w:rsidR="00EA4765" w:rsidRPr="00853CB8" w:rsidDel="00C70293">
          <w:rPr>
            <w:lang w:eastAsia="zh-CN"/>
          </w:rPr>
          <w:delText>Normalized Root Mean Square Error (</w:delText>
        </w:r>
        <w:r w:rsidR="00BD08A8" w:rsidRPr="00853CB8" w:rsidDel="00C70293">
          <w:rPr>
            <w:lang w:eastAsia="zh-CN"/>
          </w:rPr>
          <w:delText>NRMSE</w:delText>
        </w:r>
        <w:r w:rsidR="00EA4765" w:rsidRPr="00853CB8" w:rsidDel="00C70293">
          <w:rPr>
            <w:lang w:eastAsia="zh-CN"/>
          </w:rPr>
          <w:delText>)</w:delText>
        </w:r>
        <w:r w:rsidR="00BD08A8" w:rsidRPr="00853CB8" w:rsidDel="00C70293">
          <w:rPr>
            <w:lang w:eastAsia="zh-CN"/>
          </w:rPr>
          <w:delText xml:space="preserve"> of 8.77 percent (4.79 percent less than </w:delText>
        </w:r>
        <w:r w:rsidR="00E962A6" w:rsidRPr="00853CB8" w:rsidDel="00C70293">
          <w:rPr>
            <w:lang w:eastAsia="zh-CN"/>
          </w:rPr>
          <w:delText xml:space="preserve">the </w:delText>
        </w:r>
        <w:r w:rsidR="00BD08A8" w:rsidRPr="00853CB8" w:rsidDel="00C70293">
          <w:rPr>
            <w:lang w:eastAsia="zh-CN"/>
          </w:rPr>
          <w:delText>RC and 11.98 percent less than GGMR</w:delText>
        </w:r>
        <w:r w:rsidR="00E962A6" w:rsidRPr="00853CB8" w:rsidDel="00C70293">
          <w:rPr>
            <w:lang w:eastAsia="zh-CN"/>
          </w:rPr>
          <w:delText xml:space="preserve"> models</w:delText>
        </w:r>
        <w:r w:rsidR="00BD08A8" w:rsidRPr="00853CB8" w:rsidDel="00C70293">
          <w:rPr>
            <w:lang w:eastAsia="zh-CN"/>
          </w:rPr>
          <w:delText xml:space="preserve">), a </w:delText>
        </w:r>
        <w:r w:rsidR="00EA4765" w:rsidRPr="00853CB8" w:rsidDel="00C70293">
          <w:rPr>
            <w:lang w:eastAsia="zh-CN"/>
          </w:rPr>
          <w:delText>Coefficient of Variation of RMSE (</w:delText>
        </w:r>
        <w:r w:rsidR="00BD08A8" w:rsidRPr="00853CB8" w:rsidDel="00C70293">
          <w:rPr>
            <w:lang w:eastAsia="zh-CN"/>
          </w:rPr>
          <w:delText>CVRMSE</w:delText>
        </w:r>
        <w:r w:rsidR="00EA4765" w:rsidRPr="00853CB8" w:rsidDel="00C70293">
          <w:rPr>
            <w:lang w:eastAsia="zh-CN"/>
          </w:rPr>
          <w:delText>)</w:delText>
        </w:r>
        <w:r w:rsidR="00BD08A8" w:rsidRPr="00853CB8" w:rsidDel="00C70293">
          <w:rPr>
            <w:lang w:eastAsia="zh-CN"/>
          </w:rPr>
          <w:delText xml:space="preserve"> of 9.95 percent (5.64 percent less than </w:delText>
        </w:r>
        <w:r w:rsidR="00E962A6" w:rsidRPr="00853CB8" w:rsidDel="00C70293">
          <w:rPr>
            <w:lang w:eastAsia="zh-CN"/>
          </w:rPr>
          <w:delText xml:space="preserve">the </w:delText>
        </w:r>
        <w:r w:rsidR="00BD08A8" w:rsidRPr="00853CB8" w:rsidDel="00C70293">
          <w:rPr>
            <w:lang w:eastAsia="zh-CN"/>
          </w:rPr>
          <w:delText xml:space="preserve">RC and 12.6 percent less than </w:delText>
        </w:r>
        <w:r w:rsidR="00E962A6" w:rsidRPr="00853CB8" w:rsidDel="00C70293">
          <w:rPr>
            <w:lang w:eastAsia="zh-CN"/>
          </w:rPr>
          <w:delText xml:space="preserve">the </w:delText>
        </w:r>
        <w:r w:rsidR="00BD08A8" w:rsidRPr="00853CB8" w:rsidDel="00C70293">
          <w:rPr>
            <w:lang w:eastAsia="zh-CN"/>
          </w:rPr>
          <w:delText xml:space="preserve">GGMR), </w:delText>
        </w:r>
        <w:r w:rsidR="00353C5E" w:rsidDel="00C70293">
          <w:rPr>
            <w:lang w:eastAsia="zh-CN"/>
          </w:rPr>
          <w:delText>a</w:delText>
        </w:r>
        <w:r w:rsidR="00191064" w:rsidDel="00C70293">
          <w:rPr>
            <w:lang w:eastAsia="zh-CN"/>
          </w:rPr>
          <w:delText xml:space="preserve"> </w:delText>
        </w:r>
        <w:r w:rsidR="00EA4765" w:rsidRPr="00853CB8" w:rsidDel="00C70293">
          <w:rPr>
            <w:lang w:eastAsia="zh-CN"/>
          </w:rPr>
          <w:delText>Mean Absolute Error</w:delText>
        </w:r>
        <w:r w:rsidR="00BD08A8" w:rsidRPr="00853CB8" w:rsidDel="00C70293">
          <w:rPr>
            <w:lang w:eastAsia="zh-CN"/>
          </w:rPr>
          <w:delText xml:space="preserve"> </w:delText>
        </w:r>
        <w:r w:rsidR="00EA4765" w:rsidRPr="00853CB8" w:rsidDel="00C70293">
          <w:rPr>
            <w:lang w:eastAsia="zh-CN"/>
          </w:rPr>
          <w:delText>(</w:delText>
        </w:r>
        <w:r w:rsidR="00BD08A8" w:rsidRPr="00853CB8" w:rsidDel="00C70293">
          <w:rPr>
            <w:lang w:eastAsia="zh-CN"/>
          </w:rPr>
          <w:delText>MAE</w:delText>
        </w:r>
        <w:r w:rsidR="00EA4765" w:rsidRPr="00853CB8" w:rsidDel="00C70293">
          <w:rPr>
            <w:lang w:eastAsia="zh-CN"/>
          </w:rPr>
          <w:delText>)</w:delText>
        </w:r>
        <w:r w:rsidR="00BD08A8" w:rsidRPr="00853CB8" w:rsidDel="00C70293">
          <w:rPr>
            <w:lang w:eastAsia="zh-CN"/>
          </w:rPr>
          <w:delText xml:space="preserve"> of 3.62 kW (2.14 kW less than </w:delText>
        </w:r>
        <w:r w:rsidR="00E962A6" w:rsidRPr="00853CB8" w:rsidDel="00C70293">
          <w:rPr>
            <w:lang w:eastAsia="zh-CN"/>
          </w:rPr>
          <w:delText xml:space="preserve">the </w:delText>
        </w:r>
        <w:r w:rsidR="00BD08A8" w:rsidRPr="00853CB8" w:rsidDel="00C70293">
          <w:rPr>
            <w:lang w:eastAsia="zh-CN"/>
          </w:rPr>
          <w:delText xml:space="preserve">RC and 3.99 kW less than </w:delText>
        </w:r>
        <w:r w:rsidR="00E962A6" w:rsidRPr="00853CB8" w:rsidDel="00C70293">
          <w:rPr>
            <w:lang w:eastAsia="zh-CN"/>
          </w:rPr>
          <w:delText xml:space="preserve">the </w:delText>
        </w:r>
        <w:r w:rsidR="00BD08A8" w:rsidRPr="00853CB8" w:rsidDel="00C70293">
          <w:rPr>
            <w:lang w:eastAsia="zh-CN"/>
          </w:rPr>
          <w:delText xml:space="preserve">GGMR), and a </w:delText>
        </w:r>
        <w:r w:rsidR="00BA2C88" w:rsidRPr="00853CB8" w:rsidDel="00C70293">
          <w:rPr>
            <w:lang w:eastAsia="zh-CN"/>
          </w:rPr>
          <w:delText>Mean Absolute</w:delText>
        </w:r>
        <w:r w:rsidR="00BA2C88" w:rsidDel="00C70293">
          <w:rPr>
            <w:lang w:eastAsia="zh-CN"/>
          </w:rPr>
          <w:delText xml:space="preserve"> Percentage</w:delText>
        </w:r>
        <w:r w:rsidR="00BA2C88" w:rsidRPr="00853CB8" w:rsidDel="00C70293">
          <w:rPr>
            <w:lang w:eastAsia="zh-CN"/>
          </w:rPr>
          <w:delText xml:space="preserve"> Error </w:delText>
        </w:r>
        <w:r w:rsidR="00BA2C88" w:rsidDel="00C70293">
          <w:rPr>
            <w:lang w:eastAsia="zh-CN"/>
          </w:rPr>
          <w:delText>(</w:delText>
        </w:r>
        <w:r w:rsidR="00BD08A8" w:rsidRPr="00853CB8" w:rsidDel="00C70293">
          <w:rPr>
            <w:lang w:eastAsia="zh-CN"/>
          </w:rPr>
          <w:delText>MAPE</w:delText>
        </w:r>
        <w:r w:rsidR="00BA2C88" w:rsidDel="00C70293">
          <w:rPr>
            <w:lang w:eastAsia="zh-CN"/>
          </w:rPr>
          <w:delText>)</w:delText>
        </w:r>
        <w:r w:rsidR="00BD08A8" w:rsidRPr="00853CB8" w:rsidDel="00C70293">
          <w:rPr>
            <w:lang w:eastAsia="zh-CN"/>
          </w:rPr>
          <w:delText xml:space="preserve"> of 19.31 percent (89.22 percent lower </w:delText>
        </w:r>
        <w:r w:rsidR="00E962A6" w:rsidRPr="00853CB8" w:rsidDel="00C70293">
          <w:rPr>
            <w:lang w:eastAsia="zh-CN"/>
          </w:rPr>
          <w:delText>than the</w:delText>
        </w:r>
        <w:r w:rsidR="00BD08A8" w:rsidRPr="00853CB8" w:rsidDel="00C70293">
          <w:rPr>
            <w:lang w:eastAsia="zh-CN"/>
          </w:rPr>
          <w:delText xml:space="preserve"> RC, 8.43 percent lower </w:delText>
        </w:r>
        <w:r w:rsidR="00E962A6" w:rsidRPr="00853CB8" w:rsidDel="00C70293">
          <w:rPr>
            <w:lang w:eastAsia="zh-CN"/>
          </w:rPr>
          <w:delText xml:space="preserve">than the </w:delText>
        </w:r>
        <w:r w:rsidR="00BD08A8" w:rsidRPr="00853CB8" w:rsidDel="00C70293">
          <w:rPr>
            <w:lang w:eastAsia="zh-CN"/>
          </w:rPr>
          <w:delText>GGMR).</w:delText>
        </w:r>
        <w:r w:rsidR="00BD08A8" w:rsidRPr="00853CB8" w:rsidDel="00C70293">
          <w:delText xml:space="preserve"> </w:delText>
        </w:r>
        <w:r w:rsidR="0068314E" w:rsidRPr="00853CB8" w:rsidDel="00C70293">
          <w:delText>T</w:delText>
        </w:r>
        <w:r w:rsidR="00E64BAA" w:rsidRPr="00853CB8" w:rsidDel="00C70293">
          <w:delText>he hybrid</w:delText>
        </w:r>
        <w:r w:rsidR="0068314E" w:rsidRPr="00853CB8" w:rsidDel="00C70293">
          <w:delText xml:space="preserve"> modeling</w:delText>
        </w:r>
        <w:r w:rsidR="00E64BAA" w:rsidRPr="00853CB8" w:rsidDel="00C70293">
          <w:delText xml:space="preserve"> approach </w:delText>
        </w:r>
        <w:r w:rsidR="00E962A6" w:rsidRPr="00853CB8" w:rsidDel="00C70293">
          <w:delText xml:space="preserve">significantly </w:delText>
        </w:r>
        <w:r w:rsidR="00E64BAA" w:rsidRPr="00853CB8" w:rsidDel="00C70293">
          <w:delText>outperform</w:delText>
        </w:r>
        <w:r w:rsidR="003D3D7C" w:rsidRPr="00853CB8" w:rsidDel="00C70293">
          <w:delText>ed</w:delText>
        </w:r>
        <w:r w:rsidR="00E64BAA" w:rsidRPr="00853CB8" w:rsidDel="00C70293">
          <w:delText xml:space="preserve"> </w:delText>
        </w:r>
        <w:r w:rsidR="00734491" w:rsidRPr="00853CB8" w:rsidDel="00C70293">
          <w:delText>both</w:delText>
        </w:r>
        <w:r w:rsidR="00E962A6" w:rsidRPr="00853CB8" w:rsidDel="00C70293">
          <w:delText xml:space="preserve"> the</w:delText>
        </w:r>
        <w:r w:rsidR="00734491" w:rsidRPr="00853CB8" w:rsidDel="00C70293">
          <w:delText xml:space="preserve"> </w:delText>
        </w:r>
        <w:r w:rsidR="00436FD4" w:rsidRPr="00853CB8" w:rsidDel="00C70293">
          <w:delText>RC and GGMR model</w:delText>
        </w:r>
        <w:r w:rsidR="00E962A6" w:rsidRPr="00853CB8" w:rsidDel="00C70293">
          <w:delText>s</w:delText>
        </w:r>
        <w:r w:rsidR="00E64BAA" w:rsidRPr="00853CB8" w:rsidDel="00C70293">
          <w:delText>.</w:delText>
        </w:r>
      </w:del>
      <w:ins w:id="8" w:author="Lichen Wu" w:date="2022-06-08T20:51:00Z">
        <w:r w:rsidR="00583191" w:rsidRPr="005F7DE3">
          <w:rPr>
            <w:lang w:eastAsia="zh-CN"/>
          </w:rPr>
          <w:t xml:space="preserve">hybrid approach </w:t>
        </w:r>
      </w:ins>
      <w:ins w:id="9" w:author="Lichen Wu" w:date="2022-06-09T23:42:00Z">
        <w:r w:rsidR="00BB2BF0" w:rsidRPr="005F7DE3">
          <w:rPr>
            <w:lang w:eastAsia="zh-CN"/>
          </w:rPr>
          <w:t>ha</w:t>
        </w:r>
        <w:r w:rsidR="00BB2BF0">
          <w:rPr>
            <w:lang w:eastAsia="zh-CN"/>
          </w:rPr>
          <w:t>d</w:t>
        </w:r>
        <w:r w:rsidR="00BB2BF0" w:rsidRPr="005F7DE3">
          <w:rPr>
            <w:lang w:eastAsia="zh-CN"/>
          </w:rPr>
          <w:t xml:space="preserve"> a</w:t>
        </w:r>
        <w:del w:id="10" w:author="Braun, James E" w:date="2022-06-11T09:40:00Z">
          <w:r w:rsidR="00BB2BF0" w:rsidRPr="005F7DE3" w:rsidDel="00560467">
            <w:rPr>
              <w:lang w:eastAsia="zh-CN"/>
            </w:rPr>
            <w:delText>n</w:delText>
          </w:r>
        </w:del>
        <w:r w:rsidR="00BB2BF0" w:rsidRPr="005F7DE3">
          <w:rPr>
            <w:lang w:eastAsia="zh-CN"/>
          </w:rPr>
          <w:t xml:space="preserve"> </w:t>
        </w:r>
      </w:ins>
      <w:ins w:id="11" w:author="Braun, James E" w:date="2022-06-11T09:40:00Z">
        <w:r w:rsidR="00560467">
          <w:rPr>
            <w:lang w:eastAsia="zh-CN"/>
          </w:rPr>
          <w:t>Normalized Root Mean Square Error (</w:t>
        </w:r>
      </w:ins>
      <w:ins w:id="12" w:author="Lichen Wu" w:date="2022-06-09T23:42:00Z">
        <w:r w:rsidR="00BB2BF0" w:rsidRPr="005F7DE3">
          <w:rPr>
            <w:lang w:eastAsia="zh-CN"/>
          </w:rPr>
          <w:t>NRMSE</w:t>
        </w:r>
      </w:ins>
      <w:ins w:id="13" w:author="Braun, James E" w:date="2022-06-11T09:40:00Z">
        <w:r w:rsidR="00560467">
          <w:rPr>
            <w:lang w:eastAsia="zh-CN"/>
          </w:rPr>
          <w:t>)</w:t>
        </w:r>
      </w:ins>
      <w:ins w:id="14" w:author="Lichen Wu" w:date="2022-06-09T23:42:00Z">
        <w:r w:rsidR="00BB2BF0" w:rsidRPr="005F7DE3">
          <w:rPr>
            <w:lang w:eastAsia="zh-CN"/>
          </w:rPr>
          <w:t xml:space="preserve"> of </w:t>
        </w:r>
        <w:r w:rsidR="00BB2BF0">
          <w:rPr>
            <w:lang w:eastAsia="zh-CN"/>
          </w:rPr>
          <w:t>15.46</w:t>
        </w:r>
        <w:r w:rsidR="00BB2BF0" w:rsidRPr="005F7DE3">
          <w:rPr>
            <w:lang w:eastAsia="zh-CN"/>
          </w:rPr>
          <w:t xml:space="preserve"> percent (</w:t>
        </w:r>
        <w:r w:rsidR="00BB2BF0">
          <w:rPr>
            <w:lang w:eastAsia="zh-CN"/>
          </w:rPr>
          <w:t>8.62</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alone </w:t>
        </w:r>
        <w:r w:rsidR="00BB2BF0" w:rsidRPr="005F7DE3">
          <w:rPr>
            <w:lang w:eastAsia="zh-CN"/>
          </w:rPr>
          <w:t xml:space="preserve">and </w:t>
        </w:r>
        <w:r w:rsidR="00BB2BF0">
          <w:rPr>
            <w:lang w:eastAsia="zh-CN"/>
          </w:rPr>
          <w:t>19.36</w:t>
        </w:r>
        <w:r w:rsidR="00BB2BF0" w:rsidRPr="005F7DE3">
          <w:rPr>
            <w:lang w:eastAsia="zh-CN"/>
          </w:rPr>
          <w:t xml:space="preserve"> percent </w:t>
        </w:r>
        <w:r w:rsidR="00BB2BF0" w:rsidRPr="006C37D5">
          <w:rPr>
            <w:lang w:eastAsia="zh-CN"/>
          </w:rPr>
          <w:t>less</w:t>
        </w:r>
        <w:r w:rsidR="00BB2BF0" w:rsidRPr="005F7DE3">
          <w:rPr>
            <w:lang w:eastAsia="zh-CN"/>
          </w:rPr>
          <w:t xml:space="preserve"> than </w:t>
        </w:r>
        <w:r w:rsidR="00BB2BF0">
          <w:rPr>
            <w:lang w:eastAsia="zh-CN"/>
          </w:rPr>
          <w:t xml:space="preserve">the </w:t>
        </w:r>
        <w:r w:rsidR="00BB2BF0" w:rsidRPr="005F7DE3">
          <w:rPr>
            <w:lang w:eastAsia="zh-CN"/>
          </w:rPr>
          <w:t>GGMR</w:t>
        </w:r>
        <w:r w:rsidR="00BB2BF0">
          <w:rPr>
            <w:lang w:eastAsia="zh-CN"/>
          </w:rPr>
          <w:t xml:space="preserve"> alone</w:t>
        </w:r>
        <w:r w:rsidR="00BB2BF0" w:rsidRPr="005F7DE3">
          <w:rPr>
            <w:lang w:eastAsia="zh-CN"/>
          </w:rPr>
          <w:t xml:space="preserve">), a </w:t>
        </w:r>
      </w:ins>
      <w:ins w:id="15" w:author="Braun, James E" w:date="2022-06-11T09:45:00Z">
        <w:r w:rsidR="00560467">
          <w:rPr>
            <w:lang w:eastAsia="zh-CN"/>
          </w:rPr>
          <w:t>Coefficient of Variation of RMSE (</w:t>
        </w:r>
      </w:ins>
      <w:ins w:id="16" w:author="Lichen Wu" w:date="2022-06-09T23:42:00Z">
        <w:r w:rsidR="00BB2BF0" w:rsidRPr="005F7DE3">
          <w:rPr>
            <w:lang w:eastAsia="zh-CN"/>
          </w:rPr>
          <w:t>CVRMSE</w:t>
        </w:r>
      </w:ins>
      <w:ins w:id="17" w:author="Braun, James E" w:date="2022-06-11T09:45:00Z">
        <w:r w:rsidR="00560467">
          <w:rPr>
            <w:lang w:eastAsia="zh-CN"/>
          </w:rPr>
          <w:t>)</w:t>
        </w:r>
      </w:ins>
      <w:ins w:id="18" w:author="Lichen Wu" w:date="2022-06-09T23:42:00Z">
        <w:r w:rsidR="00BB2BF0" w:rsidRPr="005F7DE3">
          <w:rPr>
            <w:lang w:eastAsia="zh-CN"/>
          </w:rPr>
          <w:t xml:space="preserve"> of </w:t>
        </w:r>
        <w:r w:rsidR="00BB2BF0">
          <w:rPr>
            <w:lang w:eastAsia="zh-CN"/>
          </w:rPr>
          <w:t>6.43</w:t>
        </w:r>
        <w:r w:rsidR="00BB2BF0" w:rsidRPr="005F7DE3">
          <w:rPr>
            <w:lang w:eastAsia="zh-CN"/>
          </w:rPr>
          <w:t xml:space="preserve"> percent (</w:t>
        </w:r>
        <w:r w:rsidR="00BB2BF0">
          <w:rPr>
            <w:lang w:eastAsia="zh-CN"/>
          </w:rPr>
          <w:t>3.59</w:t>
        </w:r>
        <w:r w:rsidR="00BB2BF0" w:rsidRPr="005F7DE3">
          <w:rPr>
            <w:lang w:eastAsia="zh-CN"/>
          </w:rPr>
          <w:t xml:space="preserve"> percent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and </w:t>
        </w:r>
        <w:r w:rsidR="00BB2BF0">
          <w:rPr>
            <w:lang w:eastAsia="zh-CN"/>
          </w:rPr>
          <w:t>8.05</w:t>
        </w:r>
        <w:r w:rsidR="00BB2BF0" w:rsidRPr="005F7DE3">
          <w:rPr>
            <w:lang w:eastAsia="zh-CN"/>
          </w:rPr>
          <w:t xml:space="preserve"> percent less than </w:t>
        </w:r>
        <w:r w:rsidR="00BB2BF0">
          <w:rPr>
            <w:lang w:eastAsia="zh-CN"/>
          </w:rPr>
          <w:t xml:space="preserve">the </w:t>
        </w:r>
        <w:r w:rsidR="00BB2BF0" w:rsidRPr="005F7DE3">
          <w:rPr>
            <w:lang w:eastAsia="zh-CN"/>
          </w:rPr>
          <w:t xml:space="preserve">GGMR), a </w:t>
        </w:r>
      </w:ins>
      <w:ins w:id="19" w:author="Braun, James E" w:date="2022-06-11T09:45:00Z">
        <w:r w:rsidR="003B6DC0">
          <w:rPr>
            <w:lang w:eastAsia="zh-CN"/>
          </w:rPr>
          <w:t>Mean Absolute Error (</w:t>
        </w:r>
      </w:ins>
      <w:ins w:id="20" w:author="Lichen Wu" w:date="2022-06-09T23:42:00Z">
        <w:r w:rsidR="00BB2BF0" w:rsidRPr="005F7DE3">
          <w:rPr>
            <w:lang w:eastAsia="zh-CN"/>
          </w:rPr>
          <w:t>MAE</w:t>
        </w:r>
      </w:ins>
      <w:ins w:id="21" w:author="Braun, James E" w:date="2022-06-11T09:45:00Z">
        <w:r w:rsidR="003B6DC0">
          <w:rPr>
            <w:lang w:eastAsia="zh-CN"/>
          </w:rPr>
          <w:t>)</w:t>
        </w:r>
      </w:ins>
      <w:ins w:id="22" w:author="Lichen Wu" w:date="2022-06-09T23:42:00Z">
        <w:r w:rsidR="00BB2BF0" w:rsidRPr="005F7DE3">
          <w:rPr>
            <w:lang w:eastAsia="zh-CN"/>
          </w:rPr>
          <w:t xml:space="preserve"> of </w:t>
        </w:r>
        <w:r w:rsidR="00BB2BF0">
          <w:rPr>
            <w:lang w:eastAsia="zh-CN"/>
          </w:rPr>
          <w:t>3.61</w:t>
        </w:r>
        <w:r w:rsidR="00BB2BF0" w:rsidRPr="005F7DE3">
          <w:rPr>
            <w:lang w:eastAsia="zh-CN"/>
          </w:rPr>
          <w:t xml:space="preserve"> kW (</w:t>
        </w:r>
        <w:r w:rsidR="00BB2BF0">
          <w:rPr>
            <w:lang w:eastAsia="zh-CN"/>
          </w:rPr>
          <w:t>2.13</w:t>
        </w:r>
        <w:r w:rsidR="00BB2BF0" w:rsidRPr="005F7DE3">
          <w:rPr>
            <w:lang w:eastAsia="zh-CN"/>
          </w:rPr>
          <w:t xml:space="preserve"> kW and </w:t>
        </w:r>
        <w:r w:rsidR="00BB2BF0">
          <w:rPr>
            <w:lang w:eastAsia="zh-CN"/>
          </w:rPr>
          <w:t>3.87</w:t>
        </w:r>
        <w:r w:rsidR="00BB2BF0" w:rsidRPr="005F7DE3">
          <w:rPr>
            <w:lang w:eastAsia="zh-CN"/>
          </w:rPr>
          <w:t xml:space="preserve"> kW less than </w:t>
        </w:r>
        <w:r w:rsidR="00BB2BF0">
          <w:rPr>
            <w:lang w:eastAsia="zh-CN"/>
          </w:rPr>
          <w:t xml:space="preserve">the </w:t>
        </w:r>
        <w:r w:rsidR="00BB2BF0" w:rsidRPr="005F7DE3">
          <w:rPr>
            <w:lang w:eastAsia="zh-CN"/>
          </w:rPr>
          <w:t>RC</w:t>
        </w:r>
        <w:r w:rsidR="00BB2BF0">
          <w:rPr>
            <w:lang w:eastAsia="zh-CN"/>
          </w:rPr>
          <w:t>-Model 3</w:t>
        </w:r>
        <w:r w:rsidR="00BB2BF0" w:rsidRPr="005F7DE3">
          <w:rPr>
            <w:lang w:eastAsia="zh-CN"/>
          </w:rPr>
          <w:t xml:space="preserve"> </w:t>
        </w:r>
        <w:r w:rsidR="00BB2BF0">
          <w:rPr>
            <w:lang w:eastAsia="zh-CN"/>
          </w:rPr>
          <w:t xml:space="preserve">and </w:t>
        </w:r>
        <w:r w:rsidR="00BB2BF0" w:rsidRPr="005F7DE3">
          <w:rPr>
            <w:lang w:eastAsia="zh-CN"/>
          </w:rPr>
          <w:t>GGMR</w:t>
        </w:r>
        <w:r w:rsidR="00BB2BF0">
          <w:rPr>
            <w:lang w:eastAsia="zh-CN"/>
          </w:rPr>
          <w:t>, respectively)</w:t>
        </w:r>
        <w:r w:rsidR="00BB2BF0" w:rsidRPr="005F7DE3">
          <w:rPr>
            <w:lang w:eastAsia="zh-CN"/>
          </w:rPr>
          <w:t xml:space="preserve">, and a </w:t>
        </w:r>
      </w:ins>
      <w:ins w:id="23" w:author="Braun, James E" w:date="2022-06-11T09:45:00Z">
        <w:r w:rsidR="003B6DC0">
          <w:rPr>
            <w:lang w:eastAsia="zh-CN"/>
          </w:rPr>
          <w:t>Mean Absolute Per</w:t>
        </w:r>
      </w:ins>
      <w:ins w:id="24" w:author="Braun, James E" w:date="2022-06-11T09:46:00Z">
        <w:r w:rsidR="003B6DC0">
          <w:rPr>
            <w:lang w:eastAsia="zh-CN"/>
          </w:rPr>
          <w:t>centage Error (</w:t>
        </w:r>
      </w:ins>
      <w:ins w:id="25" w:author="Lichen Wu" w:date="2022-06-09T23:42:00Z">
        <w:r w:rsidR="00BB2BF0" w:rsidRPr="005F7DE3">
          <w:rPr>
            <w:lang w:eastAsia="zh-CN"/>
          </w:rPr>
          <w:t>MAPE</w:t>
        </w:r>
      </w:ins>
      <w:ins w:id="26" w:author="Braun, James E" w:date="2022-06-11T09:46:00Z">
        <w:r w:rsidR="003B6DC0">
          <w:rPr>
            <w:lang w:eastAsia="zh-CN"/>
          </w:rPr>
          <w:t>)</w:t>
        </w:r>
      </w:ins>
      <w:ins w:id="27" w:author="Lichen Wu" w:date="2022-06-09T23:42:00Z">
        <w:r w:rsidR="00BB2BF0" w:rsidRPr="005F7DE3">
          <w:rPr>
            <w:lang w:eastAsia="zh-CN"/>
          </w:rPr>
          <w:t xml:space="preserve"> of </w:t>
        </w:r>
        <w:r w:rsidR="00BB2BF0">
          <w:rPr>
            <w:lang w:eastAsia="zh-CN"/>
          </w:rPr>
          <w:t>5.28</w:t>
        </w:r>
        <w:r w:rsidR="00BB2BF0" w:rsidRPr="005F7DE3">
          <w:rPr>
            <w:lang w:eastAsia="zh-CN"/>
          </w:rPr>
          <w:t xml:space="preserve"> percent (</w:t>
        </w:r>
        <w:r w:rsidR="00BB2BF0">
          <w:rPr>
            <w:lang w:eastAsia="zh-CN"/>
          </w:rPr>
          <w:t>3.85</w:t>
        </w:r>
        <w:r w:rsidR="00BB2BF0" w:rsidRPr="005F7DE3">
          <w:rPr>
            <w:lang w:eastAsia="zh-CN"/>
          </w:rPr>
          <w:t xml:space="preserve"> percent </w:t>
        </w:r>
        <w:r w:rsidR="00BB2BF0">
          <w:rPr>
            <w:lang w:eastAsia="zh-CN"/>
          </w:rPr>
          <w:t>and 3.92</w:t>
        </w:r>
        <w:r w:rsidR="00BB2BF0" w:rsidRPr="005F7DE3">
          <w:rPr>
            <w:lang w:eastAsia="zh-CN"/>
          </w:rPr>
          <w:t xml:space="preserve"> percent lower </w:t>
        </w:r>
        <w:r w:rsidR="00BB2BF0">
          <w:rPr>
            <w:lang w:eastAsia="zh-CN"/>
          </w:rPr>
          <w:t>than the</w:t>
        </w:r>
        <w:r w:rsidR="00BB2BF0" w:rsidRPr="005F7DE3">
          <w:rPr>
            <w:lang w:eastAsia="zh-CN"/>
          </w:rPr>
          <w:t xml:space="preserve"> RC</w:t>
        </w:r>
        <w:r w:rsidR="00BB2BF0">
          <w:rPr>
            <w:lang w:eastAsia="zh-CN"/>
          </w:rPr>
          <w:t xml:space="preserve">-Model 3 and </w:t>
        </w:r>
        <w:r w:rsidR="00BB2BF0" w:rsidRPr="005F7DE3">
          <w:rPr>
            <w:lang w:eastAsia="zh-CN"/>
          </w:rPr>
          <w:t>GGMR</w:t>
        </w:r>
        <w:r w:rsidR="00BB2BF0">
          <w:rPr>
            <w:lang w:eastAsia="zh-CN"/>
          </w:rPr>
          <w:t>, respectively</w:t>
        </w:r>
        <w:r w:rsidR="00BB2BF0" w:rsidRPr="005F7DE3">
          <w:rPr>
            <w:lang w:eastAsia="zh-CN"/>
          </w:rPr>
          <w:t>)</w:t>
        </w:r>
      </w:ins>
      <w:ins w:id="28" w:author="Lichen Wu" w:date="2022-06-08T20:51:00Z">
        <w:r w:rsidR="00583191" w:rsidRPr="005F7DE3">
          <w:rPr>
            <w:lang w:eastAsia="zh-CN"/>
          </w:rPr>
          <w:t>.</w:t>
        </w:r>
      </w:ins>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6AFE041" w:rsidR="00DE36EC" w:rsidRPr="00DE36EC" w:rsidRDefault="00FD7C74"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49762B73" w:rsidR="00DE36EC" w:rsidRDefault="007E332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29"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29"/>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FD7C74"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fldSimple w:instr=" SEQ Eq \* MERGEFORMAT ">
              <w:r w:rsidR="009A60BB">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FD7C74"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fldSimple w:instr=" SEQ Eq \* MERGEFORMAT ">
              <w:r w:rsidR="009A60BB">
                <w:rPr>
                  <w:noProof/>
                </w:rPr>
                <w:t>3</w:t>
              </w:r>
            </w:fldSimple>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30"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30"/>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1616C657" w:rsidR="00FA64CF" w:rsidRPr="005F7DE3" w:rsidRDefault="00FD7C74"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31"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31"/>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7734A65E" w:rsidR="00CD451C" w:rsidRPr="005F7DE3" w:rsidRDefault="00FD7C74"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32"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32"/>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FD7C74" w:rsidP="00435DA8">
            <w:pPr>
              <w:pStyle w:val="Caption"/>
            </w:pPr>
            <m:oMathPara>
              <m:oMath>
                <m:sSub>
                  <m:sSubPr>
                    <m:ctrlPr>
                      <w:rPr>
                        <w:rFonts w:ascii="Cambria Math" w:hAnsi="Cambria Math"/>
                      </w:rPr>
                    </m:ctrlPr>
                  </m:sSubPr>
                  <m:e>
                    <m:r>
                      <w:rPr>
                        <w:rFonts w:ascii="Cambria Math" w:hAnsi="Cambria Math"/>
                      </w:rPr>
                      <m:t>m</m:t>
                    </m:r>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435DA8">
            <w:pPr>
              <w:pStyle w:val="Caption"/>
            </w:pPr>
            <w:r>
              <w:t>(</w:t>
            </w:r>
            <w:r>
              <w:fldChar w:fldCharType="begin"/>
            </w:r>
            <w:r>
              <w:instrText xml:space="preserve"> EQ </w:instrText>
            </w:r>
            <w:r>
              <w:fldChar w:fldCharType="end"/>
            </w:r>
            <w:r w:rsidR="00FD7C74">
              <w:fldChar w:fldCharType="begin"/>
            </w:r>
            <w:r w:rsidR="00FD7C74">
              <w:instrText xml:space="preserve"> SEQ eq \* MERGEFORMAT </w:instrText>
            </w:r>
            <w:r w:rsidR="00FD7C74">
              <w:fldChar w:fldCharType="separate"/>
            </w:r>
            <w:r w:rsidR="009A60BB">
              <w:rPr>
                <w:noProof/>
              </w:rPr>
              <w:t>7</w:t>
            </w:r>
            <w:r w:rsidR="00FD7C74">
              <w:rPr>
                <w:noProof/>
              </w:rPr>
              <w:fldChar w:fldCharType="end"/>
            </w:r>
            <w:r>
              <w:t>)</w:t>
            </w:r>
          </w:p>
        </w:tc>
      </w:tr>
      <w:tr w:rsidR="00C9672E" w:rsidRPr="00E56C39" w14:paraId="3A04181F" w14:textId="77777777" w:rsidTr="00C9672E">
        <w:tc>
          <w:tcPr>
            <w:tcW w:w="8545" w:type="dxa"/>
            <w:vAlign w:val="center"/>
          </w:tcPr>
          <w:p w14:paraId="4D91BA5E" w14:textId="3DD6AFB0" w:rsidR="00C9672E" w:rsidRPr="00C9672E" w:rsidRDefault="00FD7C74" w:rsidP="00435DA8">
            <w:pPr>
              <w:pStyle w:val="Caption"/>
            </w:pPr>
            <m:oMathPara>
              <m:oMath>
                <m:sSubSup>
                  <m:sSubSupPr>
                    <m:ctrlPr>
                      <w:rPr>
                        <w:rFonts w:ascii="Cambria Math" w:hAnsi="Cambria Math"/>
                      </w:rPr>
                    </m:ctrlPr>
                  </m:sSubSupPr>
                  <m:e>
                    <m:r>
                      <m:rPr>
                        <m:sty m:val="p"/>
                      </m:rPr>
                      <w:rPr>
                        <w:rFonts w:ascii="Cambria Math" w:hAnsi="Cambria Math"/>
                      </w:rPr>
                      <m:t>σ</m:t>
                    </m:r>
                  </m:e>
                  <m:sub>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rPr>
                    </m:ctrlPr>
                  </m:sSubSupPr>
                  <m:e>
                    <m:r>
                      <m:rPr>
                        <m:sty m:val="p"/>
                      </m:rPr>
                      <w:rPr>
                        <w:rFonts w:ascii="Cambria Math" w:hAnsi="Cambria Math"/>
                      </w:rPr>
                      <m:t>Σ</m:t>
                    </m:r>
                  </m:e>
                  <m:sub>
                    <m:r>
                      <w:rPr>
                        <w:rFonts w:ascii="Cambria Math" w:hAnsi="Cambria Math"/>
                      </w:rPr>
                      <m:t>jx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w:rPr>
                        <w:rFonts w:ascii="Cambria Math" w:hAnsi="Cambria Math"/>
                      </w:rPr>
                      <m:t>jXY</m:t>
                    </m:r>
                  </m:sub>
                </m:sSub>
              </m:oMath>
            </m:oMathPara>
          </w:p>
        </w:tc>
        <w:tc>
          <w:tcPr>
            <w:tcW w:w="805" w:type="dxa"/>
            <w:vAlign w:val="center"/>
          </w:tcPr>
          <w:p w14:paraId="6AA794CB" w14:textId="49310268" w:rsidR="00C9672E" w:rsidRPr="00C9672E" w:rsidRDefault="00C9672E" w:rsidP="00435DA8">
            <w:pPr>
              <w:pStyle w:val="Caption"/>
            </w:pPr>
            <w:r w:rsidRPr="00C9672E">
              <w:t>(</w:t>
            </w:r>
            <w:r w:rsidRPr="00E56C39">
              <w:fldChar w:fldCharType="begin"/>
            </w:r>
            <w:r w:rsidRPr="00E56C39">
              <w:instrText xml:space="preserve"> EQ </w:instrText>
            </w:r>
            <w:r w:rsidRPr="00E56C39">
              <w:fldChar w:fldCharType="end"/>
            </w:r>
            <w:fldSimple w:instr=" SEQ eq \* MERGEFORMAT ">
              <w:r w:rsidR="009A60BB">
                <w:rPr>
                  <w:noProof/>
                </w:rPr>
                <w:t>8</w:t>
              </w:r>
            </w:fldSimple>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0E7594BC" w:rsidR="00C9672E" w:rsidRPr="00E56C39" w:rsidRDefault="00FD7C74" w:rsidP="00435DA8">
            <w:pPr>
              <w:pStyle w:val="Caption"/>
            </w:pPr>
            <m:oMathPara>
              <m:oMath>
                <m:sSub>
                  <m:sSubPr>
                    <m:ctrlPr>
                      <w:rPr>
                        <w:rFonts w:ascii="Cambria Math" w:hAnsi="Cambria Math"/>
                      </w:rPr>
                    </m:ctrlPr>
                  </m:sSubPr>
                  <m:e>
                    <m:r>
                      <w:rPr>
                        <w:rFonts w:ascii="Cambria Math" w:hAnsi="Cambria Math"/>
                      </w:rPr>
                      <m:t>f</m:t>
                    </m:r>
                  </m:e>
                  <m:sub>
                    <m:r>
                      <w:rPr>
                        <w:rFonts w:ascii="Cambria Math" w:hAnsi="Cambria Math"/>
                      </w:rPr>
                      <m:t>X</m:t>
                    </m:r>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m:rPr>
                            <m:sty m:val="p"/>
                          </m:rPr>
                          <w:rPr>
                            <w:rFonts w:ascii="Cambria Math" w:hAnsi="Cambria Math"/>
                          </w:rPr>
                          <m:t>π</m:t>
                        </m:r>
                      </m:e>
                      <m:sub>
                        <m:r>
                          <w:rPr>
                            <w:rFonts w:ascii="Cambria Math" w:hAnsi="Cambria Math"/>
                          </w:rPr>
                          <m:t>j</m:t>
                        </m:r>
                      </m:sub>
                    </m:sSub>
                  </m:e>
                </m:nary>
                <m:r>
                  <m:rPr>
                    <m:sty m:val="p"/>
                  </m:rPr>
                  <w:rPr>
                    <w:rFonts w:ascii="Cambria Math" w:hAnsi="Cambria Math"/>
                  </w:rPr>
                  <m:t>ϕ</m:t>
                </m:r>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w:rPr>
                            <w:rFonts w:ascii="Cambria Math" w:hAnsi="Cambria Math"/>
                          </w:rPr>
                          <m:t>jX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435DA8">
            <w:pPr>
              <w:pStyle w:val="Caption"/>
            </w:pPr>
            <w:r w:rsidRPr="00E56C39">
              <w:t>(</w:t>
            </w:r>
            <w:r w:rsidRPr="00E56C39">
              <w:fldChar w:fldCharType="begin"/>
            </w:r>
            <w:r w:rsidRPr="00E56C39">
              <w:instrText xml:space="preserve"> EQ </w:instrText>
            </w:r>
            <w:r w:rsidRPr="00E56C39">
              <w:fldChar w:fldCharType="end"/>
            </w:r>
            <w:fldSimple w:instr=" SEQ eq \* MERGEFORMAT ">
              <w:r w:rsidR="009A60BB">
                <w:rPr>
                  <w:noProof/>
                </w:rPr>
                <w:t>9</w:t>
              </w:r>
            </w:fldSimple>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28F1596C" w:rsidR="00D11F2C" w:rsidRPr="005F7DE3" w:rsidRDefault="00FD7C74"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fldSimple w:instr=" SEQ Eq \* MERGEFORMAT ">
              <w:r w:rsidR="009A60BB">
                <w:rPr>
                  <w:noProof/>
                </w:rPr>
                <w:t>10</w:t>
              </w:r>
            </w:fldSimple>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FD7C74"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fldSimple w:instr=" SEQ Eq \* MERGEFORMAT ">
              <w:r w:rsidR="009A60BB">
                <w:rPr>
                  <w:noProof/>
                </w:rPr>
                <w:t>11</w:t>
              </w:r>
            </w:fldSimple>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FD7C74"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fldSimple w:instr=" SEQ Eq \* MERGEFORMAT ">
              <w:r w:rsidR="009A60BB">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FD7C74"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33"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33"/>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FD7C74"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fldSimple w:instr=" SEQ Eq \* MERGEFORMAT ">
              <w:r w:rsidR="009A60BB">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0EE949ED" w:rsidR="00E72A8D" w:rsidRPr="005F7DE3" w:rsidRDefault="00FD7C74"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fldSimple w:instr=" SEQ Eq \* MERGEFORMAT ">
              <w:r w:rsidR="009A60BB">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FD7C74"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fldSimple w:instr=" SEQ Eq \* MERGEFORMAT ">
              <w:r w:rsidR="009A60BB">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FD7C74"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fldSimple w:instr=" SEQ Eq \* MERGEFORMAT ">
              <w:r w:rsidR="009A60BB">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FD7C74"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34"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34"/>
            <w:r w:rsidRPr="005F7DE3">
              <w:t>)</w:t>
            </w:r>
          </w:p>
        </w:tc>
      </w:tr>
    </w:tbl>
    <w:p w14:paraId="344F182C" w14:textId="1463A8DC"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35" w:name="sec_2_hybrid"/>
      <w:r w:rsidR="00896FFF" w:rsidRPr="005F7DE3">
        <w:t>3</w:t>
      </w:r>
      <w:bookmarkEnd w:id="35"/>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435DA8">
      <w:pPr>
        <w:pStyle w:val="Caption"/>
      </w:pPr>
      <w:r w:rsidRPr="005F7DE3">
        <w:rPr>
          <w:b/>
          <w:bCs/>
        </w:rPr>
        <w:t xml:space="preserve">Figure </w:t>
      </w:r>
      <w:bookmarkStart w:id="36"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36"/>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37" w:name="sec_2_criteria"/>
      <w:r w:rsidRPr="005F7DE3">
        <w:t>2.</w:t>
      </w:r>
      <w:r w:rsidR="001B6420" w:rsidRPr="005F7DE3">
        <w:t>4</w:t>
      </w:r>
      <w:r w:rsidRPr="005F7DE3">
        <w:t xml:space="preserve"> </w:t>
      </w:r>
      <w:bookmarkEnd w:id="37"/>
      <w:r w:rsidRPr="005F7DE3">
        <w:t>Model Performance Evaluation Criteria</w:t>
      </w:r>
    </w:p>
    <w:p w14:paraId="2940B7A6" w14:textId="5CB19B17" w:rsidR="00A57370" w:rsidRPr="005F7DE3" w:rsidRDefault="00A57370" w:rsidP="00A57370">
      <w:r w:rsidRPr="005F7DE3">
        <w:t xml:space="preserve">Four indices, </w:t>
      </w:r>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r w:rsidR="00460A14">
        <w:t>M</w:t>
      </w:r>
      <w:r w:rsidRPr="005F7DE3">
        <w:t xml:space="preserve">ean </w:t>
      </w:r>
      <w:r w:rsidR="00460A14">
        <w:t>A</w:t>
      </w:r>
      <w:r w:rsidRPr="005F7DE3">
        <w:t xml:space="preserve">bsolute </w:t>
      </w:r>
      <w:r w:rsidR="00460A14">
        <w:t>E</w:t>
      </w:r>
      <w:r w:rsidRPr="005F7DE3">
        <w:t xml:space="preserve">rror (MAE), and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fldSimple w:instr=" SEQ Eq \* MERGEFORMAT ">
              <w:r w:rsidR="009A60BB">
                <w:rPr>
                  <w:noProof/>
                </w:rPr>
                <w:t>19</w:t>
              </w:r>
            </w:fldSimple>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7541E359" w:rsidR="00A57370" w:rsidRPr="005F7DE3" w:rsidRDefault="007E3320"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r>
                          <w:ins w:id="38" w:author="Lichen Wu" w:date="2022-06-09T23:00:00Z">
                            <w:rPr>
                              <w:rFonts w:ascii="Cambria Math" w:hAnsi="Cambria Math"/>
                            </w:rPr>
                            <m:t>abs</m:t>
                          </w:ins>
                        </m:r>
                        <m:d>
                          <m:dPr>
                            <m:ctrlPr>
                              <w:ins w:id="39" w:author="Lichen Wu" w:date="2022-06-09T23:00:00Z">
                                <w:rPr>
                                  <w:rFonts w:ascii="Cambria Math" w:hAnsi="Cambria Math"/>
                                  <w:i/>
                                </w:rPr>
                              </w:ins>
                            </m:ctrlPr>
                          </m:dPr>
                          <m:e>
                            <m:sSub>
                              <m:sSubPr>
                                <m:ctrlPr>
                                  <w:rPr>
                                    <w:rFonts w:ascii="Cambria Math" w:hAnsi="Cambria Math"/>
                                    <w:i/>
                                  </w:rPr>
                                </m:ctrlPr>
                              </m:sSubPr>
                              <m:e>
                                <m:r>
                                  <w:rPr>
                                    <w:rFonts w:ascii="Cambria Math" w:hAnsi="Cambria Math"/>
                                  </w:rPr>
                                  <m:t>y</m:t>
                                </m:r>
                              </m:e>
                              <m:sub>
                                <m:r>
                                  <w:ins w:id="40" w:author="Lichen Wu" w:date="2022-06-08T19:46:00Z">
                                    <w:rPr>
                                      <w:rFonts w:ascii="Cambria Math" w:hAnsi="Cambria Math"/>
                                    </w:rPr>
                                    <m:t>measured</m:t>
                                  </w:ins>
                                </m:r>
                                <m:r>
                                  <w:del w:id="41" w:author="Lichen Wu" w:date="2022-06-08T19:46:00Z">
                                    <w:rPr>
                                      <w:rFonts w:ascii="Cambria Math" w:hAnsi="Cambria Math"/>
                                    </w:rPr>
                                    <m:t>predicted</m:t>
                                  </w:del>
                                </m:r>
                              </m:sub>
                            </m:sSub>
                          </m:e>
                        </m:d>
                      </m:e>
                    </m:d>
                  </m:den>
                </m:f>
              </m:oMath>
            </m:oMathPara>
          </w:p>
        </w:tc>
        <w:tc>
          <w:tcPr>
            <w:tcW w:w="625" w:type="dxa"/>
            <w:vAlign w:val="center"/>
          </w:tcPr>
          <w:p w14:paraId="5D0195E3" w14:textId="1E436702" w:rsidR="00A57370" w:rsidRPr="005F7DE3" w:rsidRDefault="00A57370" w:rsidP="000E6F46">
            <w:pPr>
              <w:spacing w:line="360" w:lineRule="auto"/>
            </w:pPr>
            <w:r w:rsidRPr="005F7DE3">
              <w:t>(</w:t>
            </w:r>
            <w:fldSimple w:instr=" SEQ Eq \* MERGEFORMAT ">
              <w:r w:rsidR="009A60BB">
                <w:rPr>
                  <w:noProof/>
                </w:rPr>
                <w:t>20</w:t>
              </w:r>
            </w:fldSimple>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0242DA2A" w:rsidR="00A57370" w:rsidRPr="005F7DE3" w:rsidRDefault="007E3320"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del w:id="42" w:author="Lichen Wu" w:date="2022-06-09T23:01:00Z">
                            <w:rPr>
                              <w:rFonts w:ascii="Cambria Math" w:hAnsi="Cambria Math"/>
                              <w:i/>
                            </w:rPr>
                          </w:del>
                        </m:ctrlPr>
                      </m:sSubPr>
                      <m:e>
                        <m:acc>
                          <m:accPr>
                            <m:chr m:val="̅"/>
                            <m:ctrlPr>
                              <w:del w:id="43" w:author="Lichen Wu" w:date="2022-06-09T23:01:00Z">
                                <w:rPr>
                                  <w:rFonts w:ascii="Cambria Math" w:hAnsi="Cambria Math"/>
                                </w:rPr>
                              </w:del>
                            </m:ctrlPr>
                          </m:accPr>
                          <m:e>
                            <m:r>
                              <w:del w:id="44" w:author="Lichen Wu" w:date="2022-06-09T23:01:00Z">
                                <w:rPr>
                                  <w:rFonts w:ascii="Cambria Math" w:hAnsi="Cambria Math"/>
                                </w:rPr>
                                <m:t>y</m:t>
                              </w:del>
                            </m:r>
                          </m:e>
                        </m:acc>
                        <m:ctrlPr>
                          <w:del w:id="45" w:author="Lichen Wu" w:date="2022-06-09T23:01:00Z">
                            <w:rPr>
                              <w:rFonts w:ascii="Cambria Math" w:hAnsi="Cambria Math"/>
                            </w:rPr>
                          </w:del>
                        </m:ctrlPr>
                      </m:e>
                      <m:sub>
                        <m:r>
                          <w:del w:id="46" w:author="Lichen Wu" w:date="2022-06-09T23:01:00Z">
                            <w:rPr>
                              <w:rFonts w:ascii="Cambria Math" w:hAnsi="Cambria Math"/>
                            </w:rPr>
                            <m:t>measured</m:t>
                          </w:del>
                        </m:r>
                      </m:sub>
                    </m:sSub>
                    <m:r>
                      <w:ins w:id="47" w:author="Lichen Wu" w:date="2022-06-09T23:00:00Z">
                        <w:rPr>
                          <w:rFonts w:ascii="Cambria Math" w:hAnsi="Cambria Math"/>
                        </w:rPr>
                        <m:t>mean</m:t>
                      </w:ins>
                    </m:r>
                    <m:d>
                      <m:dPr>
                        <m:ctrlPr>
                          <w:ins w:id="48" w:author="Lichen Wu" w:date="2022-06-09T23:00:00Z">
                            <w:rPr>
                              <w:rFonts w:ascii="Cambria Math" w:hAnsi="Cambria Math"/>
                              <w:i/>
                            </w:rPr>
                          </w:ins>
                        </m:ctrlPr>
                      </m:dPr>
                      <m:e>
                        <m:r>
                          <w:ins w:id="49" w:author="Lichen Wu" w:date="2022-06-09T23:01:00Z">
                            <w:rPr>
                              <w:rFonts w:ascii="Cambria Math" w:hAnsi="Cambria Math"/>
                            </w:rPr>
                            <m:t>abs</m:t>
                          </w:ins>
                        </m:r>
                        <m:d>
                          <m:dPr>
                            <m:ctrlPr>
                              <w:ins w:id="50" w:author="Lichen Wu" w:date="2022-06-09T23:01:00Z">
                                <w:rPr>
                                  <w:rFonts w:ascii="Cambria Math" w:hAnsi="Cambria Math"/>
                                  <w:i/>
                                </w:rPr>
                              </w:ins>
                            </m:ctrlPr>
                          </m:dPr>
                          <m:e>
                            <m:sSub>
                              <m:sSubPr>
                                <m:ctrlPr>
                                  <w:ins w:id="51" w:author="Lichen Wu" w:date="2022-06-09T23:01:00Z">
                                    <w:rPr>
                                      <w:rFonts w:ascii="Cambria Math" w:hAnsi="Cambria Math"/>
                                      <w:i/>
                                    </w:rPr>
                                  </w:ins>
                                </m:ctrlPr>
                              </m:sSubPr>
                              <m:e>
                                <m:r>
                                  <w:ins w:id="52" w:author="Lichen Wu" w:date="2022-06-09T23:01:00Z">
                                    <w:rPr>
                                      <w:rFonts w:ascii="Cambria Math" w:hAnsi="Cambria Math"/>
                                    </w:rPr>
                                    <m:t>y</m:t>
                                  </w:ins>
                                </m:r>
                              </m:e>
                              <m:sub>
                                <m:r>
                                  <w:ins w:id="53" w:author="Lichen Wu" w:date="2022-06-09T23:01:00Z">
                                    <w:rPr>
                                      <w:rFonts w:ascii="Cambria Math" w:hAnsi="Cambria Math"/>
                                    </w:rPr>
                                    <m:t>measured</m:t>
                                  </w:ins>
                                </m:r>
                              </m:sub>
                            </m:sSub>
                          </m:e>
                        </m:d>
                      </m:e>
                    </m:d>
                  </m:den>
                </m:f>
              </m:oMath>
            </m:oMathPara>
          </w:p>
        </w:tc>
        <w:tc>
          <w:tcPr>
            <w:tcW w:w="625" w:type="dxa"/>
            <w:vAlign w:val="center"/>
          </w:tcPr>
          <w:p w14:paraId="3960CA30" w14:textId="1AD3685C" w:rsidR="00A57370" w:rsidRPr="005F7DE3" w:rsidRDefault="00A57370" w:rsidP="000E6F46">
            <w:pPr>
              <w:spacing w:line="360" w:lineRule="auto"/>
            </w:pPr>
            <w:r w:rsidRPr="005F7DE3">
              <w:t>(</w:t>
            </w:r>
            <w:fldSimple w:instr=" SEQ Eq \* MERGEFORMAT ">
              <w:r w:rsidR="009A60BB">
                <w:rPr>
                  <w:noProof/>
                </w:rPr>
                <w:t>21</w:t>
              </w:r>
            </w:fldSimple>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fldSimple w:instr=" SEQ Eq \* MERGEFORMAT ">
              <w:r w:rsidR="009A60BB">
                <w:rPr>
                  <w:noProof/>
                </w:rPr>
                <w:t>22</w:t>
              </w:r>
            </w:fldSimple>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048C88B3"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r>
                            <w:ins w:id="54" w:author="Lichen Wu" w:date="2022-06-09T23:01:00Z">
                              <w:rPr>
                                <w:rFonts w:ascii="Cambria Math" w:hAnsi="Cambria Math"/>
                              </w:rPr>
                              <m:t>abs</m:t>
                            </w:ins>
                          </m:r>
                          <m:d>
                            <m:dPr>
                              <m:ctrlPr>
                                <w:ins w:id="55" w:author="Lichen Wu" w:date="2022-06-09T23:01:00Z">
                                  <w:rPr>
                                    <w:rFonts w:ascii="Cambria Math" w:hAnsi="Cambria Math"/>
                                    <w:i/>
                                  </w:rPr>
                                </w:ins>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e>
                          </m:d>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r w:rsidR="00FD7C74">
              <w:fldChar w:fldCharType="begin"/>
            </w:r>
            <w:r w:rsidR="00FD7C74">
              <w:instrText xml:space="preserve"> SEQ Eq \* MERGEFORMAT </w:instrText>
            </w:r>
            <w:r w:rsidR="00FD7C74">
              <w:fldChar w:fldCharType="separate"/>
            </w:r>
            <w:r w:rsidR="009A60BB">
              <w:rPr>
                <w:noProof/>
              </w:rPr>
              <w:t>23</w:t>
            </w:r>
            <w:r w:rsidR="00FD7C74">
              <w:rPr>
                <w:noProof/>
              </w:rPr>
              <w:fldChar w:fldCharType="end"/>
            </w:r>
            <w:r w:rsidRPr="005F7DE3">
              <w:t>)</w:t>
            </w:r>
          </w:p>
        </w:tc>
      </w:tr>
    </w:tbl>
    <w:p w14:paraId="6906A023" w14:textId="4CC711D5"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r>
              <w:ins w:id="56" w:author="Lichen Wu" w:date="2022-06-09T23:01:00Z">
                <w:rPr>
                  <w:rFonts w:ascii="Cambria Math" w:hAnsi="Cambria Math"/>
                </w:rPr>
                <m:t>abs</m:t>
              </w:ins>
            </m:r>
            <m:d>
              <m:dPr>
                <m:ctrlPr>
                  <w:ins w:id="57" w:author="Lichen Wu" w:date="2022-06-09T23:01:00Z">
                    <w:rPr>
                      <w:rFonts w:ascii="Cambria Math" w:hAnsi="Cambria Math"/>
                      <w:i/>
                    </w:rPr>
                  </w:ins>
                </m:ctrlPr>
              </m:dPr>
              <m:e>
                <m:sSub>
                  <m:sSubPr>
                    <m:ctrlPr>
                      <w:ins w:id="58" w:author="Lichen Wu" w:date="2022-06-09T23:01:00Z">
                        <w:rPr>
                          <w:rFonts w:ascii="Cambria Math" w:hAnsi="Cambria Math"/>
                          <w:i/>
                        </w:rPr>
                      </w:ins>
                    </m:ctrlPr>
                  </m:sSubPr>
                  <m:e>
                    <m:r>
                      <w:ins w:id="59" w:author="Lichen Wu" w:date="2022-06-09T23:01:00Z">
                        <w:rPr>
                          <w:rFonts w:ascii="Cambria Math" w:hAnsi="Cambria Math"/>
                        </w:rPr>
                        <m:t>y</m:t>
                      </w:ins>
                    </m:r>
                  </m:e>
                  <m:sub>
                    <m:r>
                      <w:ins w:id="60" w:author="Lichen Wu" w:date="2022-06-09T23:01:00Z">
                        <w:rPr>
                          <w:rFonts w:ascii="Cambria Math" w:hAnsi="Cambria Math"/>
                        </w:rPr>
                        <m:t>measured</m:t>
                      </w:ins>
                    </m:r>
                  </m:sub>
                </m:sSub>
              </m:e>
            </m:d>
            <m:sSub>
              <m:sSubPr>
                <m:ctrlPr>
                  <w:del w:id="61" w:author="Lichen Wu" w:date="2022-06-09T23:01:00Z">
                    <w:rPr>
                      <w:rFonts w:ascii="Cambria Math" w:hAnsi="Cambria Math"/>
                      <w:i/>
                    </w:rPr>
                  </w:del>
                </m:ctrlPr>
              </m:sSubPr>
              <m:e>
                <m:r>
                  <w:del w:id="62" w:author="Lichen Wu" w:date="2022-06-09T23:01:00Z">
                    <w:rPr>
                      <w:rFonts w:ascii="Cambria Math" w:hAnsi="Cambria Math"/>
                    </w:rPr>
                    <m:t>y</m:t>
                  </w:del>
                </m:r>
              </m:e>
              <m:sub>
                <m:r>
                  <w:del w:id="63" w:author="Lichen Wu" w:date="2022-06-08T19:46:00Z">
                    <w:rPr>
                      <w:rFonts w:ascii="Cambria Math" w:hAnsi="Cambria Math"/>
                    </w:rPr>
                    <m:t>predicted</m:t>
                  </w:del>
                </m:r>
              </m:sub>
            </m:sSub>
          </m:e>
        </m:d>
        <m:r>
          <w:rPr>
            <w:rFonts w:ascii="Cambria Math" w:hAnsi="Cambria Math"/>
          </w:rPr>
          <m:t xml:space="preserve"> </m:t>
        </m:r>
      </m:oMath>
      <w:r w:rsidRPr="005F7DE3">
        <w:t>is the standard deviation of</w:t>
      </w:r>
      <w:del w:id="64" w:author="Lichen Wu" w:date="2022-06-08T19:46:00Z">
        <w:r w:rsidRPr="005F7DE3" w:rsidDel="007216B8">
          <w:delText xml:space="preserve"> </w:delText>
        </w:r>
      </w:del>
      <w:ins w:id="65" w:author="Lichen Wu" w:date="2022-06-08T19:46:00Z">
        <w:r w:rsidR="007216B8">
          <w:t xml:space="preserve"> </w:t>
        </w:r>
      </w:ins>
      <w:ins w:id="66" w:author="Lichen Wu" w:date="2022-06-09T23:03:00Z">
        <w:r w:rsidR="0073387F">
          <w:t xml:space="preserve">absolute </w:t>
        </w:r>
      </w:ins>
      <w:ins w:id="67" w:author="Lichen Wu" w:date="2022-06-08T19:46:00Z">
        <w:r w:rsidR="007216B8">
          <w:t>measured values</w:t>
        </w:r>
      </w:ins>
      <w:del w:id="68" w:author="Lichen Wu" w:date="2022-06-08T19:46:00Z">
        <w:r w:rsidRPr="005F7DE3" w:rsidDel="007216B8">
          <w:delText>predictions</w:delText>
        </w:r>
      </w:del>
      <w:r w:rsidRPr="005F7DE3">
        <w:t>,</w:t>
      </w:r>
      <w:r w:rsidR="00ED39A8">
        <w:t xml:space="preserve"> and</w:t>
      </w:r>
      <w:r w:rsidRPr="005F7DE3">
        <w:t xml:space="preserve"> </w:t>
      </w:r>
      <m:oMath>
        <m:r>
          <w:ins w:id="69" w:author="Lichen Wu" w:date="2022-06-09T23:03:00Z">
            <w:rPr>
              <w:rFonts w:ascii="Cambria Math" w:hAnsi="Cambria Math"/>
            </w:rPr>
            <m:t>mean</m:t>
          </w:ins>
        </m:r>
        <m:d>
          <m:dPr>
            <m:ctrlPr>
              <w:ins w:id="70" w:author="Lichen Wu" w:date="2022-06-09T23:03:00Z">
                <w:rPr>
                  <w:rFonts w:ascii="Cambria Math" w:hAnsi="Cambria Math"/>
                  <w:i/>
                </w:rPr>
              </w:ins>
            </m:ctrlPr>
          </m:dPr>
          <m:e>
            <m:r>
              <w:ins w:id="71" w:author="Lichen Wu" w:date="2022-06-09T23:03:00Z">
                <w:rPr>
                  <w:rFonts w:ascii="Cambria Math" w:hAnsi="Cambria Math"/>
                </w:rPr>
                <m:t>abs</m:t>
              </w:ins>
            </m:r>
            <m:d>
              <m:dPr>
                <m:ctrlPr>
                  <w:ins w:id="72" w:author="Lichen Wu" w:date="2022-06-09T23:03:00Z">
                    <w:rPr>
                      <w:rFonts w:ascii="Cambria Math" w:hAnsi="Cambria Math"/>
                      <w:i/>
                    </w:rPr>
                  </w:ins>
                </m:ctrlPr>
              </m:dPr>
              <m:e>
                <m:sSub>
                  <m:sSubPr>
                    <m:ctrlPr>
                      <w:ins w:id="73" w:author="Lichen Wu" w:date="2022-06-09T23:03:00Z">
                        <w:rPr>
                          <w:rFonts w:ascii="Cambria Math" w:hAnsi="Cambria Math"/>
                          <w:i/>
                        </w:rPr>
                      </w:ins>
                    </m:ctrlPr>
                  </m:sSubPr>
                  <m:e>
                    <m:r>
                      <w:ins w:id="74" w:author="Lichen Wu" w:date="2022-06-09T23:03:00Z">
                        <w:rPr>
                          <w:rFonts w:ascii="Cambria Math" w:hAnsi="Cambria Math"/>
                        </w:rPr>
                        <m:t>y</m:t>
                      </w:ins>
                    </m:r>
                  </m:e>
                  <m:sub>
                    <m:r>
                      <w:ins w:id="75" w:author="Lichen Wu" w:date="2022-06-09T23:03:00Z">
                        <w:rPr>
                          <w:rFonts w:ascii="Cambria Math" w:hAnsi="Cambria Math"/>
                        </w:rPr>
                        <m:t>measured</m:t>
                      </w:ins>
                    </m:r>
                  </m:sub>
                </m:sSub>
              </m:e>
            </m:d>
          </m:e>
        </m:d>
      </m:oMath>
      <w:r w:rsidRPr="005F7DE3">
        <w:t xml:space="preserve"> </w:t>
      </w:r>
      <m:oMath>
        <m:sSub>
          <m:sSubPr>
            <m:ctrlPr>
              <w:del w:id="76" w:author="Lichen Wu" w:date="2022-06-09T23:03:00Z">
                <w:rPr>
                  <w:rFonts w:ascii="Cambria Math" w:hAnsi="Cambria Math"/>
                  <w:i/>
                </w:rPr>
              </w:del>
            </m:ctrlPr>
          </m:sSubPr>
          <m:e>
            <m:acc>
              <m:accPr>
                <m:chr m:val="̅"/>
                <m:ctrlPr>
                  <w:del w:id="77" w:author="Lichen Wu" w:date="2022-06-09T23:03:00Z">
                    <w:rPr>
                      <w:rFonts w:ascii="Cambria Math" w:hAnsi="Cambria Math"/>
                    </w:rPr>
                  </w:del>
                </m:ctrlPr>
              </m:accPr>
              <m:e>
                <m:r>
                  <w:del w:id="78" w:author="Lichen Wu" w:date="2022-06-09T23:03:00Z">
                    <w:rPr>
                      <w:rFonts w:ascii="Cambria Math" w:hAnsi="Cambria Math"/>
                    </w:rPr>
                    <m:t>y</m:t>
                  </w:del>
                </m:r>
              </m:e>
            </m:acc>
            <m:ctrlPr>
              <w:del w:id="79" w:author="Lichen Wu" w:date="2022-06-09T23:03:00Z">
                <w:rPr>
                  <w:rFonts w:ascii="Cambria Math" w:hAnsi="Cambria Math"/>
                </w:rPr>
              </w:del>
            </m:ctrlPr>
          </m:e>
          <m:sub>
            <m:r>
              <w:del w:id="80" w:author="Lichen Wu" w:date="2022-06-09T23:03:00Z">
                <w:rPr>
                  <w:rFonts w:ascii="Cambria Math" w:hAnsi="Cambria Math"/>
                </w:rPr>
                <m:t>measured</m:t>
              </w:del>
            </m:r>
          </m:sub>
        </m:sSub>
      </m:oMath>
      <w:del w:id="81" w:author="Lichen Wu" w:date="2022-06-09T23:03:00Z">
        <w:r w:rsidRPr="005F7DE3" w:rsidDel="0073387F">
          <w:delText xml:space="preserve"> </w:delText>
        </w:r>
      </w:del>
      <w:r w:rsidRPr="005F7DE3">
        <w:t xml:space="preserve">is the average of </w:t>
      </w:r>
      <w:ins w:id="82" w:author="Lichen Wu" w:date="2022-06-09T23:03:00Z">
        <w:r w:rsidR="0073387F">
          <w:t xml:space="preserve">absolute </w:t>
        </w:r>
      </w:ins>
      <w:r w:rsidRPr="005F7DE3">
        <w:t>measured values.</w:t>
      </w:r>
      <w:ins w:id="83" w:author="Lichen Wu" w:date="2022-06-08T19:46:00Z">
        <w:r w:rsidR="00F923EA">
          <w:t xml:space="preserve"> </w:t>
        </w:r>
      </w:ins>
      <w:ins w:id="84" w:author="Lichen Wu" w:date="2022-06-08T19:55:00Z">
        <w:r w:rsidR="007D15E2">
          <w:t>B</w:t>
        </w:r>
      </w:ins>
      <w:ins w:id="85" w:author="Lichen Wu" w:date="2022-06-08T19:48:00Z">
        <w:r w:rsidR="00F923EA">
          <w:t xml:space="preserve">oth </w:t>
        </w:r>
      </w:ins>
      <m:oMath>
        <m:sSub>
          <m:sSubPr>
            <m:ctrlPr>
              <w:ins w:id="86" w:author="Lichen Wu" w:date="2022-06-08T19:49:00Z">
                <w:rPr>
                  <w:rFonts w:ascii="Cambria Math" w:hAnsi="Cambria Math"/>
                  <w:i/>
                </w:rPr>
              </w:ins>
            </m:ctrlPr>
          </m:sSubPr>
          <m:e>
            <m:r>
              <w:ins w:id="87" w:author="Lichen Wu" w:date="2022-06-08T19:49:00Z">
                <w:rPr>
                  <w:rFonts w:ascii="Cambria Math" w:hAnsi="Cambria Math"/>
                </w:rPr>
                <m:t>y</m:t>
              </w:ins>
            </m:r>
          </m:e>
          <m:sub>
            <m:r>
              <w:ins w:id="88" w:author="Lichen Wu" w:date="2022-06-08T19:49:00Z">
                <w:rPr>
                  <w:rFonts w:ascii="Cambria Math" w:hAnsi="Cambria Math"/>
                </w:rPr>
                <m:t>measured,k</m:t>
              </w:ins>
            </m:r>
          </m:sub>
        </m:sSub>
      </m:oMath>
      <w:ins w:id="89" w:author="Lichen Wu" w:date="2022-06-08T19:48:00Z">
        <w:r w:rsidR="00F923EA">
          <w:t xml:space="preserve"> </w:t>
        </w:r>
      </w:ins>
      <w:ins w:id="90" w:author="Lichen Wu" w:date="2022-06-08T19:49:00Z">
        <w:r w:rsidR="00F923EA">
          <w:t xml:space="preserve">and </w:t>
        </w:r>
      </w:ins>
      <m:oMath>
        <m:sSub>
          <m:sSubPr>
            <m:ctrlPr>
              <w:ins w:id="91" w:author="Lichen Wu" w:date="2022-06-08T19:49:00Z">
                <w:rPr>
                  <w:rFonts w:ascii="Cambria Math" w:hAnsi="Cambria Math"/>
                  <w:i/>
                </w:rPr>
              </w:ins>
            </m:ctrlPr>
          </m:sSubPr>
          <m:e>
            <m:r>
              <w:ins w:id="92" w:author="Lichen Wu" w:date="2022-06-08T19:49:00Z">
                <w:rPr>
                  <w:rFonts w:ascii="Cambria Math" w:hAnsi="Cambria Math"/>
                </w:rPr>
                <m:t>y</m:t>
              </w:ins>
            </m:r>
          </m:e>
          <m:sub>
            <m:r>
              <w:ins w:id="93" w:author="Lichen Wu" w:date="2022-06-08T19:49:00Z">
                <w:rPr>
                  <w:rFonts w:ascii="Cambria Math" w:hAnsi="Cambria Math"/>
                </w:rPr>
                <m:t>predicted,k</m:t>
              </w:ins>
            </m:r>
          </m:sub>
        </m:sSub>
      </m:oMath>
      <w:ins w:id="94" w:author="Lichen Wu" w:date="2022-06-08T19:49:00Z">
        <w:r w:rsidR="00F923EA">
          <w:t xml:space="preserve"> are </w:t>
        </w:r>
      </w:ins>
      <w:ins w:id="95" w:author="Lichen Wu" w:date="2022-06-09T23:03:00Z">
        <w:r w:rsidR="0073387F">
          <w:t>signed</w:t>
        </w:r>
      </w:ins>
      <w:ins w:id="96" w:author="Lichen Wu" w:date="2022-06-08T19:48:00Z">
        <w:r w:rsidR="00F923EA">
          <w:t xml:space="preserve"> energy uses</w:t>
        </w:r>
      </w:ins>
      <w:ins w:id="97" w:author="Lichen Wu" w:date="2022-06-09T23:04:00Z">
        <w:r w:rsidR="0073387F">
          <w:t xml:space="preserve">, </w:t>
        </w:r>
        <w:del w:id="98" w:author="Braun, James E" w:date="2022-06-11T09:41:00Z">
          <w:r w:rsidR="0073387F" w:rsidDel="00560467">
            <w:delText>where</w:delText>
          </w:r>
        </w:del>
      </w:ins>
      <w:ins w:id="99" w:author="Braun, James E" w:date="2022-06-11T09:41:00Z">
        <w:r w:rsidR="00560467">
          <w:t>with</w:t>
        </w:r>
      </w:ins>
      <w:ins w:id="100" w:author="Lichen Wu" w:date="2022-06-09T23:04:00Z">
        <w:r w:rsidR="0073387F">
          <w:t xml:space="preserve"> positive </w:t>
        </w:r>
      </w:ins>
      <w:ins w:id="101" w:author="Lichen Wu" w:date="2022-06-10T10:02:00Z">
        <w:r w:rsidR="000C5E8F">
          <w:t>representing</w:t>
        </w:r>
      </w:ins>
      <w:ins w:id="102" w:author="Lichen Wu" w:date="2022-06-09T23:04:00Z">
        <w:r w:rsidR="0073387F">
          <w:t xml:space="preserve"> heating loads and negative </w:t>
        </w:r>
      </w:ins>
      <w:ins w:id="103" w:author="Lichen Wu" w:date="2022-06-10T10:02:00Z">
        <w:r w:rsidR="000C5E8F">
          <w:t>rep</w:t>
        </w:r>
      </w:ins>
      <w:ins w:id="104" w:author="Lichen Wu" w:date="2022-06-10T10:03:00Z">
        <w:r w:rsidR="000C5E8F">
          <w:t>resenting</w:t>
        </w:r>
      </w:ins>
      <w:ins w:id="105" w:author="Lichen Wu" w:date="2022-06-09T23:04:00Z">
        <w:r w:rsidR="0073387F">
          <w:t xml:space="preserve"> cooling loads</w:t>
        </w:r>
      </w:ins>
      <w:ins w:id="106" w:author="Lichen Wu" w:date="2022-06-08T19:49:00Z">
        <w:r w:rsidR="00F923EA">
          <w:t>.</w:t>
        </w:r>
      </w:ins>
      <w:ins w:id="107" w:author="Lichen Wu" w:date="2022-06-09T23:05:00Z">
        <w:r w:rsidR="0073387F">
          <w:t xml:space="preserve"> It </w:t>
        </w:r>
      </w:ins>
      <w:ins w:id="108" w:author="Lichen Wu" w:date="2022-06-10T10:03:00Z">
        <w:r w:rsidR="000C5E8F">
          <w:t>should be noted</w:t>
        </w:r>
      </w:ins>
      <w:ins w:id="109" w:author="Lichen Wu" w:date="2022-06-09T23:05:00Z">
        <w:r w:rsidR="0073387F">
          <w:t xml:space="preserve"> that the </w:t>
        </w:r>
        <w:bookmarkStart w:id="110" w:name="_Hlk105749688"/>
        <w:r w:rsidR="0073387F">
          <w:t xml:space="preserve">absolute prediction difference is </w:t>
        </w:r>
      </w:ins>
      <w:ins w:id="111" w:author="Lichen Wu" w:date="2022-06-10T10:03:00Z">
        <w:r w:rsidR="000C5E8F">
          <w:t>determined</w:t>
        </w:r>
      </w:ins>
      <w:ins w:id="112" w:author="Lichen Wu" w:date="2022-06-09T23:05:00Z">
        <w:r w:rsidR="0073387F">
          <w:t xml:space="preserve"> </w:t>
        </w:r>
      </w:ins>
      <w:ins w:id="113" w:author="Lichen Wu" w:date="2022-06-10T10:03:00Z">
        <w:r w:rsidR="000C5E8F">
          <w:t>using</w:t>
        </w:r>
      </w:ins>
      <w:ins w:id="114" w:author="Lichen Wu" w:date="2022-06-09T23:05:00Z">
        <w:r w:rsidR="0073387F">
          <w:t xml:space="preserve"> signed energy use values, </w:t>
        </w:r>
      </w:ins>
      <w:ins w:id="115" w:author="Lichen Wu" w:date="2022-06-10T10:03:00Z">
        <w:r w:rsidR="000C5E8F">
          <w:t>whereas</w:t>
        </w:r>
      </w:ins>
      <w:ins w:id="116" w:author="Lichen Wu" w:date="2022-06-09T23:06:00Z">
        <w:r w:rsidR="0073387F">
          <w:t xml:space="preserve"> </w:t>
        </w:r>
      </w:ins>
      <w:ins w:id="117" w:author="Lichen Wu" w:date="2022-06-09T23:07:00Z">
        <w:r w:rsidR="007E3320">
          <w:t xml:space="preserve">the prediction difference is normalized </w:t>
        </w:r>
      </w:ins>
      <w:ins w:id="118" w:author="Lichen Wu" w:date="2022-06-10T10:43:00Z">
        <w:r w:rsidR="00BB1CEF">
          <w:t>using</w:t>
        </w:r>
      </w:ins>
      <w:ins w:id="119" w:author="Lichen Wu" w:date="2022-06-09T23:07:00Z">
        <w:r w:rsidR="007E3320">
          <w:t xml:space="preserve"> absolute energy uses</w:t>
        </w:r>
        <w:bookmarkEnd w:id="110"/>
        <w:r w:rsidR="007E3320">
          <w:t>.</w:t>
        </w:r>
      </w:ins>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4629F7EF"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d>
          <m:dPr>
            <m:ctrlPr>
              <w:rPr>
                <w:rFonts w:ascii="Cambria Math" w:hAnsi="Cambria Math"/>
              </w:rPr>
            </m:ctrlPr>
          </m:dPr>
          <m:e>
            <m:r>
              <m:rPr>
                <m:sty m:val="p"/>
              </m:rPr>
              <w:rPr>
                <w:rFonts w:ascii="Cambria Math" w:hAnsi="Cambria Math"/>
              </w:rPr>
              <m:t>AmbientWeatherNetwork2022</m:t>
            </m:r>
          </m:e>
        </m:d>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2104042C"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2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ins w:id="120" w:author="Lichen Wu" w:date="2022-06-10T09:40:00Z">
        <w:r w:rsidR="008C1758">
          <w:t xml:space="preserve">the amount of energy added </w:t>
        </w:r>
      </w:ins>
      <w:ins w:id="121" w:author="Lichen Wu" w:date="2022-06-10T09:41:00Z">
        <w:r w:rsidR="008C1758">
          <w:t xml:space="preserve">to or extracted from the </w:t>
        </w:r>
      </w:ins>
      <w:ins w:id="122" w:author="Lichen Wu" w:date="2022-06-10T09:42:00Z">
        <w:r w:rsidR="008C1758">
          <w:t xml:space="preserve">water within </w:t>
        </w:r>
      </w:ins>
      <w:ins w:id="123" w:author="Lichen Wu" w:date="2022-06-10T09:41:00Z">
        <w:r w:rsidR="008C1758">
          <w:t>radiant slab pipe</w:t>
        </w:r>
      </w:ins>
      <w:ins w:id="124" w:author="Lichen Wu" w:date="2022-06-10T09:42:00Z">
        <w:r w:rsidR="008C1758">
          <w:t>s</w:t>
        </w:r>
      </w:ins>
      <w:ins w:id="125" w:author="Lichen Wu" w:date="2022-06-10T09:41:00Z">
        <w:r w:rsidR="008C1758">
          <w:t xml:space="preserve"> to maintain the space thermal comfort</w:t>
        </w:r>
      </w:ins>
      <w:del w:id="126" w:author="Lichen Wu" w:date="2022-06-08T20:56:00Z">
        <w:r w:rsidR="00D86C17" w:rsidRPr="005F7DE3" w:rsidDel="00556062">
          <w:delText>thermal heat flux load requirements</w:delText>
        </w:r>
      </w:del>
      <w:r w:rsidR="00D86C17" w:rsidRPr="005F7DE3">
        <w:t>,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t>
      </w:r>
      <w:r w:rsidR="003E6258" w:rsidRPr="005F7DE3">
        <w:lastRenderedPageBreak/>
        <w:t xml:space="preserve">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FD7C74"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fldSimple w:instr=" SEQ Eq \* MERGEFORMAT ">
              <w:r w:rsidR="009A60BB">
                <w:rPr>
                  <w:noProof/>
                </w:rPr>
                <w:t>24</w:t>
              </w:r>
            </w:fldSimple>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FD7C74"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fldSimple w:instr=" SEQ Eq \* MERGEFORMAT ">
              <w:r w:rsidR="009A60BB">
                <w:rPr>
                  <w:noProof/>
                </w:rPr>
                <w:t>25</w:t>
              </w:r>
            </w:fldSimple>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48218F28" w:rsidR="00BB31D6" w:rsidRPr="005F7DE3" w:rsidRDefault="007E3320"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fldSimple w:instr=" SEQ Eq \* MERGEFORMAT ">
              <w:r w:rsidR="009A60BB">
                <w:rPr>
                  <w:noProof/>
                </w:rPr>
                <w:t>26</w:t>
              </w:r>
            </w:fldSimple>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435DA8">
      <w:pPr>
        <w:pStyle w:val="Caption"/>
      </w:pPr>
      <w:r w:rsidRPr="005F7DE3">
        <w:rPr>
          <w:b/>
          <w:bCs/>
        </w:rPr>
        <w:t xml:space="preserve">Figure </w:t>
      </w:r>
      <w:bookmarkStart w:id="127"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127"/>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435DA8">
      <w:pPr>
        <w:pStyle w:val="Caption"/>
      </w:pPr>
    </w:p>
    <w:p w14:paraId="397EE5FC" w14:textId="77777777" w:rsidR="008C19AC" w:rsidRDefault="008C19AC" w:rsidP="00435DA8">
      <w:pPr>
        <w:pStyle w:val="Caption"/>
      </w:pPr>
    </w:p>
    <w:p w14:paraId="4A2F0988" w14:textId="0991CD55" w:rsidR="008C19AC" w:rsidRPr="005F7DE3" w:rsidRDefault="008C19AC" w:rsidP="00435DA8">
      <w:pPr>
        <w:pStyle w:val="Caption"/>
      </w:pPr>
      <w:r w:rsidRPr="005F7DE3">
        <w:rPr>
          <w:b/>
          <w:bCs/>
        </w:rPr>
        <w:t xml:space="preserve">Table </w:t>
      </w:r>
      <w:bookmarkStart w:id="128"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128"/>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FD7C74"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FD7C74"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FD7C74"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FD7C74"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FD7C74"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FD7C74"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435DA8">
      <w:pPr>
        <w:pStyle w:val="Caption"/>
      </w:pPr>
      <w:r w:rsidRPr="005F7DE3">
        <w:rPr>
          <w:b/>
          <w:bCs/>
        </w:rPr>
        <w:t xml:space="preserve">Figure </w:t>
      </w:r>
      <w:bookmarkStart w:id="129"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129"/>
      <w:r w:rsidRPr="005F7DE3">
        <w:t xml:space="preserve"> Testing results for Model 1, Model 2 and Model 3</w:t>
      </w:r>
      <w:r w:rsidR="00F963A4">
        <w:t>.</w:t>
      </w:r>
    </w:p>
    <w:p w14:paraId="46B68A2C" w14:textId="7C98AB20" w:rsidR="00BB31D6" w:rsidRPr="005F7DE3" w:rsidRDefault="00BB31D6" w:rsidP="00435DA8">
      <w:pPr>
        <w:pStyle w:val="Caption"/>
      </w:pPr>
      <w:r w:rsidRPr="005F7DE3">
        <w:rPr>
          <w:b/>
          <w:bCs/>
        </w:rPr>
        <w:t xml:space="preserve">Table </w:t>
      </w:r>
      <w:bookmarkStart w:id="130"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130"/>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131"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196A3803" w:rsidR="00723460" w:rsidRPr="005F7DE3" w:rsidRDefault="00723460" w:rsidP="00BA158B">
            <w:pPr>
              <w:jc w:val="center"/>
              <w:rPr>
                <w:lang w:eastAsia="zh-CN"/>
              </w:rPr>
            </w:pPr>
            <w:r w:rsidRPr="005F7DE3">
              <w:rPr>
                <w:lang w:eastAsia="zh-CN"/>
              </w:rPr>
              <w:t>1</w:t>
            </w:r>
            <w:ins w:id="132" w:author="Lichen Wu" w:date="2022-06-09T23:31:00Z">
              <w:r w:rsidR="00361936">
                <w:rPr>
                  <w:lang w:eastAsia="zh-CN"/>
                </w:rPr>
                <w:t>69.09</w:t>
              </w:r>
            </w:ins>
            <w:del w:id="133" w:author="Lichen Wu" w:date="2022-06-08T19:57:00Z">
              <w:r w:rsidDel="00463191">
                <w:rPr>
                  <w:lang w:eastAsia="zh-CN"/>
                </w:rPr>
                <w:delText>34.51</w:delText>
              </w:r>
            </w:del>
          </w:p>
        </w:tc>
        <w:tc>
          <w:tcPr>
            <w:tcW w:w="1675" w:type="dxa"/>
            <w:tcBorders>
              <w:top w:val="single" w:sz="4" w:space="0" w:color="auto"/>
            </w:tcBorders>
            <w:vAlign w:val="center"/>
          </w:tcPr>
          <w:p w14:paraId="5DD3E4AC" w14:textId="077F4299" w:rsidR="00723460" w:rsidRPr="005F7DE3" w:rsidRDefault="00361936" w:rsidP="00BA158B">
            <w:pPr>
              <w:jc w:val="center"/>
              <w:rPr>
                <w:lang w:eastAsia="zh-CN"/>
              </w:rPr>
            </w:pPr>
            <w:ins w:id="134" w:author="Lichen Wu" w:date="2022-06-09T23:31:00Z">
              <w:r>
                <w:rPr>
                  <w:lang w:eastAsia="zh-CN"/>
                </w:rPr>
                <w:t>70.34</w:t>
              </w:r>
            </w:ins>
            <w:del w:id="135" w:author="Lichen Wu" w:date="2022-06-08T19:57:00Z">
              <w:r w:rsidR="00723460" w:rsidDel="00463191">
                <w:rPr>
                  <w:lang w:eastAsia="zh-CN"/>
                </w:rPr>
                <w:delText>110.95</w:delText>
              </w:r>
            </w:del>
          </w:p>
        </w:tc>
        <w:tc>
          <w:tcPr>
            <w:tcW w:w="1577" w:type="dxa"/>
            <w:tcBorders>
              <w:top w:val="single" w:sz="4" w:space="0" w:color="auto"/>
            </w:tcBorders>
            <w:vAlign w:val="center"/>
          </w:tcPr>
          <w:p w14:paraId="24F871DA" w14:textId="57E33571" w:rsidR="00723460" w:rsidRPr="005F7DE3" w:rsidRDefault="00723460" w:rsidP="00BA158B">
            <w:pPr>
              <w:jc w:val="center"/>
              <w:rPr>
                <w:lang w:eastAsia="zh-CN"/>
              </w:rPr>
            </w:pPr>
            <w:r>
              <w:rPr>
                <w:lang w:eastAsia="zh-CN"/>
              </w:rPr>
              <w:t>4</w:t>
            </w:r>
            <w:ins w:id="136" w:author="Lichen Wu" w:date="2022-06-09T23:31:00Z">
              <w:r w:rsidR="00361936">
                <w:rPr>
                  <w:lang w:eastAsia="zh-CN"/>
                </w:rPr>
                <w:t>2.24</w:t>
              </w:r>
            </w:ins>
            <w:del w:id="137" w:author="Lichen Wu" w:date="2022-06-08T19:57:00Z">
              <w:r w:rsidDel="00463191">
                <w:rPr>
                  <w:lang w:eastAsia="zh-CN"/>
                </w:rPr>
                <w:delText>2.41</w:delText>
              </w:r>
            </w:del>
          </w:p>
        </w:tc>
        <w:tc>
          <w:tcPr>
            <w:tcW w:w="1577" w:type="dxa"/>
            <w:tcBorders>
              <w:top w:val="single" w:sz="4" w:space="0" w:color="auto"/>
            </w:tcBorders>
          </w:tcPr>
          <w:p w14:paraId="2C638052" w14:textId="2F5DA3BB" w:rsidR="00723460" w:rsidRDefault="00361936" w:rsidP="00BA158B">
            <w:pPr>
              <w:jc w:val="center"/>
              <w:rPr>
                <w:lang w:eastAsia="zh-CN"/>
              </w:rPr>
            </w:pPr>
            <w:ins w:id="138" w:author="Lichen Wu" w:date="2022-06-09T23:31:00Z">
              <w:r>
                <w:rPr>
                  <w:lang w:eastAsia="zh-CN"/>
                </w:rPr>
                <w:t>52.33</w:t>
              </w:r>
            </w:ins>
            <w:del w:id="139" w:author="Lichen Wu" w:date="2022-06-08T19:57:00Z">
              <w:r w:rsidR="00723460" w:rsidDel="00463191">
                <w:rPr>
                  <w:lang w:eastAsia="zh-CN"/>
                </w:rPr>
                <w:delText>429.55</w:delText>
              </w:r>
            </w:del>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12942989" w:rsidR="00723460" w:rsidRPr="00707CF9" w:rsidRDefault="00361936" w:rsidP="00C87DE6">
            <w:pPr>
              <w:jc w:val="center"/>
              <w:rPr>
                <w:b/>
                <w:bCs/>
                <w:lang w:eastAsia="zh-CN"/>
              </w:rPr>
            </w:pPr>
            <w:ins w:id="140" w:author="Lichen Wu" w:date="2022-06-09T23:31:00Z">
              <w:r>
                <w:rPr>
                  <w:lang w:eastAsia="zh-CN"/>
                </w:rPr>
                <w:t>27.38</w:t>
              </w:r>
            </w:ins>
            <w:del w:id="141" w:author="Lichen Wu" w:date="2022-06-08T19:58:00Z">
              <w:r w:rsidR="00723460" w:rsidRPr="00052718" w:rsidDel="00463191">
                <w:rPr>
                  <w:lang w:eastAsia="zh-CN"/>
                </w:rPr>
                <w:delText>16.89</w:delText>
              </w:r>
            </w:del>
          </w:p>
        </w:tc>
        <w:tc>
          <w:tcPr>
            <w:tcW w:w="1675" w:type="dxa"/>
            <w:vAlign w:val="center"/>
          </w:tcPr>
          <w:p w14:paraId="5B0AD9CD" w14:textId="5C479ABF" w:rsidR="00723460" w:rsidRPr="00707CF9" w:rsidRDefault="00361936" w:rsidP="00C87DE6">
            <w:pPr>
              <w:jc w:val="center"/>
              <w:rPr>
                <w:b/>
                <w:bCs/>
                <w:lang w:eastAsia="zh-CN"/>
              </w:rPr>
            </w:pPr>
            <w:ins w:id="142" w:author="Lichen Wu" w:date="2022-06-09T23:32:00Z">
              <w:r>
                <w:rPr>
                  <w:lang w:eastAsia="zh-CN"/>
                </w:rPr>
                <w:t>11.39</w:t>
              </w:r>
            </w:ins>
            <w:del w:id="143" w:author="Lichen Wu" w:date="2022-06-09T23:32:00Z">
              <w:r w:rsidR="00723460" w:rsidRPr="00052718" w:rsidDel="00361936">
                <w:rPr>
                  <w:lang w:eastAsia="zh-CN"/>
                </w:rPr>
                <w:delText>1</w:delText>
              </w:r>
            </w:del>
            <w:del w:id="144" w:author="Lichen Wu" w:date="2022-06-08T19:58:00Z">
              <w:r w:rsidR="00723460" w:rsidRPr="00052718" w:rsidDel="00463191">
                <w:rPr>
                  <w:lang w:eastAsia="zh-CN"/>
                </w:rPr>
                <w:delText>7.80</w:delText>
              </w:r>
            </w:del>
          </w:p>
        </w:tc>
        <w:tc>
          <w:tcPr>
            <w:tcW w:w="1577" w:type="dxa"/>
            <w:vAlign w:val="center"/>
          </w:tcPr>
          <w:p w14:paraId="4A52849C" w14:textId="13176FF0" w:rsidR="00723460" w:rsidRPr="00707CF9" w:rsidRDefault="00361936" w:rsidP="00C87DE6">
            <w:pPr>
              <w:jc w:val="center"/>
              <w:rPr>
                <w:b/>
                <w:bCs/>
                <w:lang w:eastAsia="zh-CN"/>
              </w:rPr>
            </w:pPr>
            <w:ins w:id="145" w:author="Lichen Wu" w:date="2022-06-09T23:32:00Z">
              <w:r>
                <w:rPr>
                  <w:lang w:eastAsia="zh-CN"/>
                </w:rPr>
                <w:t>6.90</w:t>
              </w:r>
            </w:ins>
            <w:del w:id="146" w:author="Lichen Wu" w:date="2022-06-08T19:58:00Z">
              <w:r w:rsidR="00723460" w:rsidRPr="00052718" w:rsidDel="00463191">
                <w:rPr>
                  <w:lang w:eastAsia="zh-CN"/>
                </w:rPr>
                <w:delText>6.89</w:delText>
              </w:r>
            </w:del>
          </w:p>
        </w:tc>
        <w:tc>
          <w:tcPr>
            <w:tcW w:w="1577" w:type="dxa"/>
          </w:tcPr>
          <w:p w14:paraId="7B4C695C" w14:textId="0031B7FD" w:rsidR="00723460" w:rsidRPr="00463191" w:rsidRDefault="00361936" w:rsidP="00C87DE6">
            <w:pPr>
              <w:jc w:val="center"/>
              <w:rPr>
                <w:lang w:eastAsia="zh-CN"/>
                <w:rPrChange w:id="147" w:author="Lichen Wu" w:date="2022-06-08T19:59:00Z">
                  <w:rPr>
                    <w:b/>
                    <w:bCs/>
                    <w:lang w:eastAsia="zh-CN"/>
                  </w:rPr>
                </w:rPrChange>
              </w:rPr>
            </w:pPr>
            <w:ins w:id="148" w:author="Lichen Wu" w:date="2022-06-09T23:32:00Z">
              <w:r>
                <w:rPr>
                  <w:lang w:eastAsia="zh-CN"/>
                </w:rPr>
                <w:t>10.68</w:t>
              </w:r>
            </w:ins>
            <w:del w:id="149" w:author="Lichen Wu" w:date="2022-06-08T19:58:00Z">
              <w:r w:rsidR="00723460" w:rsidRPr="00463191" w:rsidDel="00463191">
                <w:rPr>
                  <w:lang w:eastAsia="zh-CN"/>
                  <w:rPrChange w:id="150" w:author="Lichen Wu" w:date="2022-06-08T19:59:00Z">
                    <w:rPr>
                      <w:b/>
                      <w:bCs/>
                      <w:lang w:eastAsia="zh-CN"/>
                    </w:rPr>
                  </w:rPrChange>
                </w:rPr>
                <w:delText>66.28</w:delText>
              </w:r>
            </w:del>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0FB447C8" w:rsidR="00723460" w:rsidRPr="00707CF9" w:rsidRDefault="00361936" w:rsidP="00C87DE6">
            <w:pPr>
              <w:jc w:val="center"/>
              <w:rPr>
                <w:lang w:eastAsia="zh-CN"/>
              </w:rPr>
            </w:pPr>
            <w:ins w:id="151" w:author="Lichen Wu" w:date="2022-06-09T23:32:00Z">
              <w:r>
                <w:rPr>
                  <w:b/>
                  <w:bCs/>
                  <w:lang w:eastAsia="zh-CN"/>
                </w:rPr>
                <w:t>24.08</w:t>
              </w:r>
            </w:ins>
            <w:del w:id="152" w:author="Lichen Wu" w:date="2022-06-08T19:58:00Z">
              <w:r w:rsidR="00723460" w:rsidRPr="00052718" w:rsidDel="00463191">
                <w:rPr>
                  <w:b/>
                  <w:bCs/>
                  <w:lang w:eastAsia="zh-CN"/>
                </w:rPr>
                <w:delText>13.56</w:delText>
              </w:r>
            </w:del>
          </w:p>
        </w:tc>
        <w:tc>
          <w:tcPr>
            <w:tcW w:w="1675" w:type="dxa"/>
            <w:tcBorders>
              <w:bottom w:val="single" w:sz="4" w:space="0" w:color="auto"/>
            </w:tcBorders>
            <w:vAlign w:val="center"/>
          </w:tcPr>
          <w:p w14:paraId="4C148A7C" w14:textId="67F962B9" w:rsidR="00723460" w:rsidRPr="00707CF9" w:rsidRDefault="00361936" w:rsidP="00C87DE6">
            <w:pPr>
              <w:jc w:val="center"/>
              <w:rPr>
                <w:lang w:eastAsia="zh-CN"/>
              </w:rPr>
            </w:pPr>
            <w:ins w:id="153" w:author="Lichen Wu" w:date="2022-06-09T23:32:00Z">
              <w:r>
                <w:rPr>
                  <w:b/>
                  <w:bCs/>
                  <w:lang w:eastAsia="zh-CN"/>
                </w:rPr>
                <w:t>10.02</w:t>
              </w:r>
            </w:ins>
            <w:del w:id="154" w:author="Lichen Wu" w:date="2022-06-08T19:58:00Z">
              <w:r w:rsidR="00723460" w:rsidRPr="00052718" w:rsidDel="00463191">
                <w:rPr>
                  <w:b/>
                  <w:bCs/>
                  <w:lang w:eastAsia="zh-CN"/>
                </w:rPr>
                <w:delText>15.59</w:delText>
              </w:r>
            </w:del>
          </w:p>
        </w:tc>
        <w:tc>
          <w:tcPr>
            <w:tcW w:w="1577" w:type="dxa"/>
            <w:tcBorders>
              <w:bottom w:val="single" w:sz="4" w:space="0" w:color="auto"/>
            </w:tcBorders>
            <w:vAlign w:val="center"/>
          </w:tcPr>
          <w:p w14:paraId="4B119B73" w14:textId="33952873" w:rsidR="00723460" w:rsidRPr="00707CF9" w:rsidRDefault="00361936" w:rsidP="00C87DE6">
            <w:pPr>
              <w:jc w:val="center"/>
              <w:rPr>
                <w:lang w:eastAsia="zh-CN"/>
              </w:rPr>
            </w:pPr>
            <w:ins w:id="155" w:author="Lichen Wu" w:date="2022-06-09T23:32:00Z">
              <w:r>
                <w:rPr>
                  <w:b/>
                  <w:bCs/>
                  <w:lang w:eastAsia="zh-CN"/>
                </w:rPr>
                <w:t>5.74</w:t>
              </w:r>
            </w:ins>
            <w:del w:id="156" w:author="Lichen Wu" w:date="2022-06-08T19:58:00Z">
              <w:r w:rsidR="00723460" w:rsidRPr="00052718" w:rsidDel="00463191">
                <w:rPr>
                  <w:b/>
                  <w:bCs/>
                  <w:lang w:eastAsia="zh-CN"/>
                </w:rPr>
                <w:delText>5.76</w:delText>
              </w:r>
            </w:del>
          </w:p>
        </w:tc>
        <w:tc>
          <w:tcPr>
            <w:tcW w:w="1577" w:type="dxa"/>
            <w:tcBorders>
              <w:bottom w:val="single" w:sz="4" w:space="0" w:color="auto"/>
            </w:tcBorders>
          </w:tcPr>
          <w:p w14:paraId="7BB541A4" w14:textId="3D45860A" w:rsidR="00723460" w:rsidRPr="00463191" w:rsidRDefault="00361936" w:rsidP="00C87DE6">
            <w:pPr>
              <w:jc w:val="center"/>
              <w:rPr>
                <w:b/>
                <w:bCs/>
                <w:lang w:eastAsia="zh-CN"/>
                <w:rPrChange w:id="157" w:author="Lichen Wu" w:date="2022-06-08T19:59:00Z">
                  <w:rPr>
                    <w:lang w:eastAsia="zh-CN"/>
                  </w:rPr>
                </w:rPrChange>
              </w:rPr>
            </w:pPr>
            <w:ins w:id="158" w:author="Lichen Wu" w:date="2022-06-09T23:33:00Z">
              <w:r>
                <w:rPr>
                  <w:b/>
                  <w:bCs/>
                  <w:lang w:eastAsia="zh-CN"/>
                </w:rPr>
                <w:t>9.13</w:t>
              </w:r>
            </w:ins>
            <w:del w:id="159" w:author="Lichen Wu" w:date="2022-06-08T19:59:00Z">
              <w:r w:rsidR="00723460" w:rsidRPr="00463191" w:rsidDel="00463191">
                <w:rPr>
                  <w:b/>
                  <w:bCs/>
                  <w:lang w:eastAsia="zh-CN"/>
                  <w:rPrChange w:id="160" w:author="Lichen Wu" w:date="2022-06-08T19:59:00Z">
                    <w:rPr>
                      <w:lang w:eastAsia="zh-CN"/>
                    </w:rPr>
                  </w:rPrChange>
                </w:rPr>
                <w:delText>108.53</w:delText>
              </w:r>
            </w:del>
          </w:p>
        </w:tc>
      </w:tr>
      <w:bookmarkEnd w:id="131"/>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6E619579"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ins w:id="161" w:author="Lichen Wu" w:date="2022-06-08T20:44:00Z">
        <w:r w:rsidR="00320BF7">
          <w:t xml:space="preserve"> </w:t>
        </w:r>
      </w:ins>
      <w:ins w:id="162" w:author="Lichen Wu" w:date="2022-06-09T23:52:00Z">
        <w:r w:rsidR="002B3091">
          <w:t>2</w:t>
        </w:r>
      </w:ins>
      <w:ins w:id="163" w:author="Lichen Wu" w:date="2022-06-08T20:44:00Z">
        <w:r w:rsidR="00320BF7">
          <w:t>%</w:t>
        </w:r>
      </w:ins>
      <w:del w:id="164" w:author="Lichen Wu" w:date="2022-06-08T20:42:00Z">
        <w:r w:rsidR="006D0498" w:rsidRPr="00853CB8" w:rsidDel="007C36D5">
          <w:delText xml:space="preserve"> 3.26%</w:delText>
        </w:r>
      </w:del>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435DA8">
      <w:pPr>
        <w:pStyle w:val="Caption"/>
      </w:pPr>
      <w:r w:rsidRPr="00C4330D">
        <w:rPr>
          <w:b/>
          <w:bCs/>
        </w:rPr>
        <w:t xml:space="preserve">Table </w:t>
      </w:r>
      <w:bookmarkStart w:id="165"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165"/>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FD7C74"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FD7C74"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FD7C74"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FD7C74"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Del="00AB02A6" w:rsidRDefault="00FF6D54">
      <w:pPr>
        <w:pStyle w:val="Caption"/>
        <w:rPr>
          <w:del w:id="166" w:author="Lichen Wu" w:date="2022-06-08T20:58:00Z"/>
        </w:rPr>
        <w:pPrChange w:id="167" w:author="Lichen Wu" w:date="2022-06-08T20:58:00Z">
          <w:pPr/>
        </w:pPrChange>
      </w:pPr>
    </w:p>
    <w:p w14:paraId="2C46573F" w14:textId="77777777" w:rsidR="008C19AC" w:rsidDel="00AB02A6" w:rsidRDefault="008C19AC" w:rsidP="002E2236">
      <w:pPr>
        <w:pStyle w:val="Caption"/>
        <w:rPr>
          <w:del w:id="168" w:author="Lichen Wu" w:date="2022-06-08T20:58:00Z"/>
        </w:rPr>
      </w:pPr>
      <w:bookmarkStart w:id="169" w:name="_Hlk101185801"/>
    </w:p>
    <w:p w14:paraId="576E9363" w14:textId="77777777" w:rsidR="008C19AC" w:rsidDel="00AB02A6" w:rsidRDefault="008C19AC" w:rsidP="002E2236">
      <w:pPr>
        <w:pStyle w:val="Caption"/>
        <w:rPr>
          <w:del w:id="170" w:author="Lichen Wu" w:date="2022-06-08T20:58:00Z"/>
        </w:rPr>
      </w:pPr>
    </w:p>
    <w:p w14:paraId="0472FB30" w14:textId="77777777" w:rsidR="008C19AC" w:rsidRDefault="008C19AC" w:rsidP="00435DA8">
      <w:pPr>
        <w:pStyle w:val="Caption"/>
      </w:pPr>
    </w:p>
    <w:p w14:paraId="263B7584" w14:textId="48190F76" w:rsidR="00FF6D54" w:rsidRPr="005F7DE3" w:rsidRDefault="00FF6D54" w:rsidP="00435DA8">
      <w:pPr>
        <w:pStyle w:val="Caption"/>
      </w:pPr>
      <w:r w:rsidRPr="00C4330D">
        <w:rPr>
          <w:b/>
          <w:bCs/>
        </w:rPr>
        <w:lastRenderedPageBreak/>
        <w:t xml:space="preserve">Table </w:t>
      </w:r>
      <w:bookmarkStart w:id="171" w:name="ggmr_tb"/>
      <w:bookmarkStart w:id="172"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171"/>
      <w:bookmarkEnd w:id="172"/>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FD7C74"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0397DCD" w:rsidR="000401EE" w:rsidRPr="005F7DE3" w:rsidRDefault="00DC279C" w:rsidP="00597DDA">
            <w:pPr>
              <w:jc w:val="center"/>
            </w:pPr>
            <w:ins w:id="173" w:author="Lichen Wu" w:date="2022-06-08T20:38:00Z">
              <w:r>
                <w:t>1</w:t>
              </w:r>
            </w:ins>
            <w:ins w:id="174" w:author="Lichen Wu" w:date="2022-06-09T23:33:00Z">
              <w:r w:rsidR="00361936">
                <w:t>6.48</w:t>
              </w:r>
            </w:ins>
            <w:del w:id="175" w:author="Lichen Wu" w:date="2022-06-08T20:38:00Z">
              <w:r w:rsidR="000401EE" w:rsidRPr="005F7DE3" w:rsidDel="00DC279C">
                <w:delText>25.81</w:delText>
              </w:r>
            </w:del>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3E8BCCAB" w:rsidR="000401EE" w:rsidRPr="005F7DE3" w:rsidRDefault="00FD7C74"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382366AC" w:rsidR="000401EE" w:rsidRPr="005F7DE3" w:rsidRDefault="00DC279C" w:rsidP="00597DDA">
            <w:pPr>
              <w:jc w:val="center"/>
            </w:pPr>
            <w:ins w:id="176" w:author="Lichen Wu" w:date="2022-06-08T20:38:00Z">
              <w:r>
                <w:t>16.</w:t>
              </w:r>
            </w:ins>
            <w:ins w:id="177" w:author="Lichen Wu" w:date="2022-06-09T23:51:00Z">
              <w:r w:rsidR="005C34D8">
                <w:t>4</w:t>
              </w:r>
            </w:ins>
            <w:ins w:id="178" w:author="Lichen Wu" w:date="2022-06-09T23:33:00Z">
              <w:r w:rsidR="00361936">
                <w:t>9</w:t>
              </w:r>
            </w:ins>
            <w:del w:id="179" w:author="Lichen Wu" w:date="2022-06-08T20:38:00Z">
              <w:r w:rsidR="000401EE" w:rsidRPr="005F7DE3" w:rsidDel="00DC279C">
                <w:delText>26.93</w:delText>
              </w:r>
            </w:del>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FD7C74"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D1A5BBF" w:rsidR="000401EE" w:rsidRPr="00E56C39" w:rsidRDefault="00DC279C" w:rsidP="00597DDA">
            <w:pPr>
              <w:jc w:val="center"/>
              <w:rPr>
                <w:b/>
                <w:bCs/>
              </w:rPr>
            </w:pPr>
            <w:ins w:id="180" w:author="Lichen Wu" w:date="2022-06-08T20:38:00Z">
              <w:r>
                <w:rPr>
                  <w:b/>
                  <w:bCs/>
                </w:rPr>
                <w:t>14.</w:t>
              </w:r>
            </w:ins>
            <w:ins w:id="181" w:author="Lichen Wu" w:date="2022-06-09T23:33:00Z">
              <w:r w:rsidR="00361936">
                <w:rPr>
                  <w:b/>
                  <w:bCs/>
                </w:rPr>
                <w:t>48</w:t>
              </w:r>
            </w:ins>
            <w:del w:id="182" w:author="Lichen Wu" w:date="2022-06-08T20:38:00Z">
              <w:r w:rsidR="000401EE" w:rsidRPr="00E56C39" w:rsidDel="00DC279C">
                <w:rPr>
                  <w:b/>
                  <w:bCs/>
                </w:rPr>
                <w:delText>22.55</w:delText>
              </w:r>
            </w:del>
          </w:p>
        </w:tc>
      </w:tr>
      <w:bookmarkEnd w:id="169"/>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D9EFF7B"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ins w:id="183" w:author="Lichen Wu" w:date="2022-06-08T20:44:00Z">
        <w:r w:rsidR="00320BF7">
          <w:t>0</w:t>
        </w:r>
      </w:ins>
      <w:del w:id="184" w:author="Lichen Wu" w:date="2022-06-08T20:44:00Z">
        <w:r w:rsidR="0014731B" w:rsidRPr="00853CB8" w:rsidDel="00320BF7">
          <w:delText>1</w:delText>
        </w:r>
      </w:del>
      <w:r w:rsidR="0014731B" w:rsidRPr="00853CB8">
        <w:t>.</w:t>
      </w:r>
      <w:ins w:id="185" w:author="Lichen Wu" w:date="2022-06-08T20:44:00Z">
        <w:r w:rsidR="00320BF7">
          <w:t>3</w:t>
        </w:r>
      </w:ins>
      <w:ins w:id="186" w:author="Lichen Wu" w:date="2022-06-09T23:52:00Z">
        <w:r w:rsidR="006C3DE2">
          <w:t>0</w:t>
        </w:r>
      </w:ins>
      <w:del w:id="187" w:author="Lichen Wu" w:date="2022-06-08T20:44:00Z">
        <w:r w:rsidR="0014731B" w:rsidRPr="00853CB8" w:rsidDel="00320BF7">
          <w:delText>27</w:delText>
        </w:r>
      </w:del>
      <w:r w:rsidR="0014731B" w:rsidRPr="00853CB8">
        <w:t>%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78E0B98" w:rsidR="00AC6A1D" w:rsidRDefault="008B67F0" w:rsidP="00AC6A1D">
      <w:pPr>
        <w:keepNext/>
        <w:jc w:val="center"/>
      </w:pPr>
      <w:del w:id="188" w:author="Lichen Wu" w:date="2022-06-09T23:52:00Z">
        <w:r w:rsidDel="00CD517D">
          <w:rPr>
            <w:noProof/>
          </w:rPr>
          <w:drawing>
            <wp:inline distT="0" distB="0" distL="0" distR="0" wp14:anchorId="20B48970" wp14:editId="0227BAFE">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del>
      <w:ins w:id="189" w:author="Lichen Wu" w:date="2022-06-10T00:02:00Z">
        <w:r w:rsidR="008E0D4A">
          <w:rPr>
            <w:noProof/>
          </w:rPr>
          <w:drawing>
            <wp:inline distT="0" distB="0" distL="0" distR="0" wp14:anchorId="3F5F9651" wp14:editId="38579C77">
              <wp:extent cx="5044440" cy="1728906"/>
              <wp:effectExtent l="0" t="0" r="381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93038" cy="1745562"/>
                      </a:xfrm>
                      <a:prstGeom prst="rect">
                        <a:avLst/>
                      </a:prstGeom>
                    </pic:spPr>
                  </pic:pic>
                </a:graphicData>
              </a:graphic>
            </wp:inline>
          </w:drawing>
        </w:r>
      </w:ins>
    </w:p>
    <w:p w14:paraId="7FDF03AD" w14:textId="0CB56699" w:rsidR="00AC6A1D" w:rsidRDefault="00AC6A1D" w:rsidP="00435DA8">
      <w:pPr>
        <w:pStyle w:val="Caption"/>
      </w:pPr>
      <w:r w:rsidRPr="00E56C39">
        <w:rPr>
          <w:b/>
          <w:bCs/>
        </w:rPr>
        <w:t xml:space="preserve">Figure </w:t>
      </w:r>
      <w:bookmarkStart w:id="190"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190"/>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435DA8">
      <w:pPr>
        <w:pStyle w:val="Caption"/>
      </w:pPr>
      <w:r w:rsidRPr="005F7DE3">
        <w:rPr>
          <w:b/>
          <w:bCs/>
        </w:rPr>
        <w:t xml:space="preserve">Table </w:t>
      </w:r>
      <w:bookmarkStart w:id="191"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191"/>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FD7C74"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26C669D1" w:rsidR="003A2A2C" w:rsidRPr="005F7DE3" w:rsidRDefault="00B86FEF" w:rsidP="00F8712E">
            <w:pPr>
              <w:jc w:val="center"/>
              <w:rPr>
                <w:lang w:eastAsia="zh-CN"/>
              </w:rPr>
            </w:pPr>
            <w:ins w:id="192" w:author="Lichen Wu" w:date="2022-06-09T23:33:00Z">
              <w:r>
                <w:rPr>
                  <w:lang w:eastAsia="zh-CN"/>
                </w:rPr>
                <w:t>6.73</w:t>
              </w:r>
            </w:ins>
            <w:del w:id="193" w:author="Lichen Wu" w:date="2022-06-08T20:38:00Z">
              <w:r w:rsidR="003A2A2C" w:rsidRPr="005F7DE3" w:rsidDel="00E44C09">
                <w:rPr>
                  <w:lang w:eastAsia="zh-CN"/>
                </w:rPr>
                <w:delText>11.22</w:delText>
              </w:r>
            </w:del>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FD7C74"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78CA4CDE" w:rsidR="003A2A2C" w:rsidRPr="005F7DE3" w:rsidRDefault="00B86FEF" w:rsidP="00F8712E">
            <w:pPr>
              <w:jc w:val="center"/>
              <w:rPr>
                <w:lang w:eastAsia="zh-CN"/>
              </w:rPr>
            </w:pPr>
            <w:ins w:id="194" w:author="Lichen Wu" w:date="2022-06-09T23:33:00Z">
              <w:r>
                <w:rPr>
                  <w:b/>
                  <w:bCs/>
                  <w:lang w:eastAsia="zh-CN"/>
                </w:rPr>
                <w:t>6.43</w:t>
              </w:r>
            </w:ins>
            <w:del w:id="195" w:author="Lichen Wu" w:date="2022-06-08T20:39:00Z">
              <w:r w:rsidR="003A2A2C" w:rsidRPr="00E56C39" w:rsidDel="00E44C09">
                <w:rPr>
                  <w:b/>
                  <w:bCs/>
                  <w:lang w:eastAsia="zh-CN"/>
                </w:rPr>
                <w:delText>9.95</w:delText>
              </w:r>
            </w:del>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57E09B1"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 xml:space="preserve">he hybrid approach has an NRMSE of </w:t>
      </w:r>
      <w:ins w:id="196" w:author="Lichen Wu" w:date="2022-06-08T20:44:00Z">
        <w:r w:rsidR="00320BF7">
          <w:rPr>
            <w:lang w:eastAsia="zh-CN"/>
          </w:rPr>
          <w:t>1</w:t>
        </w:r>
      </w:ins>
      <w:ins w:id="197" w:author="Lichen Wu" w:date="2022-06-09T23:37:00Z">
        <w:r w:rsidR="00B621A6">
          <w:rPr>
            <w:lang w:eastAsia="zh-CN"/>
          </w:rPr>
          <w:t>5</w:t>
        </w:r>
      </w:ins>
      <w:ins w:id="198" w:author="Lichen Wu" w:date="2022-06-08T20:44:00Z">
        <w:r w:rsidR="00320BF7">
          <w:rPr>
            <w:lang w:eastAsia="zh-CN"/>
          </w:rPr>
          <w:t>.</w:t>
        </w:r>
      </w:ins>
      <w:ins w:id="199" w:author="Lichen Wu" w:date="2022-06-09T23:37:00Z">
        <w:r w:rsidR="00B621A6">
          <w:rPr>
            <w:lang w:eastAsia="zh-CN"/>
          </w:rPr>
          <w:t>4</w:t>
        </w:r>
      </w:ins>
      <w:ins w:id="200" w:author="Lichen Wu" w:date="2022-06-08T20:44:00Z">
        <w:r w:rsidR="00320BF7">
          <w:rPr>
            <w:lang w:eastAsia="zh-CN"/>
          </w:rPr>
          <w:t>6</w:t>
        </w:r>
      </w:ins>
      <w:del w:id="201" w:author="Lichen Wu" w:date="2022-06-08T20:44:00Z">
        <w:r w:rsidR="00FE073D" w:rsidRPr="005F7DE3" w:rsidDel="00320BF7">
          <w:rPr>
            <w:lang w:eastAsia="zh-CN"/>
          </w:rPr>
          <w:delText>8.77</w:delText>
        </w:r>
      </w:del>
      <w:r w:rsidR="00FE073D" w:rsidRPr="005F7DE3">
        <w:rPr>
          <w:lang w:eastAsia="zh-CN"/>
        </w:rPr>
        <w:t xml:space="preserve"> percent (</w:t>
      </w:r>
      <w:ins w:id="202" w:author="Lichen Wu" w:date="2022-06-09T23:38:00Z">
        <w:r w:rsidR="00B621A6">
          <w:rPr>
            <w:lang w:eastAsia="zh-CN"/>
          </w:rPr>
          <w:t>8.62</w:t>
        </w:r>
      </w:ins>
      <w:del w:id="203" w:author="Lichen Wu" w:date="2022-06-08T20:45:00Z">
        <w:r w:rsidR="00A94DE9" w:rsidRPr="005F7DE3" w:rsidDel="00320BF7">
          <w:rPr>
            <w:lang w:eastAsia="zh-CN"/>
          </w:rPr>
          <w:delText>4.79</w:delText>
        </w:r>
      </w:del>
      <w:r w:rsidR="00FE073D" w:rsidRPr="005F7DE3">
        <w:rPr>
          <w:lang w:eastAsia="zh-CN"/>
        </w:rPr>
        <w:t xml:space="preserve"> percent less than </w:t>
      </w:r>
      <w:r w:rsidR="00F0659C">
        <w:rPr>
          <w:lang w:eastAsia="zh-CN"/>
        </w:rPr>
        <w:t xml:space="preserve">the </w:t>
      </w:r>
      <w:r w:rsidR="00FE073D" w:rsidRPr="005F7DE3">
        <w:rPr>
          <w:lang w:eastAsia="zh-CN"/>
        </w:rPr>
        <w:t>RC</w:t>
      </w:r>
      <w:ins w:id="204" w:author="Lichen Wu" w:date="2022-06-08T20:45:00Z">
        <w:r w:rsidR="00320BF7">
          <w:rPr>
            <w:lang w:eastAsia="zh-CN"/>
          </w:rPr>
          <w:t>-Model 3</w:t>
        </w:r>
      </w:ins>
      <w:r w:rsidR="00FE073D" w:rsidRPr="005F7DE3">
        <w:rPr>
          <w:lang w:eastAsia="zh-CN"/>
        </w:rPr>
        <w:t xml:space="preserve"> </w:t>
      </w:r>
      <w:r w:rsidR="00F0659C">
        <w:rPr>
          <w:lang w:eastAsia="zh-CN"/>
        </w:rPr>
        <w:t xml:space="preserve">alone </w:t>
      </w:r>
      <w:r w:rsidR="00FE073D" w:rsidRPr="005F7DE3">
        <w:rPr>
          <w:lang w:eastAsia="zh-CN"/>
        </w:rPr>
        <w:t xml:space="preserve">and </w:t>
      </w:r>
      <w:ins w:id="205" w:author="Lichen Wu" w:date="2022-06-09T23:38:00Z">
        <w:r w:rsidR="00B621A6">
          <w:rPr>
            <w:lang w:eastAsia="zh-CN"/>
          </w:rPr>
          <w:t>19.36</w:t>
        </w:r>
      </w:ins>
      <w:del w:id="206" w:author="Lichen Wu" w:date="2022-06-08T20:46:00Z">
        <w:r w:rsidR="00A94DE9" w:rsidRPr="005F7DE3" w:rsidDel="00320BF7">
          <w:rPr>
            <w:lang w:eastAsia="zh-CN"/>
          </w:rPr>
          <w:delText>11.98</w:delText>
        </w:r>
      </w:del>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xml:space="preserve">), a CVRMSE of </w:t>
      </w:r>
      <w:ins w:id="207" w:author="Lichen Wu" w:date="2022-06-09T23:38:00Z">
        <w:r w:rsidR="00B621A6">
          <w:rPr>
            <w:lang w:eastAsia="zh-CN"/>
          </w:rPr>
          <w:t>6</w:t>
        </w:r>
      </w:ins>
      <w:ins w:id="208" w:author="Lichen Wu" w:date="2022-06-08T20:46:00Z">
        <w:r w:rsidR="00320BF7">
          <w:rPr>
            <w:lang w:eastAsia="zh-CN"/>
          </w:rPr>
          <w:t>.43</w:t>
        </w:r>
      </w:ins>
      <w:del w:id="209" w:author="Lichen Wu" w:date="2022-06-08T20:46:00Z">
        <w:r w:rsidR="00FE073D" w:rsidRPr="005F7DE3" w:rsidDel="00320BF7">
          <w:rPr>
            <w:lang w:eastAsia="zh-CN"/>
          </w:rPr>
          <w:delText>9.95</w:delText>
        </w:r>
      </w:del>
      <w:r w:rsidR="00FE073D" w:rsidRPr="005F7DE3">
        <w:rPr>
          <w:lang w:eastAsia="zh-CN"/>
        </w:rPr>
        <w:t xml:space="preserve"> percent (</w:t>
      </w:r>
      <w:ins w:id="210" w:author="Lichen Wu" w:date="2022-06-09T23:39:00Z">
        <w:r w:rsidR="00B621A6">
          <w:rPr>
            <w:lang w:eastAsia="zh-CN"/>
          </w:rPr>
          <w:t>3</w:t>
        </w:r>
      </w:ins>
      <w:ins w:id="211" w:author="Lichen Wu" w:date="2022-06-08T20:46:00Z">
        <w:r w:rsidR="00320BF7">
          <w:rPr>
            <w:lang w:eastAsia="zh-CN"/>
          </w:rPr>
          <w:t>.</w:t>
        </w:r>
      </w:ins>
      <w:ins w:id="212" w:author="Lichen Wu" w:date="2022-06-09T23:39:00Z">
        <w:r w:rsidR="00B621A6">
          <w:rPr>
            <w:lang w:eastAsia="zh-CN"/>
          </w:rPr>
          <w:t>59</w:t>
        </w:r>
      </w:ins>
      <w:del w:id="213" w:author="Lichen Wu" w:date="2022-06-08T20:46:00Z">
        <w:r w:rsidR="00A94DE9" w:rsidRPr="005F7DE3" w:rsidDel="00320BF7">
          <w:rPr>
            <w:lang w:eastAsia="zh-CN"/>
          </w:rPr>
          <w:delText>5.64</w:delText>
        </w:r>
      </w:del>
      <w:r w:rsidR="00FE073D" w:rsidRPr="005F7DE3">
        <w:rPr>
          <w:lang w:eastAsia="zh-CN"/>
        </w:rPr>
        <w:t xml:space="preserve"> percent less than </w:t>
      </w:r>
      <w:r w:rsidR="004F7F58">
        <w:rPr>
          <w:lang w:eastAsia="zh-CN"/>
        </w:rPr>
        <w:t xml:space="preserve">the </w:t>
      </w:r>
      <w:r w:rsidR="00FE073D" w:rsidRPr="005F7DE3">
        <w:rPr>
          <w:lang w:eastAsia="zh-CN"/>
        </w:rPr>
        <w:t>RC</w:t>
      </w:r>
      <w:ins w:id="214" w:author="Lichen Wu" w:date="2022-06-08T20:46:00Z">
        <w:r w:rsidR="00320BF7">
          <w:rPr>
            <w:lang w:eastAsia="zh-CN"/>
          </w:rPr>
          <w:t>-Model 3</w:t>
        </w:r>
      </w:ins>
      <w:r w:rsidR="00FE073D" w:rsidRPr="005F7DE3">
        <w:rPr>
          <w:lang w:eastAsia="zh-CN"/>
        </w:rPr>
        <w:t xml:space="preserve"> and </w:t>
      </w:r>
      <w:ins w:id="215" w:author="Lichen Wu" w:date="2022-06-09T23:39:00Z">
        <w:r w:rsidR="00B621A6">
          <w:rPr>
            <w:lang w:eastAsia="zh-CN"/>
          </w:rPr>
          <w:t>8.05</w:t>
        </w:r>
      </w:ins>
      <w:del w:id="216" w:author="Lichen Wu" w:date="2022-06-08T20:47:00Z">
        <w:r w:rsidR="00850EFE" w:rsidRPr="005F7DE3" w:rsidDel="00320BF7">
          <w:rPr>
            <w:lang w:eastAsia="zh-CN"/>
          </w:rPr>
          <w:delText>12.6</w:delText>
        </w:r>
      </w:del>
      <w:r w:rsidR="00FE073D" w:rsidRPr="005F7DE3">
        <w:rPr>
          <w:lang w:eastAsia="zh-CN"/>
        </w:rPr>
        <w:t xml:space="preserve"> percent less than </w:t>
      </w:r>
      <w:r w:rsidR="004F7F58">
        <w:rPr>
          <w:lang w:eastAsia="zh-CN"/>
        </w:rPr>
        <w:t xml:space="preserve">the </w:t>
      </w:r>
      <w:r w:rsidR="00FE073D" w:rsidRPr="005F7DE3">
        <w:rPr>
          <w:lang w:eastAsia="zh-CN"/>
        </w:rPr>
        <w:t>GGMR), a</w:t>
      </w:r>
      <w:del w:id="217" w:author="Lichen Wu" w:date="2022-06-08T20:53:00Z">
        <w:r w:rsidR="008C19AC" w:rsidDel="00583191">
          <w:rPr>
            <w:lang w:eastAsia="zh-CN"/>
          </w:rPr>
          <w:delText>n</w:delText>
        </w:r>
      </w:del>
      <w:r w:rsidR="00FE073D" w:rsidRPr="005F7DE3">
        <w:rPr>
          <w:lang w:eastAsia="zh-CN"/>
        </w:rPr>
        <w:t xml:space="preserve"> MAE of </w:t>
      </w:r>
      <w:ins w:id="218" w:author="Lichen Wu" w:date="2022-06-09T23:39:00Z">
        <w:r w:rsidR="00B621A6">
          <w:rPr>
            <w:lang w:eastAsia="zh-CN"/>
          </w:rPr>
          <w:t>3.61</w:t>
        </w:r>
      </w:ins>
      <w:del w:id="219" w:author="Lichen Wu" w:date="2022-06-08T20:47:00Z">
        <w:r w:rsidR="00FE073D" w:rsidRPr="005F7DE3" w:rsidDel="00320BF7">
          <w:rPr>
            <w:lang w:eastAsia="zh-CN"/>
          </w:rPr>
          <w:delText>3.62</w:delText>
        </w:r>
      </w:del>
      <w:r w:rsidR="00FE073D" w:rsidRPr="005F7DE3">
        <w:rPr>
          <w:lang w:eastAsia="zh-CN"/>
        </w:rPr>
        <w:t xml:space="preserve"> kW (</w:t>
      </w:r>
      <w:ins w:id="220" w:author="Lichen Wu" w:date="2022-06-09T23:39:00Z">
        <w:r w:rsidR="00B621A6">
          <w:rPr>
            <w:lang w:eastAsia="zh-CN"/>
          </w:rPr>
          <w:t>2.13</w:t>
        </w:r>
      </w:ins>
      <w:del w:id="221" w:author="Lichen Wu" w:date="2022-06-08T20:47:00Z">
        <w:r w:rsidR="00850EFE" w:rsidRPr="005F7DE3" w:rsidDel="00320BF7">
          <w:rPr>
            <w:lang w:eastAsia="zh-CN"/>
          </w:rPr>
          <w:delText>2.14</w:delText>
        </w:r>
      </w:del>
      <w:r w:rsidR="00850EFE" w:rsidRPr="005F7DE3">
        <w:rPr>
          <w:lang w:eastAsia="zh-CN"/>
        </w:rPr>
        <w:t xml:space="preserve"> kW</w:t>
      </w:r>
      <w:r w:rsidR="00FE073D" w:rsidRPr="005F7DE3">
        <w:rPr>
          <w:lang w:eastAsia="zh-CN"/>
        </w:rPr>
        <w:t xml:space="preserve"> and </w:t>
      </w:r>
      <w:ins w:id="222" w:author="Lichen Wu" w:date="2022-06-09T23:40:00Z">
        <w:r w:rsidR="00B621A6">
          <w:rPr>
            <w:lang w:eastAsia="zh-CN"/>
          </w:rPr>
          <w:t>3.87</w:t>
        </w:r>
      </w:ins>
      <w:del w:id="223" w:author="Lichen Wu" w:date="2022-06-08T20:47:00Z">
        <w:r w:rsidR="00850EFE" w:rsidRPr="005F7DE3" w:rsidDel="00320BF7">
          <w:rPr>
            <w:lang w:eastAsia="zh-CN"/>
          </w:rPr>
          <w:delText>3.99</w:delText>
        </w:r>
      </w:del>
      <w:r w:rsidR="00850EFE" w:rsidRPr="005F7DE3">
        <w:rPr>
          <w:lang w:eastAsia="zh-CN"/>
        </w:rPr>
        <w:t xml:space="preserve"> kW</w:t>
      </w:r>
      <w:r w:rsidR="00FE073D" w:rsidRPr="005F7DE3">
        <w:rPr>
          <w:lang w:eastAsia="zh-CN"/>
        </w:rPr>
        <w:t xml:space="preserve"> less than </w:t>
      </w:r>
      <w:r w:rsidR="004F7F58">
        <w:rPr>
          <w:lang w:eastAsia="zh-CN"/>
        </w:rPr>
        <w:t xml:space="preserve">the </w:t>
      </w:r>
      <w:r w:rsidR="004F7F58" w:rsidRPr="005F7DE3">
        <w:rPr>
          <w:lang w:eastAsia="zh-CN"/>
        </w:rPr>
        <w:t>RC</w:t>
      </w:r>
      <w:ins w:id="224" w:author="Lichen Wu" w:date="2022-06-08T20:48:00Z">
        <w:r w:rsidR="00320BF7">
          <w:rPr>
            <w:lang w:eastAsia="zh-CN"/>
          </w:rPr>
          <w:t>-Model 3</w:t>
        </w:r>
      </w:ins>
      <w:r w:rsidR="004F7F58" w:rsidRPr="005F7DE3">
        <w:rPr>
          <w:lang w:eastAsia="zh-CN"/>
        </w:rPr>
        <w:t xml:space="preserve">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xml:space="preserve">, and a MAPE of </w:t>
      </w:r>
      <w:ins w:id="225" w:author="Lichen Wu" w:date="2022-06-09T23:40:00Z">
        <w:r w:rsidR="00B621A6">
          <w:rPr>
            <w:lang w:eastAsia="zh-CN"/>
          </w:rPr>
          <w:t>5.28</w:t>
        </w:r>
      </w:ins>
      <w:del w:id="226" w:author="Lichen Wu" w:date="2022-06-08T20:48:00Z">
        <w:r w:rsidR="00FE073D" w:rsidRPr="005F7DE3" w:rsidDel="00320BF7">
          <w:rPr>
            <w:lang w:eastAsia="zh-CN"/>
          </w:rPr>
          <w:delText>19.31</w:delText>
        </w:r>
      </w:del>
      <w:r w:rsidR="00FE073D" w:rsidRPr="005F7DE3">
        <w:rPr>
          <w:lang w:eastAsia="zh-CN"/>
        </w:rPr>
        <w:t xml:space="preserve"> percent (</w:t>
      </w:r>
      <w:ins w:id="227" w:author="Lichen Wu" w:date="2022-06-09T23:40:00Z">
        <w:r w:rsidR="00B621A6">
          <w:rPr>
            <w:lang w:eastAsia="zh-CN"/>
          </w:rPr>
          <w:t>3.85</w:t>
        </w:r>
      </w:ins>
      <w:del w:id="228" w:author="Lichen Wu" w:date="2022-06-08T20:48:00Z">
        <w:r w:rsidR="00850EFE" w:rsidRPr="005F7DE3" w:rsidDel="00320BF7">
          <w:rPr>
            <w:lang w:eastAsia="zh-CN"/>
          </w:rPr>
          <w:delText>89.22</w:delText>
        </w:r>
      </w:del>
      <w:r w:rsidR="00FE073D" w:rsidRPr="005F7DE3">
        <w:rPr>
          <w:lang w:eastAsia="zh-CN"/>
        </w:rPr>
        <w:t xml:space="preserve"> percent </w:t>
      </w:r>
      <w:del w:id="229" w:author="Lichen Wu" w:date="2022-06-08T20:49:00Z">
        <w:r w:rsidR="00FE073D" w:rsidRPr="005F7DE3" w:rsidDel="00B22059">
          <w:rPr>
            <w:lang w:eastAsia="zh-CN"/>
          </w:rPr>
          <w:delText xml:space="preserve">lower </w:delText>
        </w:r>
        <w:r w:rsidR="00BA2C88" w:rsidDel="00B22059">
          <w:rPr>
            <w:lang w:eastAsia="zh-CN"/>
          </w:rPr>
          <w:delText>than the</w:delText>
        </w:r>
        <w:r w:rsidR="00BA2C88" w:rsidRPr="005F7DE3" w:rsidDel="00B22059">
          <w:rPr>
            <w:lang w:eastAsia="zh-CN"/>
          </w:rPr>
          <w:delText xml:space="preserve"> </w:delText>
        </w:r>
        <w:r w:rsidR="00FE073D" w:rsidRPr="005F7DE3" w:rsidDel="00B22059">
          <w:rPr>
            <w:lang w:eastAsia="zh-CN"/>
          </w:rPr>
          <w:delText xml:space="preserve">RC, </w:delText>
        </w:r>
      </w:del>
      <w:r w:rsidR="004F7F58">
        <w:rPr>
          <w:lang w:eastAsia="zh-CN"/>
        </w:rPr>
        <w:t xml:space="preserve">and </w:t>
      </w:r>
      <w:ins w:id="230" w:author="Lichen Wu" w:date="2022-06-09T23:40:00Z">
        <w:r w:rsidR="00B621A6">
          <w:rPr>
            <w:lang w:eastAsia="zh-CN"/>
          </w:rPr>
          <w:t>3.92</w:t>
        </w:r>
      </w:ins>
      <w:del w:id="231" w:author="Lichen Wu" w:date="2022-06-08T20:49:00Z">
        <w:r w:rsidR="00850EFE" w:rsidRPr="005F7DE3" w:rsidDel="00B22059">
          <w:rPr>
            <w:lang w:eastAsia="zh-CN"/>
          </w:rPr>
          <w:delText>8.</w:delText>
        </w:r>
      </w:del>
      <w:del w:id="232" w:author="Lichen Wu" w:date="2022-06-08T20:48:00Z">
        <w:r w:rsidR="00850EFE" w:rsidRPr="005F7DE3" w:rsidDel="00320BF7">
          <w:rPr>
            <w:lang w:eastAsia="zh-CN"/>
          </w:rPr>
          <w:delText>43</w:delText>
        </w:r>
      </w:del>
      <w:r w:rsidR="00FE073D" w:rsidRPr="005F7DE3">
        <w:rPr>
          <w:lang w:eastAsia="zh-CN"/>
        </w:rPr>
        <w:t xml:space="preserve"> percent lower </w:t>
      </w:r>
      <w:r w:rsidR="00A94A5E">
        <w:rPr>
          <w:lang w:eastAsia="zh-CN"/>
        </w:rPr>
        <w:t>than the</w:t>
      </w:r>
      <w:r w:rsidR="004F7F58" w:rsidRPr="005F7DE3">
        <w:rPr>
          <w:lang w:eastAsia="zh-CN"/>
        </w:rPr>
        <w:t xml:space="preserve"> RC</w:t>
      </w:r>
      <w:ins w:id="233" w:author="Lichen Wu" w:date="2022-06-08T20:49:00Z">
        <w:r w:rsidR="00B22059">
          <w:rPr>
            <w:lang w:eastAsia="zh-CN"/>
          </w:rPr>
          <w:t xml:space="preserve">-Model 3 </w:t>
        </w:r>
      </w:ins>
      <w:del w:id="234" w:author="Lichen Wu" w:date="2022-06-08T20:49:00Z">
        <w:r w:rsidR="004F7F58" w:rsidDel="00B22059">
          <w:rPr>
            <w:lang w:eastAsia="zh-CN"/>
          </w:rPr>
          <w:delText xml:space="preserve"> </w:delText>
        </w:r>
      </w:del>
      <w:r w:rsidR="004F7F58">
        <w:rPr>
          <w:lang w:eastAsia="zh-CN"/>
        </w:rPr>
        <w:t xml:space="preserve">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435DA8">
      <w:pPr>
        <w:pStyle w:val="Caption"/>
      </w:pPr>
      <w:bookmarkStart w:id="235" w:name="_Hlk101185823"/>
      <w:r w:rsidRPr="005F7DE3">
        <w:rPr>
          <w:b/>
          <w:bCs/>
        </w:rPr>
        <w:t xml:space="preserve">Table </w:t>
      </w:r>
      <w:bookmarkStart w:id="236" w:name="hybrid_tb1"/>
      <w:bookmarkStart w:id="237" w:name="all_performance_tb"/>
      <w:r w:rsidRPr="005F7DE3">
        <w:rPr>
          <w:b/>
          <w:bCs/>
        </w:rPr>
        <w:t>5</w:t>
      </w:r>
      <w:bookmarkEnd w:id="236"/>
      <w:bookmarkEnd w:id="237"/>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03E6CD85" w:rsidR="00723460" w:rsidRPr="005F7DE3" w:rsidRDefault="00844958" w:rsidP="00B036E2">
            <w:pPr>
              <w:jc w:val="center"/>
              <w:rPr>
                <w:lang w:eastAsia="zh-CN"/>
              </w:rPr>
            </w:pPr>
            <w:ins w:id="238" w:author="Lichen Wu" w:date="2022-06-09T23:34:00Z">
              <w:r>
                <w:rPr>
                  <w:lang w:eastAsia="zh-CN"/>
                </w:rPr>
                <w:t>24.08</w:t>
              </w:r>
            </w:ins>
            <w:del w:id="239" w:author="Lichen Wu" w:date="2022-06-09T23:34:00Z">
              <w:r w:rsidR="00723460" w:rsidRPr="005F7DE3" w:rsidDel="00844958">
                <w:rPr>
                  <w:lang w:eastAsia="zh-CN"/>
                </w:rPr>
                <w:delText>1</w:delText>
              </w:r>
            </w:del>
            <w:del w:id="240" w:author="Lichen Wu" w:date="2022-06-08T20:00:00Z">
              <w:r w:rsidR="00723460" w:rsidRPr="005F7DE3" w:rsidDel="0037577F">
                <w:rPr>
                  <w:lang w:eastAsia="zh-CN"/>
                </w:rPr>
                <w:delText>3.56</w:delText>
              </w:r>
            </w:del>
          </w:p>
        </w:tc>
        <w:tc>
          <w:tcPr>
            <w:tcW w:w="1826" w:type="dxa"/>
            <w:tcBorders>
              <w:top w:val="single" w:sz="4" w:space="0" w:color="auto"/>
            </w:tcBorders>
            <w:vAlign w:val="center"/>
          </w:tcPr>
          <w:p w14:paraId="7174050F" w14:textId="38ACCF4D" w:rsidR="00723460" w:rsidRPr="005F7DE3" w:rsidRDefault="00844958" w:rsidP="00B036E2">
            <w:pPr>
              <w:jc w:val="center"/>
              <w:rPr>
                <w:lang w:eastAsia="zh-CN"/>
              </w:rPr>
            </w:pPr>
            <w:ins w:id="241" w:author="Lichen Wu" w:date="2022-06-09T23:35:00Z">
              <w:r>
                <w:rPr>
                  <w:lang w:eastAsia="zh-CN"/>
                </w:rPr>
                <w:t>10.02</w:t>
              </w:r>
            </w:ins>
            <w:del w:id="242" w:author="Lichen Wu" w:date="2022-06-08T20:01:00Z">
              <w:r w:rsidR="00723460" w:rsidRPr="005F7DE3" w:rsidDel="0037577F">
                <w:rPr>
                  <w:lang w:eastAsia="zh-CN"/>
                </w:rPr>
                <w:delText>15.59</w:delText>
              </w:r>
            </w:del>
          </w:p>
        </w:tc>
        <w:tc>
          <w:tcPr>
            <w:tcW w:w="1803" w:type="dxa"/>
            <w:tcBorders>
              <w:top w:val="single" w:sz="4" w:space="0" w:color="auto"/>
            </w:tcBorders>
            <w:vAlign w:val="center"/>
          </w:tcPr>
          <w:p w14:paraId="0AF2F202" w14:textId="7D2C411B" w:rsidR="00723460" w:rsidRPr="005F7DE3" w:rsidRDefault="00844958" w:rsidP="00B036E2">
            <w:pPr>
              <w:jc w:val="center"/>
              <w:rPr>
                <w:lang w:eastAsia="zh-CN"/>
              </w:rPr>
            </w:pPr>
            <w:ins w:id="243" w:author="Lichen Wu" w:date="2022-06-09T23:35:00Z">
              <w:r>
                <w:rPr>
                  <w:lang w:eastAsia="zh-CN"/>
                </w:rPr>
                <w:t>5.74</w:t>
              </w:r>
            </w:ins>
            <w:del w:id="244" w:author="Lichen Wu" w:date="2022-06-08T20:01:00Z">
              <w:r w:rsidR="00723460" w:rsidRPr="005F7DE3" w:rsidDel="0037577F">
                <w:rPr>
                  <w:lang w:eastAsia="zh-CN"/>
                </w:rPr>
                <w:delText>5.76</w:delText>
              </w:r>
            </w:del>
          </w:p>
        </w:tc>
        <w:tc>
          <w:tcPr>
            <w:tcW w:w="1799" w:type="dxa"/>
            <w:tcBorders>
              <w:top w:val="single" w:sz="4" w:space="0" w:color="auto"/>
            </w:tcBorders>
          </w:tcPr>
          <w:p w14:paraId="3BF789BB" w14:textId="44FDC584" w:rsidR="00723460" w:rsidRPr="005F7DE3" w:rsidRDefault="00844958" w:rsidP="00B036E2">
            <w:pPr>
              <w:jc w:val="center"/>
              <w:rPr>
                <w:lang w:eastAsia="zh-CN"/>
              </w:rPr>
            </w:pPr>
            <w:ins w:id="245" w:author="Lichen Wu" w:date="2022-06-09T23:35:00Z">
              <w:r>
                <w:rPr>
                  <w:lang w:eastAsia="zh-CN"/>
                </w:rPr>
                <w:t>9.13</w:t>
              </w:r>
            </w:ins>
            <w:del w:id="246" w:author="Lichen Wu" w:date="2022-06-08T20:01:00Z">
              <w:r w:rsidR="00723460" w:rsidDel="0037577F">
                <w:rPr>
                  <w:lang w:eastAsia="zh-CN"/>
                </w:rPr>
                <w:delText>108.53</w:delText>
              </w:r>
            </w:del>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759D475E" w:rsidR="00723460" w:rsidRPr="005F7DE3" w:rsidRDefault="0037577F" w:rsidP="00B036E2">
            <w:pPr>
              <w:jc w:val="center"/>
              <w:rPr>
                <w:lang w:eastAsia="zh-CN"/>
              </w:rPr>
            </w:pPr>
            <w:ins w:id="247" w:author="Lichen Wu" w:date="2022-06-08T20:01:00Z">
              <w:r>
                <w:rPr>
                  <w:lang w:eastAsia="zh-CN"/>
                </w:rPr>
                <w:t>3</w:t>
              </w:r>
            </w:ins>
            <w:ins w:id="248" w:author="Lichen Wu" w:date="2022-06-09T23:36:00Z">
              <w:r w:rsidR="00844958">
                <w:rPr>
                  <w:lang w:eastAsia="zh-CN"/>
                </w:rPr>
                <w:t>4.82</w:t>
              </w:r>
            </w:ins>
            <w:del w:id="249" w:author="Lichen Wu" w:date="2022-06-08T20:01:00Z">
              <w:r w:rsidR="00723460" w:rsidRPr="005F7DE3" w:rsidDel="0037577F">
                <w:rPr>
                  <w:lang w:eastAsia="zh-CN"/>
                </w:rPr>
                <w:delText>20.75</w:delText>
              </w:r>
            </w:del>
          </w:p>
        </w:tc>
        <w:tc>
          <w:tcPr>
            <w:tcW w:w="1826" w:type="dxa"/>
            <w:vAlign w:val="center"/>
          </w:tcPr>
          <w:p w14:paraId="1AFFCD9E" w14:textId="4704F910" w:rsidR="00723460" w:rsidRPr="005F7DE3" w:rsidRDefault="0037577F" w:rsidP="00B036E2">
            <w:pPr>
              <w:jc w:val="center"/>
              <w:rPr>
                <w:lang w:eastAsia="zh-CN"/>
              </w:rPr>
            </w:pPr>
            <w:ins w:id="250" w:author="Lichen Wu" w:date="2022-06-08T20:02:00Z">
              <w:r>
                <w:rPr>
                  <w:lang w:eastAsia="zh-CN"/>
                </w:rPr>
                <w:t>14.</w:t>
              </w:r>
            </w:ins>
            <w:ins w:id="251" w:author="Lichen Wu" w:date="2022-06-09T23:36:00Z">
              <w:r w:rsidR="00844958">
                <w:rPr>
                  <w:lang w:eastAsia="zh-CN"/>
                </w:rPr>
                <w:t>48</w:t>
              </w:r>
            </w:ins>
            <w:del w:id="252" w:author="Lichen Wu" w:date="2022-06-08T20:01:00Z">
              <w:r w:rsidR="00723460" w:rsidRPr="005F7DE3" w:rsidDel="0037577F">
                <w:rPr>
                  <w:lang w:eastAsia="zh-CN"/>
                </w:rPr>
                <w:delText>22.55</w:delText>
              </w:r>
            </w:del>
          </w:p>
        </w:tc>
        <w:tc>
          <w:tcPr>
            <w:tcW w:w="1803" w:type="dxa"/>
            <w:vAlign w:val="center"/>
          </w:tcPr>
          <w:p w14:paraId="627FDF31" w14:textId="2B6B3358" w:rsidR="00723460" w:rsidRPr="005F7DE3" w:rsidRDefault="0037577F" w:rsidP="00B036E2">
            <w:pPr>
              <w:jc w:val="center"/>
              <w:rPr>
                <w:lang w:eastAsia="zh-CN"/>
              </w:rPr>
            </w:pPr>
            <w:ins w:id="253" w:author="Lichen Wu" w:date="2022-06-08T20:02:00Z">
              <w:r>
                <w:rPr>
                  <w:lang w:eastAsia="zh-CN"/>
                </w:rPr>
                <w:t>7</w:t>
              </w:r>
            </w:ins>
            <w:ins w:id="254" w:author="Lichen Wu" w:date="2022-06-09T23:36:00Z">
              <w:r w:rsidR="00844958">
                <w:rPr>
                  <w:lang w:eastAsia="zh-CN"/>
                </w:rPr>
                <w:t>.48</w:t>
              </w:r>
            </w:ins>
            <w:del w:id="255" w:author="Lichen Wu" w:date="2022-06-08T20:02:00Z">
              <w:r w:rsidR="00723460" w:rsidRPr="005F7DE3" w:rsidDel="0037577F">
                <w:rPr>
                  <w:lang w:eastAsia="zh-CN"/>
                </w:rPr>
                <w:delText>7.61</w:delText>
              </w:r>
            </w:del>
          </w:p>
        </w:tc>
        <w:tc>
          <w:tcPr>
            <w:tcW w:w="1799" w:type="dxa"/>
          </w:tcPr>
          <w:p w14:paraId="14F9647C" w14:textId="706639F6" w:rsidR="00723460" w:rsidRPr="005F7DE3" w:rsidRDefault="0037577F" w:rsidP="00B036E2">
            <w:pPr>
              <w:jc w:val="center"/>
              <w:rPr>
                <w:lang w:eastAsia="zh-CN"/>
              </w:rPr>
            </w:pPr>
            <w:ins w:id="256" w:author="Lichen Wu" w:date="2022-06-08T20:02:00Z">
              <w:r>
                <w:rPr>
                  <w:lang w:eastAsia="zh-CN"/>
                </w:rPr>
                <w:t>9.</w:t>
              </w:r>
            </w:ins>
            <w:ins w:id="257" w:author="Lichen Wu" w:date="2022-06-09T23:36:00Z">
              <w:r w:rsidR="00844958">
                <w:rPr>
                  <w:lang w:eastAsia="zh-CN"/>
                </w:rPr>
                <w:t>2</w:t>
              </w:r>
            </w:ins>
            <w:ins w:id="258" w:author="Lichen Wu" w:date="2022-06-08T20:02:00Z">
              <w:r>
                <w:rPr>
                  <w:lang w:eastAsia="zh-CN"/>
                </w:rPr>
                <w:t>0</w:t>
              </w:r>
            </w:ins>
            <w:del w:id="259" w:author="Lichen Wu" w:date="2022-06-08T20:02:00Z">
              <w:r w:rsidR="00723460" w:rsidDel="0037577F">
                <w:rPr>
                  <w:lang w:eastAsia="zh-CN"/>
                </w:rPr>
                <w:delText>27.74</w:delText>
              </w:r>
            </w:del>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461264E1" w:rsidR="00723460" w:rsidRPr="005F7DE3" w:rsidRDefault="0037577F" w:rsidP="00B036E2">
            <w:pPr>
              <w:jc w:val="center"/>
              <w:rPr>
                <w:rFonts w:eastAsiaTheme="minorEastAsia"/>
                <w:b/>
                <w:bCs/>
                <w:lang w:eastAsia="zh-CN"/>
              </w:rPr>
            </w:pPr>
            <w:ins w:id="260" w:author="Lichen Wu" w:date="2022-06-08T20:02:00Z">
              <w:r>
                <w:rPr>
                  <w:b/>
                  <w:bCs/>
                  <w:lang w:eastAsia="zh-CN"/>
                </w:rPr>
                <w:t>1</w:t>
              </w:r>
            </w:ins>
            <w:ins w:id="261" w:author="Lichen Wu" w:date="2022-06-09T23:36:00Z">
              <w:r w:rsidR="00844958">
                <w:rPr>
                  <w:b/>
                  <w:bCs/>
                  <w:lang w:eastAsia="zh-CN"/>
                </w:rPr>
                <w:t>5.46</w:t>
              </w:r>
            </w:ins>
            <w:del w:id="262" w:author="Lichen Wu" w:date="2022-06-08T20:02:00Z">
              <w:r w:rsidR="00723460" w:rsidRPr="005F7DE3" w:rsidDel="0037577F">
                <w:rPr>
                  <w:b/>
                  <w:bCs/>
                  <w:lang w:eastAsia="zh-CN"/>
                </w:rPr>
                <w:delText>8.77</w:delText>
              </w:r>
            </w:del>
          </w:p>
        </w:tc>
        <w:tc>
          <w:tcPr>
            <w:tcW w:w="1826" w:type="dxa"/>
            <w:tcBorders>
              <w:bottom w:val="single" w:sz="4" w:space="0" w:color="auto"/>
            </w:tcBorders>
            <w:vAlign w:val="center"/>
          </w:tcPr>
          <w:p w14:paraId="7C55B7BC" w14:textId="705A0296" w:rsidR="00723460" w:rsidRPr="005F7DE3" w:rsidRDefault="00844958" w:rsidP="00B036E2">
            <w:pPr>
              <w:jc w:val="center"/>
              <w:rPr>
                <w:b/>
                <w:bCs/>
                <w:lang w:eastAsia="zh-CN"/>
              </w:rPr>
            </w:pPr>
            <w:ins w:id="263" w:author="Lichen Wu" w:date="2022-06-09T23:37:00Z">
              <w:r>
                <w:rPr>
                  <w:b/>
                  <w:bCs/>
                  <w:lang w:eastAsia="zh-CN"/>
                </w:rPr>
                <w:t>6</w:t>
              </w:r>
            </w:ins>
            <w:ins w:id="264" w:author="Lichen Wu" w:date="2022-06-08T20:02:00Z">
              <w:r w:rsidR="0037577F">
                <w:rPr>
                  <w:b/>
                  <w:bCs/>
                  <w:lang w:eastAsia="zh-CN"/>
                </w:rPr>
                <w:t>.43</w:t>
              </w:r>
            </w:ins>
            <w:del w:id="265" w:author="Lichen Wu" w:date="2022-06-08T20:02:00Z">
              <w:r w:rsidR="00723460" w:rsidRPr="005F7DE3" w:rsidDel="0037577F">
                <w:rPr>
                  <w:b/>
                  <w:bCs/>
                  <w:lang w:eastAsia="zh-CN"/>
                </w:rPr>
                <w:delText>9.95</w:delText>
              </w:r>
            </w:del>
          </w:p>
        </w:tc>
        <w:tc>
          <w:tcPr>
            <w:tcW w:w="1803" w:type="dxa"/>
            <w:tcBorders>
              <w:bottom w:val="single" w:sz="4" w:space="0" w:color="auto"/>
            </w:tcBorders>
            <w:vAlign w:val="center"/>
          </w:tcPr>
          <w:p w14:paraId="7F769A29" w14:textId="5751B3C2" w:rsidR="00723460" w:rsidRPr="005F7DE3" w:rsidRDefault="00844958" w:rsidP="00B036E2">
            <w:pPr>
              <w:jc w:val="center"/>
              <w:rPr>
                <w:b/>
                <w:bCs/>
                <w:lang w:eastAsia="zh-CN"/>
              </w:rPr>
            </w:pPr>
            <w:ins w:id="266" w:author="Lichen Wu" w:date="2022-06-09T23:37:00Z">
              <w:r>
                <w:rPr>
                  <w:b/>
                  <w:bCs/>
                  <w:lang w:eastAsia="zh-CN"/>
                </w:rPr>
                <w:t>3.61</w:t>
              </w:r>
            </w:ins>
            <w:del w:id="267" w:author="Lichen Wu" w:date="2022-06-08T20:02:00Z">
              <w:r w:rsidR="00723460" w:rsidRPr="005F7DE3" w:rsidDel="0037577F">
                <w:rPr>
                  <w:b/>
                  <w:bCs/>
                  <w:lang w:eastAsia="zh-CN"/>
                </w:rPr>
                <w:delText>3.62</w:delText>
              </w:r>
            </w:del>
          </w:p>
        </w:tc>
        <w:tc>
          <w:tcPr>
            <w:tcW w:w="1799" w:type="dxa"/>
            <w:tcBorders>
              <w:bottom w:val="single" w:sz="4" w:space="0" w:color="auto"/>
            </w:tcBorders>
          </w:tcPr>
          <w:p w14:paraId="50AE65DD" w14:textId="3A8EE8CE" w:rsidR="00723460" w:rsidRPr="005F7DE3" w:rsidRDefault="00844958" w:rsidP="00B036E2">
            <w:pPr>
              <w:jc w:val="center"/>
              <w:rPr>
                <w:b/>
                <w:bCs/>
                <w:lang w:eastAsia="zh-CN"/>
              </w:rPr>
            </w:pPr>
            <w:ins w:id="268" w:author="Lichen Wu" w:date="2022-06-09T23:37:00Z">
              <w:r>
                <w:rPr>
                  <w:b/>
                  <w:bCs/>
                  <w:lang w:eastAsia="zh-CN"/>
                </w:rPr>
                <w:t>5</w:t>
              </w:r>
            </w:ins>
            <w:ins w:id="269" w:author="Lichen Wu" w:date="2022-06-08T20:02:00Z">
              <w:r w:rsidR="0037577F">
                <w:rPr>
                  <w:b/>
                  <w:bCs/>
                  <w:lang w:eastAsia="zh-CN"/>
                </w:rPr>
                <w:t>.</w:t>
              </w:r>
            </w:ins>
            <w:ins w:id="270" w:author="Lichen Wu" w:date="2022-06-09T23:37:00Z">
              <w:r>
                <w:rPr>
                  <w:b/>
                  <w:bCs/>
                  <w:lang w:eastAsia="zh-CN"/>
                </w:rPr>
                <w:t>28</w:t>
              </w:r>
            </w:ins>
            <w:del w:id="271" w:author="Lichen Wu" w:date="2022-06-08T20:02:00Z">
              <w:r w:rsidR="00723460" w:rsidDel="0037577F">
                <w:rPr>
                  <w:b/>
                  <w:bCs/>
                  <w:lang w:eastAsia="zh-CN"/>
                </w:rPr>
                <w:delText>19.31</w:delText>
              </w:r>
            </w:del>
          </w:p>
        </w:tc>
      </w:tr>
    </w:tbl>
    <w:p w14:paraId="61B24092" w14:textId="77777777" w:rsidR="001957E6" w:rsidRPr="005F7DE3" w:rsidRDefault="001957E6" w:rsidP="00626F5E">
      <w:pPr>
        <w:keepNext/>
      </w:pPr>
    </w:p>
    <w:bookmarkEnd w:id="235"/>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7F35BCDF" w:rsidR="00816583" w:rsidRPr="005F7DE3" w:rsidDel="00560467" w:rsidRDefault="00FE073D" w:rsidP="00FE073D">
      <w:pPr>
        <w:jc w:val="both"/>
        <w:rPr>
          <w:del w:id="272" w:author="Braun, James E" w:date="2022-06-11T09:43:00Z"/>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ins w:id="273" w:author="Lichen Wu" w:date="2022-06-08T20:49:00Z">
        <w:r w:rsidR="00A83162">
          <w:rPr>
            <w:rFonts w:eastAsiaTheme="minorEastAsia"/>
            <w:lang w:eastAsia="zh-CN"/>
          </w:rPr>
          <w:t xml:space="preserve"> a</w:t>
        </w:r>
      </w:ins>
      <w:ins w:id="274" w:author="Lichen Wu" w:date="2022-06-08T20:50:00Z">
        <w:r w:rsidR="00A83162">
          <w:rPr>
            <w:rFonts w:eastAsiaTheme="minorEastAsia"/>
            <w:lang w:eastAsia="zh-CN"/>
          </w:rPr>
          <w:t xml:space="preserve"> </w:t>
        </w:r>
      </w:ins>
      <w:ins w:id="275" w:author="Lichen Wu" w:date="2022-06-08T20:49:00Z">
        <w:r w:rsidR="00A83162" w:rsidRPr="005F7DE3">
          <w:rPr>
            <w:lang w:eastAsia="zh-CN"/>
          </w:rPr>
          <w:t xml:space="preserve">CVRMSE of </w:t>
        </w:r>
      </w:ins>
      <w:ins w:id="276" w:author="Lichen Wu" w:date="2022-06-09T23:43:00Z">
        <w:r w:rsidR="0035643A">
          <w:rPr>
            <w:lang w:eastAsia="zh-CN"/>
          </w:rPr>
          <w:t>6.43</w:t>
        </w:r>
      </w:ins>
      <w:ins w:id="277" w:author="Lichen Wu" w:date="2022-06-08T20:49:00Z">
        <w:r w:rsidR="00A83162" w:rsidRPr="005F7DE3">
          <w:rPr>
            <w:lang w:eastAsia="zh-CN"/>
          </w:rPr>
          <w:t xml:space="preserve"> percent (</w:t>
        </w:r>
      </w:ins>
      <w:ins w:id="278" w:author="Lichen Wu" w:date="2022-06-09T23:44:00Z">
        <w:r w:rsidR="0035643A">
          <w:rPr>
            <w:lang w:eastAsia="zh-CN"/>
          </w:rPr>
          <w:t>3.59</w:t>
        </w:r>
      </w:ins>
      <w:ins w:id="279"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RC</w:t>
        </w:r>
        <w:r w:rsidR="00A83162">
          <w:rPr>
            <w:lang w:eastAsia="zh-CN"/>
          </w:rPr>
          <w:t>-Model 3</w:t>
        </w:r>
        <w:r w:rsidR="00A83162" w:rsidRPr="005F7DE3">
          <w:rPr>
            <w:lang w:eastAsia="zh-CN"/>
          </w:rPr>
          <w:t xml:space="preserve"> and </w:t>
        </w:r>
      </w:ins>
      <w:ins w:id="280" w:author="Lichen Wu" w:date="2022-06-09T23:44:00Z">
        <w:r w:rsidR="0035643A">
          <w:rPr>
            <w:lang w:eastAsia="zh-CN"/>
          </w:rPr>
          <w:t>8.05</w:t>
        </w:r>
      </w:ins>
      <w:ins w:id="281" w:author="Lichen Wu" w:date="2022-06-08T20:49:00Z">
        <w:r w:rsidR="00A83162" w:rsidRPr="005F7DE3">
          <w:rPr>
            <w:lang w:eastAsia="zh-CN"/>
          </w:rPr>
          <w:t xml:space="preserve"> percent less than </w:t>
        </w:r>
        <w:r w:rsidR="00A83162">
          <w:rPr>
            <w:lang w:eastAsia="zh-CN"/>
          </w:rPr>
          <w:t xml:space="preserve">the </w:t>
        </w:r>
        <w:r w:rsidR="00A83162" w:rsidRPr="005F7DE3">
          <w:rPr>
            <w:lang w:eastAsia="zh-CN"/>
          </w:rPr>
          <w:t>GGMR)</w:t>
        </w:r>
      </w:ins>
      <w:ins w:id="282" w:author="Lichen Wu" w:date="2022-06-08T20:50:00Z">
        <w:r w:rsidR="00A83162">
          <w:rPr>
            <w:lang w:eastAsia="zh-CN"/>
          </w:rPr>
          <w:t xml:space="preserve">,  </w:t>
        </w:r>
      </w:ins>
      <w:del w:id="283" w:author="Lichen Wu" w:date="2022-06-08T20:50:00Z">
        <w:r w:rsidRPr="005F7DE3" w:rsidDel="00A83162">
          <w:rPr>
            <w:rFonts w:eastAsiaTheme="minorEastAsia"/>
            <w:lang w:eastAsia="zh-CN"/>
          </w:rPr>
          <w:delText>a CVRMSE of 9.95 percent for hourly prediction (</w:delText>
        </w:r>
        <w:r w:rsidR="00B461B7" w:rsidRPr="005F7DE3" w:rsidDel="00A83162">
          <w:rPr>
            <w:rFonts w:eastAsiaTheme="minorEastAsia"/>
            <w:lang w:eastAsia="zh-CN"/>
          </w:rPr>
          <w:delText>5.64</w:delText>
        </w:r>
        <w:r w:rsidRPr="005F7DE3" w:rsidDel="00A83162">
          <w:rPr>
            <w:rFonts w:eastAsiaTheme="minorEastAsia"/>
            <w:lang w:eastAsia="zh-CN"/>
          </w:rPr>
          <w:delText xml:space="preserve"> percent less than </w:delText>
        </w:r>
        <w:r w:rsidR="00A94A5E" w:rsidDel="00A83162">
          <w:rPr>
            <w:rFonts w:eastAsiaTheme="minorEastAsia"/>
            <w:lang w:eastAsia="zh-CN"/>
          </w:rPr>
          <w:delText xml:space="preserve">the </w:delText>
        </w:r>
        <w:r w:rsidRPr="005F7DE3" w:rsidDel="00A83162">
          <w:rPr>
            <w:rFonts w:eastAsiaTheme="minorEastAsia"/>
            <w:lang w:eastAsia="zh-CN"/>
          </w:rPr>
          <w:delText>RC</w:delText>
        </w:r>
        <w:r w:rsidR="00A94A5E" w:rsidDel="00A83162">
          <w:rPr>
            <w:rFonts w:eastAsiaTheme="minorEastAsia"/>
            <w:lang w:eastAsia="zh-CN"/>
          </w:rPr>
          <w:delText xml:space="preserve"> alone and</w:delText>
        </w:r>
        <w:r w:rsidR="00A94A5E" w:rsidRPr="005F7DE3" w:rsidDel="00A83162">
          <w:rPr>
            <w:rFonts w:eastAsiaTheme="minorEastAsia"/>
            <w:lang w:eastAsia="zh-CN"/>
          </w:rPr>
          <w:delText xml:space="preserve"> </w:delText>
        </w:r>
        <w:r w:rsidR="00B461B7" w:rsidRPr="005F7DE3" w:rsidDel="00A83162">
          <w:rPr>
            <w:rFonts w:eastAsiaTheme="minorEastAsia"/>
            <w:lang w:eastAsia="zh-CN"/>
          </w:rPr>
          <w:delText>12.6</w:delText>
        </w:r>
        <w:r w:rsidRPr="005F7DE3" w:rsidDel="00A83162">
          <w:rPr>
            <w:rFonts w:eastAsiaTheme="minorEastAsia"/>
            <w:lang w:eastAsia="zh-CN"/>
          </w:rPr>
          <w:delText xml:space="preserve"> percent less than GGMR</w:delText>
        </w:r>
        <w:r w:rsidR="00A94A5E" w:rsidDel="00A83162">
          <w:rPr>
            <w:rFonts w:eastAsiaTheme="minorEastAsia"/>
            <w:lang w:eastAsia="zh-CN"/>
          </w:rPr>
          <w:delText xml:space="preserve"> alone</w:delText>
        </w:r>
        <w:r w:rsidRPr="005F7DE3" w:rsidDel="00A83162">
          <w:rPr>
            <w:rFonts w:eastAsiaTheme="minorEastAsia"/>
            <w:lang w:eastAsia="zh-CN"/>
          </w:rPr>
          <w:delText xml:space="preserve">), </w:delText>
        </w:r>
      </w:del>
      <w:r w:rsidRPr="005F7DE3">
        <w:rPr>
          <w:rFonts w:eastAsiaTheme="minorEastAsia"/>
          <w:lang w:eastAsia="zh-CN"/>
        </w:rPr>
        <w:t>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24795934" w14:textId="77777777" w:rsidR="00BC690F" w:rsidRPr="000D7BF4" w:rsidRDefault="00BC690F" w:rsidP="00BC690F">
      <w:pPr>
        <w:rPr>
          <w:ins w:id="284" w:author="Lichen Wu" w:date="2022-06-08T20:58:00Z"/>
          <w:rFonts w:eastAsiaTheme="minorEastAsia"/>
          <w:lang w:eastAsia="zh-CN"/>
        </w:rPr>
      </w:pPr>
      <w:ins w:id="285" w:author="Lichen Wu" w:date="2022-06-08T20:58:00Z">
        <w:r w:rsidRPr="000D7BF4">
          <w:rPr>
            <w:rFonts w:eastAsiaTheme="minorEastAsia"/>
            <w:lang w:eastAsia="zh-CN"/>
          </w:rPr>
          <w:t>This study was supported by the National Science Foundation </w:t>
        </w:r>
        <w:proofErr w:type="spellStart"/>
        <w:r w:rsidRPr="000D7BF4">
          <w:rPr>
            <w:rFonts w:eastAsiaTheme="minorEastAsia"/>
            <w:lang w:eastAsia="zh-CN"/>
          </w:rPr>
          <w:t>EPSCoR</w:t>
        </w:r>
        <w:proofErr w:type="spellEnd"/>
        <w:r w:rsidRPr="000D7BF4">
          <w:rPr>
            <w:rFonts w:eastAsiaTheme="minorEastAsia"/>
            <w:lang w:eastAsia="zh-CN"/>
          </w:rPr>
          <w:t xml:space="preserve"> Research Infrastructure program under Grant No. 1929209. Any opinions, findings, and conclusions, or recommendations expressed in this material are those of the authors and do not necessarily reflect the views of the National Science Foundation.</w:t>
        </w:r>
      </w:ins>
    </w:p>
    <w:p w14:paraId="1AC764FE" w14:textId="796B4D17" w:rsidR="005701A1" w:rsidDel="00BC690F" w:rsidRDefault="006F11EC" w:rsidP="00447E3E">
      <w:pPr>
        <w:rPr>
          <w:del w:id="286" w:author="Lichen Wu" w:date="2022-06-08T20:58:00Z"/>
          <w:bdr w:val="none" w:sz="0" w:space="0" w:color="auto" w:frame="1"/>
        </w:rPr>
      </w:pPr>
      <w:del w:id="287" w:author="Lichen Wu" w:date="2022-06-08T20:58:00Z">
        <w:r w:rsidDel="00BC690F">
          <w:rPr>
            <w:bdr w:val="none" w:sz="0" w:space="0" w:color="auto" w:frame="1"/>
          </w:rPr>
          <w:delTex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delText>
        </w:r>
      </w:del>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6ACA5ED6" w14:textId="77777777" w:rsidR="002E2236" w:rsidRPr="002E2236" w:rsidRDefault="005701A1" w:rsidP="002E2236">
      <w:pPr>
        <w:pStyle w:val="Bibliography"/>
        <w:rPr>
          <w:szCs w:val="24"/>
        </w:rPr>
      </w:pPr>
      <w:r>
        <w:rPr>
          <w:bdr w:val="none" w:sz="0" w:space="0" w:color="auto" w:frame="1"/>
        </w:rPr>
        <w:fldChar w:fldCharType="begin"/>
      </w:r>
      <w:r w:rsidR="002E2236">
        <w:rPr>
          <w:bdr w:val="none" w:sz="0" w:space="0" w:color="auto" w:frame="1"/>
        </w:rPr>
        <w:instrText xml:space="preserve"> ADDIN ZOTERO_BIBL {"uncited":[],"omitted":[],"custom":[[["http://zotero.org/users/3944343/items/SQ6KHENF"],"Ambient Weather Network. 2022. {\\i{}Ambient Weather Network}. https://ambientweather.net/ (April 11, 2022)."],[["http://zotero.org/users/3944343/items/3335GVS2"],"Joe,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2E2236" w:rsidRPr="002E2236">
        <w:rPr>
          <w:szCs w:val="24"/>
        </w:rPr>
        <w:t xml:space="preserve">Ahn, Byung-Cheon, and Jae-Yeob Song. 2010. “Control Characteristics and Heating Performance Analysis of Automatic Thermostatic Valves for Radiant Slab Heating System in Residential Apartments.” </w:t>
      </w:r>
      <w:r w:rsidR="002E2236" w:rsidRPr="002E2236">
        <w:rPr>
          <w:i/>
          <w:iCs/>
          <w:szCs w:val="24"/>
        </w:rPr>
        <w:t>Energy</w:t>
      </w:r>
      <w:r w:rsidR="002E2236" w:rsidRPr="002E2236">
        <w:rPr>
          <w:szCs w:val="24"/>
        </w:rPr>
        <w:t xml:space="preserve"> 35(4): 1615–24.</w:t>
      </w:r>
    </w:p>
    <w:p w14:paraId="70A5243C" w14:textId="77777777" w:rsidR="002E2236" w:rsidRPr="002E2236" w:rsidRDefault="002E2236" w:rsidP="002E2236">
      <w:pPr>
        <w:pStyle w:val="Bibliography"/>
        <w:rPr>
          <w:szCs w:val="24"/>
        </w:rPr>
      </w:pPr>
      <w:r w:rsidRPr="002E2236">
        <w:rPr>
          <w:szCs w:val="24"/>
        </w:rPr>
        <w:t xml:space="preserve">Ambient Weather Network. 2022. </w:t>
      </w:r>
      <w:r w:rsidRPr="002E2236">
        <w:rPr>
          <w:i/>
          <w:iCs/>
          <w:szCs w:val="24"/>
        </w:rPr>
        <w:t>Ambient Weather Network</w:t>
      </w:r>
      <w:r w:rsidRPr="002E2236">
        <w:rPr>
          <w:szCs w:val="24"/>
        </w:rPr>
        <w:t>. https://ambientweather.net/ (April 11, 2022).</w:t>
      </w:r>
    </w:p>
    <w:p w14:paraId="0A6C129A" w14:textId="77777777" w:rsidR="002E2236" w:rsidRPr="002E2236" w:rsidRDefault="002E2236" w:rsidP="002E2236">
      <w:pPr>
        <w:pStyle w:val="Bibliography"/>
        <w:rPr>
          <w:szCs w:val="24"/>
        </w:rPr>
      </w:pPr>
      <w:r w:rsidRPr="002E2236">
        <w:rPr>
          <w:szCs w:val="24"/>
        </w:rPr>
        <w:t xml:space="preserve">ANSI/ASHRAE/IES 90.1-2010. 2010. </w:t>
      </w:r>
      <w:r w:rsidRPr="002E2236">
        <w:rPr>
          <w:i/>
          <w:iCs/>
          <w:szCs w:val="24"/>
        </w:rPr>
        <w:t>Energy Standard for Buildings Except Low-Rise Residential Buildings</w:t>
      </w:r>
      <w:r w:rsidRPr="002E2236">
        <w:rPr>
          <w:szCs w:val="24"/>
        </w:rPr>
        <w:t>. American Society of Heating, Refrigerating and Air-Conditioning Engineers.</w:t>
      </w:r>
    </w:p>
    <w:p w14:paraId="6F125AB6" w14:textId="77777777" w:rsidR="002E2236" w:rsidRPr="002E2236" w:rsidRDefault="002E2236" w:rsidP="002E2236">
      <w:pPr>
        <w:pStyle w:val="Bibliography"/>
        <w:rPr>
          <w:szCs w:val="24"/>
        </w:rPr>
      </w:pPr>
      <w:r w:rsidRPr="002E2236">
        <w:rPr>
          <w:szCs w:val="24"/>
        </w:rPr>
        <w:t>ASHRAE. 2014. “ASHRAE Guideline 14: Measurement of Energy, Demand and Water Savings.” : 150.</w:t>
      </w:r>
    </w:p>
    <w:p w14:paraId="2E2EDDDF" w14:textId="77777777" w:rsidR="002E2236" w:rsidRPr="002E2236" w:rsidRDefault="002E2236" w:rsidP="002E2236">
      <w:pPr>
        <w:pStyle w:val="Bibliography"/>
        <w:rPr>
          <w:szCs w:val="24"/>
        </w:rPr>
      </w:pPr>
      <w:r w:rsidRPr="002E2236">
        <w:rPr>
          <w:szCs w:val="24"/>
        </w:rPr>
        <w:t xml:space="preserve">Billard, Aude, Sylvain Calinon, Rüdiger Dillmann, and Stefan Schaal. 2008. “Robot Programming by Demonstration.” In </w:t>
      </w:r>
      <w:r w:rsidRPr="002E2236">
        <w:rPr>
          <w:i/>
          <w:iCs/>
          <w:szCs w:val="24"/>
        </w:rPr>
        <w:t>Springer Handbook of Robotics</w:t>
      </w:r>
      <w:r w:rsidRPr="002E2236">
        <w:rPr>
          <w:szCs w:val="24"/>
        </w:rPr>
        <w:t>, eds. Bruno Siciliano and Oussama Khatib. Berlin, Heidelberg: Springer, 1371–94. https://doi.org/10.1007/978-3-540-30301-5_60 (April 12, 2022).</w:t>
      </w:r>
    </w:p>
    <w:p w14:paraId="57028143" w14:textId="77777777" w:rsidR="002E2236" w:rsidRPr="002E2236" w:rsidRDefault="002E2236" w:rsidP="002E2236">
      <w:pPr>
        <w:pStyle w:val="Bibliography"/>
        <w:rPr>
          <w:szCs w:val="24"/>
        </w:rPr>
      </w:pPr>
      <w:r w:rsidRPr="002E2236">
        <w:rPr>
          <w:szCs w:val="24"/>
        </w:rPr>
        <w:t>Bouchachia, Hamid, and Charlie Vanaret. 2011. “Incremental Learning Based on Growing Gaussian Mixture Models.”</w:t>
      </w:r>
    </w:p>
    <w:p w14:paraId="1625CB99" w14:textId="77777777" w:rsidR="002E2236" w:rsidRPr="002E2236" w:rsidRDefault="002E2236" w:rsidP="002E2236">
      <w:pPr>
        <w:pStyle w:val="Bibliography"/>
        <w:rPr>
          <w:szCs w:val="24"/>
        </w:rPr>
      </w:pPr>
      <w:r w:rsidRPr="002E2236">
        <w:rPr>
          <w:szCs w:val="24"/>
        </w:rPr>
        <w:t xml:space="preserve">Braun, James E., and Nitin Chaturvedi. 2002. “An Inverse Gray-Box Model for Transient Building Load Prediction.” </w:t>
      </w:r>
      <w:r w:rsidRPr="002E2236">
        <w:rPr>
          <w:i/>
          <w:iCs/>
          <w:szCs w:val="24"/>
        </w:rPr>
        <w:t>HVAC&amp;R Research</w:t>
      </w:r>
      <w:r w:rsidRPr="002E2236">
        <w:rPr>
          <w:szCs w:val="24"/>
        </w:rPr>
        <w:t xml:space="preserve"> 8(1): 73–99.</w:t>
      </w:r>
    </w:p>
    <w:p w14:paraId="43006168" w14:textId="77777777" w:rsidR="002E2236" w:rsidRPr="002E2236" w:rsidRDefault="002E2236" w:rsidP="002E2236">
      <w:pPr>
        <w:pStyle w:val="Bibliography"/>
        <w:rPr>
          <w:szCs w:val="24"/>
        </w:rPr>
      </w:pPr>
      <w:r w:rsidRPr="002E2236">
        <w:rPr>
          <w:szCs w:val="24"/>
        </w:rPr>
        <w:t xml:space="preserve">Cederborg, Thomas, Ming Li, Adrien Baranes, and Pierre-Yves Oudeyer. 2010. “Incremental Local Online Gaussian Mixture Regression for Imitation Learning of Multiple Tasks.” In </w:t>
      </w:r>
      <w:r w:rsidRPr="002E2236">
        <w:rPr>
          <w:i/>
          <w:iCs/>
          <w:szCs w:val="24"/>
        </w:rPr>
        <w:t>2010 IEEE/RSJ International Conference on Intelligent Robots and Systems</w:t>
      </w:r>
      <w:r w:rsidRPr="002E2236">
        <w:rPr>
          <w:szCs w:val="24"/>
        </w:rPr>
        <w:t>, , 267–74.</w:t>
      </w:r>
    </w:p>
    <w:p w14:paraId="00A5AECC" w14:textId="77777777" w:rsidR="002E2236" w:rsidRPr="002E2236" w:rsidRDefault="002E2236" w:rsidP="002E2236">
      <w:pPr>
        <w:pStyle w:val="Bibliography"/>
        <w:rPr>
          <w:szCs w:val="24"/>
        </w:rPr>
      </w:pPr>
      <w:r w:rsidRPr="002E2236">
        <w:rPr>
          <w:szCs w:val="24"/>
        </w:rPr>
        <w:t xml:space="preserve">Clarke, Joseph. 2001. </w:t>
      </w:r>
      <w:r w:rsidRPr="002E2236">
        <w:rPr>
          <w:i/>
          <w:iCs/>
          <w:szCs w:val="24"/>
        </w:rPr>
        <w:t>Energy Simulation in Building Design</w:t>
      </w:r>
      <w:r w:rsidRPr="002E2236">
        <w:rPr>
          <w:szCs w:val="24"/>
        </w:rPr>
        <w:t>. 2nd ed. London: Routledge.</w:t>
      </w:r>
    </w:p>
    <w:p w14:paraId="6F2F7DAE" w14:textId="77777777" w:rsidR="002E2236" w:rsidRPr="002E2236" w:rsidRDefault="002E2236" w:rsidP="002E2236">
      <w:pPr>
        <w:pStyle w:val="Bibliography"/>
        <w:rPr>
          <w:szCs w:val="24"/>
        </w:rPr>
      </w:pPr>
      <w:r w:rsidRPr="002E2236">
        <w:rPr>
          <w:szCs w:val="24"/>
        </w:rPr>
        <w:t xml:space="preserve">Crawley, Drury B. et al. 2001. “EnergyPlus: Creating a New-Generation Building Energy Simulation Program.” </w:t>
      </w:r>
      <w:r w:rsidRPr="002E2236">
        <w:rPr>
          <w:i/>
          <w:iCs/>
          <w:szCs w:val="24"/>
        </w:rPr>
        <w:t>Energy and Buildings</w:t>
      </w:r>
      <w:r w:rsidRPr="002E2236">
        <w:rPr>
          <w:szCs w:val="24"/>
        </w:rPr>
        <w:t xml:space="preserve"> 33(4): 319–31.</w:t>
      </w:r>
    </w:p>
    <w:p w14:paraId="0BF5778C" w14:textId="77777777" w:rsidR="002E2236" w:rsidRPr="002E2236" w:rsidRDefault="002E2236" w:rsidP="002E2236">
      <w:pPr>
        <w:pStyle w:val="Bibliography"/>
        <w:rPr>
          <w:szCs w:val="24"/>
        </w:rPr>
      </w:pPr>
      <w:r w:rsidRPr="002E2236">
        <w:rPr>
          <w:szCs w:val="24"/>
        </w:rPr>
        <w:t xml:space="preserve">Dong, Bing, Zhaoxuan Li, S. M. Mahbobur Rahman, and Rolando Vega. 2016. “A Hybrid Model Approach for Forecasting Future Residential Electricity Consumption.” </w:t>
      </w:r>
      <w:r w:rsidRPr="002E2236">
        <w:rPr>
          <w:i/>
          <w:iCs/>
          <w:szCs w:val="24"/>
        </w:rPr>
        <w:t>Energy and Buildings</w:t>
      </w:r>
      <w:r w:rsidRPr="002E2236">
        <w:rPr>
          <w:szCs w:val="24"/>
        </w:rPr>
        <w:t xml:space="preserve"> 117: 341–51.</w:t>
      </w:r>
    </w:p>
    <w:p w14:paraId="62F7F41F" w14:textId="77777777" w:rsidR="002E2236" w:rsidRPr="002E2236" w:rsidRDefault="002E2236" w:rsidP="002E2236">
      <w:pPr>
        <w:pStyle w:val="Bibliography"/>
        <w:rPr>
          <w:szCs w:val="24"/>
        </w:rPr>
      </w:pPr>
      <w:r w:rsidRPr="002E2236">
        <w:rPr>
          <w:szCs w:val="24"/>
        </w:rPr>
        <w:lastRenderedPageBreak/>
        <w:t xml:space="preserve">Goyal, Siddharth, Chenda Liao, and Prabir Barooah. 2011. “Identification of Multi-Zone Building Thermal Interaction Model from Data.” In </w:t>
      </w:r>
      <w:r w:rsidRPr="002E2236">
        <w:rPr>
          <w:i/>
          <w:iCs/>
          <w:szCs w:val="24"/>
        </w:rPr>
        <w:t>2011 50th IEEE Conference on Decision and Control and European Control Conference</w:t>
      </w:r>
      <w:r w:rsidRPr="002E2236">
        <w:rPr>
          <w:szCs w:val="24"/>
        </w:rPr>
        <w:t>, , 181–86.</w:t>
      </w:r>
    </w:p>
    <w:p w14:paraId="5D5D474A" w14:textId="77777777" w:rsidR="002E2236" w:rsidRPr="002E2236" w:rsidRDefault="002E2236" w:rsidP="002E2236">
      <w:pPr>
        <w:pStyle w:val="Bibliography"/>
        <w:rPr>
          <w:szCs w:val="24"/>
        </w:rPr>
      </w:pPr>
      <w:r w:rsidRPr="002E2236">
        <w:rPr>
          <w:szCs w:val="24"/>
        </w:rPr>
        <w:t xml:space="preserve">Guenther, Janine, and Oliver Sawodny. 2019. “Feature Selection and Gaussian Process Regression for Personalized Thermal Comfort Prediction.” </w:t>
      </w:r>
      <w:r w:rsidRPr="002E2236">
        <w:rPr>
          <w:i/>
          <w:iCs/>
          <w:szCs w:val="24"/>
        </w:rPr>
        <w:t>Building and Environment</w:t>
      </w:r>
      <w:r w:rsidRPr="002E2236">
        <w:rPr>
          <w:szCs w:val="24"/>
        </w:rPr>
        <w:t xml:space="preserve"> 148: 448–58.</w:t>
      </w:r>
    </w:p>
    <w:p w14:paraId="5E84CFA7" w14:textId="77777777" w:rsidR="002E2236" w:rsidRPr="002E2236" w:rsidRDefault="002E2236" w:rsidP="002E2236">
      <w:pPr>
        <w:pStyle w:val="Bibliography"/>
        <w:rPr>
          <w:szCs w:val="24"/>
        </w:rPr>
      </w:pPr>
      <w:r w:rsidRPr="002E2236">
        <w:rPr>
          <w:szCs w:val="24"/>
        </w:rPr>
        <w:t xml:space="preserve">Handbook, ASHRAE. 2001. “Fundamentals SI Edition.” </w:t>
      </w:r>
      <w:r w:rsidRPr="002E2236">
        <w:rPr>
          <w:i/>
          <w:iCs/>
          <w:szCs w:val="24"/>
        </w:rPr>
        <w:t>American Society of Heating, Refrigerating and Air-Conditioning Engineers, Inc., Atlanta, GA</w:t>
      </w:r>
      <w:r w:rsidRPr="002E2236">
        <w:rPr>
          <w:szCs w:val="24"/>
        </w:rPr>
        <w:t>.</w:t>
      </w:r>
    </w:p>
    <w:p w14:paraId="281F177B" w14:textId="77777777" w:rsidR="002E2236" w:rsidRPr="002E2236" w:rsidRDefault="002E2236" w:rsidP="002E2236">
      <w:pPr>
        <w:pStyle w:val="Bibliography"/>
        <w:rPr>
          <w:szCs w:val="24"/>
        </w:rPr>
      </w:pPr>
      <w:r w:rsidRPr="002E2236">
        <w:rPr>
          <w:szCs w:val="24"/>
        </w:rPr>
        <w:t xml:space="preserve">James V. Miranda, Lester. 2018. “PySwarms: A Research Toolkit for Particle Swarm Optimization in Python.” </w:t>
      </w:r>
      <w:r w:rsidRPr="002E2236">
        <w:rPr>
          <w:i/>
          <w:iCs/>
          <w:szCs w:val="24"/>
        </w:rPr>
        <w:t>The Journal of Open Source Software</w:t>
      </w:r>
      <w:r w:rsidRPr="002E2236">
        <w:rPr>
          <w:szCs w:val="24"/>
        </w:rPr>
        <w:t xml:space="preserve"> 3(21): 433.</w:t>
      </w:r>
    </w:p>
    <w:p w14:paraId="4BD48D0B" w14:textId="77777777" w:rsidR="002E2236" w:rsidRPr="002E2236" w:rsidRDefault="002E2236" w:rsidP="002E2236">
      <w:pPr>
        <w:pStyle w:val="Bibliography"/>
        <w:rPr>
          <w:szCs w:val="24"/>
        </w:rPr>
      </w:pPr>
      <w:r w:rsidRPr="002E2236">
        <w:rPr>
          <w:szCs w:val="24"/>
        </w:rPr>
        <w:t xml:space="preserve">Joe, Jaewan, and Panagiota Karava. 2017. “Agent-Based System Identification for Control-Oriented Building Models.” </w:t>
      </w:r>
      <w:r w:rsidRPr="002E2236">
        <w:rPr>
          <w:i/>
          <w:iCs/>
          <w:szCs w:val="24"/>
        </w:rPr>
        <w:t>Journal of Building Performance Simulation</w:t>
      </w:r>
      <w:r w:rsidRPr="002E2236">
        <w:rPr>
          <w:szCs w:val="24"/>
        </w:rPr>
        <w:t xml:space="preserve"> 10(2): 183–204.</w:t>
      </w:r>
    </w:p>
    <w:p w14:paraId="3433C426" w14:textId="77777777" w:rsidR="002E2236" w:rsidRPr="002E2236" w:rsidRDefault="002E2236" w:rsidP="002E2236">
      <w:pPr>
        <w:pStyle w:val="Bibliography"/>
        <w:rPr>
          <w:szCs w:val="24"/>
        </w:rPr>
      </w:pPr>
      <w:r w:rsidRPr="002E2236">
        <w:rPr>
          <w:szCs w:val="24"/>
        </w:rPr>
        <w:t xml:space="preserve">Joe, Jaewan, and Panagiota Karava. 2019. “A Model Predictive Control Strategy to Optimize the Performance of Radiant Floor Heating and Cooling Systems in Office Buildings.” </w:t>
      </w:r>
      <w:r w:rsidRPr="002E2236">
        <w:rPr>
          <w:i/>
          <w:iCs/>
          <w:szCs w:val="24"/>
        </w:rPr>
        <w:t>Applied Energy</w:t>
      </w:r>
      <w:r w:rsidRPr="002E2236">
        <w:rPr>
          <w:szCs w:val="24"/>
        </w:rPr>
        <w:t xml:space="preserve"> 245: 65–77.</w:t>
      </w:r>
    </w:p>
    <w:p w14:paraId="40F8C7E3" w14:textId="77777777" w:rsidR="002E2236" w:rsidRPr="002E2236" w:rsidRDefault="002E2236" w:rsidP="002E2236">
      <w:pPr>
        <w:pStyle w:val="Bibliography"/>
        <w:rPr>
          <w:szCs w:val="24"/>
        </w:rPr>
      </w:pPr>
      <w:r w:rsidRPr="002E2236">
        <w:rPr>
          <w:szCs w:val="24"/>
        </w:rPr>
        <w:t xml:space="preserve">Karami, Majid, and Liping Wang. 2018. “Fault Detection and Diagnosis for Nonlinear Systems: A New Adaptive Gaussian Mixture Modeling Approach.” </w:t>
      </w:r>
      <w:r w:rsidRPr="002E2236">
        <w:rPr>
          <w:i/>
          <w:iCs/>
          <w:szCs w:val="24"/>
        </w:rPr>
        <w:t>Energy and Buildings</w:t>
      </w:r>
      <w:r w:rsidRPr="002E2236">
        <w:rPr>
          <w:szCs w:val="24"/>
        </w:rPr>
        <w:t xml:space="preserve"> 166: 477–88.</w:t>
      </w:r>
    </w:p>
    <w:p w14:paraId="23192064" w14:textId="77777777" w:rsidR="002E2236" w:rsidRPr="002E2236" w:rsidRDefault="002E2236" w:rsidP="002E2236">
      <w:pPr>
        <w:pStyle w:val="Bibliography"/>
        <w:rPr>
          <w:szCs w:val="24"/>
        </w:rPr>
      </w:pPr>
      <w:r w:rsidRPr="002E2236">
        <w:rPr>
          <w:szCs w:val="24"/>
        </w:rPr>
        <w:t xml:space="preserve">Koschenz, Markus, and Viktor Dorer. 1999. “Interaction of an Air System with Concrete Core Conditioning.” </w:t>
      </w:r>
      <w:r w:rsidRPr="002E2236">
        <w:rPr>
          <w:i/>
          <w:iCs/>
          <w:szCs w:val="24"/>
        </w:rPr>
        <w:t>Energy and Buildings</w:t>
      </w:r>
      <w:r w:rsidRPr="002E2236">
        <w:rPr>
          <w:szCs w:val="24"/>
        </w:rPr>
        <w:t xml:space="preserve"> 30(2): 139–45.</w:t>
      </w:r>
    </w:p>
    <w:p w14:paraId="15FC5667" w14:textId="77777777" w:rsidR="002E2236" w:rsidRPr="002E2236" w:rsidRDefault="002E2236" w:rsidP="002E2236">
      <w:pPr>
        <w:pStyle w:val="Bibliography"/>
        <w:rPr>
          <w:szCs w:val="24"/>
        </w:rPr>
      </w:pPr>
      <w:r w:rsidRPr="002E2236">
        <w:rPr>
          <w:szCs w:val="24"/>
        </w:rPr>
        <w:t xml:space="preserve">Li, Deyang, and Zhihuan Song. 2020. “A Novel Incremental Gaussian Mixture Regression and Its Application for Time-Varying Multimodal Process Quality Prediction.” In </w:t>
      </w:r>
      <w:r w:rsidRPr="002E2236">
        <w:rPr>
          <w:i/>
          <w:iCs/>
          <w:szCs w:val="24"/>
        </w:rPr>
        <w:t>2020 IEEE 9th Data Driven Control and Learning Systems Conference (DDCLS)</w:t>
      </w:r>
      <w:r w:rsidRPr="002E2236">
        <w:rPr>
          <w:szCs w:val="24"/>
        </w:rPr>
        <w:t>, , 645–50.</w:t>
      </w:r>
    </w:p>
    <w:p w14:paraId="0C8B5821" w14:textId="77777777" w:rsidR="002E2236" w:rsidRPr="002E2236" w:rsidRDefault="002E2236" w:rsidP="002E2236">
      <w:pPr>
        <w:pStyle w:val="Bibliography"/>
        <w:rPr>
          <w:szCs w:val="24"/>
        </w:rPr>
      </w:pPr>
      <w:r w:rsidRPr="002E2236">
        <w:rPr>
          <w:szCs w:val="24"/>
        </w:rPr>
        <w:t xml:space="preserve">Liu, Kuixing et al. 2011. “Establishment and Validation of Modified Star-Type RC-Network Model for Concrete Core Cooling Slab.” </w:t>
      </w:r>
      <w:r w:rsidRPr="002E2236">
        <w:rPr>
          <w:i/>
          <w:iCs/>
          <w:szCs w:val="24"/>
        </w:rPr>
        <w:t>Energy and Buildings</w:t>
      </w:r>
      <w:r w:rsidRPr="002E2236">
        <w:rPr>
          <w:szCs w:val="24"/>
        </w:rPr>
        <w:t xml:space="preserve"> 43(9): 2378–84.</w:t>
      </w:r>
    </w:p>
    <w:p w14:paraId="58C0B1FE" w14:textId="77777777" w:rsidR="002E2236" w:rsidRPr="002E2236" w:rsidRDefault="002E2236" w:rsidP="002E2236">
      <w:pPr>
        <w:pStyle w:val="Bibliography"/>
        <w:rPr>
          <w:szCs w:val="24"/>
        </w:rPr>
      </w:pPr>
      <w:r w:rsidRPr="002E2236">
        <w:rPr>
          <w:szCs w:val="24"/>
        </w:rPr>
        <w:t xml:space="preserve">Neumann, Hannah, Sebastian Gamisch, and Stefan Gschwander. 2021. “Comparison of RC-Model and FEM-Model for a PCM-Plate Storage Including Free Convection.” </w:t>
      </w:r>
      <w:r w:rsidRPr="002E2236">
        <w:rPr>
          <w:i/>
          <w:iCs/>
          <w:szCs w:val="24"/>
        </w:rPr>
        <w:t>Applied Thermal Engineering</w:t>
      </w:r>
      <w:r w:rsidRPr="002E2236">
        <w:rPr>
          <w:szCs w:val="24"/>
        </w:rPr>
        <w:t xml:space="preserve"> 196: 117232.</w:t>
      </w:r>
    </w:p>
    <w:p w14:paraId="73794C77" w14:textId="77777777" w:rsidR="002E2236" w:rsidRPr="002E2236" w:rsidRDefault="002E2236" w:rsidP="002E2236">
      <w:pPr>
        <w:pStyle w:val="Bibliography"/>
        <w:rPr>
          <w:szCs w:val="24"/>
        </w:rPr>
      </w:pPr>
      <w:r w:rsidRPr="002E2236">
        <w:rPr>
          <w:szCs w:val="24"/>
        </w:rPr>
        <w:t xml:space="preserve">O’Dwyer, Edward et al. 2016. “Modelling and Disturbance Estimation for Model Predictive Control in Building Heating Systems.” </w:t>
      </w:r>
      <w:r w:rsidRPr="002E2236">
        <w:rPr>
          <w:i/>
          <w:iCs/>
          <w:szCs w:val="24"/>
        </w:rPr>
        <w:t>Energy and Buildings</w:t>
      </w:r>
      <w:r w:rsidRPr="002E2236">
        <w:rPr>
          <w:szCs w:val="24"/>
        </w:rPr>
        <w:t xml:space="preserve"> 130: 532–45.</w:t>
      </w:r>
    </w:p>
    <w:p w14:paraId="0F77605A" w14:textId="77777777" w:rsidR="002E2236" w:rsidRPr="002E2236" w:rsidRDefault="002E2236" w:rsidP="002E2236">
      <w:pPr>
        <w:pStyle w:val="Bibliography"/>
        <w:rPr>
          <w:szCs w:val="24"/>
        </w:rPr>
      </w:pPr>
      <w:r w:rsidRPr="002E2236">
        <w:rPr>
          <w:szCs w:val="24"/>
        </w:rPr>
        <w:t xml:space="preserve">Rhee, Kyu-Nam, and Kwang Woo Kim. 2015. “A 50 Year Review of Basic and Applied Research in Radiant Heating and Cooling Systems for the Built Environment.” </w:t>
      </w:r>
      <w:r w:rsidRPr="002E2236">
        <w:rPr>
          <w:i/>
          <w:iCs/>
          <w:szCs w:val="24"/>
        </w:rPr>
        <w:t>Building and Environment</w:t>
      </w:r>
      <w:r w:rsidRPr="002E2236">
        <w:rPr>
          <w:szCs w:val="24"/>
        </w:rPr>
        <w:t xml:space="preserve"> 91: 166–90.</w:t>
      </w:r>
    </w:p>
    <w:p w14:paraId="71B81E8E" w14:textId="77777777" w:rsidR="002E2236" w:rsidRPr="002E2236" w:rsidRDefault="002E2236" w:rsidP="002E2236">
      <w:pPr>
        <w:pStyle w:val="Bibliography"/>
        <w:rPr>
          <w:szCs w:val="24"/>
        </w:rPr>
      </w:pPr>
      <w:r w:rsidRPr="002E2236">
        <w:rPr>
          <w:szCs w:val="24"/>
        </w:rPr>
        <w:t xml:space="preserve">Rodríguez Jara, Enrique Á. et al. 2016. “A New Analytical Approach for Simplified Thermal Modelling of Buildings: Self-Adjusting RC-Network Model.” </w:t>
      </w:r>
      <w:r w:rsidRPr="002E2236">
        <w:rPr>
          <w:i/>
          <w:iCs/>
          <w:szCs w:val="24"/>
        </w:rPr>
        <w:t>Energy and Buildings</w:t>
      </w:r>
      <w:r w:rsidRPr="002E2236">
        <w:rPr>
          <w:szCs w:val="24"/>
        </w:rPr>
        <w:t xml:space="preserve"> 130: 85–97.</w:t>
      </w:r>
    </w:p>
    <w:p w14:paraId="3F7920D3" w14:textId="77777777" w:rsidR="002E2236" w:rsidRPr="002E2236" w:rsidRDefault="002E2236" w:rsidP="002E2236">
      <w:pPr>
        <w:pStyle w:val="Bibliography"/>
        <w:rPr>
          <w:szCs w:val="24"/>
        </w:rPr>
      </w:pPr>
      <w:r w:rsidRPr="002E2236">
        <w:rPr>
          <w:szCs w:val="24"/>
        </w:rPr>
        <w:t xml:space="preserve">Sourbron, M. et al. 2009. “Efficiently Produced Heat and Cold Is Squandered by Inappropriate Control Strategies: A Case Study.” </w:t>
      </w:r>
      <w:r w:rsidRPr="002E2236">
        <w:rPr>
          <w:i/>
          <w:iCs/>
          <w:szCs w:val="24"/>
        </w:rPr>
        <w:t>Energy and Buildings</w:t>
      </w:r>
      <w:r w:rsidRPr="002E2236">
        <w:rPr>
          <w:szCs w:val="24"/>
        </w:rPr>
        <w:t xml:space="preserve"> 41(10): 1091–98.</w:t>
      </w:r>
    </w:p>
    <w:p w14:paraId="24ED2694" w14:textId="77777777" w:rsidR="002E2236" w:rsidRPr="002E2236" w:rsidRDefault="002E2236" w:rsidP="002E2236">
      <w:pPr>
        <w:pStyle w:val="Bibliography"/>
        <w:rPr>
          <w:szCs w:val="24"/>
        </w:rPr>
      </w:pPr>
      <w:r w:rsidRPr="002E2236">
        <w:rPr>
          <w:szCs w:val="24"/>
        </w:rPr>
        <w:t>Sung, Hsi Guang. 2004. “Gaussian Mixture Regression and Classification.” Ph.D. Rice University. https://www.proquest.com/docview/305155652/abstract/8C63788CCF824897PQ/1 (April 12, 2022).</w:t>
      </w:r>
    </w:p>
    <w:p w14:paraId="38EDD322" w14:textId="77777777" w:rsidR="002E2236" w:rsidRPr="002E2236" w:rsidRDefault="002E2236" w:rsidP="002E2236">
      <w:pPr>
        <w:pStyle w:val="Bibliography"/>
        <w:rPr>
          <w:szCs w:val="24"/>
        </w:rPr>
      </w:pPr>
      <w:r w:rsidRPr="002E2236">
        <w:rPr>
          <w:szCs w:val="24"/>
        </w:rPr>
        <w:t xml:space="preserve">Wang, Liping, Robert Kubichek, and Xiaohui Zhou. 2018. “Adaptive Learning Based Data-Driven Models for Predicting Hourly Building Energy Use.” </w:t>
      </w:r>
      <w:r w:rsidRPr="002E2236">
        <w:rPr>
          <w:i/>
          <w:iCs/>
          <w:szCs w:val="24"/>
        </w:rPr>
        <w:t>Energy and Buildings</w:t>
      </w:r>
      <w:r w:rsidRPr="002E2236">
        <w:rPr>
          <w:szCs w:val="24"/>
        </w:rPr>
        <w:t xml:space="preserve"> 159: 454–61.</w:t>
      </w:r>
    </w:p>
    <w:p w14:paraId="16C99140" w14:textId="77777777" w:rsidR="002E2236" w:rsidRPr="002E2236" w:rsidRDefault="002E2236" w:rsidP="002E2236">
      <w:pPr>
        <w:pStyle w:val="Bibliography"/>
        <w:rPr>
          <w:szCs w:val="24"/>
        </w:rPr>
      </w:pPr>
      <w:r w:rsidRPr="002E2236">
        <w:rPr>
          <w:szCs w:val="24"/>
        </w:rPr>
        <w:t xml:space="preserve">Zhang, Rui, Khee Poh Lam, Shi-chune Yao, and Yongjie Zhang. 2013. “Coupled EnergyPlus and Computational Fluid Dynamics Simulation for Natural Ventilation.” </w:t>
      </w:r>
      <w:r w:rsidRPr="002E2236">
        <w:rPr>
          <w:i/>
          <w:iCs/>
          <w:szCs w:val="24"/>
        </w:rPr>
        <w:t>Building and Environment</w:t>
      </w:r>
      <w:r w:rsidRPr="002E2236">
        <w:rPr>
          <w:szCs w:val="24"/>
        </w:rPr>
        <w:t xml:space="preserve"> 68: 100–113.</w:t>
      </w:r>
    </w:p>
    <w:p w14:paraId="1B97AAD7" w14:textId="279E28F0" w:rsidR="001E3D5B" w:rsidRPr="005F7DE3" w:rsidRDefault="005701A1">
      <w:pPr>
        <w:rPr>
          <w:lang w:eastAsia="zh-CN"/>
        </w:rPr>
      </w:pPr>
      <w:r>
        <w:rPr>
          <w:bdr w:val="none" w:sz="0" w:space="0" w:color="auto" w:frame="1"/>
        </w:rPr>
        <w:lastRenderedPageBreak/>
        <w:fldChar w:fldCharType="end"/>
      </w: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FC587" w14:textId="77777777" w:rsidR="00FD7C74" w:rsidRDefault="00FD7C74">
      <w:r>
        <w:separator/>
      </w:r>
    </w:p>
  </w:endnote>
  <w:endnote w:type="continuationSeparator" w:id="0">
    <w:p w14:paraId="2B5CF2BC" w14:textId="77777777" w:rsidR="00FD7C74" w:rsidRDefault="00FD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D3DE" w14:textId="77777777" w:rsidR="00FD7C74" w:rsidRDefault="00FD7C74">
      <w:r>
        <w:separator/>
      </w:r>
    </w:p>
  </w:footnote>
  <w:footnote w:type="continuationSeparator" w:id="0">
    <w:p w14:paraId="1D4519F2" w14:textId="77777777" w:rsidR="00FD7C74" w:rsidRDefault="00FD7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abstractNumId w:val="4"/>
  </w:num>
  <w:num w:numId="2">
    <w:abstractNumId w:val="4"/>
    <w:lvlOverride w:ilvl="0">
      <w:lvl w:ilvl="0">
        <w:start w:val="1"/>
        <w:numFmt w:val="decimal"/>
        <w:lvlText w:val="%1."/>
        <w:legacy w:legacy="1" w:legacySpace="0" w:legacyIndent="360"/>
        <w:lvlJc w:val="left"/>
        <w:pPr>
          <w:ind w:left="360" w:hanging="360"/>
        </w:pPr>
      </w:lvl>
    </w:lvlOverride>
  </w:num>
  <w:num w:numId="3">
    <w:abstractNumId w:val="1"/>
  </w:num>
  <w:num w:numId="4">
    <w:abstractNumId w:val="1"/>
    <w:lvlOverride w:ilvl="0">
      <w:lvl w:ilvl="0">
        <w:start w:val="1"/>
        <w:numFmt w:val="decimal"/>
        <w:lvlText w:val="%1."/>
        <w:legacy w:legacy="1" w:legacySpace="0" w:legacyIndent="283"/>
        <w:lvlJc w:val="left"/>
        <w:pPr>
          <w:ind w:left="283" w:hanging="283"/>
        </w:pPr>
      </w:lvl>
    </w:lvlOverride>
  </w:num>
  <w:num w:numId="5">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rson w15:author="Braun, James E">
    <w15:presenceInfo w15:providerId="AD" w15:userId="S::jbraun@purdue.edu::34001211-a4ca-4d32-9863-cad949a06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C5E8F"/>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23"/>
    <w:rsid w:val="00120781"/>
    <w:rsid w:val="00120B3B"/>
    <w:rsid w:val="00120EEC"/>
    <w:rsid w:val="00120FD7"/>
    <w:rsid w:val="00123030"/>
    <w:rsid w:val="00124E81"/>
    <w:rsid w:val="00127B73"/>
    <w:rsid w:val="0013096E"/>
    <w:rsid w:val="00130CF9"/>
    <w:rsid w:val="00131F08"/>
    <w:rsid w:val="00134129"/>
    <w:rsid w:val="00134802"/>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574"/>
    <w:rsid w:val="001E3D5B"/>
    <w:rsid w:val="001F2F6C"/>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157A"/>
    <w:rsid w:val="002A5CFA"/>
    <w:rsid w:val="002A66E5"/>
    <w:rsid w:val="002A67BC"/>
    <w:rsid w:val="002A6B44"/>
    <w:rsid w:val="002A7248"/>
    <w:rsid w:val="002A73D6"/>
    <w:rsid w:val="002B02A5"/>
    <w:rsid w:val="002B1990"/>
    <w:rsid w:val="002B1D11"/>
    <w:rsid w:val="002B219B"/>
    <w:rsid w:val="002B3091"/>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2236"/>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0BF7"/>
    <w:rsid w:val="00321504"/>
    <w:rsid w:val="00321D9A"/>
    <w:rsid w:val="003223F5"/>
    <w:rsid w:val="00323172"/>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3C5E"/>
    <w:rsid w:val="00354DC9"/>
    <w:rsid w:val="00355381"/>
    <w:rsid w:val="0035643A"/>
    <w:rsid w:val="00360597"/>
    <w:rsid w:val="00361936"/>
    <w:rsid w:val="0036231B"/>
    <w:rsid w:val="00364418"/>
    <w:rsid w:val="00365D10"/>
    <w:rsid w:val="00366FFA"/>
    <w:rsid w:val="0037577F"/>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6DC0"/>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5DA8"/>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191"/>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062"/>
    <w:rsid w:val="00556D5A"/>
    <w:rsid w:val="00560467"/>
    <w:rsid w:val="00560829"/>
    <w:rsid w:val="0056344C"/>
    <w:rsid w:val="00563B8A"/>
    <w:rsid w:val="005701A1"/>
    <w:rsid w:val="00573371"/>
    <w:rsid w:val="005747C8"/>
    <w:rsid w:val="00575472"/>
    <w:rsid w:val="0057564F"/>
    <w:rsid w:val="00575F1E"/>
    <w:rsid w:val="00581852"/>
    <w:rsid w:val="00581879"/>
    <w:rsid w:val="0058225D"/>
    <w:rsid w:val="00582EE9"/>
    <w:rsid w:val="00583191"/>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4D8"/>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77AA4"/>
    <w:rsid w:val="00680202"/>
    <w:rsid w:val="0068041B"/>
    <w:rsid w:val="00682654"/>
    <w:rsid w:val="0068314E"/>
    <w:rsid w:val="00684A70"/>
    <w:rsid w:val="00692C84"/>
    <w:rsid w:val="00693475"/>
    <w:rsid w:val="006934E4"/>
    <w:rsid w:val="0069419B"/>
    <w:rsid w:val="00694B46"/>
    <w:rsid w:val="00695CC9"/>
    <w:rsid w:val="006A378B"/>
    <w:rsid w:val="006A5D07"/>
    <w:rsid w:val="006A6864"/>
    <w:rsid w:val="006A737F"/>
    <w:rsid w:val="006B0297"/>
    <w:rsid w:val="006B5CB1"/>
    <w:rsid w:val="006B62D7"/>
    <w:rsid w:val="006B6C2F"/>
    <w:rsid w:val="006B77F2"/>
    <w:rsid w:val="006C1CC9"/>
    <w:rsid w:val="006C22CE"/>
    <w:rsid w:val="006C37D5"/>
    <w:rsid w:val="006C3DE2"/>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16B8"/>
    <w:rsid w:val="00722527"/>
    <w:rsid w:val="007233C2"/>
    <w:rsid w:val="00723460"/>
    <w:rsid w:val="00730914"/>
    <w:rsid w:val="007311D2"/>
    <w:rsid w:val="0073387F"/>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36D5"/>
    <w:rsid w:val="007C49E9"/>
    <w:rsid w:val="007D146C"/>
    <w:rsid w:val="007D15E2"/>
    <w:rsid w:val="007D29CB"/>
    <w:rsid w:val="007D350F"/>
    <w:rsid w:val="007D3773"/>
    <w:rsid w:val="007D459A"/>
    <w:rsid w:val="007D53FE"/>
    <w:rsid w:val="007E0949"/>
    <w:rsid w:val="007E0CD9"/>
    <w:rsid w:val="007E27E4"/>
    <w:rsid w:val="007E317C"/>
    <w:rsid w:val="007E3320"/>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958"/>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758"/>
    <w:rsid w:val="008C19AC"/>
    <w:rsid w:val="008C5E5B"/>
    <w:rsid w:val="008C7192"/>
    <w:rsid w:val="008C7C82"/>
    <w:rsid w:val="008D11C7"/>
    <w:rsid w:val="008D129C"/>
    <w:rsid w:val="008D22D5"/>
    <w:rsid w:val="008D283E"/>
    <w:rsid w:val="008D2C64"/>
    <w:rsid w:val="008D39CA"/>
    <w:rsid w:val="008D3C96"/>
    <w:rsid w:val="008D4BC1"/>
    <w:rsid w:val="008D5C56"/>
    <w:rsid w:val="008E0D4A"/>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798E"/>
    <w:rsid w:val="00930C07"/>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2A3A"/>
    <w:rsid w:val="00A439FF"/>
    <w:rsid w:val="00A43F9E"/>
    <w:rsid w:val="00A4662E"/>
    <w:rsid w:val="00A46C87"/>
    <w:rsid w:val="00A554A7"/>
    <w:rsid w:val="00A56DB3"/>
    <w:rsid w:val="00A57370"/>
    <w:rsid w:val="00A60F9E"/>
    <w:rsid w:val="00A63423"/>
    <w:rsid w:val="00A65ADA"/>
    <w:rsid w:val="00A725F8"/>
    <w:rsid w:val="00A7341F"/>
    <w:rsid w:val="00A75E62"/>
    <w:rsid w:val="00A7634A"/>
    <w:rsid w:val="00A772BB"/>
    <w:rsid w:val="00A80017"/>
    <w:rsid w:val="00A81326"/>
    <w:rsid w:val="00A81A9A"/>
    <w:rsid w:val="00A81C8E"/>
    <w:rsid w:val="00A83162"/>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2A6"/>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059"/>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21A6"/>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86FE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1CEF"/>
    <w:rsid w:val="00BB2BF0"/>
    <w:rsid w:val="00BB31D6"/>
    <w:rsid w:val="00BB4101"/>
    <w:rsid w:val="00BB444F"/>
    <w:rsid w:val="00BB5B60"/>
    <w:rsid w:val="00BB6928"/>
    <w:rsid w:val="00BC1AAD"/>
    <w:rsid w:val="00BC1BE2"/>
    <w:rsid w:val="00BC1CA8"/>
    <w:rsid w:val="00BC690F"/>
    <w:rsid w:val="00BD08A8"/>
    <w:rsid w:val="00BD09F8"/>
    <w:rsid w:val="00BD1E49"/>
    <w:rsid w:val="00BD2185"/>
    <w:rsid w:val="00BD24E1"/>
    <w:rsid w:val="00BD4B0A"/>
    <w:rsid w:val="00BD674C"/>
    <w:rsid w:val="00BD6957"/>
    <w:rsid w:val="00BE074F"/>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0293"/>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17D"/>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279C"/>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4C09"/>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E44C6"/>
    <w:rsid w:val="00EE677C"/>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0FCB"/>
    <w:rsid w:val="00F81482"/>
    <w:rsid w:val="00F84DA6"/>
    <w:rsid w:val="00F85D96"/>
    <w:rsid w:val="00F862DC"/>
    <w:rsid w:val="00F8712E"/>
    <w:rsid w:val="00F9206B"/>
    <w:rsid w:val="00F9209E"/>
    <w:rsid w:val="00F92259"/>
    <w:rsid w:val="00F923EA"/>
    <w:rsid w:val="00F92E45"/>
    <w:rsid w:val="00F963A4"/>
    <w:rsid w:val="00F96662"/>
    <w:rsid w:val="00F96867"/>
    <w:rsid w:val="00F96B1F"/>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D7C74"/>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435DA8"/>
    <w:pPr>
      <w:spacing w:line="360" w:lineRule="auto"/>
      <w:jc w:val="center"/>
      <w:pPrChange w:id="0" w:author="Lichen Wu" w:date="2022-06-08T21:00:00Z">
        <w:pPr>
          <w:spacing w:line="360" w:lineRule="auto"/>
          <w:jc w:val="center"/>
        </w:pPr>
      </w:pPrChange>
    </w:pPr>
    <w:rPr>
      <w:rFonts w:eastAsiaTheme="minorEastAsia" w:cstheme="minorBidi"/>
      <w:iCs/>
      <w:szCs w:val="18"/>
      <w:lang w:eastAsia="zh-CN"/>
      <w:rPrChange w:id="0" w:author="Lichen Wu" w:date="2022-06-08T21:00:00Z">
        <w:rPr>
          <w:rFonts w:eastAsiaTheme="minorEastAsia" w:cstheme="minorBidi"/>
          <w:iCs/>
          <w:szCs w:val="18"/>
          <w:lang w:val="en-US" w:eastAsia="zh-CN" w:bidi="ar-SA"/>
        </w:rPr>
      </w:rPrChange>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16363</Words>
  <Characters>93270</Characters>
  <Application>Microsoft Office Word</Application>
  <DocSecurity>0</DocSecurity>
  <Lines>777</Lines>
  <Paragraphs>218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109415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Braun, James E</cp:lastModifiedBy>
  <cp:revision>3</cp:revision>
  <cp:lastPrinted>2022-04-18T01:01:00Z</cp:lastPrinted>
  <dcterms:created xsi:type="dcterms:W3CDTF">2022-06-11T13:39:00Z</dcterms:created>
  <dcterms:modified xsi:type="dcterms:W3CDTF">2022-06-11T13:48:00Z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id="KojeWejp"/&gt;&lt;style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