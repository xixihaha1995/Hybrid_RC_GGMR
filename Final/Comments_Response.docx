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59B0" w14:textId="77777777" w:rsidR="00372AB7" w:rsidRPr="008B4F0F" w:rsidRDefault="00372AB7" w:rsidP="00372AB7">
      <w:pPr>
        <w:spacing w:after="0" w:line="240" w:lineRule="auto"/>
        <w:textAlignment w:val="baseline"/>
        <w:rPr>
          <w:rFonts w:ascii="Calibri" w:eastAsia="Times New Roman" w:hAnsi="Calibri" w:cs="Calibri"/>
          <w:b/>
          <w:bCs/>
          <w:color w:val="000000"/>
          <w:sz w:val="24"/>
          <w:szCs w:val="24"/>
          <w:highlight w:val="yellow"/>
        </w:rPr>
      </w:pPr>
      <w:r w:rsidRPr="008B4F0F">
        <w:rPr>
          <w:rFonts w:ascii="Consolas" w:eastAsia="Times New Roman" w:hAnsi="Consolas" w:cs="Calibri"/>
          <w:b/>
          <w:bCs/>
          <w:color w:val="000000"/>
          <w:sz w:val="20"/>
          <w:szCs w:val="20"/>
          <w:highlight w:val="yellow"/>
          <w:bdr w:val="none" w:sz="0" w:space="0" w:color="auto" w:frame="1"/>
          <w:shd w:val="clear" w:color="auto" w:fill="FFFFFF"/>
        </w:rPr>
        <w:t>Review 1</w:t>
      </w:r>
      <w:r w:rsidRPr="008B4F0F">
        <w:rPr>
          <w:rFonts w:ascii="Consolas" w:eastAsia="Times New Roman" w:hAnsi="Consolas" w:cs="Calibri"/>
          <w:b/>
          <w:bCs/>
          <w:color w:val="000000"/>
          <w:sz w:val="20"/>
          <w:szCs w:val="20"/>
          <w:highlight w:val="yellow"/>
          <w:bdr w:val="none" w:sz="0" w:space="0" w:color="auto" w:frame="1"/>
          <w:shd w:val="clear" w:color="auto" w:fill="FFFFFF"/>
        </w:rPr>
        <w:br/>
        <w:t>========</w:t>
      </w:r>
      <w:r w:rsidRPr="008B4F0F">
        <w:rPr>
          <w:rFonts w:ascii="Consolas" w:eastAsia="Times New Roman" w:hAnsi="Consolas" w:cs="Calibri"/>
          <w:b/>
          <w:bCs/>
          <w:color w:val="000000"/>
          <w:sz w:val="20"/>
          <w:szCs w:val="20"/>
          <w:highlight w:val="yellow"/>
          <w:bdr w:val="none" w:sz="0" w:space="0" w:color="auto" w:frame="1"/>
          <w:shd w:val="clear" w:color="auto" w:fill="FFFFFF"/>
        </w:rPr>
        <w:br/>
      </w:r>
    </w:p>
    <w:p w14:paraId="03AFA376" w14:textId="77777777" w:rsidR="00372AB7" w:rsidRPr="00372AB7" w:rsidRDefault="00372AB7" w:rsidP="00372AB7">
      <w:pPr>
        <w:spacing w:after="0" w:line="240" w:lineRule="auto"/>
        <w:textAlignment w:val="baseline"/>
        <w:rPr>
          <w:rFonts w:ascii="Calibri" w:eastAsia="Times New Roman" w:hAnsi="Calibri" w:cs="Calibri"/>
          <w:b/>
          <w:bCs/>
          <w:color w:val="000000"/>
          <w:sz w:val="24"/>
          <w:szCs w:val="24"/>
        </w:rPr>
      </w:pPr>
      <w:r w:rsidRPr="008B4F0F">
        <w:rPr>
          <w:rFonts w:ascii="Consolas" w:eastAsia="Times New Roman" w:hAnsi="Consolas" w:cs="Calibri"/>
          <w:b/>
          <w:bCs/>
          <w:color w:val="000000"/>
          <w:sz w:val="20"/>
          <w:szCs w:val="20"/>
          <w:highlight w:val="yellow"/>
          <w:bdr w:val="none" w:sz="0" w:space="0" w:color="auto" w:frame="1"/>
          <w:shd w:val="clear" w:color="auto" w:fill="FFFFFF"/>
        </w:rPr>
        <w:t>Comments for the Authors</w:t>
      </w:r>
      <w:r w:rsidRPr="008B4F0F">
        <w:rPr>
          <w:rFonts w:ascii="Consolas" w:eastAsia="Times New Roman" w:hAnsi="Consolas" w:cs="Calibri"/>
          <w:color w:val="000000"/>
          <w:sz w:val="20"/>
          <w:szCs w:val="20"/>
          <w:highlight w:val="yellow"/>
        </w:rPr>
        <w:br/>
      </w:r>
      <w:r w:rsidRPr="008B4F0F">
        <w:rPr>
          <w:rFonts w:ascii="Consolas" w:eastAsia="Times New Roman" w:hAnsi="Consolas" w:cs="Calibri"/>
          <w:color w:val="000000"/>
          <w:sz w:val="20"/>
          <w:szCs w:val="20"/>
          <w:highlight w:val="yellow"/>
          <w:bdr w:val="none" w:sz="0" w:space="0" w:color="auto" w:frame="1"/>
          <w:shd w:val="clear" w:color="auto" w:fill="FFFFFF"/>
        </w:rPr>
        <w:t>------------------------</w:t>
      </w:r>
      <w:r w:rsidRPr="008B4F0F">
        <w:rPr>
          <w:rFonts w:ascii="Consolas" w:eastAsia="Times New Roman" w:hAnsi="Consolas" w:cs="Calibri"/>
          <w:color w:val="000000"/>
          <w:sz w:val="20"/>
          <w:szCs w:val="20"/>
          <w:highlight w:val="yellow"/>
        </w:rPr>
        <w:br/>
      </w:r>
      <w:r w:rsidRPr="008B4F0F">
        <w:rPr>
          <w:rFonts w:ascii="Consolas" w:eastAsia="Times New Roman" w:hAnsi="Consolas" w:cs="Calibri"/>
          <w:b/>
          <w:bCs/>
          <w:color w:val="000000"/>
          <w:sz w:val="20"/>
          <w:szCs w:val="20"/>
          <w:highlight w:val="yellow"/>
          <w:bdr w:val="none" w:sz="0" w:space="0" w:color="auto" w:frame="1"/>
          <w:shd w:val="clear" w:color="auto" w:fill="FFFFFF"/>
        </w:rPr>
        <w:t>Please fix formatting issues according to the template and correct reference errors in the text.</w:t>
      </w:r>
      <w:r w:rsidRPr="00372AB7">
        <w:rPr>
          <w:rFonts w:ascii="Consolas" w:eastAsia="Times New Roman" w:hAnsi="Consolas" w:cs="Calibri"/>
          <w:color w:val="000000"/>
          <w:sz w:val="20"/>
          <w:szCs w:val="20"/>
        </w:rPr>
        <w:br/>
      </w:r>
      <w:r w:rsidRPr="00372AB7">
        <w:rPr>
          <w:rFonts w:ascii="Calibri" w:eastAsia="Times New Roman" w:hAnsi="Calibri" w:cs="Calibri"/>
          <w:color w:val="000000"/>
          <w:sz w:val="24"/>
          <w:szCs w:val="24"/>
        </w:rPr>
        <w:t>Fixed.</w:t>
      </w:r>
      <w:r w:rsidRPr="00372AB7">
        <w:rPr>
          <w:rFonts w:ascii="Consolas" w:eastAsia="Times New Roman" w:hAnsi="Consolas" w:cs="Calibri"/>
          <w:color w:val="000000"/>
          <w:sz w:val="20"/>
          <w:szCs w:val="20"/>
        </w:rPr>
        <w:br/>
      </w:r>
      <w:r w:rsidRPr="00372AB7">
        <w:rPr>
          <w:rFonts w:ascii="Consolas" w:eastAsia="Times New Roman" w:hAnsi="Consolas" w:cs="Calibri"/>
          <w:color w:val="000000"/>
          <w:sz w:val="20"/>
          <w:szCs w:val="20"/>
        </w:rPr>
        <w:br/>
      </w:r>
      <w:r w:rsidRPr="008B4F0F">
        <w:rPr>
          <w:rFonts w:ascii="Consolas" w:eastAsia="Times New Roman" w:hAnsi="Consolas" w:cs="Calibri"/>
          <w:b/>
          <w:bCs/>
          <w:color w:val="000000"/>
          <w:sz w:val="20"/>
          <w:szCs w:val="20"/>
          <w:highlight w:val="yellow"/>
          <w:bdr w:val="none" w:sz="0" w:space="0" w:color="auto" w:frame="1"/>
          <w:shd w:val="clear" w:color="auto" w:fill="FFFFFF"/>
        </w:rPr>
        <w:t>Review 2</w:t>
      </w:r>
      <w:r w:rsidRPr="008B4F0F">
        <w:rPr>
          <w:rFonts w:ascii="Consolas" w:eastAsia="Times New Roman" w:hAnsi="Consolas" w:cs="Calibri"/>
          <w:b/>
          <w:bCs/>
          <w:color w:val="000000"/>
          <w:sz w:val="20"/>
          <w:szCs w:val="20"/>
          <w:highlight w:val="yellow"/>
        </w:rPr>
        <w:br/>
      </w:r>
      <w:r w:rsidRPr="008B4F0F">
        <w:rPr>
          <w:rFonts w:ascii="Consolas" w:eastAsia="Times New Roman" w:hAnsi="Consolas" w:cs="Calibri"/>
          <w:b/>
          <w:bCs/>
          <w:color w:val="000000"/>
          <w:sz w:val="20"/>
          <w:szCs w:val="20"/>
          <w:highlight w:val="yellow"/>
          <w:bdr w:val="none" w:sz="0" w:space="0" w:color="auto" w:frame="1"/>
          <w:shd w:val="clear" w:color="auto" w:fill="FFFFFF"/>
        </w:rPr>
        <w:t>========</w:t>
      </w:r>
      <w:r w:rsidRPr="008B4F0F">
        <w:rPr>
          <w:rFonts w:ascii="Consolas" w:eastAsia="Times New Roman" w:hAnsi="Consolas" w:cs="Calibri"/>
          <w:b/>
          <w:bCs/>
          <w:color w:val="000000"/>
          <w:sz w:val="20"/>
          <w:szCs w:val="20"/>
          <w:highlight w:val="yellow"/>
        </w:rPr>
        <w:br/>
      </w:r>
      <w:r w:rsidRPr="008B4F0F">
        <w:rPr>
          <w:rFonts w:ascii="Consolas" w:eastAsia="Times New Roman" w:hAnsi="Consolas" w:cs="Calibri"/>
          <w:b/>
          <w:bCs/>
          <w:color w:val="000000"/>
          <w:sz w:val="20"/>
          <w:szCs w:val="20"/>
          <w:highlight w:val="yellow"/>
          <w:bdr w:val="none" w:sz="0" w:space="0" w:color="auto" w:frame="1"/>
          <w:shd w:val="clear" w:color="auto" w:fill="FFFFFF"/>
        </w:rPr>
        <w:t>Comments for the Authors</w:t>
      </w:r>
      <w:r w:rsidRPr="008B4F0F">
        <w:rPr>
          <w:rFonts w:ascii="Consolas" w:eastAsia="Times New Roman" w:hAnsi="Consolas" w:cs="Calibri"/>
          <w:color w:val="000000"/>
          <w:sz w:val="20"/>
          <w:szCs w:val="20"/>
          <w:highlight w:val="yellow"/>
        </w:rPr>
        <w:br/>
      </w:r>
      <w:r w:rsidRPr="008B4F0F">
        <w:rPr>
          <w:rFonts w:ascii="Consolas" w:eastAsia="Times New Roman" w:hAnsi="Consolas" w:cs="Calibri"/>
          <w:color w:val="000000"/>
          <w:sz w:val="20"/>
          <w:szCs w:val="20"/>
          <w:highlight w:val="yellow"/>
          <w:bdr w:val="none" w:sz="0" w:space="0" w:color="auto" w:frame="1"/>
          <w:shd w:val="clear" w:color="auto" w:fill="FFFFFF"/>
        </w:rPr>
        <w:t>------------------------</w:t>
      </w:r>
      <w:r w:rsidRPr="008B4F0F">
        <w:rPr>
          <w:rFonts w:ascii="Consolas" w:eastAsia="Times New Roman" w:hAnsi="Consolas" w:cs="Calibri"/>
          <w:color w:val="000000"/>
          <w:sz w:val="20"/>
          <w:szCs w:val="20"/>
          <w:highlight w:val="yellow"/>
        </w:rPr>
        <w:br/>
      </w:r>
      <w:r w:rsidRPr="008B4F0F">
        <w:rPr>
          <w:rFonts w:ascii="Consolas" w:eastAsia="Times New Roman" w:hAnsi="Consolas" w:cs="Calibri"/>
          <w:b/>
          <w:bCs/>
          <w:color w:val="000000"/>
          <w:sz w:val="20"/>
          <w:szCs w:val="20"/>
          <w:highlight w:val="yellow"/>
          <w:bdr w:val="none" w:sz="0" w:space="0" w:color="auto" w:frame="1"/>
          <w:shd w:val="clear" w:color="auto" w:fill="FFFFFF"/>
        </w:rPr>
        <w:t>1. Format issue: Please follow the paper template for Herrick Conference strictly (e.g., alignment, page limitation, required empty line, etc.).</w:t>
      </w:r>
    </w:p>
    <w:p w14:paraId="0986BB22" w14:textId="77777777" w:rsidR="00F55790" w:rsidRDefault="00372AB7" w:rsidP="00372AB7">
      <w:pPr>
        <w:spacing w:after="0" w:line="240" w:lineRule="auto"/>
        <w:textAlignment w:val="baseline"/>
        <w:rPr>
          <w:rFonts w:ascii="Calibri" w:eastAsia="Times New Roman" w:hAnsi="Calibri" w:cs="Calibri"/>
          <w:color w:val="000000"/>
          <w:sz w:val="24"/>
          <w:szCs w:val="24"/>
        </w:rPr>
      </w:pPr>
      <w:r w:rsidRPr="00372AB7">
        <w:rPr>
          <w:rFonts w:ascii="Calibri" w:eastAsia="Times New Roman" w:hAnsi="Calibri" w:cs="Calibri"/>
          <w:color w:val="000000"/>
          <w:sz w:val="24"/>
          <w:szCs w:val="24"/>
        </w:rPr>
        <w:t>Fixed.</w:t>
      </w:r>
    </w:p>
    <w:p w14:paraId="041E965A" w14:textId="7EA48B73" w:rsidR="00372AB7" w:rsidRPr="00372AB7" w:rsidRDefault="00372AB7" w:rsidP="00372AB7">
      <w:pPr>
        <w:spacing w:after="0" w:line="240" w:lineRule="auto"/>
        <w:textAlignment w:val="baseline"/>
        <w:rPr>
          <w:rFonts w:ascii="Calibri" w:eastAsia="Times New Roman" w:hAnsi="Calibri" w:cs="Calibri"/>
          <w:b/>
          <w:bCs/>
          <w:color w:val="000000"/>
          <w:sz w:val="24"/>
          <w:szCs w:val="24"/>
        </w:rPr>
      </w:pPr>
      <w:r w:rsidRPr="00372AB7">
        <w:rPr>
          <w:rFonts w:ascii="Consolas" w:eastAsia="Times New Roman" w:hAnsi="Consolas" w:cs="Calibri"/>
          <w:color w:val="000000"/>
          <w:sz w:val="20"/>
          <w:szCs w:val="20"/>
        </w:rPr>
        <w:br/>
      </w:r>
      <w:r w:rsidRPr="008B4F0F">
        <w:rPr>
          <w:rFonts w:ascii="Consolas" w:eastAsia="Times New Roman" w:hAnsi="Consolas" w:cs="Calibri"/>
          <w:b/>
          <w:bCs/>
          <w:color w:val="000000"/>
          <w:sz w:val="20"/>
          <w:szCs w:val="20"/>
          <w:highlight w:val="yellow"/>
          <w:bdr w:val="none" w:sz="0" w:space="0" w:color="auto" w:frame="1"/>
          <w:shd w:val="clear" w:color="auto" w:fill="FFFFFF"/>
        </w:rPr>
        <w:t>2. Error bookmarks in equations 7-9.</w:t>
      </w:r>
    </w:p>
    <w:p w14:paraId="0D7D5E9A" w14:textId="77777777" w:rsidR="00F55790" w:rsidRDefault="00372AB7" w:rsidP="00372AB7">
      <w:pPr>
        <w:spacing w:after="0" w:line="240" w:lineRule="auto"/>
        <w:textAlignment w:val="baseline"/>
        <w:rPr>
          <w:rFonts w:ascii="Consolas" w:eastAsia="Times New Roman" w:hAnsi="Consolas" w:cs="Calibri"/>
          <w:color w:val="000000"/>
          <w:sz w:val="20"/>
          <w:szCs w:val="20"/>
        </w:rPr>
      </w:pPr>
      <w:r w:rsidRPr="00372AB7">
        <w:rPr>
          <w:rFonts w:ascii="Calibri" w:eastAsia="Times New Roman" w:hAnsi="Calibri" w:cs="Calibri"/>
          <w:color w:val="000000"/>
          <w:sz w:val="24"/>
          <w:szCs w:val="24"/>
        </w:rPr>
        <w:t>Fixed.</w:t>
      </w:r>
    </w:p>
    <w:p w14:paraId="247A9BD1" w14:textId="10C5C0AD" w:rsidR="00372AB7" w:rsidRPr="00372AB7" w:rsidRDefault="00372AB7" w:rsidP="00372AB7">
      <w:pPr>
        <w:spacing w:after="0" w:line="240" w:lineRule="auto"/>
        <w:textAlignment w:val="baseline"/>
        <w:rPr>
          <w:rFonts w:ascii="Calibri" w:eastAsia="Times New Roman" w:hAnsi="Calibri" w:cs="Calibri"/>
          <w:b/>
          <w:bCs/>
          <w:color w:val="000000"/>
          <w:sz w:val="24"/>
          <w:szCs w:val="24"/>
        </w:rPr>
      </w:pPr>
      <w:r w:rsidRPr="00372AB7">
        <w:rPr>
          <w:rFonts w:ascii="Consolas" w:eastAsia="Times New Roman" w:hAnsi="Consolas" w:cs="Calibri"/>
          <w:color w:val="000000"/>
          <w:sz w:val="20"/>
          <w:szCs w:val="20"/>
        </w:rPr>
        <w:br/>
      </w:r>
      <w:r w:rsidRPr="008B4F0F">
        <w:rPr>
          <w:rFonts w:ascii="Consolas" w:eastAsia="Times New Roman" w:hAnsi="Consolas" w:cs="Calibri"/>
          <w:b/>
          <w:bCs/>
          <w:color w:val="000000"/>
          <w:sz w:val="20"/>
          <w:szCs w:val="20"/>
          <w:highlight w:val="yellow"/>
          <w:bdr w:val="none" w:sz="0" w:space="0" w:color="auto" w:frame="1"/>
          <w:shd w:val="clear" w:color="auto" w:fill="FFFFFF"/>
        </w:rPr>
        <w:t xml:space="preserve">3. The definitions of </w:t>
      </w:r>
      <w:proofErr w:type="spellStart"/>
      <w:r w:rsidRPr="008B4F0F">
        <w:rPr>
          <w:rFonts w:ascii="Consolas" w:eastAsia="Times New Roman" w:hAnsi="Consolas" w:cs="Calibri"/>
          <w:b/>
          <w:bCs/>
          <w:color w:val="000000"/>
          <w:sz w:val="20"/>
          <w:szCs w:val="20"/>
          <w:highlight w:val="yellow"/>
          <w:bdr w:val="none" w:sz="0" w:space="0" w:color="auto" w:frame="1"/>
          <w:shd w:val="clear" w:color="auto" w:fill="FFFFFF"/>
        </w:rPr>
        <w:t>Qrad</w:t>
      </w:r>
      <w:proofErr w:type="spellEnd"/>
      <w:r w:rsidRPr="008B4F0F">
        <w:rPr>
          <w:rFonts w:ascii="Consolas" w:eastAsia="Times New Roman" w:hAnsi="Consolas" w:cs="Calibri"/>
          <w:b/>
          <w:bCs/>
          <w:color w:val="000000"/>
          <w:sz w:val="20"/>
          <w:szCs w:val="20"/>
          <w:highlight w:val="yellow"/>
          <w:bdr w:val="none" w:sz="0" w:space="0" w:color="auto" w:frame="1"/>
          <w:shd w:val="clear" w:color="auto" w:fill="FFFFFF"/>
        </w:rPr>
        <w:t xml:space="preserve"> in model 1 and model 2/3 are different.</w:t>
      </w:r>
    </w:p>
    <w:p w14:paraId="11FBF18F" w14:textId="77777777" w:rsidR="00F55790" w:rsidRDefault="00372AB7" w:rsidP="00372AB7">
      <w:pPr>
        <w:spacing w:after="0" w:line="240" w:lineRule="auto"/>
        <w:textAlignment w:val="baseline"/>
        <w:rPr>
          <w:rFonts w:ascii="Consolas" w:eastAsia="Times New Roman" w:hAnsi="Consolas" w:cs="Calibri"/>
          <w:color w:val="000000"/>
          <w:sz w:val="20"/>
          <w:szCs w:val="20"/>
        </w:rPr>
      </w:pPr>
      <w:r w:rsidRPr="00372AB7">
        <w:rPr>
          <w:rFonts w:ascii="Calibri" w:eastAsia="Times New Roman" w:hAnsi="Calibri" w:cs="Calibri"/>
          <w:color w:val="000000"/>
          <w:sz w:val="24"/>
          <w:szCs w:val="24"/>
        </w:rPr>
        <w:t xml:space="preserve">I have made a clearer definition for </w:t>
      </w:r>
      <w:proofErr w:type="spellStart"/>
      <w:r w:rsidRPr="00372AB7">
        <w:rPr>
          <w:rFonts w:ascii="Calibri" w:eastAsia="Times New Roman" w:hAnsi="Calibri" w:cs="Calibri"/>
          <w:color w:val="000000"/>
          <w:sz w:val="24"/>
          <w:szCs w:val="24"/>
        </w:rPr>
        <w:t>Qrad</w:t>
      </w:r>
      <w:proofErr w:type="spellEnd"/>
      <w:r w:rsidRPr="00372AB7">
        <w:rPr>
          <w:rFonts w:ascii="Calibri" w:eastAsia="Times New Roman" w:hAnsi="Calibri" w:cs="Calibri"/>
          <w:color w:val="000000"/>
          <w:sz w:val="24"/>
          <w:szCs w:val="24"/>
        </w:rPr>
        <w:t>, which is the required energy to heat or cool the water within the radiant slab pipes.</w:t>
      </w:r>
    </w:p>
    <w:p w14:paraId="0EB85F58" w14:textId="1DA304CD" w:rsidR="00372AB7" w:rsidRPr="00F55790" w:rsidRDefault="00372AB7" w:rsidP="00372AB7">
      <w:pPr>
        <w:spacing w:after="0" w:line="240" w:lineRule="auto"/>
        <w:textAlignment w:val="baseline"/>
        <w:rPr>
          <w:rFonts w:ascii="Consolas" w:eastAsia="Times New Roman" w:hAnsi="Consolas" w:cs="Calibri"/>
          <w:b/>
          <w:bCs/>
          <w:color w:val="000000"/>
          <w:sz w:val="20"/>
          <w:szCs w:val="20"/>
          <w:bdr w:val="none" w:sz="0" w:space="0" w:color="auto" w:frame="1"/>
          <w:shd w:val="clear" w:color="auto" w:fill="FFFFFF"/>
        </w:rPr>
      </w:pPr>
      <w:r w:rsidRPr="00372AB7">
        <w:rPr>
          <w:rFonts w:ascii="Consolas" w:eastAsia="Times New Roman" w:hAnsi="Consolas" w:cs="Calibri"/>
          <w:color w:val="000000"/>
          <w:sz w:val="20"/>
          <w:szCs w:val="20"/>
        </w:rPr>
        <w:br/>
      </w:r>
      <w:r w:rsidRPr="008B4F0F">
        <w:rPr>
          <w:rFonts w:ascii="Consolas" w:eastAsia="Times New Roman" w:hAnsi="Consolas" w:cs="Calibri"/>
          <w:b/>
          <w:bCs/>
          <w:color w:val="000000"/>
          <w:sz w:val="20"/>
          <w:szCs w:val="20"/>
          <w:highlight w:val="yellow"/>
          <w:bdr w:val="none" w:sz="0" w:space="0" w:color="auto" w:frame="1"/>
          <w:shd w:val="clear" w:color="auto" w:fill="FFFFFF"/>
        </w:rPr>
        <w:t xml:space="preserve">4. The mean absolute percentage error of the hybrid model is still high and over 19%. How do you explain the accuracy of the </w:t>
      </w:r>
      <w:proofErr w:type="gramStart"/>
      <w:r w:rsidRPr="008B4F0F">
        <w:rPr>
          <w:rFonts w:ascii="Consolas" w:eastAsia="Times New Roman" w:hAnsi="Consolas" w:cs="Calibri"/>
          <w:b/>
          <w:bCs/>
          <w:color w:val="000000"/>
          <w:sz w:val="20"/>
          <w:szCs w:val="20"/>
          <w:highlight w:val="yellow"/>
          <w:bdr w:val="none" w:sz="0" w:space="0" w:color="auto" w:frame="1"/>
          <w:shd w:val="clear" w:color="auto" w:fill="FFFFFF"/>
        </w:rPr>
        <w:t>model.</w:t>
      </w:r>
      <w:proofErr w:type="gramEnd"/>
    </w:p>
    <w:p w14:paraId="241DA6CC" w14:textId="6761F3E7" w:rsidR="006020A6" w:rsidRDefault="006020A6" w:rsidP="006020A6">
      <w:pPr>
        <w:spacing w:after="0" w:line="240" w:lineRule="auto"/>
        <w:textAlignment w:val="baseline"/>
        <w:rPr>
          <w:rFonts w:ascii="inherit" w:eastAsia="Times New Roman" w:hAnsi="inherit" w:cs="Segoe UI"/>
          <w:color w:val="000000"/>
          <w:sz w:val="20"/>
          <w:szCs w:val="20"/>
          <w:bdr w:val="none" w:sz="0" w:space="0" w:color="auto" w:frame="1"/>
        </w:rPr>
      </w:pPr>
      <w:r>
        <w:rPr>
          <w:rFonts w:ascii="Consolas" w:eastAsia="Times New Roman" w:hAnsi="Consolas" w:cs="Calibri"/>
          <w:color w:val="000000"/>
          <w:sz w:val="20"/>
          <w:szCs w:val="20"/>
          <w:bdr w:val="none" w:sz="0" w:space="0" w:color="auto" w:frame="1"/>
          <w:shd w:val="clear" w:color="auto" w:fill="FFFFFF"/>
        </w:rPr>
        <w:t>I will start my explanation from the following example: Given</w:t>
      </w:r>
      <w:r w:rsidRPr="00372AB7">
        <w:rPr>
          <w:rFonts w:ascii="inherit" w:eastAsia="Times New Roman" w:hAnsi="inherit" w:cs="Segoe UI"/>
          <w:color w:val="000000"/>
          <w:sz w:val="20"/>
          <w:szCs w:val="20"/>
          <w:bdr w:val="none" w:sz="0" w:space="0" w:color="auto" w:frame="1"/>
        </w:rPr>
        <w:t xml:space="preserve"> 4 metered </w:t>
      </w:r>
      <w:r w:rsidR="00660134">
        <w:rPr>
          <w:rFonts w:ascii="inherit" w:eastAsia="Times New Roman" w:hAnsi="inherit" w:cs="Segoe UI"/>
          <w:color w:val="000000"/>
          <w:sz w:val="20"/>
          <w:szCs w:val="20"/>
          <w:bdr w:val="none" w:sz="0" w:space="0" w:color="auto" w:frame="1"/>
        </w:rPr>
        <w:t xml:space="preserve">energy use </w:t>
      </w:r>
      <w:r w:rsidRPr="00372AB7">
        <w:rPr>
          <w:rFonts w:ascii="inherit" w:eastAsia="Times New Roman" w:hAnsi="inherit" w:cs="Segoe UI"/>
          <w:color w:val="000000"/>
          <w:sz w:val="20"/>
          <w:szCs w:val="20"/>
          <w:bdr w:val="none" w:sz="0" w:space="0" w:color="auto" w:frame="1"/>
        </w:rPr>
        <w:t>value</w:t>
      </w:r>
      <w:r w:rsidR="00660134">
        <w:rPr>
          <w:rFonts w:ascii="inherit" w:eastAsia="Times New Roman" w:hAnsi="inherit" w:cs="Segoe UI"/>
          <w:color w:val="000000"/>
          <w:sz w:val="20"/>
          <w:szCs w:val="20"/>
          <w:bdr w:val="none" w:sz="0" w:space="0" w:color="auto" w:frame="1"/>
        </w:rPr>
        <w:t>s</w:t>
      </w:r>
      <w:r w:rsidRPr="00372AB7">
        <w:rPr>
          <w:rFonts w:ascii="inherit" w:eastAsia="Times New Roman" w:hAnsi="inherit" w:cs="Segoe UI"/>
          <w:color w:val="000000"/>
          <w:sz w:val="20"/>
          <w:szCs w:val="20"/>
          <w:bdr w:val="none" w:sz="0" w:space="0" w:color="auto" w:frame="1"/>
        </w:rPr>
        <w:t xml:space="preserve"> with 15 minutes as one time step: -1kw, -1kw, 1kw, 1</w:t>
      </w:r>
      <w:r>
        <w:rPr>
          <w:rFonts w:ascii="inherit" w:eastAsia="Times New Roman" w:hAnsi="inherit" w:cs="Segoe UI"/>
          <w:color w:val="000000"/>
          <w:sz w:val="20"/>
          <w:szCs w:val="20"/>
          <w:bdr w:val="none" w:sz="0" w:space="0" w:color="auto" w:frame="1"/>
        </w:rPr>
        <w:t>.1</w:t>
      </w:r>
      <w:r w:rsidRPr="00372AB7">
        <w:rPr>
          <w:rFonts w:ascii="inherit" w:eastAsia="Times New Roman" w:hAnsi="inherit" w:cs="Segoe UI"/>
          <w:color w:val="000000"/>
          <w:sz w:val="20"/>
          <w:szCs w:val="20"/>
          <w:bdr w:val="none" w:sz="0" w:space="0" w:color="auto" w:frame="1"/>
        </w:rPr>
        <w:t>kw. And the corresponding predictions are: -0.9kw, -1.1kw, 1kw, 1kw.</w:t>
      </w:r>
      <w:r w:rsidR="00660134">
        <w:rPr>
          <w:rFonts w:ascii="inherit" w:eastAsia="Times New Roman" w:hAnsi="inherit" w:cs="Segoe UI"/>
          <w:color w:val="000000"/>
          <w:sz w:val="20"/>
          <w:szCs w:val="20"/>
          <w:bdr w:val="none" w:sz="0" w:space="0" w:color="auto" w:frame="1"/>
        </w:rPr>
        <w:t xml:space="preserve"> How to calculate its </w:t>
      </w:r>
      <w:r w:rsidR="00660134" w:rsidRPr="00955085">
        <w:rPr>
          <w:rFonts w:ascii="inherit" w:eastAsia="Times New Roman" w:hAnsi="inherit" w:cs="Segoe UI"/>
          <w:b/>
          <w:bCs/>
          <w:color w:val="000000"/>
          <w:sz w:val="20"/>
          <w:szCs w:val="20"/>
          <w:bdr w:val="none" w:sz="0" w:space="0" w:color="auto" w:frame="1"/>
        </w:rPr>
        <w:t>hourly</w:t>
      </w:r>
      <w:r w:rsidR="00660134">
        <w:rPr>
          <w:rFonts w:ascii="inherit" w:eastAsia="Times New Roman" w:hAnsi="inherit" w:cs="Segoe UI"/>
          <w:color w:val="000000"/>
          <w:sz w:val="20"/>
          <w:szCs w:val="20"/>
          <w:bdr w:val="none" w:sz="0" w:space="0" w:color="auto" w:frame="1"/>
        </w:rPr>
        <w:t xml:space="preserve"> </w:t>
      </w:r>
      <w:r w:rsidR="00B45B87">
        <w:rPr>
          <w:rFonts w:ascii="inherit" w:eastAsia="Times New Roman" w:hAnsi="inherit" w:cs="Segoe UI"/>
          <w:color w:val="000000"/>
          <w:sz w:val="20"/>
          <w:szCs w:val="20"/>
          <w:bdr w:val="none" w:sz="0" w:space="0" w:color="auto" w:frame="1"/>
        </w:rPr>
        <w:t>mean absolute percentage error</w:t>
      </w:r>
      <w:r w:rsidR="00660134">
        <w:rPr>
          <w:rFonts w:ascii="inherit" w:eastAsia="Times New Roman" w:hAnsi="inherit" w:cs="Segoe UI"/>
          <w:color w:val="000000"/>
          <w:sz w:val="20"/>
          <w:szCs w:val="20"/>
          <w:bdr w:val="none" w:sz="0" w:space="0" w:color="auto" w:frame="1"/>
        </w:rPr>
        <w:t xml:space="preserve"> (MAPE)?</w:t>
      </w:r>
    </w:p>
    <w:p w14:paraId="29436FFE" w14:textId="77777777" w:rsidR="00660134" w:rsidRDefault="00660134" w:rsidP="006020A6">
      <w:pPr>
        <w:spacing w:after="0" w:line="240" w:lineRule="auto"/>
        <w:textAlignment w:val="baseline"/>
        <w:rPr>
          <w:rFonts w:ascii="inherit" w:eastAsia="Times New Roman" w:hAnsi="inherit" w:cs="Segoe UI"/>
          <w:color w:val="000000"/>
          <w:sz w:val="20"/>
          <w:szCs w:val="20"/>
          <w:bdr w:val="none" w:sz="0" w:space="0" w:color="auto" w:frame="1"/>
        </w:rPr>
      </w:pPr>
    </w:p>
    <w:p w14:paraId="23FDBCE8" w14:textId="65B535F2" w:rsidR="006020A6" w:rsidRPr="00372AB7" w:rsidRDefault="006020A6" w:rsidP="006020A6">
      <w:pPr>
        <w:spacing w:after="0" w:line="240" w:lineRule="auto"/>
        <w:textAlignment w:val="baseline"/>
        <w:rPr>
          <w:rFonts w:ascii="Segoe UI" w:eastAsia="Times New Roman" w:hAnsi="Segoe UI" w:cs="Segoe UI"/>
          <w:color w:val="000000"/>
          <w:sz w:val="21"/>
          <w:szCs w:val="21"/>
        </w:rPr>
      </w:pPr>
      <w:r>
        <w:rPr>
          <w:rFonts w:ascii="inherit" w:eastAsia="Times New Roman" w:hAnsi="inherit" w:cs="Segoe UI"/>
          <w:color w:val="000000"/>
          <w:sz w:val="20"/>
          <w:szCs w:val="20"/>
          <w:bdr w:val="none" w:sz="0" w:space="0" w:color="auto" w:frame="1"/>
        </w:rPr>
        <w:t>Previously</w:t>
      </w:r>
    </w:p>
    <w:p w14:paraId="2155A79F" w14:textId="2094ABDD" w:rsidR="006020A6" w:rsidRDefault="006020A6" w:rsidP="00372AB7">
      <w:pPr>
        <w:spacing w:after="0" w:line="240" w:lineRule="auto"/>
        <w:textAlignment w:val="baseline"/>
        <w:rPr>
          <w:rFonts w:ascii="Consolas" w:eastAsia="Times New Roman" w:hAnsi="Consolas" w:cs="Calibri"/>
          <w:color w:val="000000"/>
          <w:sz w:val="20"/>
          <w:szCs w:val="20"/>
          <w:bdr w:val="none" w:sz="0" w:space="0" w:color="auto" w:frame="1"/>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372AB7" w:rsidRPr="00093E1A" w14:paraId="5D8888DB" w14:textId="77777777" w:rsidTr="00EB000A">
        <w:trPr>
          <w:ins w:id="0" w:author="Lichen Wu" w:date="2022-04-18T18:47:00Z"/>
        </w:trPr>
        <w:tc>
          <w:tcPr>
            <w:tcW w:w="8545" w:type="dxa"/>
            <w:vAlign w:val="center"/>
          </w:tcPr>
          <w:p w14:paraId="399409C0" w14:textId="78093E84" w:rsidR="00372AB7" w:rsidRPr="00093E1A" w:rsidRDefault="006020A6" w:rsidP="00EB000A">
            <w:pPr>
              <w:pStyle w:val="Caption"/>
              <w:rPr>
                <w:ins w:id="1" w:author="Lichen Wu" w:date="2022-04-18T18:47:00Z"/>
              </w:rPr>
            </w:pPr>
            <m:oMathPara>
              <m:oMath>
                <m:r>
                  <w:rPr>
                    <w:rFonts w:ascii="Cambria Math" w:hAnsi="Cambria Math"/>
                  </w:rPr>
                  <m:t>MAPE=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measured,k</m:t>
                                </m:r>
                              </m:sub>
                            </m:sSub>
                            <m:ctrlPr>
                              <w:rPr>
                                <w:rFonts w:ascii="Cambria Math" w:hAnsi="Cambria Math"/>
                                <w:i/>
                              </w:rPr>
                            </m:ctrlPr>
                          </m:den>
                        </m:f>
                      </m:e>
                    </m:d>
                    <m:ctrlPr>
                      <w:rPr>
                        <w:rFonts w:ascii="Cambria Math" w:hAnsi="Cambria Math"/>
                        <w:i/>
                      </w:rPr>
                    </m:ctrlPr>
                  </m:e>
                </m:nary>
              </m:oMath>
            </m:oMathPara>
          </w:p>
        </w:tc>
        <w:tc>
          <w:tcPr>
            <w:tcW w:w="805" w:type="dxa"/>
            <w:vAlign w:val="center"/>
          </w:tcPr>
          <w:p w14:paraId="7F46E33D" w14:textId="0D246292" w:rsidR="00372AB7" w:rsidRPr="00093E1A" w:rsidRDefault="00372AB7" w:rsidP="00EB000A">
            <w:pPr>
              <w:pStyle w:val="Caption"/>
              <w:rPr>
                <w:ins w:id="2" w:author="Lichen Wu" w:date="2022-04-18T18:47:00Z"/>
              </w:rPr>
            </w:pPr>
            <w:ins w:id="3" w:author="Lichen Wu" w:date="2022-04-18T18:47:00Z">
              <w:r w:rsidRPr="00093E1A">
                <w:t>(</w:t>
              </w:r>
            </w:ins>
            <w:ins w:id="4" w:author="Lichen Wu" w:date="2022-04-18T18:49:00Z">
              <w:r w:rsidRPr="00093E1A">
                <w:rPr>
                  <w:rFonts w:eastAsiaTheme="minorEastAsia" w:cstheme="minorBidi"/>
                </w:rPr>
                <w:fldChar w:fldCharType="begin"/>
              </w:r>
              <w:r w:rsidRPr="00093E1A">
                <w:instrText xml:space="preserve"> EQ </w:instrText>
              </w:r>
              <w:r w:rsidRPr="00093E1A">
                <w:rPr>
                  <w:rFonts w:eastAsiaTheme="minorEastAsia" w:cstheme="minorBidi"/>
                  <w:rPrChange w:id="5" w:author="Lichen Wu" w:date="2022-04-18T18:51:00Z">
                    <w:rPr/>
                  </w:rPrChange>
                </w:rPr>
                <w:fldChar w:fldCharType="end"/>
              </w:r>
            </w:ins>
            <w:ins w:id="6" w:author="Lichen Wu" w:date="2022-04-18T18:50:00Z">
              <w:r w:rsidRPr="00093E1A">
                <w:rPr>
                  <w:rFonts w:eastAsiaTheme="minorEastAsia" w:cstheme="minorBidi"/>
                  <w:rPrChange w:id="7" w:author="Lichen Wu" w:date="2022-04-18T18:51:00Z">
                    <w:rPr>
                      <w:rFonts w:eastAsiaTheme="minorEastAsia" w:cstheme="minorBidi"/>
                    </w:rPr>
                  </w:rPrChange>
                </w:rPr>
                <w:fldChar w:fldCharType="begin"/>
              </w:r>
              <w:r w:rsidRPr="00093E1A">
                <w:instrText xml:space="preserve"> SEQ eq \* MERGEFORMAT </w:instrText>
              </w:r>
            </w:ins>
            <w:r w:rsidRPr="00093E1A">
              <w:rPr>
                <w:rFonts w:eastAsiaTheme="minorEastAsia" w:cstheme="minorBidi"/>
                <w:rPrChange w:id="8" w:author="Lichen Wu" w:date="2022-04-18T18:51:00Z">
                  <w:rPr/>
                </w:rPrChange>
              </w:rPr>
              <w:fldChar w:fldCharType="separate"/>
            </w:r>
            <w:r>
              <w:rPr>
                <w:noProof/>
              </w:rPr>
              <w:t>1</w:t>
            </w:r>
            <w:ins w:id="9" w:author="Lichen Wu" w:date="2022-04-18T18:50:00Z">
              <w:r w:rsidRPr="00093E1A">
                <w:rPr>
                  <w:rFonts w:eastAsiaTheme="minorEastAsia" w:cstheme="minorBidi"/>
                  <w:rPrChange w:id="10" w:author="Lichen Wu" w:date="2022-04-18T18:51:00Z">
                    <w:rPr/>
                  </w:rPrChange>
                </w:rPr>
                <w:fldChar w:fldCharType="end"/>
              </w:r>
            </w:ins>
            <w:ins w:id="11" w:author="Lichen Wu" w:date="2022-04-18T18:48:00Z">
              <w:r w:rsidRPr="00093E1A">
                <w:t>)</w:t>
              </w:r>
            </w:ins>
          </w:p>
        </w:tc>
      </w:tr>
      <w:tr w:rsidR="006020A6" w:rsidRPr="00093E1A" w14:paraId="1910531F" w14:textId="77777777" w:rsidTr="00EB000A">
        <w:trPr>
          <w:ins w:id="12" w:author="Lichen Wu" w:date="2022-04-18T18:47:00Z"/>
        </w:trPr>
        <w:tc>
          <w:tcPr>
            <w:tcW w:w="8545" w:type="dxa"/>
            <w:vAlign w:val="center"/>
          </w:tcPr>
          <w:p w14:paraId="38A25117" w14:textId="43A334F8" w:rsidR="006020A6" w:rsidRPr="00093E1A" w:rsidRDefault="006020A6" w:rsidP="00EB000A">
            <w:pPr>
              <w:pStyle w:val="Caption"/>
              <w:rPr>
                <w:ins w:id="13" w:author="Lichen Wu" w:date="2022-04-18T18:47:00Z"/>
              </w:rPr>
            </w:pPr>
            <m:oMathPara>
              <m:oMath>
                <m:r>
                  <w:rPr>
                    <w:rFonts w:ascii="Cambria Math" w:hAnsi="Cambria Math"/>
                  </w:rPr>
                  <m:t>MAPE=abs</m:t>
                </m:r>
                <m:d>
                  <m:dPr>
                    <m:ctrlPr>
                      <w:rPr>
                        <w:rFonts w:ascii="Cambria Math" w:hAnsi="Cambria Math"/>
                        <w:i/>
                      </w:rPr>
                    </m:ctrlPr>
                  </m:dPr>
                  <m:e>
                    <m:f>
                      <m:fPr>
                        <m:ctrlPr>
                          <w:rPr>
                            <w:rFonts w:ascii="Cambria Math" w:hAnsi="Cambria Math"/>
                          </w:rPr>
                        </m:ctrlPr>
                      </m:fPr>
                      <m:num>
                        <m:d>
                          <m:dPr>
                            <m:ctrlPr>
                              <w:rPr>
                                <w:rFonts w:ascii="Cambria Math" w:hAnsi="Cambria Math"/>
                                <w:i/>
                              </w:rPr>
                            </m:ctrlPr>
                          </m:dPr>
                          <m:e>
                            <m:r>
                              <w:rPr>
                                <w:rFonts w:ascii="Cambria Math" w:hAnsi="Cambria Math"/>
                              </w:rPr>
                              <m:t>-1-1+1+1.1</m:t>
                            </m:r>
                          </m:e>
                        </m:d>
                        <m:r>
                          <w:rPr>
                            <w:rFonts w:ascii="Cambria Math" w:hAnsi="Cambria Math"/>
                          </w:rPr>
                          <m:t>-</m:t>
                        </m:r>
                        <m:d>
                          <m:dPr>
                            <m:ctrlPr>
                              <w:rPr>
                                <w:rFonts w:ascii="Cambria Math" w:hAnsi="Cambria Math"/>
                                <w:i/>
                              </w:rPr>
                            </m:ctrlPr>
                          </m:dPr>
                          <m:e>
                            <m:r>
                              <w:rPr>
                                <w:rFonts w:ascii="Cambria Math" w:hAnsi="Cambria Math"/>
                              </w:rPr>
                              <m:t>-0.9-1.1+1+1</m:t>
                            </m:r>
                          </m:e>
                        </m:d>
                        <m:ctrlPr>
                          <w:rPr>
                            <w:rFonts w:ascii="Cambria Math" w:hAnsi="Cambria Math"/>
                            <w:i/>
                          </w:rPr>
                        </m:ctrlPr>
                      </m:num>
                      <m:den>
                        <m:d>
                          <m:dPr>
                            <m:ctrlPr>
                              <w:rPr>
                                <w:rFonts w:ascii="Cambria Math" w:hAnsi="Cambria Math"/>
                                <w:i/>
                              </w:rPr>
                            </m:ctrlPr>
                          </m:dPr>
                          <m:e>
                            <m:r>
                              <w:rPr>
                                <w:rFonts w:ascii="Cambria Math" w:hAnsi="Cambria Math"/>
                              </w:rPr>
                              <m:t>-1-1+1+1.1</m:t>
                            </m:r>
                          </m:e>
                        </m:d>
                        <m:ctrlPr>
                          <w:rPr>
                            <w:rFonts w:ascii="Cambria Math" w:hAnsi="Cambria Math"/>
                            <w:i/>
                          </w:rPr>
                        </m:ctrlPr>
                      </m:den>
                    </m:f>
                  </m:e>
                </m:d>
                <m:r>
                  <w:rPr>
                    <w:rFonts w:ascii="Cambria Math" w:hAnsi="Cambria Math"/>
                  </w:rPr>
                  <m:t>=100%</m:t>
                </m:r>
              </m:oMath>
            </m:oMathPara>
          </w:p>
        </w:tc>
        <w:tc>
          <w:tcPr>
            <w:tcW w:w="805" w:type="dxa"/>
            <w:vAlign w:val="center"/>
          </w:tcPr>
          <w:p w14:paraId="460DC376" w14:textId="0B07672D" w:rsidR="006020A6" w:rsidRPr="00093E1A" w:rsidRDefault="006020A6" w:rsidP="00EB000A">
            <w:pPr>
              <w:pStyle w:val="Caption"/>
              <w:rPr>
                <w:ins w:id="14" w:author="Lichen Wu" w:date="2022-04-18T18:47:00Z"/>
              </w:rPr>
            </w:pPr>
            <w:ins w:id="15" w:author="Lichen Wu" w:date="2022-04-18T18:47:00Z">
              <w:r w:rsidRPr="00093E1A">
                <w:t>(</w:t>
              </w:r>
            </w:ins>
            <w:ins w:id="16" w:author="Lichen Wu" w:date="2022-04-18T18:49:00Z">
              <w:r w:rsidRPr="00093E1A">
                <w:rPr>
                  <w:rFonts w:eastAsiaTheme="minorEastAsia" w:cstheme="minorBidi"/>
                </w:rPr>
                <w:fldChar w:fldCharType="begin"/>
              </w:r>
              <w:r w:rsidRPr="00093E1A">
                <w:instrText xml:space="preserve"> EQ </w:instrText>
              </w:r>
              <w:r w:rsidRPr="00093E1A">
                <w:rPr>
                  <w:rFonts w:eastAsiaTheme="minorEastAsia" w:cstheme="minorBidi"/>
                  <w:rPrChange w:id="17" w:author="Lichen Wu" w:date="2022-04-18T18:51:00Z">
                    <w:rPr/>
                  </w:rPrChange>
                </w:rPr>
                <w:fldChar w:fldCharType="end"/>
              </w:r>
            </w:ins>
            <w:ins w:id="18" w:author="Lichen Wu" w:date="2022-04-18T18:50:00Z">
              <w:r w:rsidRPr="00093E1A">
                <w:rPr>
                  <w:rFonts w:eastAsiaTheme="minorEastAsia" w:cstheme="minorBidi"/>
                  <w:rPrChange w:id="19" w:author="Lichen Wu" w:date="2022-04-18T18:51:00Z">
                    <w:rPr>
                      <w:rFonts w:eastAsiaTheme="minorEastAsia" w:cstheme="minorBidi"/>
                    </w:rPr>
                  </w:rPrChange>
                </w:rPr>
                <w:fldChar w:fldCharType="begin"/>
              </w:r>
              <w:r w:rsidRPr="00093E1A">
                <w:instrText xml:space="preserve"> SEQ eq \* MERGEFORMAT </w:instrText>
              </w:r>
            </w:ins>
            <w:r w:rsidRPr="00093E1A">
              <w:rPr>
                <w:rFonts w:eastAsiaTheme="minorEastAsia" w:cstheme="minorBidi"/>
                <w:rPrChange w:id="20" w:author="Lichen Wu" w:date="2022-04-18T18:51:00Z">
                  <w:rPr/>
                </w:rPrChange>
              </w:rPr>
              <w:fldChar w:fldCharType="separate"/>
            </w:r>
            <w:r>
              <w:rPr>
                <w:noProof/>
              </w:rPr>
              <w:t>2</w:t>
            </w:r>
            <w:ins w:id="21" w:author="Lichen Wu" w:date="2022-04-18T18:50:00Z">
              <w:r w:rsidRPr="00093E1A">
                <w:rPr>
                  <w:rFonts w:eastAsiaTheme="minorEastAsia" w:cstheme="minorBidi"/>
                  <w:rPrChange w:id="22" w:author="Lichen Wu" w:date="2022-04-18T18:51:00Z">
                    <w:rPr/>
                  </w:rPrChange>
                </w:rPr>
                <w:fldChar w:fldCharType="end"/>
              </w:r>
            </w:ins>
            <w:ins w:id="23" w:author="Lichen Wu" w:date="2022-04-18T18:48:00Z">
              <w:r w:rsidRPr="00093E1A">
                <w:t>)</w:t>
              </w:r>
            </w:ins>
          </w:p>
        </w:tc>
      </w:tr>
    </w:tbl>
    <w:p w14:paraId="6CF8CFD5" w14:textId="318AE5E5" w:rsidR="00372AB7" w:rsidRDefault="00372AB7" w:rsidP="00372AB7">
      <w:pPr>
        <w:spacing w:after="0" w:line="240" w:lineRule="auto"/>
        <w:textAlignment w:val="baseline"/>
        <w:rPr>
          <w:rFonts w:ascii="Consolas" w:eastAsia="Times New Roman" w:hAnsi="Consolas" w:cs="Calibri"/>
          <w:color w:val="000000"/>
          <w:sz w:val="20"/>
          <w:szCs w:val="20"/>
          <w:bdr w:val="none" w:sz="0" w:space="0" w:color="auto" w:frame="1"/>
          <w:shd w:val="clear" w:color="auto" w:fill="FFFFFF"/>
        </w:rPr>
      </w:pPr>
    </w:p>
    <w:p w14:paraId="6447CCDB" w14:textId="096EC090" w:rsidR="006020A6" w:rsidRDefault="006020A6" w:rsidP="00372AB7">
      <w:pPr>
        <w:spacing w:after="0" w:line="240" w:lineRule="auto"/>
        <w:textAlignment w:val="baseline"/>
        <w:rPr>
          <w:rFonts w:ascii="Consolas" w:eastAsia="Times New Roman" w:hAnsi="Consolas" w:cs="Calibri"/>
          <w:color w:val="000000"/>
          <w:sz w:val="20"/>
          <w:szCs w:val="20"/>
          <w:bdr w:val="none" w:sz="0" w:space="0" w:color="auto" w:frame="1"/>
          <w:shd w:val="clear" w:color="auto" w:fill="FFFFFF"/>
        </w:rPr>
      </w:pPr>
      <w:r>
        <w:rPr>
          <w:rFonts w:ascii="Consolas" w:eastAsia="Times New Roman" w:hAnsi="Consolas" w:cs="Calibri"/>
          <w:color w:val="000000"/>
          <w:sz w:val="20"/>
          <w:szCs w:val="20"/>
          <w:bdr w:val="none" w:sz="0" w:space="0" w:color="auto" w:frame="1"/>
          <w:shd w:val="clear" w:color="auto" w:fill="FFFFFF"/>
        </w:rPr>
        <w:t>Now</w:t>
      </w:r>
      <w:r w:rsidR="00F55790">
        <w:rPr>
          <w:rFonts w:ascii="Consolas" w:eastAsia="Times New Roman" w:hAnsi="Consolas" w:cs="Calibri"/>
          <w:color w:val="000000"/>
          <w:sz w:val="20"/>
          <w:szCs w:val="20"/>
          <w:bdr w:val="none" w:sz="0" w:space="0" w:color="auto" w:frame="1"/>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6020A6" w:rsidRPr="00093E1A" w14:paraId="74826091" w14:textId="77777777" w:rsidTr="00EB000A">
        <w:trPr>
          <w:ins w:id="24" w:author="Lichen Wu" w:date="2022-04-18T18:47:00Z"/>
        </w:trPr>
        <w:tc>
          <w:tcPr>
            <w:tcW w:w="8545" w:type="dxa"/>
            <w:vAlign w:val="center"/>
          </w:tcPr>
          <w:p w14:paraId="239DFE86" w14:textId="114B56BA" w:rsidR="006020A6" w:rsidRPr="00093E1A" w:rsidRDefault="006020A6" w:rsidP="00EB000A">
            <w:pPr>
              <w:pStyle w:val="Caption"/>
              <w:rPr>
                <w:ins w:id="25" w:author="Lichen Wu" w:date="2022-04-18T18:47:00Z"/>
              </w:rPr>
            </w:pPr>
            <m:oMathPara>
              <m:oMath>
                <m:r>
                  <w:rPr>
                    <w:rFonts w:ascii="Cambria Math" w:hAnsi="Cambria Math"/>
                  </w:rPr>
                  <m:t>MAPE=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ctrlPr>
                              <w:rPr>
                                <w:rFonts w:ascii="Cambria Math" w:hAnsi="Cambria Math"/>
                                <w:i/>
                              </w:rPr>
                            </m:ctrlPr>
                          </m:num>
                          <m:den>
                            <m:r>
                              <m:rPr>
                                <m:sty m:val="bi"/>
                              </m:rPr>
                              <w:rPr>
                                <w:rFonts w:ascii="Cambria Math" w:hAnsi="Cambria Math"/>
                              </w:rPr>
                              <m:t>abs</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ctrlPr>
                              <w:rPr>
                                <w:rFonts w:ascii="Cambria Math" w:hAnsi="Cambria Math"/>
                                <w:i/>
                              </w:rPr>
                            </m:ctrlPr>
                          </m:den>
                        </m:f>
                      </m:e>
                    </m:d>
                    <m:ctrlPr>
                      <w:rPr>
                        <w:rFonts w:ascii="Cambria Math" w:hAnsi="Cambria Math"/>
                        <w:i/>
                      </w:rPr>
                    </m:ctrlPr>
                  </m:e>
                </m:nary>
              </m:oMath>
            </m:oMathPara>
          </w:p>
        </w:tc>
        <w:tc>
          <w:tcPr>
            <w:tcW w:w="805" w:type="dxa"/>
            <w:vAlign w:val="center"/>
          </w:tcPr>
          <w:p w14:paraId="7F3A23F5" w14:textId="267BA5E3" w:rsidR="006020A6" w:rsidRPr="00093E1A" w:rsidRDefault="006020A6" w:rsidP="00EB000A">
            <w:pPr>
              <w:pStyle w:val="Caption"/>
              <w:rPr>
                <w:ins w:id="26" w:author="Lichen Wu" w:date="2022-04-18T18:47:00Z"/>
              </w:rPr>
            </w:pPr>
            <w:ins w:id="27" w:author="Lichen Wu" w:date="2022-04-18T18:47:00Z">
              <w:r w:rsidRPr="00093E1A">
                <w:t>(</w:t>
              </w:r>
            </w:ins>
            <w:ins w:id="28" w:author="Lichen Wu" w:date="2022-04-18T18:49:00Z">
              <w:r w:rsidRPr="00093E1A">
                <w:rPr>
                  <w:rFonts w:eastAsiaTheme="minorEastAsia" w:cstheme="minorBidi"/>
                </w:rPr>
                <w:fldChar w:fldCharType="begin"/>
              </w:r>
              <w:r w:rsidRPr="00093E1A">
                <w:instrText xml:space="preserve"> EQ </w:instrText>
              </w:r>
              <w:r w:rsidRPr="00093E1A">
                <w:rPr>
                  <w:rFonts w:eastAsiaTheme="minorEastAsia" w:cstheme="minorBidi"/>
                  <w:rPrChange w:id="29" w:author="Lichen Wu" w:date="2022-04-18T18:51:00Z">
                    <w:rPr/>
                  </w:rPrChange>
                </w:rPr>
                <w:fldChar w:fldCharType="end"/>
              </w:r>
            </w:ins>
            <w:ins w:id="30" w:author="Lichen Wu" w:date="2022-04-18T18:50:00Z">
              <w:r w:rsidRPr="00093E1A">
                <w:rPr>
                  <w:rFonts w:eastAsiaTheme="minorEastAsia" w:cstheme="minorBidi"/>
                  <w:rPrChange w:id="31" w:author="Lichen Wu" w:date="2022-04-18T18:51:00Z">
                    <w:rPr>
                      <w:rFonts w:eastAsiaTheme="minorEastAsia" w:cstheme="minorBidi"/>
                    </w:rPr>
                  </w:rPrChange>
                </w:rPr>
                <w:fldChar w:fldCharType="begin"/>
              </w:r>
              <w:r w:rsidRPr="00093E1A">
                <w:instrText xml:space="preserve"> SEQ eq \* MERGEFORMAT </w:instrText>
              </w:r>
            </w:ins>
            <w:r w:rsidRPr="00093E1A">
              <w:rPr>
                <w:rFonts w:eastAsiaTheme="minorEastAsia" w:cstheme="minorBidi"/>
                <w:rPrChange w:id="32" w:author="Lichen Wu" w:date="2022-04-18T18:51:00Z">
                  <w:rPr/>
                </w:rPrChange>
              </w:rPr>
              <w:fldChar w:fldCharType="separate"/>
            </w:r>
            <w:r>
              <w:rPr>
                <w:noProof/>
              </w:rPr>
              <w:t>3</w:t>
            </w:r>
            <w:ins w:id="33" w:author="Lichen Wu" w:date="2022-04-18T18:50:00Z">
              <w:r w:rsidRPr="00093E1A">
                <w:rPr>
                  <w:rFonts w:eastAsiaTheme="minorEastAsia" w:cstheme="minorBidi"/>
                  <w:rPrChange w:id="34" w:author="Lichen Wu" w:date="2022-04-18T18:51:00Z">
                    <w:rPr/>
                  </w:rPrChange>
                </w:rPr>
                <w:fldChar w:fldCharType="end"/>
              </w:r>
            </w:ins>
            <w:ins w:id="35" w:author="Lichen Wu" w:date="2022-04-18T18:48:00Z">
              <w:r w:rsidRPr="00093E1A">
                <w:t>)</w:t>
              </w:r>
            </w:ins>
          </w:p>
        </w:tc>
      </w:tr>
      <w:tr w:rsidR="006020A6" w:rsidRPr="00093E1A" w14:paraId="45300096" w14:textId="77777777" w:rsidTr="00EB000A">
        <w:trPr>
          <w:ins w:id="36" w:author="Lichen Wu" w:date="2022-04-18T18:47:00Z"/>
        </w:trPr>
        <w:tc>
          <w:tcPr>
            <w:tcW w:w="8545" w:type="dxa"/>
            <w:vAlign w:val="center"/>
          </w:tcPr>
          <w:p w14:paraId="2199756E" w14:textId="780CD07B" w:rsidR="006020A6" w:rsidRPr="00093E1A" w:rsidRDefault="006020A6" w:rsidP="00EB000A">
            <w:pPr>
              <w:pStyle w:val="Caption"/>
              <w:rPr>
                <w:ins w:id="37" w:author="Lichen Wu" w:date="2022-04-18T18:47:00Z"/>
              </w:rPr>
            </w:pPr>
            <m:oMathPara>
              <m:oMath>
                <m:r>
                  <w:rPr>
                    <w:rFonts w:ascii="Cambria Math" w:hAnsi="Cambria Math"/>
                  </w:rPr>
                  <m:t>MAPE=abs</m:t>
                </m:r>
                <m:d>
                  <m:dPr>
                    <m:ctrlPr>
                      <w:rPr>
                        <w:rFonts w:ascii="Cambria Math" w:hAnsi="Cambria Math"/>
                        <w:i/>
                      </w:rPr>
                    </m:ctrlPr>
                  </m:dPr>
                  <m:e>
                    <m:f>
                      <m:fPr>
                        <m:ctrlPr>
                          <w:rPr>
                            <w:rFonts w:ascii="Cambria Math" w:hAnsi="Cambria Math"/>
                          </w:rPr>
                        </m:ctrlPr>
                      </m:fPr>
                      <m:num>
                        <m:d>
                          <m:dPr>
                            <m:ctrlPr>
                              <w:rPr>
                                <w:rFonts w:ascii="Cambria Math" w:hAnsi="Cambria Math"/>
                                <w:i/>
                              </w:rPr>
                            </m:ctrlPr>
                          </m:dPr>
                          <m:e>
                            <m:r>
                              <w:rPr>
                                <w:rFonts w:ascii="Cambria Math" w:hAnsi="Cambria Math"/>
                              </w:rPr>
                              <m:t>-1-1+1+1.1</m:t>
                            </m:r>
                          </m:e>
                        </m:d>
                        <m:r>
                          <w:rPr>
                            <w:rFonts w:ascii="Cambria Math" w:hAnsi="Cambria Math"/>
                          </w:rPr>
                          <m:t>-</m:t>
                        </m:r>
                        <m:d>
                          <m:dPr>
                            <m:ctrlPr>
                              <w:rPr>
                                <w:rFonts w:ascii="Cambria Math" w:hAnsi="Cambria Math"/>
                                <w:i/>
                              </w:rPr>
                            </m:ctrlPr>
                          </m:dPr>
                          <m:e>
                            <m:r>
                              <w:rPr>
                                <w:rFonts w:ascii="Cambria Math" w:hAnsi="Cambria Math"/>
                              </w:rPr>
                              <m:t>-0.9-1.1+1+1</m:t>
                            </m:r>
                          </m:e>
                        </m:d>
                        <m:ctrlPr>
                          <w:rPr>
                            <w:rFonts w:ascii="Cambria Math" w:hAnsi="Cambria Math"/>
                            <w:i/>
                          </w:rPr>
                        </m:ctrlPr>
                      </m:num>
                      <m:den>
                        <m:d>
                          <m:dPr>
                            <m:ctrlPr>
                              <w:rPr>
                                <w:rFonts w:ascii="Cambria Math" w:hAnsi="Cambria Math"/>
                                <w:i/>
                              </w:rPr>
                            </m:ctrlPr>
                          </m:dPr>
                          <m:e>
                            <m:r>
                              <w:rPr>
                                <w:rFonts w:ascii="Cambria Math" w:hAnsi="Cambria Math"/>
                              </w:rPr>
                              <m:t>abs(-1)+abs(-1)+abs(1)+abs(1.1)</m:t>
                            </m:r>
                          </m:e>
                        </m:d>
                        <m:ctrlPr>
                          <w:rPr>
                            <w:rFonts w:ascii="Cambria Math" w:hAnsi="Cambria Math"/>
                            <w:i/>
                          </w:rPr>
                        </m:ctrlPr>
                      </m:den>
                    </m:f>
                  </m:e>
                </m:d>
                <m:r>
                  <w:rPr>
                    <w:rFonts w:ascii="Cambria Math" w:hAnsi="Cambria Math"/>
                  </w:rPr>
                  <m:t>=2.44%</m:t>
                </m:r>
              </m:oMath>
            </m:oMathPara>
          </w:p>
        </w:tc>
        <w:tc>
          <w:tcPr>
            <w:tcW w:w="805" w:type="dxa"/>
            <w:vAlign w:val="center"/>
          </w:tcPr>
          <w:p w14:paraId="173AC8A4" w14:textId="39E5AAF9" w:rsidR="00D67F2C" w:rsidRPr="00D67F2C" w:rsidRDefault="006020A6" w:rsidP="00D67F2C">
            <w:pPr>
              <w:pStyle w:val="Caption"/>
              <w:rPr>
                <w:ins w:id="38" w:author="Lichen Wu" w:date="2022-04-18T18:47:00Z"/>
              </w:rPr>
            </w:pPr>
            <w:ins w:id="39" w:author="Lichen Wu" w:date="2022-04-18T18:47:00Z">
              <w:r w:rsidRPr="00093E1A">
                <w:t>(</w:t>
              </w:r>
            </w:ins>
            <w:ins w:id="40" w:author="Lichen Wu" w:date="2022-04-18T18:49:00Z">
              <w:r w:rsidRPr="00093E1A">
                <w:rPr>
                  <w:rFonts w:eastAsiaTheme="minorEastAsia" w:cstheme="minorBidi"/>
                </w:rPr>
                <w:fldChar w:fldCharType="begin"/>
              </w:r>
              <w:r w:rsidRPr="00093E1A">
                <w:instrText xml:space="preserve"> EQ </w:instrText>
              </w:r>
              <w:r w:rsidRPr="00093E1A">
                <w:rPr>
                  <w:rFonts w:eastAsiaTheme="minorEastAsia" w:cstheme="minorBidi"/>
                  <w:rPrChange w:id="41" w:author="Lichen Wu" w:date="2022-04-18T18:51:00Z">
                    <w:rPr/>
                  </w:rPrChange>
                </w:rPr>
                <w:fldChar w:fldCharType="end"/>
              </w:r>
            </w:ins>
            <w:ins w:id="42" w:author="Lichen Wu" w:date="2022-04-18T18:50:00Z">
              <w:r w:rsidRPr="00093E1A">
                <w:rPr>
                  <w:rFonts w:eastAsiaTheme="minorEastAsia" w:cstheme="minorBidi"/>
                  <w:rPrChange w:id="43" w:author="Lichen Wu" w:date="2022-04-18T18:51:00Z">
                    <w:rPr>
                      <w:rFonts w:eastAsiaTheme="minorEastAsia" w:cstheme="minorBidi"/>
                    </w:rPr>
                  </w:rPrChange>
                </w:rPr>
                <w:fldChar w:fldCharType="begin"/>
              </w:r>
              <w:r w:rsidRPr="00093E1A">
                <w:instrText xml:space="preserve"> SEQ eq \* MERGEFORMAT </w:instrText>
              </w:r>
            </w:ins>
            <w:r w:rsidRPr="00093E1A">
              <w:rPr>
                <w:rFonts w:eastAsiaTheme="minorEastAsia" w:cstheme="minorBidi"/>
                <w:rPrChange w:id="44" w:author="Lichen Wu" w:date="2022-04-18T18:51:00Z">
                  <w:rPr/>
                </w:rPrChange>
              </w:rPr>
              <w:fldChar w:fldCharType="separate"/>
            </w:r>
            <w:r>
              <w:rPr>
                <w:noProof/>
              </w:rPr>
              <w:t>4</w:t>
            </w:r>
            <w:ins w:id="45" w:author="Lichen Wu" w:date="2022-04-18T18:50:00Z">
              <w:r w:rsidRPr="00093E1A">
                <w:rPr>
                  <w:rFonts w:eastAsiaTheme="minorEastAsia" w:cstheme="minorBidi"/>
                  <w:rPrChange w:id="46" w:author="Lichen Wu" w:date="2022-04-18T18:51:00Z">
                    <w:rPr/>
                  </w:rPrChange>
                </w:rPr>
                <w:fldChar w:fldCharType="end"/>
              </w:r>
            </w:ins>
            <w:ins w:id="47" w:author="Lichen Wu" w:date="2022-04-18T18:48:00Z">
              <w:r w:rsidRPr="00093E1A">
                <w:t>)</w:t>
              </w:r>
            </w:ins>
          </w:p>
        </w:tc>
      </w:tr>
    </w:tbl>
    <w:p w14:paraId="7D59C84A" w14:textId="4F664A77" w:rsidR="009446B0" w:rsidRPr="001E30FF" w:rsidRDefault="00D67F2C" w:rsidP="001E30FF">
      <w:pPr>
        <w:spacing w:after="0" w:line="240" w:lineRule="auto"/>
        <w:textAlignment w:val="baseline"/>
        <w:rPr>
          <w:rFonts w:ascii="Consolas" w:eastAsia="Times New Roman" w:hAnsi="Consolas" w:cs="Calibri"/>
          <w:color w:val="000000"/>
          <w:sz w:val="20"/>
          <w:szCs w:val="20"/>
          <w:bdr w:val="none" w:sz="0" w:space="0" w:color="auto" w:frame="1"/>
          <w:shd w:val="clear" w:color="auto" w:fill="FFFFFF"/>
        </w:rPr>
      </w:pPr>
      <w:r>
        <w:rPr>
          <w:rFonts w:ascii="Consolas" w:eastAsia="Times New Roman" w:hAnsi="Consolas" w:cs="Calibri"/>
          <w:color w:val="000000"/>
          <w:sz w:val="20"/>
          <w:szCs w:val="20"/>
          <w:bdr w:val="none" w:sz="0" w:space="0" w:color="auto" w:frame="1"/>
          <w:shd w:val="clear" w:color="auto" w:fill="FFFFFF"/>
        </w:rPr>
        <w:t xml:space="preserve">In sum, </w:t>
      </w:r>
      <w:r>
        <w:t>absolute prediction difference is determined using signed energy us</w:t>
      </w:r>
      <w:r w:rsidR="00791AF7">
        <w:t>age</w:t>
      </w:r>
      <w:r>
        <w:t xml:space="preserve"> values, whereas the prediction difference is normalized using absolute energy </w:t>
      </w:r>
      <w:r w:rsidR="00791AF7">
        <w:t>usage</w:t>
      </w:r>
      <w:r>
        <w:t xml:space="preserve">. </w:t>
      </w:r>
      <w:r w:rsidR="00B070BF">
        <w:t xml:space="preserve">The key point is I used the </w:t>
      </w:r>
      <w:r w:rsidR="00F55790" w:rsidRPr="006612F3">
        <w:rPr>
          <w:b/>
          <w:bCs/>
        </w:rPr>
        <w:t>absolute energy</w:t>
      </w:r>
      <w:r w:rsidR="00F55790">
        <w:t xml:space="preserve"> uses to normalize prediction errors for the current revision.</w:t>
      </w:r>
      <w:r w:rsidR="00791AF7">
        <w:rPr>
          <w:rFonts w:ascii="Consolas" w:eastAsia="Times New Roman" w:hAnsi="Consolas" w:cs="Calibri"/>
          <w:color w:val="000000"/>
          <w:sz w:val="20"/>
          <w:szCs w:val="20"/>
          <w:bdr w:val="none" w:sz="0" w:space="0" w:color="auto" w:frame="1"/>
          <w:shd w:val="clear" w:color="auto" w:fill="FFFFFF"/>
        </w:rPr>
        <w:t xml:space="preserve"> The current revision makes more sense than my first submission since we want to keep signs to evaluate if the prediction direction (cooling or heating) is correct or not. However, if we want to normalize the prediction difference, its reference </w:t>
      </w:r>
      <w:r w:rsidR="004B141C">
        <w:rPr>
          <w:rFonts w:ascii="Consolas" w:eastAsia="Times New Roman" w:hAnsi="Consolas" w:cs="Calibri"/>
          <w:color w:val="000000"/>
          <w:sz w:val="20"/>
          <w:szCs w:val="20"/>
          <w:bdr w:val="none" w:sz="0" w:space="0" w:color="auto" w:frame="1"/>
          <w:shd w:val="clear" w:color="auto" w:fill="FFFFFF"/>
        </w:rPr>
        <w:t>base</w:t>
      </w:r>
      <w:r w:rsidR="00791AF7">
        <w:rPr>
          <w:rFonts w:ascii="Consolas" w:eastAsia="Times New Roman" w:hAnsi="Consolas" w:cs="Calibri"/>
          <w:color w:val="000000"/>
          <w:sz w:val="20"/>
          <w:szCs w:val="20"/>
          <w:bdr w:val="none" w:sz="0" w:space="0" w:color="auto" w:frame="1"/>
          <w:shd w:val="clear" w:color="auto" w:fill="FFFFFF"/>
        </w:rPr>
        <w:t xml:space="preserve"> (</w:t>
      </w:r>
      <w:r w:rsidR="00791AF7" w:rsidRPr="00791AF7">
        <w:rPr>
          <w:rFonts w:ascii="Consolas" w:eastAsia="Times New Roman" w:hAnsi="Consolas" w:cs="Calibri"/>
          <w:color w:val="000000"/>
          <w:sz w:val="20"/>
          <w:szCs w:val="20"/>
          <w:bdr w:val="none" w:sz="0" w:space="0" w:color="auto" w:frame="1"/>
          <w:shd w:val="clear" w:color="auto" w:fill="FFFFFF"/>
        </w:rPr>
        <w:t>denominator</w:t>
      </w:r>
      <w:r w:rsidR="00791AF7">
        <w:rPr>
          <w:rFonts w:ascii="Consolas" w:eastAsia="Times New Roman" w:hAnsi="Consolas" w:cs="Calibri"/>
          <w:color w:val="000000"/>
          <w:sz w:val="20"/>
          <w:szCs w:val="20"/>
          <w:bdr w:val="none" w:sz="0" w:space="0" w:color="auto" w:frame="1"/>
          <w:shd w:val="clear" w:color="auto" w:fill="FFFFFF"/>
        </w:rPr>
        <w:t xml:space="preserve">) should be calculated with </w:t>
      </w:r>
      <w:r w:rsidR="00791AF7" w:rsidRPr="00791AF7">
        <w:rPr>
          <w:rFonts w:ascii="Consolas" w:eastAsia="Times New Roman" w:hAnsi="Consolas" w:cs="Calibri"/>
          <w:b/>
          <w:bCs/>
          <w:color w:val="000000"/>
          <w:sz w:val="20"/>
          <w:szCs w:val="20"/>
          <w:bdr w:val="none" w:sz="0" w:space="0" w:color="auto" w:frame="1"/>
          <w:shd w:val="clear" w:color="auto" w:fill="FFFFFF"/>
        </w:rPr>
        <w:t>absolute</w:t>
      </w:r>
      <w:r w:rsidR="00791AF7">
        <w:rPr>
          <w:rFonts w:ascii="Consolas" w:eastAsia="Times New Roman" w:hAnsi="Consolas" w:cs="Calibri"/>
          <w:color w:val="000000"/>
          <w:sz w:val="20"/>
          <w:szCs w:val="20"/>
          <w:bdr w:val="none" w:sz="0" w:space="0" w:color="auto" w:frame="1"/>
          <w:shd w:val="clear" w:color="auto" w:fill="FFFFFF"/>
        </w:rPr>
        <w:t xml:space="preserve"> energy </w:t>
      </w:r>
      <w:r w:rsidR="00F40279">
        <w:rPr>
          <w:rFonts w:ascii="Consolas" w:eastAsia="Times New Roman" w:hAnsi="Consolas" w:cs="Calibri"/>
          <w:color w:val="000000"/>
          <w:sz w:val="20"/>
          <w:szCs w:val="20"/>
          <w:bdr w:val="none" w:sz="0" w:space="0" w:color="auto" w:frame="1"/>
          <w:shd w:val="clear" w:color="auto" w:fill="FFFFFF"/>
        </w:rPr>
        <w:t>usage</w:t>
      </w:r>
      <w:r w:rsidR="00791AF7">
        <w:rPr>
          <w:rFonts w:ascii="Consolas" w:eastAsia="Times New Roman" w:hAnsi="Consolas" w:cs="Calibri"/>
          <w:color w:val="000000"/>
          <w:sz w:val="20"/>
          <w:szCs w:val="20"/>
          <w:bdr w:val="none" w:sz="0" w:space="0" w:color="auto" w:frame="1"/>
          <w:shd w:val="clear" w:color="auto" w:fill="FFFFFF"/>
        </w:rPr>
        <w:t>.</w:t>
      </w:r>
      <w:r w:rsidR="00566249">
        <w:rPr>
          <w:rFonts w:ascii="Consolas" w:eastAsia="Times New Roman" w:hAnsi="Consolas" w:cs="Calibri"/>
          <w:color w:val="000000"/>
          <w:sz w:val="20"/>
          <w:szCs w:val="20"/>
          <w:bdr w:val="none" w:sz="0" w:space="0" w:color="auto" w:frame="1"/>
          <w:shd w:val="clear" w:color="auto" w:fill="FFFFFF"/>
        </w:rPr>
        <w:t xml:space="preserve"> To be specific, for the 4 metered values: </w:t>
      </w:r>
      <w:r w:rsidR="00566249" w:rsidRPr="00372AB7">
        <w:rPr>
          <w:rFonts w:ascii="inherit" w:eastAsia="Times New Roman" w:hAnsi="inherit" w:cs="Segoe UI"/>
          <w:color w:val="000000"/>
          <w:sz w:val="20"/>
          <w:szCs w:val="20"/>
          <w:bdr w:val="none" w:sz="0" w:space="0" w:color="auto" w:frame="1"/>
        </w:rPr>
        <w:t>-0.9kw, -1.1kw, 1kw, 1kw</w:t>
      </w:r>
      <w:r w:rsidR="00566249">
        <w:rPr>
          <w:rFonts w:ascii="inherit" w:eastAsia="Times New Roman" w:hAnsi="inherit" w:cs="Segoe UI"/>
          <w:color w:val="000000"/>
          <w:sz w:val="20"/>
          <w:szCs w:val="20"/>
          <w:bdr w:val="none" w:sz="0" w:space="0" w:color="auto" w:frame="1"/>
        </w:rPr>
        <w:t xml:space="preserve">, we </w:t>
      </w:r>
      <w:r w:rsidR="00566249" w:rsidRPr="00320D7D">
        <w:rPr>
          <w:rFonts w:ascii="inherit" w:eastAsia="Times New Roman" w:hAnsi="inherit" w:cs="Segoe UI"/>
          <w:color w:val="000000"/>
          <w:sz w:val="20"/>
          <w:szCs w:val="20"/>
          <w:bdr w:val="none" w:sz="0" w:space="0" w:color="auto" w:frame="1"/>
        </w:rPr>
        <w:t>cannot</w:t>
      </w:r>
      <w:r w:rsidR="00566249">
        <w:rPr>
          <w:rFonts w:ascii="inherit" w:eastAsia="Times New Roman" w:hAnsi="inherit" w:cs="Segoe UI"/>
          <w:color w:val="000000"/>
          <w:sz w:val="20"/>
          <w:szCs w:val="20"/>
          <w:bdr w:val="none" w:sz="0" w:space="0" w:color="auto" w:frame="1"/>
        </w:rPr>
        <w:t xml:space="preserve"> say “its hourly energy use is </w:t>
      </w:r>
      <w:r w:rsidR="00566249" w:rsidRPr="00320D7D">
        <w:rPr>
          <w:rFonts w:ascii="inherit" w:eastAsia="Times New Roman" w:hAnsi="inherit" w:cs="Segoe UI"/>
          <w:b/>
          <w:bCs/>
          <w:color w:val="000000"/>
          <w:sz w:val="20"/>
          <w:szCs w:val="20"/>
          <w:bdr w:val="none" w:sz="0" w:space="0" w:color="auto" w:frame="1"/>
        </w:rPr>
        <w:t>0</w:t>
      </w:r>
      <w:r w:rsidR="00566249">
        <w:rPr>
          <w:rFonts w:ascii="inherit" w:eastAsia="Times New Roman" w:hAnsi="inherit" w:cs="Segoe UI"/>
          <w:color w:val="000000"/>
          <w:sz w:val="20"/>
          <w:szCs w:val="20"/>
          <w:bdr w:val="none" w:sz="0" w:space="0" w:color="auto" w:frame="1"/>
        </w:rPr>
        <w:t>”.</w:t>
      </w:r>
    </w:p>
    <w:sectPr w:rsidR="009446B0" w:rsidRPr="001E3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DF41" w14:textId="77777777" w:rsidR="00880CC1" w:rsidRDefault="00880CC1" w:rsidP="00372AB7">
      <w:pPr>
        <w:spacing w:after="0" w:line="240" w:lineRule="auto"/>
      </w:pPr>
      <w:r>
        <w:separator/>
      </w:r>
    </w:p>
  </w:endnote>
  <w:endnote w:type="continuationSeparator" w:id="0">
    <w:p w14:paraId="6A03F84A" w14:textId="77777777" w:rsidR="00880CC1" w:rsidRDefault="00880CC1" w:rsidP="0037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6196" w14:textId="77777777" w:rsidR="00880CC1" w:rsidRDefault="00880CC1" w:rsidP="00372AB7">
      <w:pPr>
        <w:spacing w:after="0" w:line="240" w:lineRule="auto"/>
      </w:pPr>
      <w:r>
        <w:separator/>
      </w:r>
    </w:p>
  </w:footnote>
  <w:footnote w:type="continuationSeparator" w:id="0">
    <w:p w14:paraId="51188502" w14:textId="77777777" w:rsidR="00880CC1" w:rsidRDefault="00880CC1" w:rsidP="00372AB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45"/>
    <w:rsid w:val="000A2F3F"/>
    <w:rsid w:val="000C4B83"/>
    <w:rsid w:val="00165AC3"/>
    <w:rsid w:val="001C0F78"/>
    <w:rsid w:val="001E30FF"/>
    <w:rsid w:val="0025569C"/>
    <w:rsid w:val="00320D7D"/>
    <w:rsid w:val="0034636C"/>
    <w:rsid w:val="00372AB7"/>
    <w:rsid w:val="00432C5B"/>
    <w:rsid w:val="00445FE9"/>
    <w:rsid w:val="00466EC1"/>
    <w:rsid w:val="004B141C"/>
    <w:rsid w:val="00566249"/>
    <w:rsid w:val="00573C31"/>
    <w:rsid w:val="005C3611"/>
    <w:rsid w:val="006020A6"/>
    <w:rsid w:val="00647345"/>
    <w:rsid w:val="00660134"/>
    <w:rsid w:val="006612F3"/>
    <w:rsid w:val="00791AF7"/>
    <w:rsid w:val="00793A7E"/>
    <w:rsid w:val="0080524D"/>
    <w:rsid w:val="00841CA5"/>
    <w:rsid w:val="00880CC1"/>
    <w:rsid w:val="008B4F0F"/>
    <w:rsid w:val="008C79FF"/>
    <w:rsid w:val="009267D9"/>
    <w:rsid w:val="009446B0"/>
    <w:rsid w:val="00955085"/>
    <w:rsid w:val="00A922EE"/>
    <w:rsid w:val="00B029F2"/>
    <w:rsid w:val="00B070BF"/>
    <w:rsid w:val="00B45B87"/>
    <w:rsid w:val="00B77108"/>
    <w:rsid w:val="00BE6854"/>
    <w:rsid w:val="00C64140"/>
    <w:rsid w:val="00C92C27"/>
    <w:rsid w:val="00D1398C"/>
    <w:rsid w:val="00D67F2C"/>
    <w:rsid w:val="00D97487"/>
    <w:rsid w:val="00E43202"/>
    <w:rsid w:val="00E908C0"/>
    <w:rsid w:val="00EA0524"/>
    <w:rsid w:val="00EF4D7A"/>
    <w:rsid w:val="00F17779"/>
    <w:rsid w:val="00F40279"/>
    <w:rsid w:val="00F55790"/>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F8CDA"/>
  <w15:chartTrackingRefBased/>
  <w15:docId w15:val="{42C43F1F-A9E1-4B8E-A48B-20447AB8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165AC3"/>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autoRedefine/>
    <w:qFormat/>
    <w:rsid w:val="00841CA5"/>
    <w:pPr>
      <w:keepNext/>
      <w:tabs>
        <w:tab w:val="left" w:pos="4962"/>
      </w:tabs>
      <w:spacing w:after="0" w:line="240" w:lineRule="auto"/>
      <w:outlineLvl w:val="1"/>
    </w:pPr>
    <w:rPr>
      <w:rFonts w:eastAsia="Times New Roman" w:cs="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rsid w:val="00841CA5"/>
    <w:rPr>
      <w:rFonts w:ascii="Times New Roman" w:eastAsia="Times New Roman" w:hAnsi="Times New Roman" w:cs="Times New Roman"/>
      <w:b/>
      <w:szCs w:val="20"/>
      <w:lang w:eastAsia="en-US"/>
    </w:rPr>
  </w:style>
  <w:style w:type="paragraph" w:styleId="Title">
    <w:name w:val="Title"/>
    <w:basedOn w:val="Normal"/>
    <w:next w:val="Normal"/>
    <w:link w:val="TitleChar"/>
    <w:autoRedefine/>
    <w:uiPriority w:val="10"/>
    <w:qFormat/>
    <w:rsid w:val="00466EC1"/>
    <w:pPr>
      <w:spacing w:after="0" w:line="36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66EC1"/>
    <w:rPr>
      <w:rFonts w:ascii="Times New Roman" w:eastAsiaTheme="majorEastAsia" w:hAnsi="Times New Roman" w:cstheme="majorBidi"/>
      <w:b/>
      <w:spacing w:val="-10"/>
      <w:kern w:val="28"/>
      <w:sz w:val="28"/>
      <w:szCs w:val="56"/>
    </w:rPr>
  </w:style>
  <w:style w:type="paragraph" w:styleId="Caption">
    <w:name w:val="caption"/>
    <w:basedOn w:val="Normal"/>
    <w:next w:val="Normal"/>
    <w:autoRedefine/>
    <w:uiPriority w:val="35"/>
    <w:unhideWhenUsed/>
    <w:qFormat/>
    <w:rsid w:val="0025569C"/>
    <w:pPr>
      <w:spacing w:after="0" w:line="360" w:lineRule="auto"/>
      <w:jc w:val="center"/>
    </w:pPr>
    <w:rPr>
      <w:iCs/>
      <w:sz w:val="20"/>
      <w:szCs w:val="18"/>
    </w:rPr>
  </w:style>
  <w:style w:type="paragraph" w:styleId="Header">
    <w:name w:val="header"/>
    <w:basedOn w:val="Normal"/>
    <w:link w:val="HeaderChar"/>
    <w:uiPriority w:val="99"/>
    <w:unhideWhenUsed/>
    <w:rsid w:val="00372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AB7"/>
    <w:rPr>
      <w:rFonts w:ascii="Times New Roman" w:hAnsi="Times New Roman"/>
    </w:rPr>
  </w:style>
  <w:style w:type="paragraph" w:styleId="Footer">
    <w:name w:val="footer"/>
    <w:basedOn w:val="Normal"/>
    <w:link w:val="FooterChar"/>
    <w:uiPriority w:val="99"/>
    <w:unhideWhenUsed/>
    <w:rsid w:val="00372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AB7"/>
    <w:rPr>
      <w:rFonts w:ascii="Times New Roman" w:hAnsi="Times New Roman"/>
    </w:rPr>
  </w:style>
  <w:style w:type="character" w:styleId="PlaceholderText">
    <w:name w:val="Placeholder Text"/>
    <w:basedOn w:val="DefaultParagraphFont"/>
    <w:uiPriority w:val="99"/>
    <w:semiHidden/>
    <w:rsid w:val="00372AB7"/>
    <w:rPr>
      <w:color w:val="808080"/>
    </w:rPr>
  </w:style>
  <w:style w:type="table" w:styleId="TableGrid">
    <w:name w:val="Table Grid"/>
    <w:basedOn w:val="TableNormal"/>
    <w:uiPriority w:val="39"/>
    <w:rsid w:val="00372AB7"/>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43817">
      <w:bodyDiv w:val="1"/>
      <w:marLeft w:val="0"/>
      <w:marRight w:val="0"/>
      <w:marTop w:val="0"/>
      <w:marBottom w:val="0"/>
      <w:divBdr>
        <w:top w:val="none" w:sz="0" w:space="0" w:color="auto"/>
        <w:left w:val="none" w:sz="0" w:space="0" w:color="auto"/>
        <w:bottom w:val="none" w:sz="0" w:space="0" w:color="auto"/>
        <w:right w:val="none" w:sz="0" w:space="0" w:color="auto"/>
      </w:divBdr>
      <w:divsChild>
        <w:div w:id="1261720903">
          <w:marLeft w:val="0"/>
          <w:marRight w:val="0"/>
          <w:marTop w:val="0"/>
          <w:marBottom w:val="0"/>
          <w:divBdr>
            <w:top w:val="none" w:sz="0" w:space="0" w:color="auto"/>
            <w:left w:val="none" w:sz="0" w:space="0" w:color="auto"/>
            <w:bottom w:val="none" w:sz="0" w:space="0" w:color="auto"/>
            <w:right w:val="none" w:sz="0" w:space="0" w:color="auto"/>
          </w:divBdr>
        </w:div>
        <w:div w:id="560212613">
          <w:marLeft w:val="0"/>
          <w:marRight w:val="0"/>
          <w:marTop w:val="0"/>
          <w:marBottom w:val="0"/>
          <w:divBdr>
            <w:top w:val="none" w:sz="0" w:space="0" w:color="auto"/>
            <w:left w:val="none" w:sz="0" w:space="0" w:color="auto"/>
            <w:bottom w:val="none" w:sz="0" w:space="0" w:color="auto"/>
            <w:right w:val="none" w:sz="0" w:space="0" w:color="auto"/>
          </w:divBdr>
        </w:div>
        <w:div w:id="1423724619">
          <w:marLeft w:val="0"/>
          <w:marRight w:val="0"/>
          <w:marTop w:val="0"/>
          <w:marBottom w:val="0"/>
          <w:divBdr>
            <w:top w:val="none" w:sz="0" w:space="0" w:color="auto"/>
            <w:left w:val="none" w:sz="0" w:space="0" w:color="auto"/>
            <w:bottom w:val="none" w:sz="0" w:space="0" w:color="auto"/>
            <w:right w:val="none" w:sz="0" w:space="0" w:color="auto"/>
          </w:divBdr>
        </w:div>
        <w:div w:id="1582711603">
          <w:marLeft w:val="0"/>
          <w:marRight w:val="0"/>
          <w:marTop w:val="0"/>
          <w:marBottom w:val="0"/>
          <w:divBdr>
            <w:top w:val="none" w:sz="0" w:space="0" w:color="auto"/>
            <w:left w:val="none" w:sz="0" w:space="0" w:color="auto"/>
            <w:bottom w:val="none" w:sz="0" w:space="0" w:color="auto"/>
            <w:right w:val="none" w:sz="0" w:space="0" w:color="auto"/>
          </w:divBdr>
        </w:div>
        <w:div w:id="465901584">
          <w:marLeft w:val="0"/>
          <w:marRight w:val="0"/>
          <w:marTop w:val="0"/>
          <w:marBottom w:val="0"/>
          <w:divBdr>
            <w:top w:val="none" w:sz="0" w:space="0" w:color="auto"/>
            <w:left w:val="none" w:sz="0" w:space="0" w:color="auto"/>
            <w:bottom w:val="none" w:sz="0" w:space="0" w:color="auto"/>
            <w:right w:val="none" w:sz="0" w:space="0" w:color="auto"/>
          </w:divBdr>
        </w:div>
        <w:div w:id="516693971">
          <w:marLeft w:val="0"/>
          <w:marRight w:val="0"/>
          <w:marTop w:val="0"/>
          <w:marBottom w:val="0"/>
          <w:divBdr>
            <w:top w:val="none" w:sz="0" w:space="0" w:color="auto"/>
            <w:left w:val="none" w:sz="0" w:space="0" w:color="auto"/>
            <w:bottom w:val="none" w:sz="0" w:space="0" w:color="auto"/>
            <w:right w:val="none" w:sz="0" w:space="0" w:color="auto"/>
          </w:divBdr>
        </w:div>
        <w:div w:id="1921482533">
          <w:marLeft w:val="0"/>
          <w:marRight w:val="0"/>
          <w:marTop w:val="0"/>
          <w:marBottom w:val="0"/>
          <w:divBdr>
            <w:top w:val="none" w:sz="0" w:space="0" w:color="auto"/>
            <w:left w:val="none" w:sz="0" w:space="0" w:color="auto"/>
            <w:bottom w:val="none" w:sz="0" w:space="0" w:color="auto"/>
            <w:right w:val="none" w:sz="0" w:space="0" w:color="auto"/>
          </w:divBdr>
        </w:div>
        <w:div w:id="179209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Wu</dc:creator>
  <cp:keywords/>
  <dc:description/>
  <cp:lastModifiedBy>Lichen Wu</cp:lastModifiedBy>
  <cp:revision>18</cp:revision>
  <dcterms:created xsi:type="dcterms:W3CDTF">2022-06-10T16:21:00Z</dcterms:created>
  <dcterms:modified xsi:type="dcterms:W3CDTF">2022-06-10T17:01:00Z</dcterms:modified>
</cp:coreProperties>
</file>