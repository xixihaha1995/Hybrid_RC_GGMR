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782F33F" w14:textId="10B084DD" w:rsidR="00E55B12" w:rsidRPr="005F7DE3" w:rsidRDefault="00C601F8" w:rsidP="00E56C39">
      <w:pPr>
        <w:pStyle w:val="Title"/>
      </w:pPr>
      <w:r w:rsidRPr="00E56C39">
        <w:rPr>
          <w:u w:val="none"/>
        </w:rPr>
        <w:t>A Novel Hybrid Modeling Method for Predicting Energy Use of Hydronic Radiant Slab Systems</w:t>
      </w:r>
    </w:p>
    <w:p w14:paraId="4A8DBDC6" w14:textId="664F38A3" w:rsidR="00507EEE" w:rsidRDefault="00B676F8" w:rsidP="00B676F8">
      <w:pPr>
        <w:jc w:val="center"/>
        <w:rPr>
          <w:sz w:val="22"/>
          <w:szCs w:val="22"/>
        </w:rPr>
      </w:pPr>
      <w:r>
        <w:rPr>
          <w:sz w:val="22"/>
          <w:szCs w:val="22"/>
        </w:rPr>
        <w:t>Lichen W</w:t>
      </w:r>
      <w:ins w:id="0" w:author="Lichen Wu" w:date="2022-06-04T17:51:00Z">
        <w:r w:rsidR="001F2FC1">
          <w:rPr>
            <w:sz w:val="22"/>
            <w:szCs w:val="22"/>
          </w:rPr>
          <w:t>U</w:t>
        </w:r>
      </w:ins>
      <w:del w:id="1" w:author="Lichen Wu" w:date="2022-06-04T17:50:00Z">
        <w:r w:rsidDel="001F2FC1">
          <w:rPr>
            <w:sz w:val="22"/>
            <w:szCs w:val="22"/>
          </w:rPr>
          <w:delText>u</w:delText>
        </w:r>
      </w:del>
      <w:r w:rsidR="00E55B12" w:rsidRPr="005F7DE3">
        <w:rPr>
          <w:sz w:val="22"/>
          <w:szCs w:val="22"/>
          <w:vertAlign w:val="superscript"/>
        </w:rPr>
        <w:t>1</w:t>
      </w:r>
      <w:r w:rsidR="003A2DB4" w:rsidRPr="005F7DE3">
        <w:rPr>
          <w:sz w:val="22"/>
          <w:szCs w:val="22"/>
        </w:rPr>
        <w:t>,</w:t>
      </w:r>
      <w:r w:rsidR="00E55B12" w:rsidRPr="005F7DE3">
        <w:rPr>
          <w:sz w:val="22"/>
          <w:szCs w:val="22"/>
        </w:rPr>
        <w:t xml:space="preserve"> </w:t>
      </w:r>
      <w:proofErr w:type="spellStart"/>
      <w:r>
        <w:rPr>
          <w:sz w:val="22"/>
          <w:szCs w:val="22"/>
        </w:rPr>
        <w:t>Liping</w:t>
      </w:r>
      <w:proofErr w:type="spellEnd"/>
      <w:r w:rsidR="00E55B12" w:rsidRPr="005F7DE3">
        <w:rPr>
          <w:sz w:val="22"/>
          <w:szCs w:val="22"/>
        </w:rPr>
        <w:t xml:space="preserve"> </w:t>
      </w:r>
      <w:r>
        <w:rPr>
          <w:sz w:val="22"/>
          <w:szCs w:val="22"/>
        </w:rPr>
        <w:t>W</w:t>
      </w:r>
      <w:ins w:id="2" w:author="Lichen Wu" w:date="2022-06-04T17:51:00Z">
        <w:r w:rsidR="001F2FC1">
          <w:rPr>
            <w:sz w:val="22"/>
            <w:szCs w:val="22"/>
          </w:rPr>
          <w:t>ANG</w:t>
        </w:r>
      </w:ins>
      <w:del w:id="3" w:author="Lichen Wu" w:date="2022-06-04T17:51:00Z">
        <w:r w:rsidDel="001F2FC1">
          <w:rPr>
            <w:sz w:val="22"/>
            <w:szCs w:val="22"/>
          </w:rPr>
          <w:delText>ang</w:delText>
        </w:r>
      </w:del>
      <w:r w:rsidR="003A52F4" w:rsidRPr="003A52F4">
        <w:rPr>
          <w:sz w:val="22"/>
          <w:szCs w:val="22"/>
          <w:vertAlign w:val="superscript"/>
        </w:rPr>
        <w:t>1</w:t>
      </w:r>
      <w:r w:rsidR="003A52F4">
        <w:rPr>
          <w:sz w:val="22"/>
          <w:szCs w:val="22"/>
        </w:rPr>
        <w:t>*</w:t>
      </w:r>
      <w:r>
        <w:rPr>
          <w:sz w:val="22"/>
          <w:szCs w:val="22"/>
        </w:rPr>
        <w:t>, James B</w:t>
      </w:r>
      <w:ins w:id="4" w:author="Lichen Wu" w:date="2022-06-04T17:51:00Z">
        <w:r w:rsidR="001F2FC1">
          <w:rPr>
            <w:sz w:val="22"/>
            <w:szCs w:val="22"/>
          </w:rPr>
          <w:t>RAUN</w:t>
        </w:r>
      </w:ins>
      <w:del w:id="5" w:author="Lichen Wu" w:date="2022-06-04T17:51:00Z">
        <w:r w:rsidDel="001F2FC1">
          <w:rPr>
            <w:sz w:val="22"/>
            <w:szCs w:val="22"/>
          </w:rPr>
          <w:delText>raun</w:delText>
        </w:r>
      </w:del>
      <w:r w:rsidR="008457CE" w:rsidRPr="008457CE">
        <w:rPr>
          <w:sz w:val="22"/>
          <w:szCs w:val="22"/>
          <w:vertAlign w:val="superscript"/>
        </w:rPr>
        <w:t>2</w:t>
      </w:r>
    </w:p>
    <w:p w14:paraId="2A811FA0" w14:textId="77777777" w:rsidR="00B676F8" w:rsidRPr="005F7DE3" w:rsidRDefault="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5F55FD20" w14:textId="2E70AC11" w:rsidR="00507EEE" w:rsidRPr="005F7DE3" w:rsidRDefault="0092679C" w:rsidP="008457CE">
      <w:pPr>
        <w:jc w:val="center"/>
        <w:rPr>
          <w:sz w:val="22"/>
          <w:szCs w:val="22"/>
        </w:rPr>
      </w:pPr>
      <w:hyperlink r:id="rId8" w:history="1">
        <w:r w:rsidR="00507EEE" w:rsidRPr="00122337">
          <w:rPr>
            <w:rStyle w:val="Hyperlink"/>
            <w:sz w:val="22"/>
            <w:szCs w:val="22"/>
          </w:rPr>
          <w:t>lwang12@uwyo.edu</w:t>
        </w:r>
      </w:hyperlink>
    </w:p>
    <w:p w14:paraId="5DEF5E04" w14:textId="77777777" w:rsidR="00E55B12" w:rsidRPr="005F7DE3" w:rsidRDefault="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0896B00B" w14:textId="77777777" w:rsidR="00E55B12" w:rsidRPr="005F7DE3" w:rsidRDefault="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69732004"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w:t>
      </w:r>
      <w:r w:rsidR="00CC57F2">
        <w:t>ed</w:t>
      </w:r>
      <w:r w:rsidRPr="005F7DE3">
        <w:t xml:space="preserve"> first-principle</w:t>
      </w:r>
      <w:r w:rsidR="00D71164">
        <w:t>s</w:t>
      </w:r>
      <w:r w:rsidRPr="005F7DE3">
        <w:t xml:space="preserve"> (e.g</w:t>
      </w:r>
      <w:r w:rsidR="00D71164">
        <w:t>.</w:t>
      </w:r>
      <w:r w:rsidRPr="005F7DE3">
        <w:t>, finite difference) and reduced-order (e.g</w:t>
      </w:r>
      <w:r w:rsidR="00D71164">
        <w:t>.</w:t>
      </w:r>
      <w:r w:rsidRPr="005F7DE3">
        <w:t xml:space="preserve">, thermal </w:t>
      </w:r>
      <w:r w:rsidR="00EA4765">
        <w:t>R</w:t>
      </w:r>
      <w:r w:rsidRPr="005F7DE3">
        <w:t>esistor-</w:t>
      </w:r>
      <w:r w:rsidR="00EA4765">
        <w:t>C</w:t>
      </w:r>
      <w:r w:rsidRPr="005F7DE3">
        <w:t>apacitor (RC) network) models. Creating and calibrating detailed first-principle</w:t>
      </w:r>
      <w:r w:rsidR="00D71164">
        <w:t>s</w:t>
      </w:r>
      <w:r w:rsidRPr="005F7DE3">
        <w:t xml:space="preserve"> models, as well as </w:t>
      </w:r>
      <w:r w:rsidR="0068314E" w:rsidRPr="005F7DE3">
        <w:t xml:space="preserve">detailed </w:t>
      </w:r>
      <w:r w:rsidRPr="005F7DE3">
        <w:t>RC network models for predicting the performance of radiant slabs require substantial effort.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71386ED3" w:rsidR="004C3895" w:rsidRPr="005F7DE3" w:rsidRDefault="005933D5" w:rsidP="00C4330D">
      <w:pPr>
        <w:pStyle w:val="BodyText2"/>
        <w:tabs>
          <w:tab w:val="clear" w:pos="4962"/>
        </w:tabs>
        <w:ind w:firstLine="720"/>
      </w:pPr>
      <w:r w:rsidRPr="005F7DE3">
        <w:t>In this study, we explored a novel hybrid modeling method</w:t>
      </w:r>
      <w:r w:rsidR="00CC57F2">
        <w:t xml:space="preserve"> that</w:t>
      </w:r>
      <w:r w:rsidRPr="005F7DE3">
        <w:t xml:space="preserve"> integrat</w:t>
      </w:r>
      <w:r w:rsidR="00CC57F2">
        <w:t>es</w:t>
      </w:r>
      <w:r w:rsidRPr="005F7DE3">
        <w:t xml:space="preserve"> a simple RC network model with an evolving learning-based algorithm </w:t>
      </w:r>
      <w:r w:rsidR="00CC57F2">
        <w:t xml:space="preserve">termed the </w:t>
      </w:r>
      <w:r w:rsidR="00EA4765">
        <w:t>G</w:t>
      </w:r>
      <w:r w:rsidRPr="005F7DE3">
        <w:t xml:space="preserve">rowing Gaussian </w:t>
      </w:r>
      <w:r w:rsidR="00EA4765">
        <w:t>M</w:t>
      </w:r>
      <w:r w:rsidRPr="005F7DE3">
        <w:t xml:space="preserve">ixture </w:t>
      </w:r>
      <w:r w:rsidR="00EA4765">
        <w:t>R</w:t>
      </w:r>
      <w:r w:rsidRPr="005F7DE3">
        <w:t xml:space="preserve">egression (GGMR) modeling approach to predict the heating and cooling rates of a radiant slab system for a Living Laboratory office space. The RC network model </w:t>
      </w:r>
      <w:r w:rsidR="00CC57F2">
        <w:t>predicts</w:t>
      </w:r>
      <w:r w:rsidR="00CC57F2" w:rsidRPr="005F7DE3">
        <w:t xml:space="preserve"> </w:t>
      </w:r>
      <w:r w:rsidRPr="005F7DE3">
        <w:t xml:space="preserve">heating or cooling load of the radiant slab system </w:t>
      </w:r>
      <w:r w:rsidR="00CC57F2">
        <w:t xml:space="preserve">that is provided as an input </w:t>
      </w:r>
      <w:r w:rsidRPr="005F7DE3">
        <w:t xml:space="preserve">to the GGMR model. </w:t>
      </w:r>
      <w:r w:rsidR="00CC57F2">
        <w:t>T</w:t>
      </w:r>
      <w:r w:rsidR="00C75947" w:rsidRPr="005F7DE3">
        <w:t>hree modeling approaches</w:t>
      </w:r>
      <w:r w:rsidR="00E962A6">
        <w:t xml:space="preserve"> were considered in this study</w:t>
      </w:r>
      <w:r w:rsidR="0068314E" w:rsidRPr="005F7DE3">
        <w:t xml:space="preserve">: 1) an RC network model; 2) a GGMR </w:t>
      </w:r>
      <w:r w:rsidR="00C4330D">
        <w:t>model</w:t>
      </w:r>
      <w:r w:rsidR="008C19AC">
        <w:t>,</w:t>
      </w:r>
      <w:r w:rsidR="0068314E" w:rsidRPr="005F7DE3">
        <w:t xml:space="preserve"> and 3) the proposed hybrid </w:t>
      </w:r>
      <w:r w:rsidR="00C4330D">
        <w:t>modeling between RC and GGMR. The three modeling methods</w:t>
      </w:r>
      <w:r w:rsidR="00E962A6">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w:t>
      </w:r>
      <w:r w:rsidR="00E962A6">
        <w:t>of</w:t>
      </w:r>
      <w:r w:rsidR="00E962A6" w:rsidRPr="005F7DE3">
        <w:t xml:space="preserve"> </w:t>
      </w:r>
      <w:r w:rsidR="006571AE" w:rsidRPr="005F7DE3">
        <w:t xml:space="preserve">all three modeling </w:t>
      </w:r>
      <w:r w:rsidR="00F1423C" w:rsidRPr="005F7DE3">
        <w:t>methods</w:t>
      </w:r>
      <w:r w:rsidR="006571AE" w:rsidRPr="006C37D5">
        <w:t>.</w:t>
      </w:r>
      <w:r w:rsidR="005B76F7" w:rsidRPr="003E1212">
        <w:t xml:space="preserve"> </w:t>
      </w:r>
      <w:r w:rsidR="00BD08A8" w:rsidRPr="00837C2D">
        <w:rPr>
          <w:lang w:eastAsia="zh-CN"/>
        </w:rPr>
        <w:t xml:space="preserve">The hybrid approach </w:t>
      </w:r>
      <w:r w:rsidR="003D3D7C" w:rsidRPr="00837C2D">
        <w:rPr>
          <w:lang w:eastAsia="zh-CN"/>
        </w:rPr>
        <w:t>had</w:t>
      </w:r>
      <w:r w:rsidR="00BD08A8" w:rsidRPr="00837C2D">
        <w:rPr>
          <w:lang w:eastAsia="zh-CN"/>
        </w:rPr>
        <w:t xml:space="preserve"> a </w:t>
      </w:r>
      <w:r w:rsidR="00EA4765" w:rsidRPr="00853CB8">
        <w:rPr>
          <w:lang w:eastAsia="zh-CN"/>
        </w:rPr>
        <w:t>Normalized Root Mean Square Error (</w:t>
      </w:r>
      <w:r w:rsidR="00BD08A8" w:rsidRPr="00853CB8">
        <w:rPr>
          <w:lang w:eastAsia="zh-CN"/>
        </w:rPr>
        <w:t>NRMSE</w:t>
      </w:r>
      <w:r w:rsidR="00EA4765" w:rsidRPr="00853CB8">
        <w:rPr>
          <w:lang w:eastAsia="zh-CN"/>
        </w:rPr>
        <w:t>)</w:t>
      </w:r>
      <w:r w:rsidR="00BD08A8" w:rsidRPr="00853CB8">
        <w:rPr>
          <w:lang w:eastAsia="zh-CN"/>
        </w:rPr>
        <w:t xml:space="preserve"> of 8.77 percent (4.79 percent less than </w:t>
      </w:r>
      <w:r w:rsidR="00E962A6" w:rsidRPr="00853CB8">
        <w:rPr>
          <w:lang w:eastAsia="zh-CN"/>
        </w:rPr>
        <w:t xml:space="preserve">the </w:t>
      </w:r>
      <w:r w:rsidR="00BD08A8" w:rsidRPr="00853CB8">
        <w:rPr>
          <w:lang w:eastAsia="zh-CN"/>
        </w:rPr>
        <w:t>RC and 11.98 percent less than GGMR</w:t>
      </w:r>
      <w:r w:rsidR="00E962A6" w:rsidRPr="00853CB8">
        <w:rPr>
          <w:lang w:eastAsia="zh-CN"/>
        </w:rPr>
        <w:t xml:space="preserve"> models</w:t>
      </w:r>
      <w:r w:rsidR="00BD08A8" w:rsidRPr="00853CB8">
        <w:rPr>
          <w:lang w:eastAsia="zh-CN"/>
        </w:rPr>
        <w:t xml:space="preserve">), a </w:t>
      </w:r>
      <w:r w:rsidR="00EA4765" w:rsidRPr="00853CB8">
        <w:rPr>
          <w:lang w:eastAsia="zh-CN"/>
        </w:rPr>
        <w:t>Coefficient of Variation of RMSE (</w:t>
      </w:r>
      <w:r w:rsidR="00BD08A8" w:rsidRPr="00853CB8">
        <w:rPr>
          <w:lang w:eastAsia="zh-CN"/>
        </w:rPr>
        <w:t>CVRMSE</w:t>
      </w:r>
      <w:r w:rsidR="00EA4765" w:rsidRPr="00853CB8">
        <w:rPr>
          <w:lang w:eastAsia="zh-CN"/>
        </w:rPr>
        <w:t>)</w:t>
      </w:r>
      <w:r w:rsidR="00BD08A8" w:rsidRPr="00853CB8">
        <w:rPr>
          <w:lang w:eastAsia="zh-CN"/>
        </w:rPr>
        <w:t xml:space="preserve"> of 9.95 percent (5.64 percent less than </w:t>
      </w:r>
      <w:r w:rsidR="00E962A6" w:rsidRPr="00853CB8">
        <w:rPr>
          <w:lang w:eastAsia="zh-CN"/>
        </w:rPr>
        <w:t xml:space="preserve">the </w:t>
      </w:r>
      <w:r w:rsidR="00BD08A8" w:rsidRPr="00853CB8">
        <w:rPr>
          <w:lang w:eastAsia="zh-CN"/>
        </w:rPr>
        <w:t xml:space="preserve">RC and 12.6 percent less than </w:t>
      </w:r>
      <w:r w:rsidR="00E962A6" w:rsidRPr="00853CB8">
        <w:rPr>
          <w:lang w:eastAsia="zh-CN"/>
        </w:rPr>
        <w:t xml:space="preserve">the </w:t>
      </w:r>
      <w:r w:rsidR="00BD08A8" w:rsidRPr="00853CB8">
        <w:rPr>
          <w:lang w:eastAsia="zh-CN"/>
        </w:rPr>
        <w:t xml:space="preserve">GGMR), </w:t>
      </w:r>
      <w:r w:rsidR="00353C5E">
        <w:rPr>
          <w:lang w:eastAsia="zh-CN"/>
        </w:rPr>
        <w:t>a</w:t>
      </w:r>
      <w:r w:rsidR="00191064">
        <w:rPr>
          <w:lang w:eastAsia="zh-CN"/>
        </w:rPr>
        <w:t xml:space="preserve"> </w:t>
      </w:r>
      <w:r w:rsidR="00EA4765" w:rsidRPr="00853CB8">
        <w:rPr>
          <w:lang w:eastAsia="zh-CN"/>
        </w:rPr>
        <w:t>Mean Absolute Error</w:t>
      </w:r>
      <w:r w:rsidR="00BD08A8" w:rsidRPr="00853CB8">
        <w:rPr>
          <w:lang w:eastAsia="zh-CN"/>
        </w:rPr>
        <w:t xml:space="preserve"> </w:t>
      </w:r>
      <w:r w:rsidR="00EA4765" w:rsidRPr="00853CB8">
        <w:rPr>
          <w:lang w:eastAsia="zh-CN"/>
        </w:rPr>
        <w:t>(</w:t>
      </w:r>
      <w:r w:rsidR="00BD08A8" w:rsidRPr="00853CB8">
        <w:rPr>
          <w:lang w:eastAsia="zh-CN"/>
        </w:rPr>
        <w:t>MAE</w:t>
      </w:r>
      <w:r w:rsidR="00EA4765" w:rsidRPr="00853CB8">
        <w:rPr>
          <w:lang w:eastAsia="zh-CN"/>
        </w:rPr>
        <w:t>)</w:t>
      </w:r>
      <w:r w:rsidR="00BD08A8" w:rsidRPr="00853CB8">
        <w:rPr>
          <w:lang w:eastAsia="zh-CN"/>
        </w:rPr>
        <w:t xml:space="preserve"> of 3.62 kW (2.14 kW less than </w:t>
      </w:r>
      <w:r w:rsidR="00E962A6" w:rsidRPr="00853CB8">
        <w:rPr>
          <w:lang w:eastAsia="zh-CN"/>
        </w:rPr>
        <w:t xml:space="preserve">the </w:t>
      </w:r>
      <w:r w:rsidR="00BD08A8" w:rsidRPr="00853CB8">
        <w:rPr>
          <w:lang w:eastAsia="zh-CN"/>
        </w:rPr>
        <w:t xml:space="preserve">RC and 3.99 kW less than </w:t>
      </w:r>
      <w:r w:rsidR="00E962A6" w:rsidRPr="00853CB8">
        <w:rPr>
          <w:lang w:eastAsia="zh-CN"/>
        </w:rPr>
        <w:t xml:space="preserve">the </w:t>
      </w:r>
      <w:r w:rsidR="00BD08A8" w:rsidRPr="00853CB8">
        <w:rPr>
          <w:lang w:eastAsia="zh-CN"/>
        </w:rPr>
        <w:t xml:space="preserve">GGMR), and a </w:t>
      </w:r>
      <w:r w:rsidR="00BA2C88" w:rsidRPr="00853CB8">
        <w:rPr>
          <w:lang w:eastAsia="zh-CN"/>
        </w:rPr>
        <w:t>Mean Absolute</w:t>
      </w:r>
      <w:r w:rsidR="00BA2C88">
        <w:rPr>
          <w:lang w:eastAsia="zh-CN"/>
        </w:rPr>
        <w:t xml:space="preserve"> Percentage</w:t>
      </w:r>
      <w:r w:rsidR="00BA2C88" w:rsidRPr="00853CB8">
        <w:rPr>
          <w:lang w:eastAsia="zh-CN"/>
        </w:rPr>
        <w:t xml:space="preserve"> Error </w:t>
      </w:r>
      <w:r w:rsidR="00BA2C88">
        <w:rPr>
          <w:lang w:eastAsia="zh-CN"/>
        </w:rPr>
        <w:t>(</w:t>
      </w:r>
      <w:r w:rsidR="00BD08A8" w:rsidRPr="00853CB8">
        <w:rPr>
          <w:lang w:eastAsia="zh-CN"/>
        </w:rPr>
        <w:t>MAPE</w:t>
      </w:r>
      <w:r w:rsidR="00BA2C88">
        <w:rPr>
          <w:lang w:eastAsia="zh-CN"/>
        </w:rPr>
        <w:t>)</w:t>
      </w:r>
      <w:r w:rsidR="00BD08A8" w:rsidRPr="00853CB8">
        <w:rPr>
          <w:lang w:eastAsia="zh-CN"/>
        </w:rPr>
        <w:t xml:space="preserve"> of 19.31 percent (89.22 percent lower </w:t>
      </w:r>
      <w:r w:rsidR="00E962A6" w:rsidRPr="00853CB8">
        <w:rPr>
          <w:lang w:eastAsia="zh-CN"/>
        </w:rPr>
        <w:t>than the</w:t>
      </w:r>
      <w:r w:rsidR="00BD08A8" w:rsidRPr="00853CB8">
        <w:rPr>
          <w:lang w:eastAsia="zh-CN"/>
        </w:rPr>
        <w:t xml:space="preserve"> RC, 8.43 percent lower </w:t>
      </w:r>
      <w:r w:rsidR="00E962A6" w:rsidRPr="00853CB8">
        <w:rPr>
          <w:lang w:eastAsia="zh-CN"/>
        </w:rPr>
        <w:t xml:space="preserve">than the </w:t>
      </w:r>
      <w:r w:rsidR="00BD08A8" w:rsidRPr="00853CB8">
        <w:rPr>
          <w:lang w:eastAsia="zh-CN"/>
        </w:rPr>
        <w:t>GGMR).</w:t>
      </w:r>
      <w:r w:rsidR="00BD08A8" w:rsidRPr="00853CB8">
        <w:t xml:space="preserve"> </w:t>
      </w:r>
      <w:r w:rsidR="0068314E" w:rsidRPr="00853CB8">
        <w:t>T</w:t>
      </w:r>
      <w:r w:rsidR="00E64BAA" w:rsidRPr="00853CB8">
        <w:t>he hybrid</w:t>
      </w:r>
      <w:r w:rsidR="0068314E" w:rsidRPr="00853CB8">
        <w:t xml:space="preserve"> modeling</w:t>
      </w:r>
      <w:r w:rsidR="00E64BAA" w:rsidRPr="00853CB8">
        <w:t xml:space="preserve"> approach </w:t>
      </w:r>
      <w:r w:rsidR="00E962A6" w:rsidRPr="00853CB8">
        <w:t xml:space="preserve">significantly </w:t>
      </w:r>
      <w:r w:rsidR="00E64BAA" w:rsidRPr="00853CB8">
        <w:t>outperform</w:t>
      </w:r>
      <w:r w:rsidR="003D3D7C" w:rsidRPr="00853CB8">
        <w:t>ed</w:t>
      </w:r>
      <w:r w:rsidR="00E64BAA" w:rsidRPr="00853CB8">
        <w:t xml:space="preserve"> </w:t>
      </w:r>
      <w:r w:rsidR="00734491" w:rsidRPr="00853CB8">
        <w:t>both</w:t>
      </w:r>
      <w:r w:rsidR="00E962A6" w:rsidRPr="00853CB8">
        <w:t xml:space="preserve"> the</w:t>
      </w:r>
      <w:r w:rsidR="00734491" w:rsidRPr="00853CB8">
        <w:t xml:space="preserve"> </w:t>
      </w:r>
      <w:r w:rsidR="00436FD4" w:rsidRPr="00853CB8">
        <w:t>RC and GGMR model</w:t>
      </w:r>
      <w:r w:rsidR="00E962A6" w:rsidRPr="00853CB8">
        <w:t>s</w:t>
      </w:r>
      <w:r w:rsidR="00E64BAA" w:rsidRPr="00853CB8">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1AEAA57" w:rsidR="00CD5554" w:rsidRPr="005F7DE3" w:rsidRDefault="009C367B" w:rsidP="00AF77D1">
      <w:pPr>
        <w:rPr>
          <w:bCs/>
        </w:rPr>
      </w:pPr>
      <w:r>
        <w:rPr>
          <w:bCs/>
        </w:rPr>
        <w:t>H</w:t>
      </w:r>
      <w:r w:rsidR="00962C91" w:rsidRPr="00C4330D">
        <w:rPr>
          <w:bCs/>
        </w:rPr>
        <w:t xml:space="preserve">ydronic radiant slab systems (HRSS) </w:t>
      </w:r>
      <w:r>
        <w:rPr>
          <w:bCs/>
        </w:rPr>
        <w:t>have</w:t>
      </w:r>
      <w:r w:rsidRPr="00C4330D">
        <w:rPr>
          <w:bCs/>
        </w:rPr>
        <w:t xml:space="preserve"> </w:t>
      </w:r>
      <w:r w:rsidR="00962C91" w:rsidRPr="00C4330D">
        <w:rPr>
          <w:bCs/>
        </w:rPr>
        <w:t xml:space="preserve">significant benefits for thermal management of conditioned spaces, including increased thermal comfort and </w:t>
      </w:r>
      <w:r w:rsidR="00344707" w:rsidRPr="005F7DE3">
        <w:rPr>
          <w:bCs/>
        </w:rPr>
        <w:t>energy</w:t>
      </w:r>
      <w:r w:rsidR="00962C91" w:rsidRPr="00C4330D">
        <w:rPr>
          <w:bCs/>
        </w:rPr>
        <w:t xml:space="preserve"> savings</w:t>
      </w:r>
      <w:r w:rsidR="003D66E0">
        <w:rPr>
          <w:bCs/>
        </w:rPr>
        <w:t xml:space="preserve"> </w:t>
      </w:r>
      <w:r w:rsidR="003D66E0">
        <w:rPr>
          <w:bCs/>
        </w:rPr>
        <w:fldChar w:fldCharType="begin"/>
      </w:r>
      <w:r w:rsidR="003E1212">
        <w:rPr>
          <w:bCs/>
        </w:rPr>
        <w:instrText xml:space="preserve"> ADDIN ZOTERO_ITEM CSL_CITATION {"citationID":"t8BbFax4","properties":{"formattedCitation":"(Joe and Karava 2019; Rhee and Kim 2015)","plainCitation":"(Joe and Karava 2019; Rhee and Kim 2015)","noteIndex":0},"citationItems":[{"id":1023,"uris":["http://zotero.org/users/3944343/items/3335GVS2"],"itemData":{"id":1023,"type":"article-journal","container-title":"Applied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3D66E0">
        <w:rPr>
          <w:bCs/>
        </w:rPr>
        <w:fldChar w:fldCharType="separate"/>
      </w:r>
      <w:r w:rsidR="003E1212" w:rsidRPr="003E1212">
        <w:t>(Joe and Karava 2019; Rhee and Kim 2015)</w:t>
      </w:r>
      <w:r w:rsidR="003D66E0">
        <w:rPr>
          <w:bCs/>
        </w:rPr>
        <w:fldChar w:fldCharType="end"/>
      </w:r>
      <w:r w:rsidR="00962C91" w:rsidRPr="00C4330D">
        <w:rPr>
          <w:bCs/>
        </w:rPr>
        <w:t xml:space="preserve">. Apart from these benefits, the large thermal storage capacity of </w:t>
      </w:r>
      <w:r>
        <w:rPr>
          <w:bCs/>
        </w:rPr>
        <w:t xml:space="preserve">an </w:t>
      </w:r>
      <w:r w:rsidR="00962C91" w:rsidRPr="00C4330D">
        <w:rPr>
          <w:bCs/>
        </w:rPr>
        <w:t xml:space="preserve">HRSS has a few disadvantages. One disadvantage of the large thermal time constant is that it causes cooling output to be delayed when supply water </w:t>
      </w:r>
      <w:r w:rsidR="00493FF4" w:rsidRPr="005F7DE3">
        <w:rPr>
          <w:bCs/>
        </w:rPr>
        <w:t xml:space="preserve">flow rates and temperature </w:t>
      </w:r>
      <w:r>
        <w:rPr>
          <w:bCs/>
        </w:rPr>
        <w:t>are</w:t>
      </w:r>
      <w:r w:rsidRPr="00C4330D">
        <w:rPr>
          <w:bCs/>
        </w:rPr>
        <w:t xml:space="preserve"> </w:t>
      </w:r>
      <w:r w:rsidR="00962C91" w:rsidRPr="00C4330D">
        <w:rPr>
          <w:bCs/>
        </w:rPr>
        <w:t>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00962C91"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00962C91" w:rsidRPr="00C4330D">
        <w:rPr>
          <w:bCs/>
        </w:rPr>
        <w:t xml:space="preserve">. Moreover, </w:t>
      </w:r>
      <w:r>
        <w:rPr>
          <w:bCs/>
        </w:rPr>
        <w:t xml:space="preserve">an </w:t>
      </w:r>
      <w:r w:rsidR="00CC06CB">
        <w:rPr>
          <w:bCs/>
        </w:rPr>
        <w:t>HRSS</w:t>
      </w:r>
      <w:r w:rsidR="00962C91" w:rsidRPr="00C4330D">
        <w:rPr>
          <w:bCs/>
        </w:rPr>
        <w:t xml:space="preserve"> frequently experience</w:t>
      </w:r>
      <w:r>
        <w:rPr>
          <w:bCs/>
        </w:rPr>
        <w:t>s</w:t>
      </w:r>
      <w:r w:rsidR="00962C91" w:rsidRPr="00C4330D">
        <w:rPr>
          <w:bCs/>
        </w:rPr>
        <w:t xml:space="preserv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Pr>
          <w:bCs/>
        </w:rPr>
        <w:t xml:space="preserve"> that when combined with </w:t>
      </w:r>
      <w:r w:rsidR="00962C91" w:rsidRPr="00C4330D">
        <w:rPr>
          <w:bCs/>
        </w:rPr>
        <w:t xml:space="preserve">conventional control </w:t>
      </w:r>
      <w:r>
        <w:rPr>
          <w:bCs/>
        </w:rPr>
        <w:t xml:space="preserve">approaches can lead to </w:t>
      </w:r>
      <w:r w:rsidR="00962C91" w:rsidRPr="00C4330D">
        <w:rPr>
          <w:bCs/>
        </w:rPr>
        <w:t xml:space="preserve">overcooling or overheating issues. To address these issues, </w:t>
      </w:r>
      <w:r>
        <w:rPr>
          <w:bCs/>
        </w:rPr>
        <w:t xml:space="preserve">an </w:t>
      </w:r>
      <w:r w:rsidR="00962C91" w:rsidRPr="00C4330D">
        <w:rPr>
          <w:bCs/>
        </w:rPr>
        <w:t xml:space="preserve">HRSS </w:t>
      </w:r>
      <w:r>
        <w:rPr>
          <w:bCs/>
        </w:rPr>
        <w:t>should incorporate</w:t>
      </w:r>
      <w:r w:rsidRPr="00C4330D">
        <w:rPr>
          <w:bCs/>
        </w:rPr>
        <w:t xml:space="preserve"> </w:t>
      </w:r>
      <w:r w:rsidR="00962C91" w:rsidRPr="00C4330D">
        <w:rPr>
          <w:bCs/>
        </w:rPr>
        <w:t>Model Predictive Control (MPC) with accurate load prediction</w:t>
      </w:r>
      <w:r w:rsidR="009422F2">
        <w:rPr>
          <w:bCs/>
        </w:rPr>
        <w:t xml:space="preserve"> </w:t>
      </w:r>
      <w:r w:rsidR="003E1212">
        <w:rPr>
          <w:bCs/>
        </w:rPr>
        <w:fldChar w:fldCharType="begin"/>
      </w:r>
      <w:r w:rsidR="003E1212">
        <w:rPr>
          <w:bCs/>
        </w:rPr>
        <w:instrText xml:space="preserve"> ADDIN ZOTERO_ITEM CSL_CITATION {"citationID":"x6GOHhRe","properties":{"formattedCitation":"(Joe and Karava 2019)","plainCitation":"(Joe and Karava 2019)","noteIndex":0},"citationItems":[{"id":1023,"uris":["http://zotero.org/users/3944343/items/3335GVS2"],"itemData":{"id":1023,"type":"article-journal","container-title":"Applied Energy","DOI":"10.1016/j.apenergy.2019.03.209","ISSN":"03062619","journalAbbreviation":"Applied Energy","language":"en","page":"65-77","source":"DOI.org (Crossref)","title":"A model predictive control strategy to optimize the performance of radiant floor heating and cooling systems in office buildings","volume":"245","author":[{"family":"Joe","given":"Jaewan"},{"family":"Karava","given":"Panagiota"}],"issued":{"date-parts":[["2019",7]]}}}],"schema":"https://github.com/citation-style-language/schema/raw/master/csl-citation.json"} </w:instrText>
      </w:r>
      <w:r w:rsidR="003E1212">
        <w:rPr>
          <w:bCs/>
        </w:rPr>
        <w:fldChar w:fldCharType="separate"/>
      </w:r>
      <w:r w:rsidR="003E1212" w:rsidRPr="003E1212">
        <w:t>(Joe and Karava 2019)</w:t>
      </w:r>
      <w:r w:rsidR="003E1212">
        <w:rPr>
          <w:bCs/>
        </w:rPr>
        <w:fldChar w:fldCharType="end"/>
      </w:r>
      <w:r w:rsidR="00962C91" w:rsidRPr="00C4330D">
        <w:rPr>
          <w:bCs/>
        </w:rPr>
        <w:t xml:space="preserve">. In general, </w:t>
      </w:r>
      <w:r w:rsidR="00CC06CB">
        <w:rPr>
          <w:bCs/>
        </w:rPr>
        <w:t>load prediction</w:t>
      </w:r>
      <w:r w:rsidR="00962C91" w:rsidRPr="00C4330D">
        <w:rPr>
          <w:bCs/>
        </w:rPr>
        <w:t xml:space="preserve"> </w:t>
      </w:r>
      <w:r>
        <w:rPr>
          <w:bCs/>
        </w:rPr>
        <w:t xml:space="preserve">methods </w:t>
      </w:r>
      <w:r w:rsidR="00962C91" w:rsidRPr="00C4330D">
        <w:rPr>
          <w:bCs/>
        </w:rPr>
        <w:t xml:space="preserve">for buildings fall into </w:t>
      </w:r>
      <w:r w:rsidR="00E60801" w:rsidRPr="005F7DE3">
        <w:rPr>
          <w:bCs/>
        </w:rPr>
        <w:t>three</w:t>
      </w:r>
      <w:r w:rsidR="00962C91" w:rsidRPr="00C4330D">
        <w:rPr>
          <w:bCs/>
        </w:rPr>
        <w:t xml:space="preserve"> categories: </w:t>
      </w:r>
      <w:r w:rsidR="00653276" w:rsidRPr="005F7DE3">
        <w:rPr>
          <w:bCs/>
        </w:rPr>
        <w:t>first</w:t>
      </w:r>
      <w:r w:rsidR="00653276">
        <w:rPr>
          <w:bCs/>
        </w:rPr>
        <w:t>-</w:t>
      </w:r>
      <w:r w:rsidR="00653276" w:rsidRPr="005F7DE3">
        <w:rPr>
          <w:bCs/>
        </w:rPr>
        <w:t>principle</w:t>
      </w:r>
      <w:r w:rsidR="00D71164">
        <w:rPr>
          <w:bCs/>
        </w:rPr>
        <w:t>s</w:t>
      </w:r>
      <w:r w:rsidR="00E60801" w:rsidRPr="005F7DE3">
        <w:rPr>
          <w:bCs/>
        </w:rPr>
        <w:t xml:space="preserve"> models, </w:t>
      </w:r>
      <w:r w:rsidR="00653276">
        <w:rPr>
          <w:bCs/>
        </w:rPr>
        <w:t xml:space="preserve">reduced-order </w:t>
      </w:r>
      <w:r w:rsidR="00514999" w:rsidRPr="005F7DE3">
        <w:t xml:space="preserve">thermal </w:t>
      </w:r>
      <w:r w:rsidR="00EA4765">
        <w:t>R</w:t>
      </w:r>
      <w:r w:rsidR="00514999" w:rsidRPr="005F7DE3">
        <w:t>esistor-</w:t>
      </w:r>
      <w:r w:rsidR="00EA4765">
        <w:t>C</w:t>
      </w:r>
      <w:r w:rsidR="00514999" w:rsidRPr="005F7DE3">
        <w:t>apacitor (RC) network</w:t>
      </w:r>
      <w:r w:rsidR="00514999">
        <w:t xml:space="preserve"> models</w:t>
      </w:r>
      <w:r w:rsidR="00E60801" w:rsidRPr="005F7DE3">
        <w:rPr>
          <w:bCs/>
        </w:rPr>
        <w:t xml:space="preserve">, and data-driven </w:t>
      </w:r>
      <w:r w:rsidR="00E60801" w:rsidRPr="005F7DE3">
        <w:rPr>
          <w:bCs/>
        </w:rPr>
        <w:lastRenderedPageBreak/>
        <w:t>models</w:t>
      </w:r>
      <w:r w:rsidR="00962C91" w:rsidRPr="00C4330D">
        <w:rPr>
          <w:bCs/>
        </w:rPr>
        <w:t xml:space="preserve">, as summarized in ASHRAE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00962C91"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00962C91" w:rsidRPr="00C4330D">
        <w:rPr>
          <w:bCs/>
        </w:rPr>
        <w:t xml:space="preserve">. The following </w:t>
      </w:r>
      <w:r w:rsidR="00D71164">
        <w:rPr>
          <w:bCs/>
        </w:rPr>
        <w:t>sub</w:t>
      </w:r>
      <w:r w:rsidR="00962C91" w:rsidRPr="00C4330D">
        <w:rPr>
          <w:bCs/>
        </w:rPr>
        <w:t>section</w:t>
      </w:r>
      <w:r w:rsidR="00D71164">
        <w:rPr>
          <w:bCs/>
        </w:rPr>
        <w:t>s</w:t>
      </w:r>
      <w:r w:rsidR="00962C91" w:rsidRPr="00C4330D">
        <w:rPr>
          <w:bCs/>
        </w:rPr>
        <w:t xml:space="preserve"> will </w:t>
      </w:r>
      <w:r w:rsidR="00C41F2D" w:rsidRPr="005F7DE3">
        <w:rPr>
          <w:bCs/>
        </w:rPr>
        <w:t>review those</w:t>
      </w:r>
      <w:r w:rsidR="00962C91" w:rsidRPr="00C4330D">
        <w:rPr>
          <w:bCs/>
        </w:rPr>
        <w:t xml:space="preserve"> models</w:t>
      </w:r>
      <w:r w:rsidR="00C41F2D" w:rsidRPr="005F7DE3">
        <w:rPr>
          <w:bCs/>
        </w:rPr>
        <w:t xml:space="preserve"> </w:t>
      </w:r>
      <w:r w:rsidR="00D71164">
        <w:rPr>
          <w:bCs/>
        </w:rPr>
        <w:t xml:space="preserve">followed </w:t>
      </w:r>
      <w:r w:rsidR="00962C91" w:rsidRPr="00C4330D">
        <w:rPr>
          <w:bCs/>
        </w:rPr>
        <w:t xml:space="preserve">by </w:t>
      </w:r>
      <w:r w:rsidR="00D71164">
        <w:rPr>
          <w:bCs/>
        </w:rPr>
        <w:t>a brief statement of</w:t>
      </w:r>
      <w:r w:rsidR="00962C91" w:rsidRPr="00C4330D">
        <w:rPr>
          <w:bCs/>
        </w:rPr>
        <w:t xml:space="preserve"> research objective</w:t>
      </w:r>
      <w:r w:rsidR="00D71164">
        <w:rPr>
          <w:bCs/>
        </w:rPr>
        <w:t>s</w:t>
      </w:r>
      <w:r w:rsidR="00962C91" w:rsidRPr="00C4330D">
        <w:rPr>
          <w:bCs/>
        </w:rPr>
        <w:t>.</w:t>
      </w:r>
    </w:p>
    <w:p w14:paraId="3A865D6D" w14:textId="77777777" w:rsidR="00962C91" w:rsidRPr="00C4330D" w:rsidRDefault="00962C91" w:rsidP="00C4330D">
      <w:pPr>
        <w:rPr>
          <w:b/>
          <w:bCs/>
        </w:rPr>
      </w:pPr>
    </w:p>
    <w:p w14:paraId="7389F5F6" w14:textId="5D01C94C" w:rsidR="007E27E4" w:rsidRPr="005F7DE3" w:rsidRDefault="007E27E4" w:rsidP="00EB07BC">
      <w:pPr>
        <w:pStyle w:val="Heading2"/>
      </w:pPr>
      <w:r w:rsidRPr="005F7DE3">
        <w:t xml:space="preserve">1.1 </w:t>
      </w:r>
      <w:r w:rsidR="00D71164" w:rsidRPr="005F7DE3">
        <w:t>First</w:t>
      </w:r>
      <w:r w:rsidR="00D71164">
        <w:t>-</w:t>
      </w:r>
      <w:r w:rsidR="009B7CC7">
        <w:t>P</w:t>
      </w:r>
      <w:r w:rsidR="00AF77D1" w:rsidRPr="005F7DE3">
        <w:t>rinciple</w:t>
      </w:r>
      <w:r w:rsidR="00D71164">
        <w:t>s</w:t>
      </w:r>
      <w:r w:rsidRPr="005F7DE3">
        <w:t xml:space="preserve"> </w:t>
      </w:r>
      <w:r w:rsidR="009B7CC7">
        <w:t>M</w:t>
      </w:r>
      <w:r w:rsidRPr="005F7DE3">
        <w:t>odel</w:t>
      </w:r>
      <w:r w:rsidR="00A91C89">
        <w:t>s</w:t>
      </w:r>
    </w:p>
    <w:p w14:paraId="22F79C61" w14:textId="1D0093D8" w:rsidR="004B2BF8" w:rsidRPr="005F7DE3" w:rsidRDefault="00FA0EA8" w:rsidP="00C4330D">
      <w:pPr>
        <w:jc w:val="both"/>
      </w:pPr>
      <w:r>
        <w:t xml:space="preserve">In this application, </w:t>
      </w:r>
      <w:r w:rsidR="00E60801" w:rsidRPr="005F7DE3">
        <w:t>first</w:t>
      </w:r>
      <w:r>
        <w:t>-</w:t>
      </w:r>
      <w:r w:rsidR="00E60801" w:rsidRPr="005F7DE3">
        <w:t>principle</w:t>
      </w:r>
      <w:r w:rsidR="00D71164">
        <w:t>s</w:t>
      </w:r>
      <w:r w:rsidR="00E60801" w:rsidRPr="005F7DE3">
        <w:t xml:space="preserve"> models </w:t>
      </w:r>
      <w:r w:rsidR="00A976AA">
        <w:t xml:space="preserve">refer to models </w:t>
      </w:r>
      <w:r>
        <w:t xml:space="preserve">that </w:t>
      </w:r>
      <w:r w:rsidR="00A976AA">
        <w:t>us</w:t>
      </w:r>
      <w:r>
        <w:t>e</w:t>
      </w:r>
      <w:r w:rsidR="00A976AA">
        <w:t xml:space="preserve"> </w:t>
      </w:r>
      <w:r w:rsidR="00EA4765">
        <w:t>C</w:t>
      </w:r>
      <w:r w:rsidR="00A976AA" w:rsidRPr="005F7DE3">
        <w:t xml:space="preserve">omputational </w:t>
      </w:r>
      <w:r w:rsidR="00EA4765">
        <w:t>F</w:t>
      </w:r>
      <w:r w:rsidR="00A976AA" w:rsidRPr="005F7DE3">
        <w:t xml:space="preserve">luid </w:t>
      </w:r>
      <w:r w:rsidR="00EA4765">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w:t>
      </w:r>
      <w:proofErr w:type="spellStart"/>
      <w:r w:rsidR="00A976AA">
        <w:t>EnergyPlus</w:t>
      </w:r>
      <w:proofErr w:type="spellEnd"/>
      <w:r>
        <w:t xml:space="preserve"> </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t xml:space="preserve"> </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 xml:space="preserve">description of </w:t>
      </w:r>
      <w:r>
        <w:rPr>
          <w:color w:val="000000" w:themeColor="text1"/>
        </w:rPr>
        <w:t xml:space="preserve">the </w:t>
      </w:r>
      <w:r w:rsidR="00521E1D" w:rsidRPr="00C4330D">
        <w:rPr>
          <w:color w:val="000000" w:themeColor="text1"/>
        </w:rPr>
        <w:t>building</w:t>
      </w:r>
      <w:r w:rsidR="00BB05CE" w:rsidRPr="005F7DE3">
        <w:rPr>
          <w:color w:val="000000" w:themeColor="text1"/>
        </w:rPr>
        <w:t xml:space="preserve">, as well as </w:t>
      </w:r>
      <w:r>
        <w:rPr>
          <w:color w:val="000000" w:themeColor="text1"/>
        </w:rPr>
        <w:t>a</w:t>
      </w:r>
      <w:r w:rsidR="00521E1D" w:rsidRPr="00C4330D">
        <w:rPr>
          <w:color w:val="000000" w:themeColor="text1"/>
        </w:rPr>
        <w:t xml:space="preserve"> </w:t>
      </w:r>
      <w:r w:rsidR="00682654" w:rsidRPr="00C4330D">
        <w:rPr>
          <w:color w:val="000000" w:themeColor="text1"/>
        </w:rPr>
        <w:t>well-</w:t>
      </w:r>
      <w:r>
        <w:rPr>
          <w:color w:val="000000" w:themeColor="text1"/>
        </w:rPr>
        <w:t>mixed</w:t>
      </w:r>
      <w:r w:rsidRPr="00C4330D">
        <w:rPr>
          <w:color w:val="000000" w:themeColor="text1"/>
        </w:rPr>
        <w:t xml:space="preserve"> </w:t>
      </w:r>
      <w:r w:rsidR="00682654" w:rsidRPr="00C4330D">
        <w:rPr>
          <w:color w:val="000000" w:themeColor="text1"/>
        </w:rPr>
        <w:t>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w:t>
      </w:r>
      <w:r>
        <w:rPr>
          <w:color w:val="000000" w:themeColor="text1"/>
        </w:rPr>
        <w:t>predict the performance of a</w:t>
      </w:r>
      <w:r w:rsidRPr="00C4330D">
        <w:rPr>
          <w:color w:val="000000" w:themeColor="text1"/>
        </w:rPr>
        <w:t xml:space="preserve"> </w:t>
      </w:r>
      <w:r w:rsidR="00CB763F" w:rsidRPr="00C4330D">
        <w:rPr>
          <w:color w:val="000000" w:themeColor="text1"/>
        </w:rPr>
        <w:t>building</w:t>
      </w:r>
      <w:r w:rsidR="00777185" w:rsidRPr="005F7DE3">
        <w:rPr>
          <w:color w:val="000000" w:themeColor="text1"/>
        </w:rPr>
        <w:t xml:space="preserve"> and </w:t>
      </w:r>
      <w:r>
        <w:rPr>
          <w:color w:val="000000" w:themeColor="text1"/>
        </w:rPr>
        <w:t>its</w:t>
      </w:r>
      <w:r w:rsidRPr="005F7DE3">
        <w:rPr>
          <w:color w:val="000000" w:themeColor="text1"/>
        </w:rPr>
        <w:t xml:space="preserve"> </w:t>
      </w:r>
      <w:r w:rsidR="00777185" w:rsidRPr="005F7DE3">
        <w:rPr>
          <w:color w:val="000000" w:themeColor="text1"/>
        </w:rPr>
        <w:t>heating</w:t>
      </w:r>
      <w:r>
        <w:rPr>
          <w:color w:val="000000" w:themeColor="text1"/>
        </w:rPr>
        <w:t>,</w:t>
      </w:r>
      <w:r w:rsidR="00777185" w:rsidRPr="005F7DE3">
        <w:rPr>
          <w:color w:val="000000" w:themeColor="text1"/>
        </w:rPr>
        <w:t xml:space="preserve"> ventilation</w:t>
      </w:r>
      <w:r w:rsidR="008C19AC">
        <w:rPr>
          <w:color w:val="000000" w:themeColor="text1"/>
        </w:rPr>
        <w:t>,</w:t>
      </w:r>
      <w:r w:rsidR="00777185" w:rsidRPr="005F7DE3">
        <w:rPr>
          <w:color w:val="000000" w:themeColor="text1"/>
        </w:rPr>
        <w:t xml:space="preserve"> and air condition</w:t>
      </w:r>
      <w:r>
        <w:rPr>
          <w:color w:val="000000" w:themeColor="text1"/>
        </w:rPr>
        <w:t>ing</w:t>
      </w:r>
      <w:r w:rsidR="00777185" w:rsidRPr="005F7DE3">
        <w:rPr>
          <w:color w:val="000000" w:themeColor="text1"/>
        </w:rPr>
        <w:t xml:space="preserve"> (HVAC) system. </w:t>
      </w:r>
    </w:p>
    <w:p w14:paraId="3070DE4B" w14:textId="77777777" w:rsidR="00E60801" w:rsidRPr="005F7DE3" w:rsidRDefault="00E60801" w:rsidP="00C4330D"/>
    <w:p w14:paraId="562259B2" w14:textId="5137B266" w:rsidR="00AF77D1" w:rsidRPr="005F7DE3" w:rsidRDefault="00AF77D1" w:rsidP="00EB07BC">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7A358100" w:rsidR="003C5746" w:rsidRPr="005F7DE3" w:rsidRDefault="00015B5E" w:rsidP="00120FD7">
      <w:pPr>
        <w:jc w:val="both"/>
      </w:pPr>
      <w:r>
        <w:t>An</w:t>
      </w:r>
      <w:r w:rsidRPr="005F7DE3">
        <w:t xml:space="preserve"> </w:t>
      </w:r>
      <w:r w:rsidR="00B67919" w:rsidRPr="005F7DE3">
        <w:t xml:space="preserve">inverse </w:t>
      </w:r>
      <w:r w:rsidR="00CB763F" w:rsidRPr="005F7DE3">
        <w:t xml:space="preserve">grey-box </w:t>
      </w:r>
      <w:r w:rsidR="00B67919" w:rsidRPr="005F7DE3">
        <w:t>RC</w:t>
      </w:r>
      <w:r w:rsidR="00CB763F" w:rsidRPr="005F7DE3">
        <w:t xml:space="preserve"> model </w:t>
      </w:r>
      <w:r w:rsidR="005C33FC" w:rsidRPr="005F7DE3">
        <w:t xml:space="preserve">strikes a </w:t>
      </w:r>
      <w:r w:rsidR="00CB763F" w:rsidRPr="005F7DE3">
        <w:t xml:space="preserve">balance between </w:t>
      </w:r>
      <w:r>
        <w:t xml:space="preserve">a </w:t>
      </w:r>
      <w:r w:rsidRPr="005F7DE3">
        <w:t>physical</w:t>
      </w:r>
      <w:r>
        <w:t>ly-</w:t>
      </w:r>
      <w:r w:rsidR="00CB763F" w:rsidRPr="005F7DE3">
        <w:t xml:space="preserve">based model and </w:t>
      </w:r>
      <w:r>
        <w:t xml:space="preserve">a </w:t>
      </w:r>
      <w:r w:rsidR="00CB763F" w:rsidRPr="005F7DE3">
        <w:t>data-driven model</w:t>
      </w:r>
      <w:r>
        <w:t xml:space="preserve"> </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A</w:t>
      </w:r>
      <w:r>
        <w:t>n</w:t>
      </w:r>
      <w:r w:rsidR="00AF77D1" w:rsidRPr="005F7DE3">
        <w:t xml:space="preserve"> </w:t>
      </w:r>
      <w:r w:rsidR="00C751D9" w:rsidRPr="005F7DE3">
        <w:t xml:space="preserve">RC network model is considered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w:t>
      </w:r>
      <w:r w:rsidR="008C19AC">
        <w:t>s</w:t>
      </w:r>
      <w:r w:rsidR="0067326A" w:rsidRPr="005F7DE3">
        <w:t>,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0E385AA5" w:rsidR="00D5327E" w:rsidRPr="005F7DE3" w:rsidRDefault="004A064F" w:rsidP="00120FD7">
      <w:pPr>
        <w:jc w:val="both"/>
      </w:pPr>
      <w:r>
        <w:t>Nevertheless, t</w:t>
      </w:r>
      <w:r w:rsidR="00D5327E" w:rsidRPr="005F7DE3">
        <w:t xml:space="preserve">here are some limitations in terms of </w:t>
      </w:r>
      <w:r w:rsidR="008C19AC">
        <w:t xml:space="preserve">the </w:t>
      </w:r>
      <w:r w:rsidR="00015B5E">
        <w:t xml:space="preserve">application of </w:t>
      </w:r>
      <w:r w:rsidR="00D5327E" w:rsidRPr="005F7DE3">
        <w:t>t</w:t>
      </w:r>
      <w:r w:rsidR="00D612DE" w:rsidRPr="005F7DE3">
        <w:t>he RC model</w:t>
      </w:r>
      <w:r w:rsidR="00D5327E" w:rsidRPr="005F7DE3">
        <w:t>.</w:t>
      </w:r>
      <w:r w:rsidR="00BC1AAD" w:rsidRPr="005F7DE3">
        <w:t xml:space="preserve"> </w:t>
      </w:r>
      <w:r w:rsidR="00051F6B">
        <w:t>T</w:t>
      </w:r>
      <w:r w:rsidR="00D5327E" w:rsidRPr="005F7DE3">
        <w:t>he accuracy of lumped parameter methods is highly dependent on the</w:t>
      </w:r>
      <w:r w:rsidR="00817E22">
        <w:t xml:space="preserve"> estimation and</w:t>
      </w:r>
      <w:r w:rsidR="00D5327E" w:rsidRPr="005F7DE3">
        <w:t xml:space="preserve"> </w:t>
      </w:r>
      <w:r w:rsidR="00817E22">
        <w:t xml:space="preserve">calibration </w:t>
      </w:r>
      <w:r w:rsidR="00D5327E" w:rsidRPr="005F7DE3">
        <w:t>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817E22">
        <w:t>, which requires substantial effort</w:t>
      </w:r>
      <w:r w:rsidR="00D5327E" w:rsidRPr="005F7DE3">
        <w:t xml:space="preserve">. </w:t>
      </w:r>
      <w:r w:rsidR="00C44260">
        <w:t>Moreover, t</w:t>
      </w:r>
      <w:r w:rsidR="00051F6B" w:rsidRPr="005F7DE3">
        <w:t xml:space="preserve">he accuracy of the RC model </w:t>
      </w:r>
      <w:r w:rsidR="00015B5E">
        <w:t xml:space="preserve">applied to a radiant slab </w:t>
      </w:r>
      <w:r w:rsidR="00051F6B" w:rsidRPr="005F7DE3">
        <w:t xml:space="preserve">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EB07BC">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7373FC6F" w:rsidR="00240A6D" w:rsidRDefault="00A75E62" w:rsidP="00120FD7">
      <w:pPr>
        <w:jc w:val="both"/>
      </w:pPr>
      <w:r>
        <w:t>Many data-driven/machine learning algorithms have been evaluated</w:t>
      </w:r>
      <w:r w:rsidR="00573371" w:rsidRPr="005F7DE3">
        <w:t xml:space="preserve"> for building energy model</w:t>
      </w:r>
      <w:r w:rsidR="008C19AC">
        <w:t>s</w:t>
      </w:r>
      <w:r>
        <w:t xml:space="preserve"> such as </w:t>
      </w:r>
      <w:r w:rsidR="00E919C1">
        <w:t>P</w:t>
      </w:r>
      <w:r w:rsidR="00E919C1" w:rsidRPr="00626F5E">
        <w:t xml:space="preserve">artial </w:t>
      </w:r>
      <w:r w:rsidR="00E919C1">
        <w:t>L</w:t>
      </w:r>
      <w:r w:rsidR="00E919C1" w:rsidRPr="00626F5E">
        <w:t xml:space="preserve">east </w:t>
      </w:r>
      <w:r w:rsidR="00E919C1">
        <w:t>S</w:t>
      </w:r>
      <w:r w:rsidR="00E919C1" w:rsidRPr="00626F5E">
        <w:t xml:space="preserve">quares </w:t>
      </w:r>
      <w:r w:rsidRPr="00626F5E">
        <w:t xml:space="preserve">(PLS), Principal </w:t>
      </w:r>
      <w:r w:rsidR="00E919C1">
        <w:t>C</w:t>
      </w:r>
      <w:r w:rsidR="00E919C1" w:rsidRPr="00626F5E">
        <w:t xml:space="preserve">omponent </w:t>
      </w:r>
      <w:r w:rsidR="00E919C1">
        <w:t>A</w:t>
      </w:r>
      <w:r w:rsidR="00E919C1" w:rsidRPr="00626F5E">
        <w:t xml:space="preserve">nalysis </w:t>
      </w:r>
      <w:r w:rsidRPr="00626F5E">
        <w:t>(PCA)</w:t>
      </w:r>
      <w:r w:rsidR="00C83081" w:rsidRPr="009649F0">
        <w:t>, G</w:t>
      </w:r>
      <w:r w:rsidR="00575472" w:rsidRPr="009649F0">
        <w:t xml:space="preserve">aussian </w:t>
      </w:r>
      <w:r w:rsidR="00E919C1">
        <w:t>P</w:t>
      </w:r>
      <w:r w:rsidR="00E919C1" w:rsidRPr="009649F0">
        <w:t xml:space="preserve">rocess </w:t>
      </w:r>
      <w:r w:rsidR="00E919C1">
        <w:t>R</w:t>
      </w:r>
      <w:r w:rsidR="00E919C1" w:rsidRPr="009649F0">
        <w:t xml:space="preserve">egression </w:t>
      </w:r>
      <w:r w:rsidR="00575472" w:rsidRPr="009649F0">
        <w:t xml:space="preserve">(GPR) and </w:t>
      </w:r>
      <w:r w:rsidR="00C83081" w:rsidRPr="009649F0">
        <w:t>G</w:t>
      </w:r>
      <w:r w:rsidR="00575472" w:rsidRPr="009649F0">
        <w:t xml:space="preserve">aussian </w:t>
      </w:r>
      <w:r w:rsidR="00E919C1">
        <w:t>M</w:t>
      </w:r>
      <w:r w:rsidR="00E919C1" w:rsidRPr="009649F0">
        <w:t xml:space="preserve">ixture </w:t>
      </w:r>
      <w:r w:rsidR="00E919C1">
        <w:t>M</w:t>
      </w:r>
      <w:r w:rsidR="00E919C1" w:rsidRPr="009649F0">
        <w:t xml:space="preserve">odel </w:t>
      </w:r>
      <w:r w:rsidR="00575472" w:rsidRPr="009649F0">
        <w:t>(GMM).</w:t>
      </w:r>
      <w:r w:rsidR="00575472" w:rsidRPr="005F7DE3">
        <w:t xml:space="preserve"> </w:t>
      </w:r>
      <w:r w:rsidR="005524D2">
        <w:t xml:space="preserve">For example, </w:t>
      </w:r>
      <w:r w:rsidR="00575472" w:rsidRPr="005F7DE3">
        <w:t xml:space="preserve">GPR </w:t>
      </w:r>
      <w:r w:rsidR="00B221F6" w:rsidRPr="005F7DE3">
        <w:t>ha</w:t>
      </w:r>
      <w:r w:rsidR="00B221F6">
        <w:t>s</w:t>
      </w:r>
      <w:r w:rsidR="00B221F6" w:rsidRPr="005F7DE3">
        <w:t xml:space="preserve"> </w:t>
      </w:r>
      <w:r w:rsidR="00575472" w:rsidRPr="005F7DE3">
        <w:t xml:space="preserve">been used to capture the complex and highly subjective relationships between room temperature and subjective </w:t>
      </w:r>
      <w:r w:rsidR="00573371" w:rsidRPr="005F7DE3">
        <w:t xml:space="preserve">thermal </w:t>
      </w:r>
      <w:r w:rsidR="00575472" w:rsidRPr="005F7DE3">
        <w:t>perception</w:t>
      </w:r>
      <w:r w:rsidR="00B221F6">
        <w:t xml:space="preserve"> </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xml:space="preserve">. </w:t>
      </w:r>
      <w:r w:rsidR="005524D2">
        <w:t>Also,</w:t>
      </w:r>
      <w:r w:rsidR="005524D2" w:rsidRPr="005F7DE3">
        <w:t xml:space="preserve"> </w:t>
      </w:r>
      <w:r w:rsidR="00575472" w:rsidRPr="005F7DE3">
        <w:t>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0F57265F" w14:textId="77777777" w:rsidR="00B221F6" w:rsidRPr="005F7DE3" w:rsidRDefault="00B221F6" w:rsidP="00120FD7">
      <w:pPr>
        <w:jc w:val="both"/>
      </w:pPr>
    </w:p>
    <w:p w14:paraId="35EF0B40" w14:textId="729DE246" w:rsidR="00575472" w:rsidRPr="005F7DE3" w:rsidRDefault="00F736C2" w:rsidP="00120FD7">
      <w:pPr>
        <w:jc w:val="both"/>
      </w:pPr>
      <w:r w:rsidRPr="005F7DE3">
        <w:t>Considerable efforts have been made in the field of incremental learning</w:t>
      </w:r>
      <w:r w:rsidR="00B3467E" w:rsidRPr="005F7DE3">
        <w:t xml:space="preserve"> </w:t>
      </w:r>
      <w:r w:rsidR="00B6763E">
        <w:t>Gaussian Mixture Regression (</w:t>
      </w:r>
      <w:r w:rsidR="00B3467E" w:rsidRPr="005F7DE3">
        <w:t>GMR</w:t>
      </w:r>
      <w:r w:rsidR="00B6763E">
        <w:t>)</w:t>
      </w:r>
      <w:r w:rsidRPr="005F7DE3">
        <w:t xml:space="preserve">, or </w:t>
      </w:r>
      <w:r w:rsidR="00EA4765">
        <w:t>G</w:t>
      </w:r>
      <w:r w:rsidRPr="005F7DE3">
        <w:t xml:space="preserve">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43A81AE5"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w:t>
      </w:r>
      <w:r w:rsidR="005524D2">
        <w:rPr>
          <w:rFonts w:eastAsiaTheme="minorEastAsia"/>
          <w:lang w:eastAsia="zh-CN"/>
        </w:rPr>
        <w:t xml:space="preserve">is </w:t>
      </w:r>
      <w:r w:rsidR="00010C26">
        <w:rPr>
          <w:rFonts w:eastAsiaTheme="minorEastAsia"/>
          <w:lang w:eastAsia="zh-CN"/>
        </w:rPr>
        <w:t>used</w:t>
      </w:r>
      <w:r w:rsidR="00240A6D" w:rsidRPr="005F7DE3">
        <w:rPr>
          <w:rFonts w:eastAsiaTheme="minorEastAsia"/>
          <w:lang w:eastAsia="zh-CN"/>
        </w:rPr>
        <w:t xml:space="preserve"> as one of the inputs to a GGMR model. </w:t>
      </w:r>
      <w:r w:rsidR="005524D2">
        <w:rPr>
          <w:rFonts w:eastAsiaTheme="minorEastAsia"/>
          <w:lang w:eastAsia="zh-CN"/>
        </w:rPr>
        <w:t>T</w:t>
      </w:r>
      <w:r w:rsidR="00240A6D" w:rsidRPr="005F7DE3">
        <w:rPr>
          <w:rFonts w:eastAsiaTheme="minorEastAsia"/>
          <w:lang w:eastAsia="zh-CN"/>
        </w:rPr>
        <w:t xml:space="preserve">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7D146C">
        <w:rPr>
          <w:rFonts w:eastAsiaTheme="minorEastAsia"/>
          <w:lang w:eastAsia="zh-CN"/>
        </w:rPr>
        <w:t>combines</w:t>
      </w:r>
      <w:r w:rsidR="007D146C" w:rsidRPr="005F7DE3">
        <w:rPr>
          <w:rFonts w:eastAsiaTheme="minorEastAsia"/>
          <w:lang w:eastAsia="zh-CN"/>
        </w:rPr>
        <w:t xml:space="preserve"> </w:t>
      </w:r>
      <w:r w:rsidR="008C19AC">
        <w:rPr>
          <w:rFonts w:eastAsiaTheme="minorEastAsia"/>
          <w:lang w:eastAsia="zh-CN"/>
        </w:rPr>
        <w:t xml:space="preserve">the </w:t>
      </w:r>
      <w:r w:rsidR="00010C26">
        <w:rPr>
          <w:rFonts w:eastAsiaTheme="minorEastAsia"/>
          <w:lang w:eastAsia="zh-CN"/>
        </w:rPr>
        <w:t>benefit</w:t>
      </w:r>
      <w:r w:rsidR="007D146C">
        <w:rPr>
          <w:rFonts w:eastAsiaTheme="minorEastAsia"/>
          <w:lang w:eastAsia="zh-CN"/>
        </w:rPr>
        <w:t>s</w:t>
      </w:r>
      <w:r w:rsidR="00010C26">
        <w:rPr>
          <w:rFonts w:eastAsiaTheme="minorEastAsia"/>
          <w:lang w:eastAsia="zh-CN"/>
        </w:rPr>
        <w:t xml:space="preserve"> </w:t>
      </w:r>
      <w:r w:rsidR="007D146C">
        <w:rPr>
          <w:rFonts w:eastAsiaTheme="minorEastAsia"/>
          <w:lang w:eastAsia="zh-CN"/>
        </w:rPr>
        <w:t>of both</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7D146C">
        <w:rPr>
          <w:rFonts w:eastAsiaTheme="minorEastAsia"/>
          <w:lang w:eastAsia="zh-CN"/>
        </w:rPr>
        <w:t>and</w:t>
      </w:r>
      <w:r w:rsidR="00010C26">
        <w:rPr>
          <w:rFonts w:eastAsiaTheme="minorEastAsia"/>
          <w:lang w:eastAsia="zh-CN"/>
        </w:rPr>
        <w:t xml:space="preserve"> </w:t>
      </w:r>
      <w:r w:rsidR="00240A6D" w:rsidRPr="005F7DE3">
        <w:rPr>
          <w:rFonts w:eastAsiaTheme="minorEastAsia"/>
          <w:lang w:eastAsia="zh-CN"/>
        </w:rPr>
        <w:t>RC model</w:t>
      </w:r>
      <w:r w:rsidR="00C823D4">
        <w:rPr>
          <w:rFonts w:eastAsiaTheme="minorEastAsia"/>
          <w:lang w:eastAsia="zh-CN"/>
        </w:rPr>
        <w:t>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w:t>
      </w:r>
      <w:r w:rsidR="007D146C">
        <w:rPr>
          <w:rFonts w:eastAsiaTheme="minorEastAsia"/>
          <w:lang w:eastAsia="zh-CN"/>
        </w:rPr>
        <w:t xml:space="preserve">for model evaluation </w:t>
      </w:r>
      <w:r w:rsidR="00334E60" w:rsidRPr="005F7DE3">
        <w:rPr>
          <w:rFonts w:eastAsiaTheme="minorEastAsia"/>
          <w:lang w:eastAsia="zh-CN"/>
        </w:rPr>
        <w:t>are detailed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2. Section 3 </w:t>
      </w:r>
      <w:r w:rsidR="007D146C" w:rsidRPr="005F7DE3">
        <w:rPr>
          <w:rFonts w:eastAsiaTheme="minorEastAsia"/>
          <w:lang w:eastAsia="zh-CN"/>
        </w:rPr>
        <w:t>present</w:t>
      </w:r>
      <w:r w:rsidR="007D146C">
        <w:rPr>
          <w:rFonts w:eastAsiaTheme="minorEastAsia"/>
          <w:lang w:eastAsia="zh-CN"/>
        </w:rPr>
        <w:t>s</w:t>
      </w:r>
      <w:r w:rsidR="007D146C" w:rsidRPr="005F7DE3">
        <w:rPr>
          <w:rFonts w:eastAsiaTheme="minorEastAsia"/>
          <w:lang w:eastAsia="zh-CN"/>
        </w:rPr>
        <w:t xml:space="preserve"> </w:t>
      </w:r>
      <w:r w:rsidR="003E58A6" w:rsidRPr="005F7DE3">
        <w:rPr>
          <w:rFonts w:eastAsiaTheme="minorEastAsia"/>
          <w:lang w:eastAsia="zh-CN"/>
        </w:rPr>
        <w:t xml:space="preserve">model development and </w:t>
      </w:r>
      <w:r w:rsidR="007D146C">
        <w:rPr>
          <w:rFonts w:eastAsiaTheme="minorEastAsia"/>
          <w:lang w:eastAsia="zh-CN"/>
        </w:rPr>
        <w:t xml:space="preserve">a </w:t>
      </w:r>
      <w:r w:rsidR="003E58A6" w:rsidRPr="005F7DE3">
        <w:rPr>
          <w:rFonts w:eastAsiaTheme="minorEastAsia"/>
          <w:lang w:eastAsia="zh-CN"/>
        </w:rPr>
        <w:t>case study</w:t>
      </w:r>
      <w:r w:rsidR="00334E60" w:rsidRPr="005F7DE3">
        <w:rPr>
          <w:rFonts w:eastAsiaTheme="minorEastAsia"/>
          <w:lang w:eastAsia="zh-CN"/>
        </w:rPr>
        <w:t xml:space="preserve"> for an existing office at Purdue University </w:t>
      </w:r>
      <w:r w:rsidR="007D146C">
        <w:rPr>
          <w:rFonts w:eastAsiaTheme="minorEastAsia"/>
          <w:lang w:eastAsia="zh-CN"/>
        </w:rPr>
        <w:t>followed by</w:t>
      </w:r>
      <w:r w:rsidR="00334E60" w:rsidRPr="005F7DE3">
        <w:rPr>
          <w:rFonts w:eastAsiaTheme="minorEastAsia"/>
          <w:lang w:eastAsia="zh-CN"/>
        </w:rPr>
        <w:t xml:space="preserve"> conclusion</w:t>
      </w:r>
      <w:r w:rsidR="007D146C">
        <w:rPr>
          <w:rFonts w:eastAsiaTheme="minorEastAsia"/>
          <w:lang w:eastAsia="zh-CN"/>
        </w:rPr>
        <w:t>s</w:t>
      </w:r>
      <w:r w:rsidR="00334E60" w:rsidRPr="005F7DE3">
        <w:rPr>
          <w:rFonts w:eastAsiaTheme="minorEastAsia"/>
          <w:lang w:eastAsia="zh-CN"/>
        </w:rPr>
        <w:t xml:space="preserve"> in Sec</w:t>
      </w:r>
      <w:r w:rsidR="007D146C">
        <w:rPr>
          <w:rFonts w:eastAsiaTheme="minorEastAsia"/>
          <w:lang w:eastAsia="zh-CN"/>
        </w:rPr>
        <w:t>tion</w:t>
      </w:r>
      <w:r w:rsidR="007D146C" w:rsidRPr="005F7DE3">
        <w:rPr>
          <w:rFonts w:eastAsiaTheme="minorEastAsia"/>
          <w:lang w:eastAsia="zh-CN"/>
        </w:rPr>
        <w:t xml:space="preserve"> </w:t>
      </w:r>
      <w:r w:rsidR="00334E60" w:rsidRPr="005F7DE3">
        <w:rPr>
          <w:rFonts w:eastAsiaTheme="minorEastAsia"/>
          <w:lang w:eastAsia="zh-CN"/>
        </w:rPr>
        <w:t xml:space="preserve">4. </w:t>
      </w:r>
    </w:p>
    <w:p w14:paraId="3E90DA8B" w14:textId="77777777" w:rsidR="00917C36" w:rsidRPr="005F7DE3" w:rsidRDefault="00917C36" w:rsidP="00120FD7">
      <w:pPr>
        <w:jc w:val="both"/>
        <w:rPr>
          <w:rFonts w:eastAsiaTheme="minorEastAsia"/>
          <w:szCs w:val="24"/>
          <w:lang w:eastAsia="zh-CN"/>
        </w:rPr>
      </w:pPr>
    </w:p>
    <w:p w14:paraId="561CD9AA" w14:textId="3DCBA467" w:rsidR="00B50A22" w:rsidRPr="005F7DE3" w:rsidRDefault="00B50A22" w:rsidP="00BD1E49">
      <w:pPr>
        <w:pStyle w:val="Heading1"/>
      </w:pPr>
      <w:r w:rsidRPr="005F7DE3">
        <w:t xml:space="preserve">2. </w:t>
      </w:r>
      <w:r w:rsidR="00560829" w:rsidRPr="005F7DE3">
        <w:t>METHOD</w:t>
      </w:r>
      <w:r w:rsidR="006C37D5">
        <w:t>O</w:t>
      </w:r>
      <w:r w:rsidR="00560829" w:rsidRPr="005F7DE3">
        <w:t>LOGY</w:t>
      </w:r>
    </w:p>
    <w:p w14:paraId="2BD7406D" w14:textId="77777777" w:rsidR="00B50A22" w:rsidRPr="005F7DE3" w:rsidRDefault="00B50A22" w:rsidP="00B50A22">
      <w:pPr>
        <w:jc w:val="both"/>
        <w:rPr>
          <w:szCs w:val="24"/>
        </w:rPr>
      </w:pPr>
    </w:p>
    <w:p w14:paraId="69CA5AE7" w14:textId="27806833" w:rsidR="00B834A1" w:rsidRPr="005F7DE3" w:rsidRDefault="00453D53" w:rsidP="004C59D6">
      <w:pPr>
        <w:jc w:val="both"/>
      </w:pPr>
      <w:r w:rsidRPr="005F7DE3">
        <w:t xml:space="preserve">This section </w:t>
      </w:r>
      <w:r w:rsidR="007D146C" w:rsidRPr="005F7DE3">
        <w:t>discusse</w:t>
      </w:r>
      <w:r w:rsidR="007D146C">
        <w:t>s</w:t>
      </w:r>
      <w:r w:rsidR="007D146C" w:rsidRPr="005F7DE3">
        <w:t xml:space="preserve"> </w:t>
      </w:r>
      <w:r w:rsidRPr="005F7DE3">
        <w:t xml:space="preserve">the development of RC network </w:t>
      </w:r>
      <w:r w:rsidR="0097650F" w:rsidRPr="005F7DE3">
        <w:t>models,</w:t>
      </w:r>
      <w:r w:rsidRPr="005F7DE3">
        <w:t xml:space="preserve"> the GGMR approach, and the </w:t>
      </w:r>
      <w:r w:rsidR="0028215C">
        <w:t>h</w:t>
      </w:r>
      <w:r w:rsidR="0028215C" w:rsidRPr="005F7DE3">
        <w:t xml:space="preserve">ybrid </w:t>
      </w:r>
      <w:r w:rsidR="0028215C">
        <w:t>m</w:t>
      </w:r>
      <w:r w:rsidR="0028215C" w:rsidRPr="005F7DE3">
        <w:t xml:space="preserve">odeling </w:t>
      </w:r>
      <w:r w:rsidRPr="005F7DE3">
        <w:t>approach</w:t>
      </w:r>
      <w:r w:rsidR="00B75E9B">
        <w:t xml:space="preserve"> along with </w:t>
      </w:r>
      <w:r w:rsidRPr="005F7DE3">
        <w:t>describ</w:t>
      </w:r>
      <w:r w:rsidR="00B75E9B">
        <w:t>ing</w:t>
      </w:r>
      <w:r w:rsidRPr="005F7DE3">
        <w:t xml:space="preserve">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EB07BC">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5D67A89D" w:rsidR="00B83C4A" w:rsidRDefault="009502C4" w:rsidP="00B83C4A">
      <w:r>
        <w:t>An RC network model is based on h</w:t>
      </w:r>
      <w:r w:rsidRPr="005F7DE3">
        <w:t xml:space="preserve">eat </w:t>
      </w:r>
      <w:r w:rsidR="00453D53" w:rsidRPr="005F7DE3">
        <w:t xml:space="preserve">balance equations </w:t>
      </w:r>
      <w:r>
        <w:t xml:space="preserve">applied to </w:t>
      </w:r>
      <w:r w:rsidR="00453D53" w:rsidRPr="005F7DE3">
        <w:t>temperature state variable</w:t>
      </w:r>
      <w:r>
        <w:t>s</w:t>
      </w:r>
      <w:r w:rsidR="00453D53"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00453D53" w:rsidRPr="005F7DE3">
        <w:t xml:space="preserve">. A general state-space model for estimating </w:t>
      </w:r>
      <w:r w:rsidR="000E710E">
        <w:t xml:space="preserve">a </w:t>
      </w:r>
      <w:r w:rsidR="00453D53" w:rsidRPr="005F7DE3">
        <w:t>radiant slab systems load is of the form</w:t>
      </w:r>
      <w:r w:rsidR="00453D53"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5EC4F341" w:rsidR="00DE36EC" w:rsidRPr="00DE36EC" w:rsidRDefault="0092679C" w:rsidP="00DE36EC">
            <w:pPr>
              <w:spacing w:line="360" w:lineRule="auto"/>
            </w:pPr>
            <m:oMathPara>
              <m:oMath>
                <m:f>
                  <m:fPr>
                    <m:ctrlPr>
                      <w:rPr>
                        <w:rFonts w:ascii="Cambria Math" w:hAnsi="Cambria Math"/>
                        <w:bCs/>
                      </w:rPr>
                    </m:ctrlPr>
                  </m:fPr>
                  <m:num>
                    <m:r>
                      <w:rPr>
                        <w:rFonts w:ascii="Cambria Math" w:hAnsi="Cambria Math"/>
                      </w:rPr>
                      <m:t>x</m:t>
                    </m:r>
                    <m:ctrlPr>
                      <w:rPr>
                        <w:rFonts w:ascii="Cambria Math" w:hAnsi="Cambria Math"/>
                        <w:bCs/>
                        <w:i/>
                      </w:rPr>
                    </m:ctrlPr>
                  </m:num>
                  <m:den>
                    <m:r>
                      <w:rPr>
                        <w:rFonts w:ascii="Cambria Math" w:hAnsi="Cambria Math"/>
                      </w:rPr>
                      <m:t>dt</m:t>
                    </m:r>
                    <m:ctrlPr>
                      <w:rPr>
                        <w:rFonts w:ascii="Cambria Math" w:hAnsi="Cambria Math"/>
                        <w:bCs/>
                        <w:i/>
                      </w:rPr>
                    </m:ctrlPr>
                  </m:den>
                </m:f>
                <m:r>
                  <w:rPr>
                    <w:rFonts w:ascii="Cambria Math" w:hAnsi="Cambria Math"/>
                  </w:rPr>
                  <m:t>=A</m:t>
                </m:r>
                <m:r>
                  <m:rPr>
                    <m:sty m:val="p"/>
                  </m:rPr>
                  <w:rPr>
                    <w:rFonts w:ascii="Cambria Math" w:hAnsi="Cambria Math"/>
                  </w:rPr>
                  <m:t>x</m:t>
                </m:r>
                <m:r>
                  <w:rPr>
                    <w:rFonts w:ascii="Cambria Math" w:hAnsi="Cambria Math"/>
                  </w:rPr>
                  <m:t>+</m:t>
                </m:r>
                <m:r>
                  <m:rPr>
                    <m:sty m:val="p"/>
                  </m:rPr>
                  <w:rPr>
                    <w:rFonts w:ascii="Cambria Math" w:hAnsi="Cambria Math"/>
                  </w:rPr>
                  <m:t>Bu</m:t>
                </m:r>
              </m:oMath>
            </m:oMathPara>
          </w:p>
          <w:p w14:paraId="6D90F5C9" w14:textId="2BB7CC33" w:rsidR="00DE36EC" w:rsidRDefault="00136940" w:rsidP="00DE36EC">
            <w:pPr>
              <w:spacing w:line="360" w:lineRule="auto"/>
            </w:pPr>
            <m:oMathPara>
              <m:oMath>
                <m:r>
                  <m:rPr>
                    <m:sty m:val="p"/>
                  </m:rPr>
                  <w:rPr>
                    <w:rFonts w:ascii="Cambria Math" w:hAnsi="Cambria Math"/>
                  </w:rPr>
                  <w:lastRenderedPageBreak/>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16BDCE7E" w:rsidR="00DE36EC" w:rsidRDefault="00DE36EC" w:rsidP="00B83C4A">
            <w:r>
              <w:lastRenderedPageBreak/>
              <w:t>(</w:t>
            </w:r>
            <w:bookmarkStart w:id="6" w:name="state_space"/>
            <w:r w:rsidR="00607396">
              <w:fldChar w:fldCharType="begin"/>
            </w:r>
            <w:r w:rsidR="00607396">
              <w:instrText xml:space="preserve"> SEQ Eq \* MERGEFORMAT </w:instrText>
            </w:r>
            <w:r w:rsidR="00607396">
              <w:fldChar w:fldCharType="separate"/>
            </w:r>
            <w:r w:rsidR="009A60BB">
              <w:rPr>
                <w:noProof/>
              </w:rPr>
              <w:t>1</w:t>
            </w:r>
            <w:r w:rsidR="00607396">
              <w:rPr>
                <w:noProof/>
              </w:rPr>
              <w:fldChar w:fldCharType="end"/>
            </w:r>
            <w:bookmarkEnd w:id="6"/>
            <w:r>
              <w:t>)</w:t>
            </w:r>
          </w:p>
        </w:tc>
      </w:tr>
    </w:tbl>
    <w:p w14:paraId="4293624D" w14:textId="64EC1FD8" w:rsidR="00B83C4A" w:rsidRPr="005F7DE3" w:rsidRDefault="009157D1" w:rsidP="00B83C4A">
      <w:r>
        <w:t>where estimated resistance</w:t>
      </w:r>
      <w:r w:rsidR="00BF24D9">
        <w:t>s</w:t>
      </w:r>
      <w:r>
        <w:t>, capacit</w:t>
      </w:r>
      <w:r w:rsidR="000E710E">
        <w:t>ances</w:t>
      </w:r>
      <w:r>
        <w:t xml:space="preserve"> and heat </w:t>
      </w:r>
      <w:r w:rsidR="0020255F">
        <w:t>flux</w:t>
      </w:r>
      <w:r w:rsidR="008023C0">
        <w:t xml:space="preserve"> </w:t>
      </w:r>
      <w:r>
        <w:t>coefficient</w:t>
      </w:r>
      <w:r w:rsidR="000E710E">
        <w:t>s</w:t>
      </w:r>
      <w:r w:rsidR="0020255F">
        <w:t xml:space="preserve"> (such as </w:t>
      </w:r>
      <w:r w:rsidR="005E33A4">
        <w:t>the ratio of solar radiation to the envelope state</w:t>
      </w:r>
      <w:r w:rsidR="0020255F">
        <w:t>)</w:t>
      </w:r>
      <w:r w:rsidR="00BF24D9">
        <w:t xml:space="preserve"> form matrices </w:t>
      </w:r>
      <w:r w:rsidR="00BF24D9" w:rsidRPr="00626F5E">
        <w:rPr>
          <w:i/>
          <w:iCs/>
        </w:rPr>
        <w:t>A, B</w:t>
      </w:r>
      <w:r w:rsidR="00BF24D9">
        <w:t xml:space="preserve"> and vector</w:t>
      </w:r>
      <w:r w:rsidR="000E710E">
        <w:t>s</w:t>
      </w:r>
      <w:r w:rsidR="00BF24D9">
        <w:t xml:space="preserve"> </w:t>
      </w:r>
      <w:r w:rsidR="00BF24D9" w:rsidRPr="00626F5E">
        <w:rPr>
          <w:i/>
          <w:iCs/>
        </w:rPr>
        <w:t>c</w:t>
      </w:r>
      <w:r w:rsidR="000E710E">
        <w:t xml:space="preserve">, </w:t>
      </w:r>
      <w:r w:rsidR="00BF24D9" w:rsidRPr="00626F5E">
        <w:rPr>
          <w:i/>
          <w:iCs/>
        </w:rPr>
        <w:t>d</w:t>
      </w:r>
      <w:r w:rsidR="0014477F">
        <w:t xml:space="preserve">. </w:t>
      </w:r>
      <w:r w:rsidR="000E710E">
        <w:t xml:space="preserve">The variables </w:t>
      </w:r>
      <w:r w:rsidR="0014477F" w:rsidRPr="00626F5E">
        <w:rPr>
          <w:i/>
          <w:iCs/>
        </w:rPr>
        <w:t>x, u, y</w:t>
      </w:r>
      <w:r w:rsidR="00837C2D">
        <w:rPr>
          <w:i/>
          <w:iCs/>
        </w:rPr>
        <w:t>, t</w:t>
      </w:r>
      <w:r w:rsidR="0014477F">
        <w:t xml:space="preserve"> </w:t>
      </w:r>
      <w:proofErr w:type="gramStart"/>
      <w:r w:rsidR="002319BB">
        <w:t>represent</w:t>
      </w:r>
      <w:proofErr w:type="gramEnd"/>
      <w:r w:rsidR="000E710E">
        <w:t xml:space="preserve"> </w:t>
      </w:r>
      <w:r w:rsidR="0014477F">
        <w:t>vector</w:t>
      </w:r>
      <w:r w:rsidR="000E710E">
        <w:t>s</w:t>
      </w:r>
      <w:r w:rsidR="0014477F">
        <w:t xml:space="preserve"> of state, input</w:t>
      </w:r>
      <w:r w:rsidR="00837C2D">
        <w:t>,</w:t>
      </w:r>
      <w:r w:rsidR="0014477F">
        <w:t xml:space="preserve"> output variable</w:t>
      </w:r>
      <w:r w:rsidR="00837C2D">
        <w:t xml:space="preserve"> and sampling time</w:t>
      </w:r>
      <w:r w:rsidR="000E710E">
        <w:t>,</w:t>
      </w:r>
      <w:r w:rsidR="002319BB">
        <w:t xml:space="preserve"> respectively</w:t>
      </w:r>
      <w:r w:rsidR="0014477F">
        <w:t>.</w:t>
      </w:r>
      <w:r w:rsidR="00054660">
        <w:t xml:space="preserve"> </w:t>
      </w:r>
      <w:r w:rsidR="00B83C4A" w:rsidRPr="005F7DE3">
        <w:t xml:space="preserve">For </w:t>
      </w:r>
      <w:r w:rsidR="000E710E">
        <w:t xml:space="preserve">an </w:t>
      </w:r>
      <w:r w:rsidR="0035246E">
        <w:t>HRSS</w:t>
      </w:r>
      <w:r w:rsidR="00B83C4A" w:rsidRPr="005F7DE3">
        <w:t xml:space="preserve">, </w:t>
      </w:r>
      <w:r w:rsidR="008A2159">
        <w:t>a single</w:t>
      </w:r>
      <w:r w:rsidR="008A2159" w:rsidRPr="005F7DE3">
        <w:t xml:space="preserve"> </w:t>
      </w:r>
      <w:r w:rsidR="00B83C4A" w:rsidRPr="005F7DE3">
        <w:t xml:space="preserve">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BF18AB" w:rsidRPr="005F7DE3">
        <w:t>heat</w:t>
      </w:r>
      <w:r w:rsidR="00BF18AB">
        <w:t>ing</w:t>
      </w:r>
      <w:r w:rsidR="00BF18AB" w:rsidRPr="005F7DE3">
        <w:t xml:space="preserve"> </w:t>
      </w:r>
      <w:r w:rsidR="00B83C4A" w:rsidRPr="005F7DE3">
        <w:t>or chilled water temperature</w:t>
      </w:r>
      <w:r w:rsidR="008023C0">
        <w:t xml:space="preserve">,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92679C"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4846D596" w:rsidR="002B1990" w:rsidRPr="005F7DE3" w:rsidRDefault="002B1990" w:rsidP="00B83C4A">
            <w:r w:rsidRPr="005F7DE3">
              <w:t>(</w:t>
            </w:r>
            <w:r w:rsidR="0092679C">
              <w:fldChar w:fldCharType="begin"/>
            </w:r>
            <w:r w:rsidR="0092679C">
              <w:instrText xml:space="preserve"> SEQ Eq \* MERGEFORMAT </w:instrText>
            </w:r>
            <w:r w:rsidR="0092679C">
              <w:fldChar w:fldCharType="separate"/>
            </w:r>
            <w:r w:rsidR="009A60BB">
              <w:rPr>
                <w:noProof/>
              </w:rPr>
              <w:t>2</w:t>
            </w:r>
            <w:r w:rsidR="0092679C">
              <w:rPr>
                <w:noProof/>
              </w:rPr>
              <w:fldChar w:fldCharType="end"/>
            </w:r>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92679C"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2B0EB202" w:rsidR="007E670F" w:rsidRPr="005F7DE3" w:rsidRDefault="007E670F" w:rsidP="00B83C4A">
            <w:r w:rsidRPr="005F7DE3">
              <w:t>(</w:t>
            </w:r>
            <w:r w:rsidR="0092679C">
              <w:fldChar w:fldCharType="begin"/>
            </w:r>
            <w:r w:rsidR="0092679C">
              <w:instrText xml:space="preserve"> SEQ Eq \* MERGEFORMAT </w:instrText>
            </w:r>
            <w:r w:rsidR="0092679C">
              <w:fldChar w:fldCharType="separate"/>
            </w:r>
            <w:r w:rsidR="009A60BB">
              <w:rPr>
                <w:noProof/>
              </w:rPr>
              <w:t>3</w:t>
            </w:r>
            <w:r w:rsidR="0092679C">
              <w:rPr>
                <w:noProof/>
              </w:rPr>
              <w:fldChar w:fldCharType="end"/>
            </w:r>
            <w:r w:rsidRPr="005F7DE3">
              <w:t>)</w:t>
            </w:r>
          </w:p>
        </w:tc>
      </w:tr>
    </w:tbl>
    <w:p w14:paraId="7B6B2864" w14:textId="12A64257"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9A60BB">
        <w:rPr>
          <w:noProof/>
        </w:rPr>
        <w:t>1</w:t>
      </w:r>
      <w:r>
        <w:fldChar w:fldCharType="end"/>
      </w:r>
      <w:r>
        <w:t xml:space="preserve">). </w:t>
      </w:r>
      <w:r w:rsidR="00B83C4A" w:rsidRPr="005F7DE3">
        <w:t xml:space="preserve">A typical objective function for </w:t>
      </w:r>
      <w:r w:rsidR="00C823D4">
        <w:t xml:space="preserve">training an </w:t>
      </w:r>
      <w:r w:rsidR="00B83C4A" w:rsidRPr="005F7DE3">
        <w:t xml:space="preserve">RC network model is to minimize the </w:t>
      </w:r>
      <w:r w:rsidR="00460A14">
        <w:t>R</w:t>
      </w:r>
      <w:r w:rsidR="00B83C4A" w:rsidRPr="005F7DE3">
        <w:t>oot-</w:t>
      </w:r>
      <w:r w:rsidR="00460A14">
        <w:t>M</w:t>
      </w:r>
      <w:r w:rsidR="00B83C4A" w:rsidRPr="005F7DE3">
        <w:t>ean-</w:t>
      </w:r>
      <w:r w:rsidR="00460A14">
        <w:t>S</w:t>
      </w:r>
      <w:r w:rsidR="00B83C4A" w:rsidRPr="005F7DE3">
        <w:t xml:space="preserve">quare </w:t>
      </w:r>
      <w:r w:rsidR="00460A14">
        <w:t>E</w:t>
      </w:r>
      <w:r w:rsidR="00B83C4A" w:rsidRPr="005F7DE3">
        <w:t>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2C15017" w:rsidR="007E670F" w:rsidRPr="005F7DE3" w:rsidRDefault="007E670F" w:rsidP="00B83C4A">
            <w:r w:rsidRPr="005F7DE3">
              <w:t>(</w:t>
            </w:r>
            <w:bookmarkStart w:id="7" w:name="rc_opt"/>
            <w:r w:rsidR="000C24BB" w:rsidRPr="005F7DE3">
              <w:fldChar w:fldCharType="begin"/>
            </w:r>
            <w:r w:rsidR="000C24BB" w:rsidRPr="005F7DE3">
              <w:instrText xml:space="preserve"> SEQ Eq \* MERGEFORMAT </w:instrText>
            </w:r>
            <w:r w:rsidR="000C24BB" w:rsidRPr="005F7DE3">
              <w:fldChar w:fldCharType="separate"/>
            </w:r>
            <w:r w:rsidR="009A60BB">
              <w:rPr>
                <w:noProof/>
              </w:rPr>
              <w:t>4</w:t>
            </w:r>
            <w:r w:rsidR="000C24BB" w:rsidRPr="005F7DE3">
              <w:rPr>
                <w:noProof/>
              </w:rPr>
              <w:fldChar w:fldCharType="end"/>
            </w:r>
            <w:bookmarkEnd w:id="7"/>
            <w:r w:rsidRPr="005F7DE3">
              <w:t>)</w:t>
            </w:r>
          </w:p>
        </w:tc>
      </w:tr>
    </w:tbl>
    <w:p w14:paraId="2AF0A4D2" w14:textId="77777777" w:rsidR="00CB195C" w:rsidRPr="005F7DE3" w:rsidRDefault="00CB195C" w:rsidP="00B83C4A"/>
    <w:p w14:paraId="7ADCD4D3" w14:textId="54B72AB0" w:rsidR="00A725F8" w:rsidRPr="005F7DE3" w:rsidRDefault="00A725F8" w:rsidP="00EB07BC">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8D7D9FC" w:rsidR="00FA64CF" w:rsidRPr="005F7DE3" w:rsidRDefault="00164D12" w:rsidP="00CB195C">
      <w:r w:rsidRPr="005F7DE3">
        <w:t>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92679C"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7FB3D420" w:rsidR="00FA64CF" w:rsidRPr="005F7DE3" w:rsidRDefault="00FA64CF" w:rsidP="00B83C4A">
            <w:r w:rsidRPr="005F7DE3">
              <w:t>(</w:t>
            </w:r>
            <w:bookmarkStart w:id="8" w:name="gmm"/>
            <w:r w:rsidRPr="005F7DE3">
              <w:fldChar w:fldCharType="begin"/>
            </w:r>
            <w:r w:rsidRPr="005F7DE3">
              <w:instrText xml:space="preserve"> SEQ Eq \* MERGEFORMAT </w:instrText>
            </w:r>
            <w:r w:rsidRPr="005F7DE3">
              <w:fldChar w:fldCharType="separate"/>
            </w:r>
            <w:r w:rsidR="009A60BB">
              <w:rPr>
                <w:noProof/>
              </w:rPr>
              <w:t>5</w:t>
            </w:r>
            <w:r w:rsidRPr="005F7DE3">
              <w:rPr>
                <w:noProof/>
              </w:rPr>
              <w:fldChar w:fldCharType="end"/>
            </w:r>
            <w:bookmarkEnd w:id="8"/>
            <w:r w:rsidRPr="005F7DE3">
              <w:t>)</w:t>
            </w:r>
          </w:p>
        </w:tc>
      </w:tr>
    </w:tbl>
    <w:p w14:paraId="6B7E87E3" w14:textId="6FA02609"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9A60BB">
        <w:rPr>
          <w:noProof/>
        </w:rPr>
        <w:t>5</w:t>
      </w:r>
      <w:r w:rsidR="0017237F">
        <w:rPr>
          <w:lang w:eastAsia="zh-CN"/>
        </w:rPr>
        <w:fldChar w:fldCharType="end"/>
      </w:r>
      <w:r w:rsidR="00CD451C" w:rsidRPr="005F7DE3">
        <w:rPr>
          <w:lang w:eastAsia="zh-CN"/>
        </w:rPr>
        <w:t>) can be p</w:t>
      </w:r>
      <w:r w:rsidR="008C19AC">
        <w:rPr>
          <w:lang w:eastAsia="zh-CN"/>
        </w:rPr>
        <w:t>resented</w:t>
      </w:r>
      <w:r w:rsidR="00CD451C" w:rsidRPr="005F7DE3">
        <w:rPr>
          <w:lang w:eastAsia="zh-CN"/>
        </w:rPr>
        <w:t xml:space="preserve">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92679C"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0D19F83D" w:rsidR="00CD451C" w:rsidRPr="005F7DE3" w:rsidRDefault="00CD451C" w:rsidP="00B83C4A">
            <w:r w:rsidRPr="005F7DE3">
              <w:t>(</w:t>
            </w:r>
            <w:bookmarkStart w:id="9" w:name="gmm_2"/>
            <w:r w:rsidRPr="005F7DE3">
              <w:fldChar w:fldCharType="begin"/>
            </w:r>
            <w:r w:rsidRPr="005F7DE3">
              <w:instrText xml:space="preserve"> SEQ Eq \* MERGEFORMAT </w:instrText>
            </w:r>
            <w:r w:rsidRPr="005F7DE3">
              <w:fldChar w:fldCharType="separate"/>
            </w:r>
            <w:r w:rsidR="009A60BB">
              <w:rPr>
                <w:noProof/>
              </w:rPr>
              <w:t>6</w:t>
            </w:r>
            <w:r w:rsidRPr="005F7DE3">
              <w:rPr>
                <w:noProof/>
              </w:rPr>
              <w:fldChar w:fldCharType="end"/>
            </w:r>
            <w:bookmarkEnd w:id="9"/>
            <w:r w:rsidRPr="005F7DE3">
              <w:t>)</w:t>
            </w:r>
          </w:p>
        </w:tc>
      </w:tr>
    </w:tbl>
    <w:p w14:paraId="59AD4FA7" w14:textId="180A1D22" w:rsidR="00CD451C" w:rsidRDefault="00C9672E" w:rsidP="00CB195C">
      <w:proofErr w:type="gramStart"/>
      <w:r>
        <w:t>w</w:t>
      </w:r>
      <w:r w:rsidR="002E1CE3" w:rsidRPr="005F7DE3">
        <w:t>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B032F6" w14:paraId="71A5BCE2" w14:textId="77777777" w:rsidTr="00C9672E">
        <w:tc>
          <w:tcPr>
            <w:tcW w:w="8545" w:type="dxa"/>
            <w:vAlign w:val="center"/>
          </w:tcPr>
          <w:p w14:paraId="76B8BC20" w14:textId="5AE468CB" w:rsidR="00C9672E" w:rsidRPr="00B032F6" w:rsidRDefault="0092679C" w:rsidP="005D7A26">
            <w:pPr>
              <w:pStyle w:val="Caption"/>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e>
                </m:d>
              </m:oMath>
            </m:oMathPara>
          </w:p>
        </w:tc>
        <w:tc>
          <w:tcPr>
            <w:tcW w:w="805" w:type="dxa"/>
            <w:vAlign w:val="center"/>
          </w:tcPr>
          <w:p w14:paraId="28161163" w14:textId="27C08196" w:rsidR="00C9672E" w:rsidRPr="00B032F6" w:rsidRDefault="00C9672E" w:rsidP="005D7A26">
            <w:pPr>
              <w:pStyle w:val="Caption"/>
            </w:pPr>
            <w:r>
              <w:t>(</w:t>
            </w:r>
            <w:r>
              <w:fldChar w:fldCharType="begin"/>
            </w:r>
            <w:r>
              <w:instrText xml:space="preserve"> EQ </w:instrText>
            </w:r>
            <w:r>
              <w:fldChar w:fldCharType="end"/>
            </w:r>
            <w:fldSimple w:instr=" SEQ eq \* MERGEFORMAT ">
              <w:r w:rsidR="009A60BB">
                <w:rPr>
                  <w:noProof/>
                </w:rPr>
                <w:t>7</w:t>
              </w:r>
            </w:fldSimple>
            <w:r>
              <w:t>)</w:t>
            </w:r>
          </w:p>
        </w:tc>
      </w:tr>
      <w:tr w:rsidR="00C9672E" w:rsidRPr="00E56C39" w14:paraId="3A04181F" w14:textId="77777777" w:rsidTr="00C9672E">
        <w:tc>
          <w:tcPr>
            <w:tcW w:w="8545" w:type="dxa"/>
            <w:vAlign w:val="center"/>
          </w:tcPr>
          <w:p w14:paraId="4D91BA5E" w14:textId="3DD6AFB0" w:rsidR="00C9672E" w:rsidRPr="00C9672E" w:rsidRDefault="0092679C" w:rsidP="005D7A26">
            <w:pPr>
              <w:pStyle w:val="Caption"/>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jYY</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jXY</m:t>
                    </m:r>
                  </m:sub>
                </m:sSub>
              </m:oMath>
            </m:oMathPara>
          </w:p>
        </w:tc>
        <w:tc>
          <w:tcPr>
            <w:tcW w:w="805" w:type="dxa"/>
            <w:vAlign w:val="center"/>
          </w:tcPr>
          <w:p w14:paraId="6AA794CB" w14:textId="49310268" w:rsidR="00C9672E" w:rsidRPr="00C9672E" w:rsidRDefault="00C9672E" w:rsidP="005D7A26">
            <w:pPr>
              <w:pStyle w:val="Caption"/>
            </w:pPr>
            <w:r w:rsidRPr="00C9672E">
              <w:t>(</w:t>
            </w:r>
            <w:r w:rsidRPr="00E56C39">
              <w:fldChar w:fldCharType="begin"/>
            </w:r>
            <w:r w:rsidRPr="00E56C39">
              <w:instrText xml:space="preserve"> EQ </w:instrText>
            </w:r>
            <w:r w:rsidRPr="00E56C39">
              <w:fldChar w:fldCharType="end"/>
            </w:r>
            <w:r w:rsidR="0092679C">
              <w:fldChar w:fldCharType="begin"/>
            </w:r>
            <w:r w:rsidR="0092679C">
              <w:instrText xml:space="preserve"> SEQ eq \* MERGEFORMAT </w:instrText>
            </w:r>
            <w:r w:rsidR="0092679C">
              <w:fldChar w:fldCharType="separate"/>
            </w:r>
            <w:r w:rsidR="009A60BB">
              <w:rPr>
                <w:noProof/>
              </w:rPr>
              <w:t>8</w:t>
            </w:r>
            <w:r w:rsidR="0092679C">
              <w:rPr>
                <w:noProof/>
              </w:rPr>
              <w:fldChar w:fldCharType="end"/>
            </w:r>
            <w:r w:rsidRPr="00C9672E">
              <w:t>)</w:t>
            </w:r>
          </w:p>
        </w:tc>
      </w:tr>
    </w:tbl>
    <w:p w14:paraId="463788CC" w14:textId="77777777" w:rsidR="00C9672E" w:rsidRPr="005F7DE3" w:rsidRDefault="00C9672E" w:rsidP="00CB195C"/>
    <w:p w14:paraId="5B42F805" w14:textId="30888B41" w:rsidR="002E1C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9A60BB">
        <w:rPr>
          <w:noProof/>
        </w:rPr>
        <w:t>6</w:t>
      </w:r>
      <w:r w:rsidR="0017237F">
        <w:fldChar w:fldCharType="end"/>
      </w:r>
      <w:r w:rsidRPr="005F7DE3">
        <w:t xml:space="preserve">), the marginal density of 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5"/>
      </w:tblGrid>
      <w:tr w:rsidR="00C9672E" w:rsidRPr="00E56C39" w14:paraId="3D84FA06" w14:textId="77777777" w:rsidTr="00C9672E">
        <w:tc>
          <w:tcPr>
            <w:tcW w:w="8545" w:type="dxa"/>
            <w:vAlign w:val="center"/>
          </w:tcPr>
          <w:p w14:paraId="7B25AAE1" w14:textId="1D9BECAE" w:rsidR="00C9672E" w:rsidRPr="00E56C39" w:rsidRDefault="0092679C" w:rsidP="005D7A26">
            <w:pPr>
              <w:pStyle w:val="Caption"/>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805" w:type="dxa"/>
            <w:vAlign w:val="center"/>
          </w:tcPr>
          <w:p w14:paraId="6F196D5A" w14:textId="66F3C6F7" w:rsidR="00C9672E" w:rsidRPr="00E56C39" w:rsidRDefault="00C9672E" w:rsidP="005D7A26">
            <w:pPr>
              <w:pStyle w:val="Caption"/>
            </w:pPr>
            <w:r w:rsidRPr="00E56C39">
              <w:t>(</w:t>
            </w:r>
            <w:r w:rsidRPr="00E56C39">
              <w:fldChar w:fldCharType="begin"/>
            </w:r>
            <w:r w:rsidRPr="00E56C39">
              <w:instrText xml:space="preserve"> EQ </w:instrText>
            </w:r>
            <w:r w:rsidRPr="00E56C39">
              <w:fldChar w:fldCharType="end"/>
            </w:r>
            <w:r w:rsidR="0092679C">
              <w:fldChar w:fldCharType="begin"/>
            </w:r>
            <w:r w:rsidR="0092679C">
              <w:instrText xml:space="preserve"> SEQ eq \* MERGEFORMAT </w:instrText>
            </w:r>
            <w:r w:rsidR="0092679C">
              <w:fldChar w:fldCharType="separate"/>
            </w:r>
            <w:r w:rsidR="009A60BB">
              <w:rPr>
                <w:noProof/>
              </w:rPr>
              <w:t>9</w:t>
            </w:r>
            <w:r w:rsidR="0092679C">
              <w:rPr>
                <w:noProof/>
              </w:rPr>
              <w:fldChar w:fldCharType="end"/>
            </w:r>
            <w:r w:rsidRPr="00E56C39">
              <w:t>)</w:t>
            </w:r>
          </w:p>
        </w:tc>
      </w:tr>
    </w:tbl>
    <w:p w14:paraId="4826D7F1" w14:textId="77777777" w:rsidR="00C9672E" w:rsidRPr="005F7DE3" w:rsidRDefault="00C9672E" w:rsidP="00CB195C"/>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92679C"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570C6336" w:rsidR="00D11F2C" w:rsidRPr="005F7DE3" w:rsidRDefault="00D11F2C" w:rsidP="00B83C4A">
            <w:r w:rsidRPr="005F7DE3">
              <w:t>(</w:t>
            </w:r>
            <w:r w:rsidR="0092679C">
              <w:fldChar w:fldCharType="begin"/>
            </w:r>
            <w:r w:rsidR="0092679C">
              <w:instrText xml:space="preserve"> SEQ Eq \* MERGEFORMAT </w:instrText>
            </w:r>
            <w:r w:rsidR="0092679C">
              <w:fldChar w:fldCharType="separate"/>
            </w:r>
            <w:r w:rsidR="009A60BB">
              <w:rPr>
                <w:noProof/>
              </w:rPr>
              <w:t>10</w:t>
            </w:r>
            <w:r w:rsidR="0092679C">
              <w:rPr>
                <w:noProof/>
              </w:rPr>
              <w:fldChar w:fldCharType="end"/>
            </w:r>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92679C"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114701DC" w:rsidR="00D11F2C" w:rsidRPr="005F7DE3" w:rsidRDefault="00D11F2C" w:rsidP="00B83C4A">
            <w:r w:rsidRPr="005F7DE3">
              <w:t>(</w:t>
            </w:r>
            <w:r w:rsidR="0092679C">
              <w:fldChar w:fldCharType="begin"/>
            </w:r>
            <w:r w:rsidR="0092679C">
              <w:instrText xml:space="preserve"> SEQ Eq \* MERGEFORMAT </w:instrText>
            </w:r>
            <w:r w:rsidR="0092679C">
              <w:fldChar w:fldCharType="separate"/>
            </w:r>
            <w:r w:rsidR="009A60BB">
              <w:rPr>
                <w:noProof/>
              </w:rPr>
              <w:t>11</w:t>
            </w:r>
            <w:r w:rsidR="0092679C">
              <w:rPr>
                <w:noProof/>
              </w:rPr>
              <w:fldChar w:fldCharType="end"/>
            </w:r>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92679C"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6C1F1655" w:rsidR="00390D81" w:rsidRPr="005F7DE3" w:rsidRDefault="00390D81" w:rsidP="00B83C4A">
            <w:r w:rsidRPr="005F7DE3">
              <w:t>(</w:t>
            </w:r>
            <w:r w:rsidR="0092679C">
              <w:fldChar w:fldCharType="begin"/>
            </w:r>
            <w:r w:rsidR="0092679C">
              <w:instrText xml:space="preserve"> SEQ Eq \* MERGEFORMAT </w:instrText>
            </w:r>
            <w:r w:rsidR="0092679C">
              <w:fldChar w:fldCharType="separate"/>
            </w:r>
            <w:r w:rsidR="009A60BB">
              <w:rPr>
                <w:noProof/>
              </w:rPr>
              <w:t>12</w:t>
            </w:r>
            <w:r w:rsidR="0092679C">
              <w:rPr>
                <w:noProof/>
              </w:rPr>
              <w:fldChar w:fldCharType="end"/>
            </w:r>
            <w:r w:rsidRPr="005F7DE3">
              <w:t>)</w:t>
            </w:r>
          </w:p>
        </w:tc>
      </w:tr>
    </w:tbl>
    <w:p w14:paraId="2886043C" w14:textId="465E73BF" w:rsidR="00390D81" w:rsidRPr="005F7DE3" w:rsidRDefault="00390D81" w:rsidP="00546B13">
      <w:pPr>
        <w:rPr>
          <w:rFonts w:eastAsiaTheme="minorEastAsia"/>
          <w:iCs/>
          <w:lang w:eastAsia="zh-CN"/>
        </w:rPr>
      </w:pPr>
    </w:p>
    <w:p w14:paraId="0DAE63D1" w14:textId="6428A9EC"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w:t>
      </w:r>
      <w:r w:rsidRPr="005F7DE3">
        <w:t>modeling</w:t>
      </w:r>
      <w:r w:rsidR="006A737F">
        <w:t xml:space="preserve"> of</w:t>
      </w:r>
      <w:r w:rsidRPr="005F7DE3">
        <w:t xml:space="preserve">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w:t>
      </w:r>
      <w:r w:rsidR="006A737F">
        <w:rPr>
          <w:rFonts w:eastAsiaTheme="minorEastAsia"/>
          <w:iCs/>
          <w:lang w:eastAsia="zh-CN"/>
        </w:rPr>
        <w:t>G</w:t>
      </w:r>
      <w:r w:rsidR="006A737F" w:rsidRPr="005F7DE3">
        <w:rPr>
          <w:rFonts w:eastAsiaTheme="minorEastAsia"/>
          <w:iCs/>
          <w:lang w:eastAsia="zh-CN"/>
        </w:rPr>
        <w:t xml:space="preserve">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t>
      </w:r>
      <w:r w:rsidR="006A737F">
        <w:rPr>
          <w:rFonts w:eastAsiaTheme="minorEastAsia"/>
          <w:iCs/>
          <w:lang w:eastAsia="zh-CN"/>
        </w:rPr>
        <w:t>is</w:t>
      </w:r>
      <w:r w:rsidR="00BF68F2" w:rsidRPr="005F7DE3">
        <w:rPr>
          <w:rFonts w:eastAsiaTheme="minorEastAsia"/>
          <w:iCs/>
          <w:lang w:eastAsia="zh-CN"/>
        </w:rPr>
        <w:t xml:space="preserve"> updated </w:t>
      </w:r>
      <w:r w:rsidR="006A737F">
        <w:rPr>
          <w:rFonts w:eastAsiaTheme="minorEastAsia"/>
          <w:iCs/>
          <w:lang w:eastAsia="zh-CN"/>
        </w:rPr>
        <w:t>using</w:t>
      </w:r>
      <w:r w:rsidR="008F6A72" w:rsidRPr="005F7DE3">
        <w:rPr>
          <w:rFonts w:eastAsiaTheme="minorEastAsia"/>
          <w:iCs/>
          <w:lang w:eastAsia="zh-CN"/>
        </w:rPr>
        <w:t xml:space="preserve">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
        <w:gridCol w:w="8050"/>
        <w:gridCol w:w="683"/>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92679C"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70BA725" w:rsidR="00E72A8D" w:rsidRPr="005F7DE3" w:rsidRDefault="00E72A8D" w:rsidP="00157723">
            <w:pPr>
              <w:spacing w:line="360" w:lineRule="auto"/>
            </w:pPr>
            <w:r w:rsidRPr="005F7DE3">
              <w:t>(</w:t>
            </w:r>
            <w:bookmarkStart w:id="10" w:name="ggmr_start"/>
            <w:r w:rsidR="000C24BB" w:rsidRPr="005F7DE3">
              <w:fldChar w:fldCharType="begin"/>
            </w:r>
            <w:r w:rsidR="000C24BB" w:rsidRPr="005F7DE3">
              <w:instrText xml:space="preserve"> SEQ Eq \* MERGEFORMAT </w:instrText>
            </w:r>
            <w:r w:rsidR="000C24BB" w:rsidRPr="005F7DE3">
              <w:fldChar w:fldCharType="separate"/>
            </w:r>
            <w:r w:rsidR="009A60BB">
              <w:rPr>
                <w:noProof/>
              </w:rPr>
              <w:t>13</w:t>
            </w:r>
            <w:r w:rsidR="000C24BB" w:rsidRPr="005F7DE3">
              <w:rPr>
                <w:noProof/>
              </w:rPr>
              <w:fldChar w:fldCharType="end"/>
            </w:r>
            <w:bookmarkEnd w:id="10"/>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92679C"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649BD4A8" w:rsidR="00E72A8D" w:rsidRPr="005F7DE3" w:rsidRDefault="00E72A8D" w:rsidP="00157723">
            <w:pPr>
              <w:spacing w:line="360" w:lineRule="auto"/>
            </w:pPr>
            <w:r w:rsidRPr="005F7DE3">
              <w:t>(</w:t>
            </w:r>
            <w:r w:rsidR="0092679C">
              <w:fldChar w:fldCharType="begin"/>
            </w:r>
            <w:r w:rsidR="0092679C">
              <w:instrText xml:space="preserve"> SEQ Eq \* MERGEFORMAT </w:instrText>
            </w:r>
            <w:r w:rsidR="0092679C">
              <w:fldChar w:fldCharType="separate"/>
            </w:r>
            <w:r w:rsidR="009A60BB">
              <w:rPr>
                <w:noProof/>
              </w:rPr>
              <w:t>14</w:t>
            </w:r>
            <w:r w:rsidR="0092679C">
              <w:rPr>
                <w:noProof/>
              </w:rPr>
              <w:fldChar w:fldCharType="end"/>
            </w:r>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92679C"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493A101D" w:rsidR="00E72A8D" w:rsidRPr="005F7DE3" w:rsidRDefault="00E72A8D" w:rsidP="00157723">
            <w:pPr>
              <w:spacing w:line="360" w:lineRule="auto"/>
            </w:pPr>
            <w:r w:rsidRPr="005F7DE3">
              <w:t>(</w:t>
            </w:r>
            <w:r w:rsidR="0092679C">
              <w:fldChar w:fldCharType="begin"/>
            </w:r>
            <w:r w:rsidR="0092679C">
              <w:instrText xml:space="preserve"> SEQ Eq \* MERGEFORMAT </w:instrText>
            </w:r>
            <w:r w:rsidR="0092679C">
              <w:fldChar w:fldCharType="separate"/>
            </w:r>
            <w:r w:rsidR="009A60BB">
              <w:rPr>
                <w:noProof/>
              </w:rPr>
              <w:t>15</w:t>
            </w:r>
            <w:r w:rsidR="0092679C">
              <w:rPr>
                <w:noProof/>
              </w:rPr>
              <w:fldChar w:fldCharType="end"/>
            </w:r>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92679C"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538915A1" w:rsidR="004845F2" w:rsidRPr="005F7DE3" w:rsidRDefault="004845F2" w:rsidP="00157723">
            <w:pPr>
              <w:spacing w:line="360" w:lineRule="auto"/>
            </w:pPr>
            <w:r w:rsidRPr="005F7DE3">
              <w:t>(</w:t>
            </w:r>
            <w:r w:rsidR="0092679C">
              <w:fldChar w:fldCharType="begin"/>
            </w:r>
            <w:r w:rsidR="0092679C">
              <w:instrText xml:space="preserve"> SEQ Eq \* MERGEFORMAT </w:instrText>
            </w:r>
            <w:r w:rsidR="0092679C">
              <w:fldChar w:fldCharType="separate"/>
            </w:r>
            <w:r w:rsidR="009A60BB">
              <w:rPr>
                <w:noProof/>
              </w:rPr>
              <w:t>16</w:t>
            </w:r>
            <w:r w:rsidR="0092679C">
              <w:rPr>
                <w:noProof/>
              </w:rPr>
              <w:fldChar w:fldCharType="end"/>
            </w:r>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92679C"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D0FAD4F" w:rsidR="003C7D20" w:rsidRPr="005F7DE3" w:rsidRDefault="003C7D20" w:rsidP="00157723">
            <w:pPr>
              <w:spacing w:line="360" w:lineRule="auto"/>
            </w:pPr>
            <w:r w:rsidRPr="005F7DE3">
              <w:t>(</w:t>
            </w:r>
            <w:r w:rsidR="0092679C">
              <w:fldChar w:fldCharType="begin"/>
            </w:r>
            <w:r w:rsidR="0092679C">
              <w:instrText xml:space="preserve"> SEQ Eq \* MERGEFORMAT </w:instrText>
            </w:r>
            <w:r w:rsidR="0092679C">
              <w:fldChar w:fldCharType="separate"/>
            </w:r>
            <w:r w:rsidR="009A60BB">
              <w:rPr>
                <w:noProof/>
              </w:rPr>
              <w:t>17</w:t>
            </w:r>
            <w:r w:rsidR="0092679C">
              <w:rPr>
                <w:noProof/>
              </w:rPr>
              <w:fldChar w:fldCharType="end"/>
            </w:r>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92679C"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6D789826" w:rsidR="003C7D20" w:rsidRPr="005F7DE3" w:rsidRDefault="003C7D20" w:rsidP="00157723">
            <w:pPr>
              <w:spacing w:line="360" w:lineRule="auto"/>
            </w:pPr>
            <w:r w:rsidRPr="005F7DE3">
              <w:t>(</w:t>
            </w:r>
            <w:bookmarkStart w:id="11" w:name="ggmr_end"/>
            <w:r w:rsidR="000C24BB" w:rsidRPr="005F7DE3">
              <w:fldChar w:fldCharType="begin"/>
            </w:r>
            <w:r w:rsidR="000C24BB" w:rsidRPr="005F7DE3">
              <w:instrText xml:space="preserve"> SEQ Eq \* MERGEFORMAT </w:instrText>
            </w:r>
            <w:r w:rsidR="000C24BB" w:rsidRPr="005F7DE3">
              <w:fldChar w:fldCharType="separate"/>
            </w:r>
            <w:r w:rsidR="009A60BB">
              <w:rPr>
                <w:noProof/>
              </w:rPr>
              <w:t>18</w:t>
            </w:r>
            <w:r w:rsidR="000C24BB" w:rsidRPr="005F7DE3">
              <w:rPr>
                <w:noProof/>
              </w:rPr>
              <w:fldChar w:fldCharType="end"/>
            </w:r>
            <w:bookmarkEnd w:id="11"/>
            <w:r w:rsidRPr="005F7DE3">
              <w:t>)</w:t>
            </w:r>
          </w:p>
        </w:tc>
      </w:tr>
    </w:tbl>
    <w:p w14:paraId="344F182C" w14:textId="007CAC16"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w:t>
      </w:r>
      <w:r w:rsidR="001A65F8">
        <w:t xml:space="preserve">the </w:t>
      </w:r>
      <w:r w:rsidR="002D4406" w:rsidRPr="005F7DE3">
        <w:t xml:space="preserve">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w:t>
      </w:r>
      <w:r w:rsidR="001A65F8">
        <w:t>are</w:t>
      </w:r>
      <w:r w:rsidR="001A65F8" w:rsidRPr="005F7DE3">
        <w:t xml:space="preserve"> </w:t>
      </w:r>
      <w:r w:rsidR="002D4406" w:rsidRPr="005F7DE3">
        <w:t>the weights of</w:t>
      </w:r>
      <w:r w:rsidR="001A65F8">
        <w:t xml:space="preserve"> the</w:t>
      </w:r>
      <w:r w:rsidR="002D4406" w:rsidRPr="005F7DE3">
        <w:t xml:space="preserve">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w:t>
      </w:r>
      <w:r w:rsidR="001A65F8">
        <w:t xml:space="preserve"> the</w:t>
      </w:r>
      <w:r w:rsidR="002D4406" w:rsidRPr="005F7DE3">
        <w:t xml:space="preserve">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EB07BC">
      <w:pPr>
        <w:pStyle w:val="Heading2"/>
      </w:pPr>
      <w:r w:rsidRPr="005F7DE3">
        <w:t>2.</w:t>
      </w:r>
      <w:bookmarkStart w:id="12" w:name="sec_2_hybrid"/>
      <w:r w:rsidR="00896FFF" w:rsidRPr="005F7DE3">
        <w:t>3</w:t>
      </w:r>
      <w:bookmarkEnd w:id="12"/>
      <w:r w:rsidRPr="005F7DE3">
        <w:t xml:space="preserve"> Hybrid </w:t>
      </w:r>
      <w:r w:rsidR="0090144F" w:rsidRPr="005F7DE3">
        <w:t>Approach</w:t>
      </w:r>
    </w:p>
    <w:p w14:paraId="5729640A" w14:textId="73C4B71C" w:rsidR="00627006" w:rsidRPr="001E0F94" w:rsidRDefault="00E4497A" w:rsidP="00B834A1">
      <w:pPr>
        <w:jc w:val="both"/>
      </w:pPr>
      <w:r w:rsidRPr="005F7DE3">
        <w:t xml:space="preserve">In the present study, we have designed the </w:t>
      </w:r>
      <w:r w:rsidR="00FE21B5">
        <w:t>hybrid</w:t>
      </w:r>
      <w:r w:rsidR="00FE21B5" w:rsidRPr="005F7DE3">
        <w:t xml:space="preserve"> </w:t>
      </w:r>
      <w:r w:rsidR="00FE21B5">
        <w:t>m</w:t>
      </w:r>
      <w:r w:rsidRPr="005F7DE3">
        <w:t>odel</w:t>
      </w:r>
      <w:r w:rsidR="001C23E5">
        <w:t>ing approach</w:t>
      </w:r>
      <w:r w:rsidRPr="005F7DE3">
        <w:t xml:space="preserve">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9A60BB">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w:t>
      </w:r>
      <w:r w:rsidR="00627006">
        <w:t xml:space="preserve"> For each timestamp, the real-time predicted load from the RC model is used as one of inputs for the GGMR model (e</w:t>
      </w:r>
      <w:r w:rsidR="00627006" w:rsidRPr="005F7DE3">
        <w:t>quation</w:t>
      </w:r>
      <w:r w:rsidR="00627006">
        <w:t>s</w:t>
      </w:r>
      <w:r w:rsidR="00627006" w:rsidRPr="005F7DE3">
        <w:t xml:space="preserve"> </w:t>
      </w:r>
      <w:r w:rsidR="00627006">
        <w:t>(</w:t>
      </w:r>
      <w:r w:rsidR="00627006">
        <w:fldChar w:fldCharType="begin"/>
      </w:r>
      <w:r w:rsidR="00627006">
        <w:instrText xml:space="preserve"> REF ggmr_start \h </w:instrText>
      </w:r>
      <w:r w:rsidR="00627006">
        <w:fldChar w:fldCharType="separate"/>
      </w:r>
      <w:r w:rsidR="009A60BB">
        <w:rPr>
          <w:noProof/>
        </w:rPr>
        <w:t>13</w:t>
      </w:r>
      <w:r w:rsidR="00627006">
        <w:fldChar w:fldCharType="end"/>
      </w:r>
      <w:r w:rsidR="00627006">
        <w:t>) –</w:t>
      </w:r>
      <w:r w:rsidR="00627006" w:rsidRPr="005F7DE3">
        <w:t xml:space="preserve"> </w:t>
      </w:r>
      <w:r w:rsidR="00627006">
        <w:t>(</w:t>
      </w:r>
      <w:r w:rsidR="00627006">
        <w:fldChar w:fldCharType="begin"/>
      </w:r>
      <w:r w:rsidR="00627006">
        <w:instrText xml:space="preserve"> REF ggmr_end \h </w:instrText>
      </w:r>
      <w:r w:rsidR="00627006">
        <w:fldChar w:fldCharType="separate"/>
      </w:r>
      <w:r w:rsidR="009A60BB">
        <w:rPr>
          <w:noProof/>
        </w:rPr>
        <w:t>18</w:t>
      </w:r>
      <w:r w:rsidR="00627006">
        <w:fldChar w:fldCharType="end"/>
      </w:r>
      <w:r w:rsidR="00627006">
        <w:t>)). GGMR predicts system performance by updat</w:t>
      </w:r>
      <w:r w:rsidR="008C19AC">
        <w:t>ing</w:t>
      </w:r>
      <w:r w:rsidR="00627006">
        <w:t xml:space="preserve"> key GMM parameters such as weighting factors, mean vectors, and covariance matrices. Sec. 3 described the detailed hybrid model inputs. </w:t>
      </w:r>
      <w:r w:rsidR="00B925B8">
        <w:t>In practice,</w:t>
      </w:r>
      <w:r w:rsidR="00627006">
        <w:t xml:space="preserve"> the</w:t>
      </w:r>
      <w:r w:rsidR="00B925B8">
        <w:t xml:space="preserve"> </w:t>
      </w:r>
      <w:r w:rsidR="00627006">
        <w:t xml:space="preserve">trained </w:t>
      </w:r>
      <w:r w:rsidR="00B925B8">
        <w:t xml:space="preserve">RC model should </w:t>
      </w:r>
      <w:r w:rsidR="00E05B2C">
        <w:t xml:space="preserve">be </w:t>
      </w:r>
      <w:r w:rsidR="00627006">
        <w:t>started</w:t>
      </w:r>
      <w:r w:rsidR="00B925B8">
        <w:t xml:space="preserve"> with </w:t>
      </w:r>
      <w:r w:rsidR="00627006">
        <w:t xml:space="preserve">a </w:t>
      </w:r>
      <w:r w:rsidR="00B925B8">
        <w:t>reasonable</w:t>
      </w:r>
      <w:r w:rsidR="00627006">
        <w:t xml:space="preserve"> estimate</w:t>
      </w:r>
      <w:r w:rsidR="00DD0E0A">
        <w:t xml:space="preserve"> of the</w:t>
      </w:r>
      <w:r w:rsidR="00B925B8">
        <w:t xml:space="preserve"> initial states. </w:t>
      </w:r>
      <w:r w:rsidR="00DD0E0A">
        <w:t>As a result of non-optimal state initialization</w:t>
      </w:r>
      <w:r w:rsidR="00B925B8">
        <w:t>, it is expected that the first few predictions</w:t>
      </w:r>
      <w:r w:rsidR="00E05B2C">
        <w:t xml:space="preserve"> from </w:t>
      </w:r>
      <w:r w:rsidR="008C19AC">
        <w:t xml:space="preserve">the </w:t>
      </w:r>
      <w:r w:rsidR="00E05B2C">
        <w:t>RC model</w:t>
      </w:r>
      <w:r w:rsidR="00B925B8">
        <w:t xml:space="preserve"> </w:t>
      </w:r>
      <w:r w:rsidR="00DD0E0A">
        <w:t>will be</w:t>
      </w:r>
      <w:r w:rsidR="00B925B8">
        <w:t xml:space="preserve"> chaotic. The current study proposed </w:t>
      </w:r>
      <w:r w:rsidR="00DD0E0A">
        <w:t xml:space="preserve">a </w:t>
      </w:r>
      <w:r w:rsidR="00B925B8">
        <w:t xml:space="preserve">warming-up period to minimize the errors </w:t>
      </w:r>
      <w:r w:rsidR="00DD0E0A">
        <w:t>caused by</w:t>
      </w:r>
      <w:r w:rsidR="00E05B2C">
        <w:t xml:space="preserve"> imperfect states initialization, </w:t>
      </w:r>
      <w:r w:rsidR="00DD0E0A" w:rsidRPr="00DD0E0A">
        <w:t>and subsection 3.3 detail</w:t>
      </w:r>
      <w:r w:rsidR="00DD0E0A">
        <w:t>ed</w:t>
      </w:r>
      <w:r w:rsidR="00DD0E0A" w:rsidRPr="00DD0E0A">
        <w:t xml:space="preserve"> how the warming-up steps were</w:t>
      </w:r>
      <w:r w:rsidR="00482934">
        <w:t xml:space="preserve"> </w:t>
      </w:r>
      <w:r w:rsidR="00DD0E0A" w:rsidRPr="00DD0E0A">
        <w:t>determined.</w:t>
      </w:r>
    </w:p>
    <w:p w14:paraId="02E93808" w14:textId="77777777" w:rsidR="0062676E" w:rsidRPr="005F7DE3" w:rsidRDefault="0062676E" w:rsidP="00B834A1">
      <w:pPr>
        <w:jc w:val="both"/>
        <w:rPr>
          <w:rFonts w:eastAsiaTheme="minorEastAsia"/>
          <w:lang w:eastAsia="zh-CN"/>
        </w:rPr>
      </w:pPr>
    </w:p>
    <w:p w14:paraId="65E643EC" w14:textId="527A1CF7" w:rsidR="0062676E" w:rsidRPr="005F7DE3" w:rsidRDefault="00EB07BC" w:rsidP="00FE55B0">
      <w:pPr>
        <w:keepNext/>
        <w:jc w:val="center"/>
      </w:pPr>
      <w:r w:rsidRPr="00EB07BC">
        <w:rPr>
          <w:noProof/>
        </w:rPr>
        <w:drawing>
          <wp:inline distT="0" distB="0" distL="0" distR="0" wp14:anchorId="0CF987C8" wp14:editId="4DB5743A">
            <wp:extent cx="5043068" cy="1988670"/>
            <wp:effectExtent l="19050" t="19050" r="24765" b="1206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043068" cy="1988670"/>
                    </a:xfrm>
                    <a:prstGeom prst="rect">
                      <a:avLst/>
                    </a:prstGeom>
                    <a:ln>
                      <a:solidFill>
                        <a:schemeClr val="tx1"/>
                      </a:solidFill>
                    </a:ln>
                  </pic:spPr>
                </pic:pic>
              </a:graphicData>
            </a:graphic>
          </wp:inline>
        </w:drawing>
      </w:r>
    </w:p>
    <w:p w14:paraId="2249E40D" w14:textId="035FAAAA" w:rsidR="0062676E" w:rsidRPr="005F7DE3" w:rsidRDefault="0062676E" w:rsidP="00AC6A1D">
      <w:pPr>
        <w:pStyle w:val="Caption"/>
      </w:pPr>
      <w:r w:rsidRPr="005F7DE3">
        <w:rPr>
          <w:b/>
          <w:bCs/>
        </w:rPr>
        <w:t xml:space="preserve">Figure </w:t>
      </w:r>
      <w:bookmarkStart w:id="13" w:name="hybrid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1</w:t>
      </w:r>
      <w:r w:rsidRPr="005F7DE3">
        <w:rPr>
          <w:b/>
          <w:bCs/>
        </w:rPr>
        <w:fldChar w:fldCharType="end"/>
      </w:r>
      <w:bookmarkEnd w:id="13"/>
      <w:r w:rsidRPr="005F7DE3">
        <w:t xml:space="preserve"> Underlying </w:t>
      </w:r>
      <w:r w:rsidR="00FE21B5">
        <w:t>c</w:t>
      </w:r>
      <w:r w:rsidR="00120EEC" w:rsidRPr="005F7DE3">
        <w:t>ommunication</w:t>
      </w:r>
      <w:r w:rsidRPr="005F7DE3">
        <w:t xml:space="preserve"> for </w:t>
      </w:r>
      <w:r w:rsidR="00FE21B5">
        <w:t>h</w:t>
      </w:r>
      <w:r w:rsidRPr="005F7DE3">
        <w:t xml:space="preserve">ybrid </w:t>
      </w:r>
      <w:r w:rsidR="00FE21B5">
        <w:t>a</w:t>
      </w:r>
      <w:r w:rsidRPr="005F7DE3">
        <w:t>pproach</w:t>
      </w:r>
      <w:r w:rsidR="00497AF9">
        <w:t>.</w:t>
      </w:r>
    </w:p>
    <w:p w14:paraId="67C77BE2" w14:textId="08F64921" w:rsidR="00120EEC" w:rsidRPr="005F7DE3" w:rsidRDefault="00120EEC" w:rsidP="00120EEC">
      <w:pPr>
        <w:rPr>
          <w:lang w:eastAsia="zh-CN"/>
        </w:rPr>
      </w:pPr>
    </w:p>
    <w:p w14:paraId="12D8FBCE" w14:textId="56959FC3" w:rsidR="00A57370" w:rsidRPr="005F7DE3" w:rsidRDefault="00A57370" w:rsidP="00EB07BC">
      <w:pPr>
        <w:pStyle w:val="Heading2"/>
      </w:pPr>
      <w:bookmarkStart w:id="14" w:name="sec_2_criteria"/>
      <w:r w:rsidRPr="005F7DE3">
        <w:t>2.</w:t>
      </w:r>
      <w:r w:rsidR="001B6420" w:rsidRPr="005F7DE3">
        <w:t>4</w:t>
      </w:r>
      <w:r w:rsidRPr="005F7DE3">
        <w:t xml:space="preserve"> </w:t>
      </w:r>
      <w:bookmarkEnd w:id="14"/>
      <w:r w:rsidRPr="005F7DE3">
        <w:t>Model Performance Evaluation Criteria</w:t>
      </w:r>
    </w:p>
    <w:p w14:paraId="2940B7A6" w14:textId="0547E877" w:rsidR="00A57370" w:rsidRPr="005F7DE3" w:rsidRDefault="00A57370" w:rsidP="00A57370">
      <w:r w:rsidRPr="005F7DE3">
        <w:t>Four indices</w:t>
      </w:r>
      <w:ins w:id="15" w:author="Lichen Wu" w:date="2022-06-04T18:01:00Z">
        <w:r w:rsidR="00334905">
          <w:t xml:space="preserve"> </w:t>
        </w:r>
      </w:ins>
      <w:del w:id="16" w:author="Lichen Wu" w:date="2022-06-04T18:01:00Z">
        <w:r w:rsidRPr="005F7DE3" w:rsidDel="00334905">
          <w:delText xml:space="preserve">, </w:delText>
        </w:r>
      </w:del>
      <w:ins w:id="17" w:author="Lichen Wu" w:date="2022-06-04T18:01:00Z">
        <w:r w:rsidR="00334905">
          <w:t xml:space="preserve">consist of </w:t>
        </w:r>
        <w:r w:rsidR="00334905">
          <w:t>M</w:t>
        </w:r>
        <w:r w:rsidR="00334905" w:rsidRPr="005F7DE3">
          <w:t xml:space="preserve">ean </w:t>
        </w:r>
        <w:r w:rsidR="00334905">
          <w:t>A</w:t>
        </w:r>
        <w:r w:rsidR="00334905" w:rsidRPr="005F7DE3">
          <w:t xml:space="preserve">bsolute </w:t>
        </w:r>
        <w:r w:rsidR="00334905">
          <w:t>E</w:t>
        </w:r>
        <w:r w:rsidR="00334905" w:rsidRPr="005F7DE3">
          <w:t xml:space="preserve">rror (MAE), </w:t>
        </w:r>
      </w:ins>
      <w:r w:rsidR="00460A14">
        <w:t>N</w:t>
      </w:r>
      <w:r w:rsidRPr="005F7DE3">
        <w:t xml:space="preserve">ormalized </w:t>
      </w:r>
      <w:r w:rsidR="00460A14">
        <w:t>R</w:t>
      </w:r>
      <w:r w:rsidRPr="005F7DE3">
        <w:t xml:space="preserve">oot </w:t>
      </w:r>
      <w:r w:rsidR="00460A14">
        <w:t>M</w:t>
      </w:r>
      <w:r w:rsidRPr="005F7DE3">
        <w:t xml:space="preserve">ean </w:t>
      </w:r>
      <w:r w:rsidR="00460A14">
        <w:t>S</w:t>
      </w:r>
      <w:r w:rsidRPr="005F7DE3">
        <w:t xml:space="preserve">quare </w:t>
      </w:r>
      <w:r w:rsidR="00460A14">
        <w:t>E</w:t>
      </w:r>
      <w:r w:rsidRPr="005F7DE3">
        <w:t xml:space="preserve">rror (NRMSE), </w:t>
      </w:r>
      <w:r w:rsidR="00460A14">
        <w:t>C</w:t>
      </w:r>
      <w:r w:rsidRPr="005F7DE3">
        <w:t xml:space="preserve">oefficient of </w:t>
      </w:r>
      <w:r w:rsidR="00460A14">
        <w:t>V</w:t>
      </w:r>
      <w:r w:rsidRPr="005F7DE3">
        <w:t xml:space="preserve">ariation of </w:t>
      </w:r>
      <w:r w:rsidR="00460A14">
        <w:t xml:space="preserve">RMSE </w:t>
      </w:r>
      <w:r w:rsidRPr="005F7DE3">
        <w:t xml:space="preserve">(CVRMSE), </w:t>
      </w:r>
      <w:r w:rsidR="00191064">
        <w:t xml:space="preserve">and </w:t>
      </w:r>
      <w:del w:id="18" w:author="Lichen Wu" w:date="2022-06-04T18:00:00Z">
        <w:r w:rsidR="00460A14" w:rsidDel="00334905">
          <w:delText>M</w:delText>
        </w:r>
        <w:r w:rsidRPr="005F7DE3" w:rsidDel="00334905">
          <w:delText xml:space="preserve">ean </w:delText>
        </w:r>
        <w:r w:rsidR="00460A14" w:rsidDel="00334905">
          <w:delText>A</w:delText>
        </w:r>
        <w:r w:rsidRPr="005F7DE3" w:rsidDel="00334905">
          <w:delText xml:space="preserve">bsolute </w:delText>
        </w:r>
        <w:r w:rsidR="00460A14" w:rsidDel="00334905">
          <w:delText>E</w:delText>
        </w:r>
        <w:r w:rsidRPr="005F7DE3" w:rsidDel="00334905">
          <w:delText xml:space="preserve">rror (MAE), </w:delText>
        </w:r>
      </w:del>
      <w:proofErr w:type="spellStart"/>
      <w:r w:rsidRPr="005F7DE3">
        <w:t>and</w:t>
      </w:r>
      <w:proofErr w:type="spellEnd"/>
      <w:r w:rsidRPr="005F7DE3">
        <w:t xml:space="preserve"> </w:t>
      </w:r>
      <w:r w:rsidR="00BA2C88">
        <w:t>M</w:t>
      </w:r>
      <w:r w:rsidRPr="005F7DE3">
        <w:t xml:space="preserve">ean </w:t>
      </w:r>
      <w:r w:rsidR="00BA2C88">
        <w:t>A</w:t>
      </w:r>
      <w:r w:rsidRPr="005F7DE3">
        <w:t xml:space="preserve">bsolute </w:t>
      </w:r>
      <w:r w:rsidR="00BA2C88">
        <w:t>P</w:t>
      </w:r>
      <w:r w:rsidRPr="005F7DE3">
        <w:t xml:space="preserve">ercentage </w:t>
      </w:r>
      <w:r w:rsidR="00BA2C88">
        <w:t>E</w:t>
      </w:r>
      <w:r w:rsidRPr="005F7DE3">
        <w:t>rror (MAPE)</w:t>
      </w:r>
      <w:r w:rsidR="00ED39A8">
        <w:t>, are used for model performance evaluation</w:t>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0"/>
      </w:tblGrid>
      <w:tr w:rsidR="00A57370" w:rsidRPr="005F7DE3" w14:paraId="56ECCA69" w14:textId="77777777" w:rsidTr="00BA158B">
        <w:trPr>
          <w:gridAfter w:val="1"/>
          <w:wAfter w:w="10" w:type="dxa"/>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1B9E2D7A" w:rsidR="00A57370" w:rsidRPr="005F7DE3" w:rsidRDefault="00A57370" w:rsidP="000E6F46">
            <w:pPr>
              <w:spacing w:line="360" w:lineRule="auto"/>
            </w:pPr>
            <w:r w:rsidRPr="005F7DE3">
              <w:t>(</w:t>
            </w:r>
            <w:r w:rsidR="0092679C">
              <w:fldChar w:fldCharType="begin"/>
            </w:r>
            <w:r w:rsidR="0092679C">
              <w:instrText xml:space="preserve"> SEQ Eq \* MERGEFORMAT </w:instrText>
            </w:r>
            <w:r w:rsidR="0092679C">
              <w:fldChar w:fldCharType="separate"/>
            </w:r>
            <w:r w:rsidR="009A60BB">
              <w:rPr>
                <w:noProof/>
              </w:rPr>
              <w:t>19</w:t>
            </w:r>
            <w:r w:rsidR="0092679C">
              <w:rPr>
                <w:noProof/>
              </w:rPr>
              <w:fldChar w:fldCharType="end"/>
            </w:r>
            <w:r w:rsidRPr="005F7DE3">
              <w:t>)</w:t>
            </w:r>
          </w:p>
        </w:tc>
      </w:tr>
      <w:tr w:rsidR="00A57370" w:rsidRPr="005F7DE3" w14:paraId="20E00BE5" w14:textId="77777777" w:rsidTr="00BA158B">
        <w:trPr>
          <w:gridAfter w:val="1"/>
          <w:wAfter w:w="10" w:type="dxa"/>
          <w:jc w:val="center"/>
        </w:trPr>
        <w:tc>
          <w:tcPr>
            <w:tcW w:w="625" w:type="dxa"/>
            <w:vAlign w:val="center"/>
          </w:tcPr>
          <w:p w14:paraId="551DF523" w14:textId="77777777" w:rsidR="00A57370" w:rsidRPr="005F7DE3" w:rsidRDefault="00A57370" w:rsidP="00BA158B"/>
        </w:tc>
        <w:tc>
          <w:tcPr>
            <w:tcW w:w="8100" w:type="dxa"/>
            <w:vAlign w:val="center"/>
          </w:tcPr>
          <w:p w14:paraId="79521521" w14:textId="537AEE57"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D0195E3" w14:textId="1E436702" w:rsidR="00A57370" w:rsidRPr="005F7DE3" w:rsidRDefault="00A57370" w:rsidP="000E6F46">
            <w:pPr>
              <w:spacing w:line="360" w:lineRule="auto"/>
            </w:pPr>
            <w:r w:rsidRPr="005F7DE3">
              <w:t>(</w:t>
            </w:r>
            <w:r w:rsidR="0092679C">
              <w:fldChar w:fldCharType="begin"/>
            </w:r>
            <w:r w:rsidR="0092679C">
              <w:instrText xml:space="preserve"> SEQ Eq \* MERGEFORMAT </w:instrText>
            </w:r>
            <w:r w:rsidR="0092679C">
              <w:fldChar w:fldCharType="separate"/>
            </w:r>
            <w:r w:rsidR="009A60BB">
              <w:rPr>
                <w:noProof/>
              </w:rPr>
              <w:t>20</w:t>
            </w:r>
            <w:r w:rsidR="0092679C">
              <w:rPr>
                <w:noProof/>
              </w:rPr>
              <w:fldChar w:fldCharType="end"/>
            </w:r>
            <w:r w:rsidRPr="005F7DE3">
              <w:t>)</w:t>
            </w:r>
          </w:p>
        </w:tc>
      </w:tr>
      <w:tr w:rsidR="00A57370" w:rsidRPr="005F7DE3" w14:paraId="5139755E" w14:textId="77777777" w:rsidTr="00BA158B">
        <w:trPr>
          <w:gridAfter w:val="1"/>
          <w:wAfter w:w="10" w:type="dxa"/>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1AD3685C" w:rsidR="00A57370" w:rsidRPr="005F7DE3" w:rsidRDefault="00A57370" w:rsidP="000E6F46">
            <w:pPr>
              <w:spacing w:line="360" w:lineRule="auto"/>
            </w:pPr>
            <w:r w:rsidRPr="005F7DE3">
              <w:t>(</w:t>
            </w:r>
            <w:r w:rsidR="0092679C">
              <w:fldChar w:fldCharType="begin"/>
            </w:r>
            <w:r w:rsidR="0092679C">
              <w:instrText xml:space="preserve"> SEQ Eq \* MERGEFORMAT </w:instrText>
            </w:r>
            <w:r w:rsidR="0092679C">
              <w:fldChar w:fldCharType="separate"/>
            </w:r>
            <w:r w:rsidR="009A60BB">
              <w:rPr>
                <w:noProof/>
              </w:rPr>
              <w:t>21</w:t>
            </w:r>
            <w:r w:rsidR="0092679C">
              <w:rPr>
                <w:noProof/>
              </w:rPr>
              <w:fldChar w:fldCharType="end"/>
            </w:r>
            <w:r w:rsidRPr="005F7DE3">
              <w:t>)</w:t>
            </w:r>
          </w:p>
        </w:tc>
      </w:tr>
      <w:tr w:rsidR="00A57370" w:rsidRPr="005F7DE3" w14:paraId="4B68F284" w14:textId="77777777" w:rsidTr="00BA158B">
        <w:trPr>
          <w:gridAfter w:val="1"/>
          <w:wAfter w:w="10" w:type="dxa"/>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3B57407A" w:rsidR="00A57370" w:rsidRPr="005F7DE3" w:rsidRDefault="00A57370" w:rsidP="000E6F46">
            <w:pPr>
              <w:spacing w:line="360" w:lineRule="auto"/>
            </w:pPr>
            <w:r w:rsidRPr="005F7DE3">
              <w:t>(</w:t>
            </w:r>
            <w:r w:rsidR="0092679C">
              <w:fldChar w:fldCharType="begin"/>
            </w:r>
            <w:r w:rsidR="0092679C">
              <w:instrText xml:space="preserve"> SEQ Eq \* MERGEFORMAT </w:instrText>
            </w:r>
            <w:r w:rsidR="0092679C">
              <w:fldChar w:fldCharType="separate"/>
            </w:r>
            <w:r w:rsidR="009A60BB">
              <w:rPr>
                <w:noProof/>
              </w:rPr>
              <w:t>22</w:t>
            </w:r>
            <w:r w:rsidR="0092679C">
              <w:rPr>
                <w:noProof/>
              </w:rPr>
              <w:fldChar w:fldCharType="end"/>
            </w:r>
            <w:r w:rsidRPr="005F7DE3">
              <w:t>)</w:t>
            </w:r>
          </w:p>
        </w:tc>
      </w:tr>
      <w:tr w:rsidR="00BB6928" w:rsidRPr="005F7DE3" w14:paraId="553C583E" w14:textId="0E85F516" w:rsidTr="00BA158B">
        <w:trPr>
          <w:jc w:val="center"/>
        </w:trPr>
        <w:tc>
          <w:tcPr>
            <w:tcW w:w="625" w:type="dxa"/>
            <w:vAlign w:val="center"/>
          </w:tcPr>
          <w:p w14:paraId="142C7DA2" w14:textId="26F4B663" w:rsidR="00191064" w:rsidRPr="005F7DE3" w:rsidRDefault="00191064" w:rsidP="00BA158B"/>
        </w:tc>
        <w:tc>
          <w:tcPr>
            <w:tcW w:w="8100" w:type="dxa"/>
            <w:vAlign w:val="center"/>
          </w:tcPr>
          <w:p w14:paraId="09DC74DD" w14:textId="1505A92B" w:rsidR="00191064" w:rsidRPr="005F7DE3" w:rsidRDefault="00191064"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gridSpan w:val="2"/>
            <w:vAlign w:val="center"/>
          </w:tcPr>
          <w:p w14:paraId="697C00EC" w14:textId="1D5164DC" w:rsidR="00191064" w:rsidRPr="005F7DE3" w:rsidRDefault="00191064" w:rsidP="000E6F46">
            <w:pPr>
              <w:spacing w:line="360" w:lineRule="auto"/>
            </w:pPr>
            <w:r w:rsidRPr="005F7DE3">
              <w:t>(</w:t>
            </w:r>
            <w:fldSimple w:instr=" SEQ Eq \* MERGEFORMAT ">
              <w:r w:rsidR="009A60BB">
                <w:rPr>
                  <w:noProof/>
                </w:rPr>
                <w:t>23</w:t>
              </w:r>
            </w:fldSimple>
            <w:r w:rsidRPr="005F7DE3">
              <w:t>)</w:t>
            </w:r>
          </w:p>
        </w:tc>
      </w:tr>
    </w:tbl>
    <w:p w14:paraId="6906A023" w14:textId="33493E2F" w:rsidR="005534DD" w:rsidRPr="005F7DE3" w:rsidRDefault="00A57370" w:rsidP="00C4330D">
      <w:pPr>
        <w:jc w:val="both"/>
      </w:pPr>
      <w:r w:rsidRPr="005F7DE3">
        <w:rPr>
          <w:szCs w:val="24"/>
        </w:rPr>
        <w:t xml:space="preserve">where n </w:t>
      </w:r>
      <w:r w:rsidR="00ED39A8">
        <w:rPr>
          <w:szCs w:val="24"/>
        </w:rPr>
        <w:t xml:space="preserve">is </w:t>
      </w:r>
      <w:r w:rsidRPr="005F7DE3">
        <w:rPr>
          <w:szCs w:val="24"/>
        </w:rPr>
        <w:t xml:space="preserve">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r>
          <w:rPr>
            <w:rFonts w:ascii="Cambria Math" w:hAnsi="Cambria Math"/>
          </w:rPr>
          <m:t xml:space="preserve"> </m:t>
        </m:r>
      </m:oMath>
      <w:r w:rsidRPr="005F7DE3">
        <w:t>is the standard deviation of predictions,</w:t>
      </w:r>
      <w:r w:rsidR="00ED39A8">
        <w:t xml:space="preserve"> and</w:t>
      </w:r>
      <w:r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2497AD2E" w:rsidR="00A27328" w:rsidRPr="005F7DE3" w:rsidRDefault="00301C84" w:rsidP="00A27328">
      <w:r w:rsidRPr="005F7DE3">
        <w:t xml:space="preserve">This section </w:t>
      </w:r>
      <w:r w:rsidR="001F6879" w:rsidRPr="005F7DE3">
        <w:t xml:space="preserve">presents </w:t>
      </w:r>
      <w:r w:rsidRPr="005F7DE3">
        <w:t xml:space="preserve">a case study </w:t>
      </w:r>
      <w:r w:rsidR="008C19AC">
        <w:t xml:space="preserve">that </w:t>
      </w:r>
      <w:r w:rsidR="00ED39A8">
        <w:t>investigates the performance of</w:t>
      </w:r>
      <w:r w:rsidR="001F6879" w:rsidRPr="005F7DE3">
        <w:t xml:space="preserve"> </w:t>
      </w:r>
      <w:r w:rsidR="001A65F8">
        <w:t xml:space="preserve">the </w:t>
      </w:r>
      <w:r w:rsidR="001F6879" w:rsidRPr="005F7DE3">
        <w:t xml:space="preserve">RC, GGMR </w:t>
      </w:r>
      <w:r w:rsidR="003C7BC2">
        <w:t>and</w:t>
      </w:r>
      <w:r w:rsidR="0028215C">
        <w:t xml:space="preserve"> </w:t>
      </w:r>
      <w:r w:rsidR="001F6879" w:rsidRPr="005F7DE3">
        <w:t xml:space="preserve">hybrid </w:t>
      </w:r>
      <w:r w:rsidR="00ED39A8">
        <w:t xml:space="preserve">modeling </w:t>
      </w:r>
      <w:r w:rsidR="001F6879" w:rsidRPr="005F7DE3">
        <w:t>approach</w:t>
      </w:r>
      <w:r w:rsidR="001A65F8">
        <w:t>es</w:t>
      </w:r>
      <w:r w:rsidR="001F6879" w:rsidRPr="005F7DE3">
        <w:t>.</w:t>
      </w:r>
    </w:p>
    <w:p w14:paraId="22040EEC" w14:textId="77777777" w:rsidR="00B50A22" w:rsidRPr="005F7DE3" w:rsidRDefault="00B50A22" w:rsidP="00120FD7">
      <w:pPr>
        <w:rPr>
          <w:szCs w:val="24"/>
        </w:rPr>
      </w:pPr>
    </w:p>
    <w:p w14:paraId="10BD40D7" w14:textId="6EAB7027" w:rsidR="00E07F2E" w:rsidRPr="005F7DE3" w:rsidRDefault="00E07F2E" w:rsidP="00EB07BC">
      <w:pPr>
        <w:pStyle w:val="Heading2"/>
      </w:pPr>
      <w:r w:rsidRPr="005F7DE3">
        <w:t xml:space="preserve">3.1 </w:t>
      </w:r>
      <w:r w:rsidR="00C759AF" w:rsidRPr="005F7DE3">
        <w:t>Testbed</w:t>
      </w:r>
    </w:p>
    <w:p w14:paraId="476D280F" w14:textId="5A5213CA"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w:t>
      </w:r>
      <w:r w:rsidR="00ED39A8">
        <w:t xml:space="preserve">of </w:t>
      </w:r>
      <w:r w:rsidR="00C759AF" w:rsidRPr="005F7DE3">
        <w:t>data</w:t>
      </w:r>
      <w:r w:rsidR="0028215C">
        <w:t xml:space="preserve"> were used </w:t>
      </w:r>
      <w:r w:rsidR="00C759AF" w:rsidRPr="005F7DE3">
        <w:t xml:space="preserve">for training and the rest of </w:t>
      </w:r>
      <w:r w:rsidR="00ED39A8">
        <w:t xml:space="preserve">the </w:t>
      </w:r>
      <w:r w:rsidR="00C759AF" w:rsidRPr="005F7DE3">
        <w:t xml:space="preserve">data </w:t>
      </w:r>
      <w:r w:rsidR="00ED39A8">
        <w:t xml:space="preserve">was </w:t>
      </w:r>
      <w:r w:rsidR="00C759AF" w:rsidRPr="005F7DE3">
        <w:t xml:space="preserve">used for testing. </w:t>
      </w:r>
      <w:r w:rsidR="002658E3" w:rsidRPr="005F7DE3">
        <w:t>T</w:t>
      </w:r>
      <w:r w:rsidR="000342C1" w:rsidRPr="005F7DE3">
        <w:t>he data</w:t>
      </w:r>
      <w:r w:rsidR="002658E3" w:rsidRPr="005F7DE3">
        <w:t>set</w:t>
      </w:r>
      <w:r w:rsidR="000342C1" w:rsidRPr="005F7DE3">
        <w:t xml:space="preserve"> </w:t>
      </w:r>
      <w:r w:rsidR="00ED39A8">
        <w:t>was</w:t>
      </w:r>
      <w:r w:rsidR="00581879" w:rsidRPr="005F7DE3">
        <w:t xml:space="preserve"> divided </w:t>
      </w:r>
      <w:r w:rsidR="003C0301" w:rsidRPr="005F7DE3">
        <w:t>into two</w:t>
      </w:r>
      <w:r w:rsidR="00A439FF" w:rsidRPr="005F7DE3">
        <w:t xml:space="preserve">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w:t>
      </w:r>
      <w:r w:rsidR="00ED39A8">
        <w:t>f</w:t>
      </w:r>
      <w:r w:rsidR="00ED39A8" w:rsidRPr="005F7DE3">
        <w:t xml:space="preserve">açade </w:t>
      </w:r>
      <w:r w:rsidR="008C7C82" w:rsidRPr="005F7DE3">
        <w:t xml:space="preserve">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r>
          <m:rPr>
            <m:sty m:val="p"/>
          </m:rPr>
          <w:rPr>
            <w:rFonts w:ascii="Cambria Math" w:hAnsi="Cambria Math"/>
          </w:rPr>
          <m:t>(Ambient Weather Network 2022)</m:t>
        </m:r>
        <m:r>
          <w:rPr>
            <w:rFonts w:ascii="Cambria Math" w:hAnsi="Cambria Math"/>
            <w:i/>
          </w:rPr>
          <w:fldChar w:fldCharType="end"/>
        </m:r>
      </m:oMath>
      <w:r w:rsidR="002234F5" w:rsidRPr="005F7DE3">
        <w:t xml:space="preserve">, </w:t>
      </w:r>
      <w:r w:rsidR="00ED39A8">
        <w:t xml:space="preserve">and </w:t>
      </w:r>
      <w:r w:rsidR="00460A14">
        <w:t>A</w:t>
      </w:r>
      <w:r w:rsidR="002234F5" w:rsidRPr="005F7DE3">
        <w:t xml:space="preserve">ir </w:t>
      </w:r>
      <w:r w:rsidR="00460A14">
        <w:t>H</w:t>
      </w:r>
      <w:r w:rsidR="002234F5" w:rsidRPr="005F7DE3">
        <w:t xml:space="preserve">andling </w:t>
      </w:r>
      <w:r w:rsidR="00460A14">
        <w:t>U</w:t>
      </w:r>
      <w:r w:rsidR="002234F5" w:rsidRPr="005F7DE3">
        <w:t xml:space="preserve">nit </w:t>
      </w:r>
      <w:r w:rsidR="00460A14">
        <w:t xml:space="preserve">(AHU) </w:t>
      </w:r>
      <w:r w:rsidR="002234F5" w:rsidRPr="005F7DE3">
        <w:t xml:space="preserve">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w:t>
      </w:r>
      <w:r w:rsidR="00ED39A8">
        <w:t>we</w:t>
      </w:r>
      <w:r w:rsidR="00ED39A8" w:rsidRPr="005F7DE3">
        <w:t xml:space="preserve">re </w:t>
      </w:r>
      <w:r w:rsidR="00581879" w:rsidRPr="005F7DE3">
        <w:t>determined using</w:t>
      </w:r>
      <w:r w:rsidRPr="005F7DE3">
        <w:t xml:space="preserve"> </w:t>
      </w:r>
      <w:r w:rsidR="003C0301">
        <w:t xml:space="preserve">hourly </w:t>
      </w:r>
      <w:r w:rsidRPr="005F7DE3">
        <w:t>schedule</w:t>
      </w:r>
      <w:r w:rsidR="003C0301">
        <w:t>s</w:t>
      </w:r>
      <w:r w:rsidRPr="005F7DE3">
        <w:t xml:space="preserv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3C0301">
        <w:t xml:space="preserve"> based on occupancy schedule</w:t>
      </w:r>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3C0301">
        <w:t xml:space="preserve"> based on lighting schedule</w:t>
      </w:r>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EB07BC">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B2DFFC8" w14:textId="68D0B7D1" w:rsidR="00C64756" w:rsidRPr="005F7DE3" w:rsidRDefault="00C64756" w:rsidP="00632542">
      <w:r w:rsidRPr="005F7DE3">
        <w:t>Th</w:t>
      </w:r>
      <w:r w:rsidR="004F5ED3">
        <w:t xml:space="preserve">is </w:t>
      </w:r>
      <w:r w:rsidRPr="005F7DE3">
        <w:t>subsection describes the design logic for the RC model, followed by a description of the target room's physical structures and, finally, our consideration of various RC model designs and their associated performance. Ultimately, the chosen design will be detailed.</w:t>
      </w:r>
    </w:p>
    <w:p w14:paraId="53B8A741" w14:textId="77777777" w:rsidR="00C64756" w:rsidRPr="005F7DE3" w:rsidRDefault="00C64756" w:rsidP="00C4330D"/>
    <w:p w14:paraId="21892F6A" w14:textId="43C9F7D7" w:rsidR="0065759F"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w:t>
      </w:r>
      <w:r w:rsidR="003D18DC" w:rsidRPr="005F7DE3">
        <w:t xml:space="preserve">AHU </w:t>
      </w:r>
      <w:r w:rsidR="001817E2" w:rsidRPr="005F7DE3">
        <w:t xml:space="preserve">system, and hydronic radiant floor system. </w:t>
      </w:r>
      <w:r w:rsidR="007458CB">
        <w:t>Generally, a</w:t>
      </w:r>
      <w:r w:rsidR="00C1743A">
        <w:t>dding complexity to an</w:t>
      </w:r>
      <w:r w:rsidR="00C1743A" w:rsidRPr="005F7DE3">
        <w:t xml:space="preserve"> RC model</w:t>
      </w:r>
      <w:r w:rsidR="00C1743A">
        <w:t xml:space="preserve"> can improve accuracy over a wide range of </w:t>
      </w:r>
      <w:r w:rsidR="00C1743A" w:rsidRPr="005F7DE3">
        <w:t>operating conditions</w:t>
      </w:r>
      <w:r w:rsidR="00C1743A">
        <w:t xml:space="preserve">, but at the expense of requiring additional input variables and more training data. </w:t>
      </w:r>
      <w:r w:rsidR="003D18DC" w:rsidRPr="005F7DE3">
        <w:t xml:space="preserve">In the present study, we </w:t>
      </w:r>
      <w:r w:rsidR="00C1743A">
        <w:t>considered</w:t>
      </w:r>
      <w:r w:rsidR="00C1743A" w:rsidRPr="005F7DE3">
        <w:t xml:space="preserve"> </w:t>
      </w:r>
      <w:r w:rsidR="0065759F" w:rsidRPr="005F7DE3">
        <w:t>three</w:t>
      </w:r>
      <w:r w:rsidR="003D18DC" w:rsidRPr="005F7DE3">
        <w:t xml:space="preserve"> RC network design</w:t>
      </w:r>
      <w:r w:rsidR="0065759F" w:rsidRPr="005F7DE3">
        <w:t>s</w:t>
      </w:r>
      <w:r w:rsidR="003D18DC" w:rsidRPr="005F7DE3">
        <w:t xml:space="preserve"> by considering model robustness and </w:t>
      </w:r>
      <w:r w:rsidR="0065759F" w:rsidRPr="005F7DE3">
        <w:t>various</w:t>
      </w:r>
      <w:r w:rsidR="003D18DC"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9A60BB">
        <w:rPr>
          <w:b/>
          <w:bCs/>
          <w:noProof/>
        </w:rPr>
        <w:t>2</w:t>
      </w:r>
      <w:r w:rsidR="008B71BC">
        <w:fldChar w:fldCharType="end"/>
      </w:r>
      <w:r w:rsidR="0065759F" w:rsidRPr="005F7DE3">
        <w:t xml:space="preserve">, </w:t>
      </w:r>
      <w:r w:rsidR="00C1743A">
        <w:t>the</w:t>
      </w:r>
      <w:r w:rsidR="00632542" w:rsidRPr="005F7DE3">
        <w:t xml:space="preserve"> three </w:t>
      </w:r>
      <w:r w:rsidR="0065759F" w:rsidRPr="005F7DE3">
        <w:t>RC network</w:t>
      </w:r>
      <w:r w:rsidR="00C1743A">
        <w:t xml:space="preserve"> models considered are a</w:t>
      </w:r>
      <w:r w:rsidR="00632542" w:rsidRPr="005F7DE3">
        <w:t xml:space="preserve"> </w:t>
      </w:r>
      <w:r w:rsidR="0065759F" w:rsidRPr="005F7DE3">
        <w:t>four</w:t>
      </w:r>
      <w:r w:rsidR="00632542" w:rsidRPr="005F7DE3">
        <w:t xml:space="preserve">-state Model 1, </w:t>
      </w:r>
      <w:r w:rsidR="00C1743A">
        <w:t xml:space="preserve">a </w:t>
      </w:r>
      <w:r w:rsidR="00914F90">
        <w:t>five</w:t>
      </w:r>
      <w:r w:rsidR="00632542" w:rsidRPr="005F7DE3">
        <w:t xml:space="preserve">-state Model </w:t>
      </w:r>
      <w:proofErr w:type="gramStart"/>
      <w:r w:rsidR="00632542" w:rsidRPr="005F7DE3">
        <w:t>2</w:t>
      </w:r>
      <w:proofErr w:type="gramEnd"/>
      <w:r w:rsidR="00632542" w:rsidRPr="005F7DE3">
        <w:t xml:space="preserve"> and </w:t>
      </w:r>
      <w:r w:rsidR="00C1743A">
        <w:t xml:space="preserve">a </w:t>
      </w:r>
      <w:r w:rsidR="00914F90">
        <w:t>six</w:t>
      </w:r>
      <w:r w:rsidR="00632542" w:rsidRPr="005F7DE3">
        <w:t>-state Model 3</w:t>
      </w:r>
      <w:r w:rsidR="00C1743A">
        <w:t xml:space="preserve">. In these network diagrams, </w:t>
      </w:r>
      <w:r w:rsidR="00632542" w:rsidRPr="005F7DE3">
        <w:t xml:space="preserve">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represent temperature</w:t>
      </w:r>
      <w:r w:rsidR="00C1743A">
        <w:t>s</w:t>
      </w:r>
      <w:r w:rsidR="00D86C17" w:rsidRPr="005F7DE3">
        <w:t>, capacitances, resistances, heat flux</w:t>
      </w:r>
      <w:r w:rsidR="00C1743A">
        <w:t>es</w:t>
      </w:r>
      <w:r w:rsidR="00D86C17" w:rsidRPr="005F7DE3">
        <w:t xml:space="preserve"> and corresponding coefficients</w:t>
      </w:r>
      <w:r w:rsidR="00C1743A">
        <w:t>, whereas</w:t>
      </w:r>
      <w:r w:rsidR="00D86C17" w:rsidRPr="005F7DE3">
        <w:t xml:space="preserve"> the subscripts, </w:t>
      </w:r>
      <m:oMath>
        <m:r>
          <w:rPr>
            <w:rFonts w:ascii="Cambria Math" w:hAnsi="Cambria Math"/>
          </w:rPr>
          <m:t>out, cav,slab,source, sink, env, room, intwall, sol, int, light, AHU, rad</m:t>
        </m:r>
      </m:oMath>
      <w:r w:rsidR="00D86C17" w:rsidRPr="005F7DE3">
        <w:t xml:space="preserve">, represent outdoor air, façade cavity, slab concrete, hot water or chilled water within tubes, insulation below tubes, envelope, room air, internal wall, solar radiation, internal heat, lighting, air handling unit, </w:t>
      </w:r>
      <w:r w:rsidR="00C1743A">
        <w:t xml:space="preserve">and </w:t>
      </w:r>
      <w:r w:rsidR="00D86C17" w:rsidRPr="005F7DE3">
        <w:t>thermal heat flux load requirements, respectively.</w:t>
      </w:r>
      <w:r w:rsidR="0065759F" w:rsidRPr="005F7DE3">
        <w:t xml:space="preserve"> </w:t>
      </w:r>
    </w:p>
    <w:p w14:paraId="655FC090" w14:textId="77777777" w:rsidR="0065759F" w:rsidRPr="005F7DE3" w:rsidRDefault="0065759F" w:rsidP="00632542"/>
    <w:p w14:paraId="5AB32FAD" w14:textId="4FE33334" w:rsidR="00632542" w:rsidRPr="005F7DE3" w:rsidRDefault="005D175C" w:rsidP="00632542">
      <w:r w:rsidRPr="005F7DE3">
        <w:t>Each of</w:t>
      </w:r>
      <w:r w:rsidR="00D86C17" w:rsidRPr="005F7DE3">
        <w:t xml:space="preserve"> </w:t>
      </w:r>
      <w:r w:rsidR="00C1743A">
        <w:t xml:space="preserve">the </w:t>
      </w:r>
      <w:r w:rsidR="00D86C17" w:rsidRPr="005F7DE3">
        <w:t>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RC network model for</w:t>
      </w:r>
      <w:r w:rsidR="00C1743A">
        <w:t xml:space="preserve"> the</w:t>
      </w:r>
      <w:r w:rsidRPr="005F7DE3">
        <w:t xml:space="preserve"> </w:t>
      </w:r>
      <w:r w:rsidR="00C94FA1" w:rsidRPr="005F7DE3">
        <w:t>room</w:t>
      </w:r>
      <w:r w:rsidR="00632542" w:rsidRPr="005F7DE3">
        <w:t xml:space="preserve"> </w:t>
      </w:r>
      <w:r w:rsidR="004219CF">
        <w:t xml:space="preserve">portion of the model </w:t>
      </w:r>
      <w:r w:rsidR="00632542" w:rsidRPr="005F7DE3">
        <w:t xml:space="preserve">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w:t>
      </w:r>
      <w:r w:rsidR="00C1743A">
        <w:t xml:space="preserve">the </w:t>
      </w:r>
      <w:r w:rsidR="003D18DC" w:rsidRPr="005F7DE3">
        <w:t xml:space="preserve">double façade system, and </w:t>
      </w:r>
      <w:r w:rsidR="00C1743A">
        <w:t xml:space="preserve">a </w:t>
      </w:r>
      <w:r w:rsidR="003D18DC" w:rsidRPr="005F7DE3">
        <w:t>room air node to capture disturbance</w:t>
      </w:r>
      <w:r w:rsidR="004219CF">
        <w:t>s due to</w:t>
      </w:r>
      <w:r w:rsidR="003D18DC" w:rsidRPr="005F7DE3">
        <w:t xml:space="preserve"> heating or cooling from </w:t>
      </w:r>
      <w:r w:rsidR="004219CF">
        <w:t xml:space="preserve">the </w:t>
      </w:r>
      <w:r w:rsidR="003D18DC" w:rsidRPr="005F7DE3">
        <w:t xml:space="preserve">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4219CF">
        <w:t>For</w:t>
      </w:r>
      <w:r w:rsidR="007C49E9" w:rsidRPr="005F7DE3">
        <w:t xml:space="preserve"> the concrete slab</w:t>
      </w:r>
      <w:r w:rsidR="004219CF">
        <w:t xml:space="preserve"> portion of the model</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w:t>
      </w:r>
      <w:r w:rsidR="0092798E" w:rsidRPr="005F7DE3">
        <w:t xml:space="preserve">. </w:t>
      </w:r>
      <w:r w:rsidR="007C49E9" w:rsidRPr="005F7DE3">
        <w:t>T</w:t>
      </w:r>
      <w:r w:rsidR="0092798E" w:rsidRPr="005F7DE3">
        <w:t xml:space="preserve">he detailed thermal structure of </w:t>
      </w:r>
      <w:r w:rsidR="004219CF">
        <w:t xml:space="preserve">the </w:t>
      </w:r>
      <w:r w:rsidR="0092798E" w:rsidRPr="005F7DE3">
        <w:t xml:space="preserve">radiant floor </w:t>
      </w:r>
      <w:r w:rsidR="00930C07" w:rsidRPr="005F7DE3">
        <w:t>was</w:t>
      </w:r>
      <w:r w:rsidR="0092798E" w:rsidRPr="005F7DE3">
        <w:t xml:space="preserve"> </w:t>
      </w:r>
      <w:r w:rsidR="007C49E9" w:rsidRPr="005F7DE3">
        <w:t>omitted from Model 1</w:t>
      </w:r>
      <w:r w:rsidR="004219CF">
        <w:t xml:space="preserve">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w:t>
      </w:r>
      <w:r w:rsidR="00914F90">
        <w:t>2</w:t>
      </w:r>
      <w:r w:rsidR="0092798E" w:rsidRPr="005F7DE3">
        <w:t xml:space="preserve"> </w:t>
      </w:r>
      <w:r w:rsidR="00930C07" w:rsidRPr="005F7DE3">
        <w:t>included</w:t>
      </w:r>
      <w:r w:rsidR="00AF48A3" w:rsidRPr="005F7DE3">
        <w:t xml:space="preserve"> an </w:t>
      </w:r>
      <w:r w:rsidR="0092798E" w:rsidRPr="005F7DE3">
        <w:t xml:space="preserve">additional source </w:t>
      </w:r>
      <w:r w:rsidR="0092798E" w:rsidRPr="005F7DE3">
        <w:lastRenderedPageBreak/>
        <w:t>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w:t>
      </w:r>
      <w:r w:rsidR="00914F90">
        <w:t>3</w:t>
      </w:r>
      <w:r w:rsidR="00AF48A3" w:rsidRPr="005F7DE3">
        <w:t xml:space="preserve"> </w:t>
      </w:r>
      <w:r w:rsidR="00930C07" w:rsidRPr="005F7DE3">
        <w:t>had</w:t>
      </w:r>
      <w:r w:rsidR="00AF48A3" w:rsidRPr="005F7DE3">
        <w:t xml:space="preserve"> one additional sink node </w:t>
      </w:r>
      <w:r w:rsidR="004219CF">
        <w:t>compared to</w:t>
      </w:r>
      <w:r w:rsidR="00AF48A3" w:rsidRPr="005F7DE3">
        <w:t xml:space="preserve"> Model </w:t>
      </w:r>
      <w:r w:rsidR="00914F90">
        <w:t>2</w:t>
      </w:r>
      <w:r w:rsidR="00AF48A3" w:rsidRPr="005F7DE3">
        <w:t xml:space="preserve"> to represent </w:t>
      </w:r>
      <w:r w:rsidR="002A67BC" w:rsidRPr="005F7DE3">
        <w:t>heat transfer between</w:t>
      </w:r>
      <w:r w:rsidR="00AF48A3" w:rsidRPr="005F7DE3">
        <w:t xml:space="preserve"> </w:t>
      </w:r>
      <w:r w:rsidR="004219CF">
        <w:t xml:space="preserve">the </w:t>
      </w:r>
      <w:r w:rsidR="002A67BC" w:rsidRPr="005F7DE3">
        <w:t>source node and another space</w:t>
      </w:r>
      <w:r w:rsidR="00AF48A3" w:rsidRPr="005F7DE3">
        <w:t>.</w:t>
      </w:r>
    </w:p>
    <w:p w14:paraId="231D9968" w14:textId="77777777" w:rsidR="0009191C" w:rsidRPr="005F7DE3" w:rsidRDefault="0009191C" w:rsidP="00BB31D6"/>
    <w:p w14:paraId="313D62FE" w14:textId="092B99A6"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9A60BB">
        <w:rPr>
          <w:b/>
          <w:bCs/>
          <w:noProof/>
        </w:rPr>
        <w:t>3</w:t>
      </w:r>
      <w:r w:rsidR="008B71BC">
        <w:fldChar w:fldCharType="end"/>
      </w:r>
      <w:r w:rsidRPr="005F7DE3">
        <w:t xml:space="preserve"> depicts predicted and actual results obtained </w:t>
      </w:r>
      <w:r w:rsidR="004219CF">
        <w:t>for</w:t>
      </w:r>
      <w:r w:rsidR="004219CF" w:rsidRPr="005F7DE3">
        <w:t xml:space="preserve"> </w:t>
      </w:r>
      <w:r w:rsidRPr="005F7DE3">
        <w:t>the testing period (</w:t>
      </w:r>
      <w:r w:rsidR="003C0301">
        <w:t>10656</w:t>
      </w:r>
      <w:r w:rsidR="003C0301" w:rsidRPr="005F7DE3">
        <w:t xml:space="preserve"> </w:t>
      </w:r>
      <w:r w:rsidRPr="005F7DE3">
        <w:t>sampling points for 37 days). Model 1 has significantly higher error</w:t>
      </w:r>
      <w:r w:rsidR="00AF77D1" w:rsidRPr="005F7DE3">
        <w:t>s</w:t>
      </w:r>
      <w:r w:rsidRPr="005F7DE3">
        <w:t xml:space="preserve"> than Models 2 and 3, which can be attributed to the oversimplified concrete slab representation</w:t>
      </w:r>
      <w:r w:rsidRPr="006C37D5">
        <w:t xml:space="preserve">. Model </w:t>
      </w:r>
      <w:r w:rsidR="00914F90">
        <w:t>3</w:t>
      </w:r>
      <w:r w:rsidRPr="00734E9B">
        <w:t xml:space="preserve"> has a lower CVRMSE than Model </w:t>
      </w:r>
      <w:r w:rsidR="00914F90">
        <w:t>2</w:t>
      </w:r>
      <w:r w:rsidRPr="00734E9B">
        <w:t xml:space="preserve">, which is consistent with the addition of a sink node. Table </w:t>
      </w:r>
      <w:r w:rsidR="008B71BC" w:rsidRPr="006C37D5">
        <w:fldChar w:fldCharType="begin"/>
      </w:r>
      <w:r w:rsidR="008B71BC" w:rsidRPr="00734E9B">
        <w:instrText xml:space="preserve"> REF rc_tb_comp \h </w:instrText>
      </w:r>
      <w:r w:rsidR="00976315" w:rsidRPr="00E56C39">
        <w:instrText xml:space="preserve"> \* MERGEFORMAT </w:instrText>
      </w:r>
      <w:r w:rsidR="008B71BC" w:rsidRPr="006C37D5">
        <w:fldChar w:fldCharType="separate"/>
      </w:r>
      <w:r w:rsidR="009A60BB">
        <w:rPr>
          <w:b/>
          <w:bCs/>
          <w:noProof/>
        </w:rPr>
        <w:t>2</w:t>
      </w:r>
      <w:r w:rsidR="008B71BC" w:rsidRPr="006C37D5">
        <w:fldChar w:fldCharType="end"/>
      </w:r>
      <w:r w:rsidRPr="006C37D5">
        <w:t xml:space="preserve"> contains a more detailed comparison of performance. </w:t>
      </w:r>
    </w:p>
    <w:p w14:paraId="15959A54" w14:textId="77777777" w:rsidR="007570C6" w:rsidRPr="005F7DE3" w:rsidRDefault="007570C6" w:rsidP="00BB31D6"/>
    <w:p w14:paraId="3EA4CEEF" w14:textId="68B2301F" w:rsidR="00BB31D6" w:rsidRPr="005F7DE3" w:rsidRDefault="00BB31D6" w:rsidP="00BB31D6">
      <w:r w:rsidRPr="005F7DE3">
        <w:t>The Model 2 can be represented by a state-space model with the following state, input, and output variable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92679C"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16ED05A8" w:rsidR="00BB31D6" w:rsidRPr="005F7DE3" w:rsidRDefault="00BB31D6" w:rsidP="00482FCA">
            <w:pPr>
              <w:spacing w:line="360" w:lineRule="auto"/>
            </w:pPr>
            <w:r w:rsidRPr="005F7DE3">
              <w:t>(</w:t>
            </w:r>
            <w:r w:rsidR="0092679C">
              <w:fldChar w:fldCharType="begin"/>
            </w:r>
            <w:r w:rsidR="0092679C">
              <w:instrText xml:space="preserve"> SEQ Eq \* MERGEFORMAT </w:instrText>
            </w:r>
            <w:r w:rsidR="0092679C">
              <w:fldChar w:fldCharType="separate"/>
            </w:r>
            <w:r w:rsidR="009A60BB">
              <w:rPr>
                <w:noProof/>
              </w:rPr>
              <w:t>24</w:t>
            </w:r>
            <w:r w:rsidR="0092679C">
              <w:rPr>
                <w:noProof/>
              </w:rPr>
              <w:fldChar w:fldCharType="end"/>
            </w:r>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92679C"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1DFEC331" w:rsidR="00BB31D6" w:rsidRPr="005F7DE3" w:rsidRDefault="00BB31D6" w:rsidP="00482FCA">
            <w:pPr>
              <w:spacing w:line="360" w:lineRule="auto"/>
            </w:pPr>
            <w:r w:rsidRPr="005F7DE3">
              <w:t>(</w:t>
            </w:r>
            <w:r w:rsidR="0092679C">
              <w:fldChar w:fldCharType="begin"/>
            </w:r>
            <w:r w:rsidR="0092679C">
              <w:instrText xml:space="preserve"> SEQ Eq \* MERGEFORMAT </w:instrText>
            </w:r>
            <w:r w:rsidR="0092679C">
              <w:fldChar w:fldCharType="separate"/>
            </w:r>
            <w:r w:rsidR="009A60BB">
              <w:rPr>
                <w:noProof/>
              </w:rPr>
              <w:t>25</w:t>
            </w:r>
            <w:r w:rsidR="0092679C">
              <w:rPr>
                <w:noProof/>
              </w:rPr>
              <w:fldChar w:fldCharType="end"/>
            </w:r>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2E0F44EC" w:rsidR="00BB31D6" w:rsidRPr="005F7DE3" w:rsidRDefault="00D47CBD"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oMath>
            </m:oMathPara>
          </w:p>
        </w:tc>
        <w:tc>
          <w:tcPr>
            <w:tcW w:w="625" w:type="dxa"/>
            <w:vAlign w:val="center"/>
          </w:tcPr>
          <w:p w14:paraId="3DE368A2" w14:textId="1AD3EF79" w:rsidR="00BB31D6" w:rsidRPr="005F7DE3" w:rsidRDefault="00BB31D6" w:rsidP="00482FCA">
            <w:pPr>
              <w:spacing w:line="360" w:lineRule="auto"/>
            </w:pPr>
            <w:r w:rsidRPr="005F7DE3">
              <w:t>(</w:t>
            </w:r>
            <w:r w:rsidR="0092679C">
              <w:fldChar w:fldCharType="begin"/>
            </w:r>
            <w:r w:rsidR="0092679C">
              <w:instrText xml:space="preserve"> SEQ Eq \* MERGEFORMAT </w:instrText>
            </w:r>
            <w:r w:rsidR="0092679C">
              <w:fldChar w:fldCharType="separate"/>
            </w:r>
            <w:r w:rsidR="009A60BB">
              <w:rPr>
                <w:noProof/>
              </w:rPr>
              <w:t>26</w:t>
            </w:r>
            <w:r w:rsidR="0092679C">
              <w:rPr>
                <w:noProof/>
              </w:rPr>
              <w:fldChar w:fldCharType="end"/>
            </w:r>
            <w:r w:rsidRPr="005F7DE3">
              <w:t>)</w:t>
            </w:r>
          </w:p>
        </w:tc>
      </w:tr>
    </w:tbl>
    <w:p w14:paraId="360AD1CB" w14:textId="1F3B168C"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9A60BB">
        <w:rPr>
          <w:noProof/>
        </w:rPr>
        <w:t>4</w:t>
      </w:r>
      <w:r w:rsidR="009E3FB2">
        <w:fldChar w:fldCharType="end"/>
      </w:r>
      <w:r w:rsidR="009E3FB2">
        <w:t>)</w:t>
      </w:r>
      <w:r w:rsidRPr="005F7DE3">
        <w:t>, the RC network model</w:t>
      </w:r>
      <w:r w:rsidR="00C27CEF" w:rsidRPr="005F7DE3">
        <w:t xml:space="preserve"> training is essentially an optimization problem</w:t>
      </w:r>
      <w:r w:rsidR="00CA05E9">
        <w:t xml:space="preserve"> to determine those unknown resistances, capacitances, and heat flux coefficients. The </w:t>
      </w:r>
      <w:r w:rsidR="00496ACB">
        <w:t>final converged</w:t>
      </w:r>
      <w:r w:rsidR="00CA05E9">
        <w:t xml:space="preserve"> </w:t>
      </w:r>
      <w:r w:rsidR="00496ACB">
        <w:t>values</w:t>
      </w:r>
      <w:r w:rsidR="00CA05E9">
        <w:t xml:space="preserve"> for those learning parameters have been listed in Table </w:t>
      </w:r>
      <w:r w:rsidR="00CA05E9">
        <w:fldChar w:fldCharType="begin"/>
      </w:r>
      <w:r w:rsidR="00CA05E9">
        <w:instrText xml:space="preserve"> REF rc_tb_estima \h </w:instrText>
      </w:r>
      <w:r w:rsidR="00CA05E9">
        <w:fldChar w:fldCharType="separate"/>
      </w:r>
      <w:r w:rsidR="009A60BB">
        <w:rPr>
          <w:b/>
          <w:bCs/>
          <w:noProof/>
        </w:rPr>
        <w:t>1</w:t>
      </w:r>
      <w:r w:rsidR="00CA05E9">
        <w:fldChar w:fldCharType="end"/>
      </w:r>
      <w:r w:rsidR="00CA05E9">
        <w:t xml:space="preserve">. </w:t>
      </w:r>
      <w:r w:rsidR="00C27CEF" w:rsidRPr="005F7DE3">
        <w:t xml:space="preserve">In the present paper, </w:t>
      </w:r>
      <w:r w:rsidR="00460A14">
        <w:t>P</w:t>
      </w:r>
      <w:r w:rsidRPr="005F7DE3">
        <w:t xml:space="preserve">article </w:t>
      </w:r>
      <w:r w:rsidR="00460A14">
        <w:t>S</w:t>
      </w:r>
      <w:r w:rsidRPr="005F7DE3">
        <w:t xml:space="preserve">warm </w:t>
      </w:r>
      <w:r w:rsidR="00460A14">
        <w:t>O</w:t>
      </w:r>
      <w:r w:rsidRPr="005F7DE3">
        <w:t>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8110F33" w14:textId="382B3AD3" w:rsidR="00745E20" w:rsidRDefault="00745E20" w:rsidP="00E56C39">
      <w:pPr>
        <w:widowControl w:val="0"/>
        <w:jc w:val="center"/>
      </w:pPr>
      <w:r>
        <w:rPr>
          <w:noProof/>
        </w:rPr>
        <w:drawing>
          <wp:inline distT="0" distB="0" distL="0" distR="0" wp14:anchorId="6D7C6FD0" wp14:editId="40B3BB8E">
            <wp:extent cx="3138696" cy="1976437"/>
            <wp:effectExtent l="19050" t="19050" r="24130" b="2413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94307" cy="2011455"/>
                    </a:xfrm>
                    <a:prstGeom prst="rect">
                      <a:avLst/>
                    </a:prstGeom>
                    <a:ln>
                      <a:solidFill>
                        <a:schemeClr val="tx1"/>
                      </a:solidFill>
                    </a:ln>
                  </pic:spPr>
                </pic:pic>
              </a:graphicData>
            </a:graphic>
          </wp:inline>
        </w:drawing>
      </w:r>
    </w:p>
    <w:p w14:paraId="39223327" w14:textId="58128F24" w:rsidR="006D47B4" w:rsidRDefault="00914F90">
      <w:pPr>
        <w:widowControl w:val="0"/>
        <w:jc w:val="center"/>
      </w:pPr>
      <w:r>
        <w:rPr>
          <w:noProof/>
        </w:rPr>
        <w:drawing>
          <wp:inline distT="0" distB="0" distL="0" distR="0" wp14:anchorId="1D0DE5BE" wp14:editId="39336D03">
            <wp:extent cx="2939351" cy="2051265"/>
            <wp:effectExtent l="19050" t="19050" r="13970" b="2540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5885" cy="2055825"/>
                    </a:xfrm>
                    <a:prstGeom prst="rect">
                      <a:avLst/>
                    </a:prstGeom>
                    <a:ln>
                      <a:solidFill>
                        <a:schemeClr val="tx1"/>
                      </a:solidFill>
                    </a:ln>
                  </pic:spPr>
                </pic:pic>
              </a:graphicData>
            </a:graphic>
          </wp:inline>
        </w:drawing>
      </w:r>
      <w:r>
        <w:rPr>
          <w:noProof/>
        </w:rPr>
        <w:drawing>
          <wp:inline distT="0" distB="0" distL="0" distR="0" wp14:anchorId="07C3590A" wp14:editId="6C3B8901">
            <wp:extent cx="2941057" cy="2050256"/>
            <wp:effectExtent l="19050" t="19050" r="12065" b="26670"/>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59325" cy="206299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33C09B91" w:rsidR="00337E25" w:rsidRPr="005F7DE3" w:rsidRDefault="00BB31D6" w:rsidP="00AC6A1D">
      <w:pPr>
        <w:pStyle w:val="Caption"/>
      </w:pPr>
      <w:r w:rsidRPr="005F7DE3">
        <w:rPr>
          <w:b/>
          <w:bCs/>
        </w:rPr>
        <w:t xml:space="preserve">Figure </w:t>
      </w:r>
      <w:bookmarkStart w:id="19" w:name="rc_fig_show"/>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2</w:t>
      </w:r>
      <w:r w:rsidRPr="005F7DE3">
        <w:rPr>
          <w:b/>
          <w:bCs/>
        </w:rPr>
        <w:fldChar w:fldCharType="end"/>
      </w:r>
      <w:bookmarkEnd w:id="19"/>
      <w:r w:rsidRPr="005F7DE3">
        <w:t xml:space="preserve"> Structure of RC network. </w:t>
      </w:r>
      <w:r w:rsidR="001A65F8">
        <w:t>Top</w:t>
      </w:r>
      <w:r w:rsidRPr="005F7DE3">
        <w:t xml:space="preserve">: </w:t>
      </w:r>
      <w:r w:rsidR="00497AF9">
        <w:t xml:space="preserve">four states </w:t>
      </w:r>
      <w:r w:rsidRPr="005F7DE3">
        <w:t xml:space="preserve">Model 1; </w:t>
      </w:r>
      <w:r w:rsidR="006D47B4">
        <w:t>Left</w:t>
      </w:r>
      <w:r w:rsidRPr="005F7DE3">
        <w:t xml:space="preserve">: </w:t>
      </w:r>
      <w:r w:rsidR="00497AF9">
        <w:t xml:space="preserve">five states </w:t>
      </w:r>
      <w:r w:rsidRPr="005F7DE3">
        <w:t xml:space="preserve">Model 2; </w:t>
      </w:r>
      <w:r w:rsidR="006D47B4">
        <w:t>Right</w:t>
      </w:r>
      <w:r w:rsidRPr="005F7DE3">
        <w:t xml:space="preserve">: </w:t>
      </w:r>
      <w:r w:rsidR="00497AF9">
        <w:t xml:space="preserve">six states </w:t>
      </w:r>
      <w:r w:rsidRPr="005F7DE3">
        <w:t>Model 3.</w:t>
      </w:r>
    </w:p>
    <w:p w14:paraId="5DC92B5F" w14:textId="77777777" w:rsidR="008C19AC" w:rsidRDefault="008C19AC" w:rsidP="008C19AC">
      <w:pPr>
        <w:pStyle w:val="Caption"/>
        <w:rPr>
          <w:b/>
          <w:bCs/>
        </w:rPr>
      </w:pPr>
    </w:p>
    <w:p w14:paraId="397EE5FC" w14:textId="77777777" w:rsidR="008C19AC" w:rsidRDefault="008C19AC" w:rsidP="008C19AC">
      <w:pPr>
        <w:pStyle w:val="Caption"/>
        <w:rPr>
          <w:b/>
          <w:bCs/>
        </w:rPr>
      </w:pPr>
    </w:p>
    <w:p w14:paraId="4A2F0988" w14:textId="0991CD55" w:rsidR="008C19AC" w:rsidRPr="005F7DE3" w:rsidRDefault="008C19AC" w:rsidP="008C19AC">
      <w:pPr>
        <w:pStyle w:val="Caption"/>
      </w:pPr>
      <w:r w:rsidRPr="005F7DE3">
        <w:rPr>
          <w:b/>
          <w:bCs/>
        </w:rPr>
        <w:lastRenderedPageBreak/>
        <w:t xml:space="preserve">Table </w:t>
      </w:r>
      <w:bookmarkStart w:id="20" w:name="rc_tb_estima"/>
      <w:r w:rsidRPr="005F7DE3">
        <w:rPr>
          <w:b/>
          <w:bCs/>
        </w:rPr>
        <w:fldChar w:fldCharType="begin"/>
      </w:r>
      <w:r w:rsidRPr="005F7DE3">
        <w:rPr>
          <w:b/>
          <w:bCs/>
        </w:rPr>
        <w:instrText xml:space="preserve"> SEQ Table \* ARABIC </w:instrText>
      </w:r>
      <w:r w:rsidRPr="005F7DE3">
        <w:rPr>
          <w:b/>
          <w:bCs/>
        </w:rPr>
        <w:fldChar w:fldCharType="separate"/>
      </w:r>
      <w:r>
        <w:rPr>
          <w:b/>
          <w:bCs/>
          <w:noProof/>
        </w:rPr>
        <w:t>1</w:t>
      </w:r>
      <w:r w:rsidRPr="005F7DE3">
        <w:rPr>
          <w:b/>
          <w:bCs/>
          <w:noProof/>
        </w:rPr>
        <w:fldChar w:fldCharType="end"/>
      </w:r>
      <w:bookmarkEnd w:id="20"/>
      <w:r w:rsidRPr="005F7DE3">
        <w:t xml:space="preserve"> </w:t>
      </w:r>
      <w:r>
        <w:t>Final converged</w:t>
      </w:r>
      <w:r w:rsidRPr="005F7DE3">
        <w:t xml:space="preserve"> values </w:t>
      </w:r>
      <w:r>
        <w:t>of</w:t>
      </w:r>
      <w:r w:rsidRPr="005F7DE3">
        <w:t xml:space="preserve"> </w:t>
      </w:r>
      <w:r>
        <w:t>resistances</w:t>
      </w:r>
      <w:r w:rsidRPr="005F7DE3">
        <w:t xml:space="preserve"> (K/W)</w:t>
      </w:r>
      <w:r>
        <w:t>,</w:t>
      </w:r>
      <w:r w:rsidRPr="005F7DE3">
        <w:t xml:space="preserve"> </w:t>
      </w:r>
      <w:r>
        <w:t>capacitances</w:t>
      </w:r>
      <w:r w:rsidRPr="005F7DE3">
        <w:t xml:space="preserve"> (J/K)</w:t>
      </w:r>
      <w:r>
        <w:t xml:space="preserve"> and heat flux coefficients for Model 3.</w:t>
      </w:r>
    </w:p>
    <w:tbl>
      <w:tblPr>
        <w:tblStyle w:val="TableGrid"/>
        <w:tblW w:w="0" w:type="auto"/>
        <w:tblLook w:val="04A0" w:firstRow="1" w:lastRow="0" w:firstColumn="1" w:lastColumn="0" w:noHBand="0" w:noVBand="1"/>
      </w:tblPr>
      <w:tblGrid>
        <w:gridCol w:w="2337"/>
        <w:gridCol w:w="2337"/>
        <w:gridCol w:w="2338"/>
        <w:gridCol w:w="2338"/>
      </w:tblGrid>
      <w:tr w:rsidR="008C19AC" w:rsidRPr="005F7DE3" w14:paraId="6D542A85" w14:textId="77777777" w:rsidTr="00BA6C92">
        <w:tc>
          <w:tcPr>
            <w:tcW w:w="2337" w:type="dxa"/>
          </w:tcPr>
          <w:p w14:paraId="098D832C" w14:textId="77777777" w:rsidR="008C19AC" w:rsidRPr="00E56C39" w:rsidRDefault="0092679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out,env1</m:t>
                  </m:r>
                </m:sub>
              </m:sSub>
            </m:oMath>
            <w:r w:rsidR="008C19AC" w:rsidRPr="00E56C39">
              <w:rPr>
                <w:rFonts w:eastAsiaTheme="minorEastAsia" w:cstheme="minorBidi"/>
                <w:i/>
              </w:rPr>
              <w:t xml:space="preserve"> = 3.11E-1</w:t>
            </w:r>
          </w:p>
        </w:tc>
        <w:tc>
          <w:tcPr>
            <w:tcW w:w="2337" w:type="dxa"/>
          </w:tcPr>
          <w:p w14:paraId="14EDDD85" w14:textId="77777777" w:rsidR="008C19AC" w:rsidRPr="00E56C39" w:rsidRDefault="0092679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m:t>
              </m:r>
            </m:oMath>
            <w:r w:rsidR="008C19AC" w:rsidRPr="00E56C39">
              <w:rPr>
                <w:i/>
              </w:rPr>
              <w:t xml:space="preserve"> 5.45E-1</w:t>
            </w:r>
          </w:p>
        </w:tc>
        <w:tc>
          <w:tcPr>
            <w:tcW w:w="2338" w:type="dxa"/>
          </w:tcPr>
          <w:p w14:paraId="0457E314" w14:textId="77777777" w:rsidR="008C19AC" w:rsidRPr="00E56C39" w:rsidRDefault="0092679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m:t>
              </m:r>
            </m:oMath>
            <w:r w:rsidR="008C19AC" w:rsidRPr="00E56C39">
              <w:rPr>
                <w:i/>
              </w:rPr>
              <w:t xml:space="preserve"> 9.94E-1</w:t>
            </w:r>
          </w:p>
        </w:tc>
        <w:tc>
          <w:tcPr>
            <w:tcW w:w="2338" w:type="dxa"/>
          </w:tcPr>
          <w:p w14:paraId="3AAF2CBD" w14:textId="77777777" w:rsidR="008C19AC" w:rsidRPr="00E56C39" w:rsidRDefault="0092679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intwall,room</m:t>
                  </m:r>
                </m:sub>
              </m:sSub>
            </m:oMath>
            <w:r w:rsidR="008C19AC" w:rsidRPr="00E56C39">
              <w:rPr>
                <w:i/>
              </w:rPr>
              <w:t xml:space="preserve"> =-1.46E-2</w:t>
            </w:r>
          </w:p>
        </w:tc>
      </w:tr>
      <w:tr w:rsidR="008C19AC" w:rsidRPr="005F7DE3" w14:paraId="0F18D242" w14:textId="77777777" w:rsidTr="00BA6C92">
        <w:tc>
          <w:tcPr>
            <w:tcW w:w="2337" w:type="dxa"/>
          </w:tcPr>
          <w:p w14:paraId="50F024AE" w14:textId="77777777" w:rsidR="008C19AC" w:rsidRPr="00E56C39" w:rsidRDefault="0092679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m:t>
              </m:r>
            </m:oMath>
            <w:r w:rsidR="008C19AC" w:rsidRPr="00E56C39">
              <w:rPr>
                <w:i/>
              </w:rPr>
              <w:t xml:space="preserve"> 7.21E-1</w:t>
            </w:r>
          </w:p>
        </w:tc>
        <w:tc>
          <w:tcPr>
            <w:tcW w:w="2337" w:type="dxa"/>
          </w:tcPr>
          <w:p w14:paraId="27BC0480" w14:textId="77777777" w:rsidR="008C19AC" w:rsidRPr="00E56C39" w:rsidRDefault="0092679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m:t>
              </m:r>
            </m:oMath>
            <w:r w:rsidR="008C19AC" w:rsidRPr="00E56C39">
              <w:rPr>
                <w:i/>
              </w:rPr>
              <w:t xml:space="preserve"> 4.69E-1</w:t>
            </w:r>
          </w:p>
        </w:tc>
        <w:tc>
          <w:tcPr>
            <w:tcW w:w="2338" w:type="dxa"/>
          </w:tcPr>
          <w:p w14:paraId="73055B71" w14:textId="77777777" w:rsidR="008C19AC" w:rsidRPr="00E56C39" w:rsidRDefault="0092679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m:t>
              </m:r>
            </m:oMath>
            <w:r w:rsidR="008C19AC" w:rsidRPr="00E56C39">
              <w:rPr>
                <w:i/>
              </w:rPr>
              <w:t xml:space="preserve"> 5.64E-4</w:t>
            </w:r>
          </w:p>
        </w:tc>
        <w:tc>
          <w:tcPr>
            <w:tcW w:w="2338" w:type="dxa"/>
          </w:tcPr>
          <w:p w14:paraId="2F92000D" w14:textId="77777777" w:rsidR="008C19AC" w:rsidRPr="00E56C39" w:rsidRDefault="0092679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 xml:space="preserve">= </m:t>
              </m:r>
            </m:oMath>
            <w:r w:rsidR="008C19AC" w:rsidRPr="00E56C39">
              <w:rPr>
                <w:i/>
              </w:rPr>
              <w:t xml:space="preserve"> 6.44E-4</w:t>
            </w:r>
          </w:p>
        </w:tc>
      </w:tr>
      <w:tr w:rsidR="008C19AC" w:rsidRPr="005F7DE3" w14:paraId="25C6F335" w14:textId="77777777" w:rsidTr="00BA6C92">
        <w:tc>
          <w:tcPr>
            <w:tcW w:w="2337" w:type="dxa"/>
          </w:tcPr>
          <w:p w14:paraId="4646F828" w14:textId="77777777" w:rsidR="008C19AC" w:rsidRPr="00E56C39" w:rsidRDefault="0092679C" w:rsidP="00BA6C92">
            <w:pPr>
              <w:jc w:val="center"/>
              <w:rPr>
                <w:i/>
              </w:rP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8C19AC" w:rsidRPr="00E56C39">
              <w:rPr>
                <w:i/>
              </w:rPr>
              <w:t>9.07E-4</w:t>
            </w:r>
          </w:p>
        </w:tc>
        <w:tc>
          <w:tcPr>
            <w:tcW w:w="2337" w:type="dxa"/>
          </w:tcPr>
          <w:p w14:paraId="2BAAE9A1" w14:textId="77777777" w:rsidR="008C19AC" w:rsidRPr="00E56C39" w:rsidRDefault="0092679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=2.6E6</m:t>
                </m:r>
              </m:oMath>
            </m:oMathPara>
          </w:p>
        </w:tc>
        <w:tc>
          <w:tcPr>
            <w:tcW w:w="2338" w:type="dxa"/>
          </w:tcPr>
          <w:p w14:paraId="56D189D2" w14:textId="77777777" w:rsidR="008C19AC" w:rsidRPr="00E56C39" w:rsidRDefault="0092679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=1.3E6</m:t>
                </m:r>
              </m:oMath>
            </m:oMathPara>
          </w:p>
        </w:tc>
        <w:tc>
          <w:tcPr>
            <w:tcW w:w="2338" w:type="dxa"/>
          </w:tcPr>
          <w:p w14:paraId="3FA1304E" w14:textId="77777777" w:rsidR="008C19AC" w:rsidRPr="00E56C39" w:rsidRDefault="0092679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8C19AC" w:rsidRPr="005F7DE3" w14:paraId="20BA4E5E" w14:textId="77777777" w:rsidTr="00BA6C92">
        <w:tc>
          <w:tcPr>
            <w:tcW w:w="2337" w:type="dxa"/>
          </w:tcPr>
          <w:p w14:paraId="5C6D0E0C" w14:textId="77777777" w:rsidR="008C19AC" w:rsidRPr="00E56C39" w:rsidRDefault="0092679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5EC0BB5F" w14:textId="77777777" w:rsidR="008C19AC" w:rsidRPr="00E56C39" w:rsidRDefault="0092679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=6E6</m:t>
                </m:r>
              </m:oMath>
            </m:oMathPara>
          </w:p>
        </w:tc>
        <w:tc>
          <w:tcPr>
            <w:tcW w:w="2338" w:type="dxa"/>
          </w:tcPr>
          <w:p w14:paraId="22E123A0" w14:textId="77777777" w:rsidR="008C19AC" w:rsidRPr="00E56C39" w:rsidRDefault="0092679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=2E4</m:t>
                </m:r>
              </m:oMath>
            </m:oMathPara>
          </w:p>
        </w:tc>
        <w:tc>
          <w:tcPr>
            <w:tcW w:w="2338" w:type="dxa"/>
          </w:tcPr>
          <w:p w14:paraId="32206B1F" w14:textId="77777777" w:rsidR="008C19AC" w:rsidRPr="00E56C39" w:rsidRDefault="0092679C" w:rsidP="00BA6C92">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=2.75E5</m:t>
                </m:r>
              </m:oMath>
            </m:oMathPara>
          </w:p>
        </w:tc>
      </w:tr>
      <w:tr w:rsidR="008C19AC" w:rsidRPr="005F7DE3" w14:paraId="32C948B9" w14:textId="77777777" w:rsidTr="00BA6C92">
        <w:tc>
          <w:tcPr>
            <w:tcW w:w="2337" w:type="dxa"/>
          </w:tcPr>
          <w:p w14:paraId="265D3847" w14:textId="77777777" w:rsidR="008C19AC" w:rsidRPr="00E56C39" w:rsidRDefault="0092679C" w:rsidP="00BA6C92">
            <w:pPr>
              <w:jc w:val="center"/>
              <w:rPr>
                <w:rFonts w:eastAsia="DengXian"/>
                <w:i/>
              </w:rPr>
            </w:pPr>
            <m:oMathPara>
              <m:oMath>
                <m:sSub>
                  <m:sSubPr>
                    <m:ctrlPr>
                      <w:rPr>
                        <w:rFonts w:ascii="Cambria Math" w:hAnsi="Cambria Math"/>
                        <w:i/>
                      </w:rPr>
                    </m:ctrlPr>
                  </m:sSubPr>
                  <m:e>
                    <m:r>
                      <w:rPr>
                        <w:rFonts w:ascii="Cambria Math" w:hAnsi="Cambria Math"/>
                      </w:rPr>
                      <m:t>α</m:t>
                    </m:r>
                  </m:e>
                  <m:sub>
                    <m:r>
                      <w:rPr>
                        <w:rFonts w:ascii="Cambria Math" w:hAnsi="Cambria Math"/>
                      </w:rPr>
                      <m:t>sol,env1</m:t>
                    </m:r>
                  </m:sub>
                </m:sSub>
                <m:r>
                  <w:rPr>
                    <w:rFonts w:ascii="Cambria Math" w:hAnsi="Cambria Math"/>
                  </w:rPr>
                  <m:t>=1E2</m:t>
                </m:r>
              </m:oMath>
            </m:oMathPara>
          </w:p>
        </w:tc>
        <w:tc>
          <w:tcPr>
            <w:tcW w:w="2337" w:type="dxa"/>
          </w:tcPr>
          <w:p w14:paraId="6144C43F" w14:textId="77777777" w:rsidR="008C19AC" w:rsidRPr="00E56C39" w:rsidRDefault="0092679C"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sol,env2</m:t>
                  </m:r>
                </m:sub>
              </m:sSub>
              <m:r>
                <w:rPr>
                  <w:rFonts w:ascii="Cambria Math" w:hAnsi="Cambria Math"/>
                </w:rPr>
                <m:t xml:space="preserve">= </m:t>
              </m:r>
            </m:oMath>
            <w:r w:rsidR="008C19AC" w:rsidRPr="00E56C39">
              <w:rPr>
                <w:rFonts w:eastAsia="DengXian"/>
                <w:i/>
              </w:rPr>
              <w:t xml:space="preserve"> 1.87E-1</w:t>
            </w:r>
          </w:p>
        </w:tc>
        <w:tc>
          <w:tcPr>
            <w:tcW w:w="2338" w:type="dxa"/>
          </w:tcPr>
          <w:p w14:paraId="26299787" w14:textId="77777777" w:rsidR="008C19AC" w:rsidRPr="00E56C39" w:rsidRDefault="0092679C"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int,env2</m:t>
                    </m:r>
                  </m:sub>
                </m:sSub>
                <m:r>
                  <w:rPr>
                    <w:rFonts w:ascii="Cambria Math" w:hAnsi="Cambria Math"/>
                  </w:rPr>
                  <m:t>=1.52</m:t>
                </m:r>
              </m:oMath>
            </m:oMathPara>
          </w:p>
        </w:tc>
        <w:tc>
          <w:tcPr>
            <w:tcW w:w="2338" w:type="dxa"/>
          </w:tcPr>
          <w:p w14:paraId="24A6EC70" w14:textId="77777777" w:rsidR="008C19AC" w:rsidRPr="00E56C39" w:rsidRDefault="0092679C"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light,env2</m:t>
                    </m:r>
                  </m:sub>
                </m:sSub>
                <m:r>
                  <w:rPr>
                    <w:rFonts w:ascii="Cambria Math" w:hAnsi="Cambria Math"/>
                  </w:rPr>
                  <m:t>=2.46</m:t>
                </m:r>
              </m:oMath>
            </m:oMathPara>
          </w:p>
        </w:tc>
      </w:tr>
      <w:tr w:rsidR="008C19AC" w:rsidRPr="005F7DE3" w14:paraId="5A4461FE" w14:textId="77777777" w:rsidTr="00BA6C92">
        <w:tc>
          <w:tcPr>
            <w:tcW w:w="2337" w:type="dxa"/>
          </w:tcPr>
          <w:p w14:paraId="6EF7B859" w14:textId="77777777" w:rsidR="008C19AC" w:rsidRPr="00E56C39" w:rsidRDefault="0092679C"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AHU,room</m:t>
                  </m:r>
                </m:sub>
              </m:sSub>
              <m:r>
                <w:rPr>
                  <w:rFonts w:ascii="Cambria Math" w:hAnsi="Cambria Math"/>
                </w:rPr>
                <m:t>=</m:t>
              </m:r>
            </m:oMath>
            <w:r w:rsidR="008C19AC" w:rsidRPr="00E56C39">
              <w:rPr>
                <w:rFonts w:eastAsia="DengXian"/>
                <w:i/>
              </w:rPr>
              <w:t>1.41</w:t>
            </w:r>
          </w:p>
        </w:tc>
        <w:tc>
          <w:tcPr>
            <w:tcW w:w="2337" w:type="dxa"/>
          </w:tcPr>
          <w:p w14:paraId="306811B0" w14:textId="77777777" w:rsidR="008C19AC" w:rsidRPr="00E56C39" w:rsidRDefault="0092679C" w:rsidP="00BA6C92">
            <w:pPr>
              <w:jc w:val="center"/>
              <w:rPr>
                <w:rFonts w:eastAsia="DengXian"/>
                <w:i/>
              </w:rPr>
            </w:pPr>
            <m:oMath>
              <m:sSub>
                <m:sSubPr>
                  <m:ctrlPr>
                    <w:rPr>
                      <w:rFonts w:ascii="Cambria Math" w:hAnsi="Cambria Math"/>
                      <w:i/>
                    </w:rPr>
                  </m:ctrlPr>
                </m:sSubPr>
                <m:e>
                  <m:r>
                    <w:rPr>
                      <w:rFonts w:ascii="Cambria Math" w:hAnsi="Cambria Math"/>
                    </w:rPr>
                    <m:t>α</m:t>
                  </m:r>
                </m:e>
                <m:sub>
                  <m:r>
                    <w:rPr>
                      <w:rFonts w:ascii="Cambria Math" w:hAnsi="Cambria Math"/>
                    </w:rPr>
                    <m:t>sol,i</m:t>
                  </m:r>
                  <m:r>
                    <w:rPr>
                      <w:rFonts w:ascii="Cambria Math" w:eastAsiaTheme="minorEastAsia" w:hAnsi="Cambria Math"/>
                      <w:lang w:eastAsia="zh-CN"/>
                    </w:rPr>
                    <m:t>nt</m:t>
                  </m:r>
                  <m:r>
                    <w:rPr>
                      <w:rFonts w:ascii="Cambria Math" w:hAnsi="Cambria Math"/>
                    </w:rPr>
                    <m:t>wall</m:t>
                  </m:r>
                </m:sub>
              </m:sSub>
              <m:r>
                <w:rPr>
                  <w:rFonts w:ascii="Cambria Math" w:hAnsi="Cambria Math"/>
                </w:rPr>
                <m:t xml:space="preserve">= </m:t>
              </m:r>
            </m:oMath>
            <w:r w:rsidR="008C19AC" w:rsidRPr="00E56C39">
              <w:rPr>
                <w:rFonts w:eastAsia="DengXian"/>
                <w:i/>
              </w:rPr>
              <w:t xml:space="preserve"> 4.66E-1</w:t>
            </w:r>
          </w:p>
        </w:tc>
        <w:tc>
          <w:tcPr>
            <w:tcW w:w="2338" w:type="dxa"/>
          </w:tcPr>
          <w:p w14:paraId="237B6162" w14:textId="77777777" w:rsidR="008C19AC" w:rsidRPr="00E56C39" w:rsidRDefault="0092679C"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int,intwall</m:t>
                    </m:r>
                  </m:sub>
                </m:sSub>
                <m:r>
                  <w:rPr>
                    <w:rFonts w:ascii="Cambria Math" w:hAnsi="Cambria Math"/>
                  </w:rPr>
                  <m:t>=1.01</m:t>
                </m:r>
              </m:oMath>
            </m:oMathPara>
          </w:p>
        </w:tc>
        <w:tc>
          <w:tcPr>
            <w:tcW w:w="2338" w:type="dxa"/>
          </w:tcPr>
          <w:p w14:paraId="4F53BB47" w14:textId="77777777" w:rsidR="008C19AC" w:rsidRPr="00E56C39" w:rsidRDefault="0092679C" w:rsidP="00BA6C92">
            <w:pPr>
              <w:jc w:val="center"/>
              <w:rPr>
                <w:i/>
              </w:rPr>
            </w:pPr>
            <m:oMathPara>
              <m:oMath>
                <m:sSub>
                  <m:sSubPr>
                    <m:ctrlPr>
                      <w:rPr>
                        <w:rFonts w:ascii="Cambria Math" w:hAnsi="Cambria Math"/>
                        <w:i/>
                      </w:rPr>
                    </m:ctrlPr>
                  </m:sSubPr>
                  <m:e>
                    <m:r>
                      <w:rPr>
                        <w:rFonts w:ascii="Cambria Math" w:hAnsi="Cambria Math"/>
                      </w:rPr>
                      <m:t>α</m:t>
                    </m:r>
                  </m:e>
                  <m:sub>
                    <m:r>
                      <w:rPr>
                        <w:rFonts w:ascii="Cambria Math" w:hAnsi="Cambria Math"/>
                      </w:rPr>
                      <m:t>light,intwall</m:t>
                    </m:r>
                  </m:sub>
                </m:sSub>
                <m:r>
                  <w:rPr>
                    <w:rFonts w:ascii="Cambria Math" w:hAnsi="Cambria Math"/>
                  </w:rPr>
                  <m:t>=1.78</m:t>
                </m:r>
              </m:oMath>
            </m:oMathPara>
          </w:p>
        </w:tc>
      </w:tr>
    </w:tbl>
    <w:p w14:paraId="0C7026E4" w14:textId="77777777" w:rsidR="008C19AC" w:rsidRDefault="008C19AC" w:rsidP="008C19AC">
      <w:pPr>
        <w:widowControl w:val="0"/>
      </w:pPr>
    </w:p>
    <w:p w14:paraId="2C221E64" w14:textId="7F1CE5E9" w:rsidR="00BB31D6" w:rsidRPr="005F7DE3" w:rsidRDefault="002E4293" w:rsidP="00BB31D6">
      <w:pPr>
        <w:keepNext/>
        <w:jc w:val="center"/>
      </w:pPr>
      <w:r>
        <w:rPr>
          <w:noProof/>
        </w:rPr>
        <w:drawing>
          <wp:inline distT="0" distB="0" distL="0" distR="0" wp14:anchorId="0974C2E4" wp14:editId="2CF638B9">
            <wp:extent cx="4880754" cy="2573345"/>
            <wp:effectExtent l="19050" t="19050" r="15240" b="1778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35013" cy="2601953"/>
                    </a:xfrm>
                    <a:prstGeom prst="rect">
                      <a:avLst/>
                    </a:prstGeom>
                    <a:ln>
                      <a:solidFill>
                        <a:schemeClr val="tx1"/>
                      </a:solidFill>
                    </a:ln>
                  </pic:spPr>
                </pic:pic>
              </a:graphicData>
            </a:graphic>
          </wp:inline>
        </w:drawing>
      </w:r>
    </w:p>
    <w:p w14:paraId="3830E463" w14:textId="523D08CD" w:rsidR="00BB31D6" w:rsidRPr="005F7DE3" w:rsidRDefault="00BB31D6" w:rsidP="00AC6A1D">
      <w:pPr>
        <w:pStyle w:val="Caption"/>
      </w:pPr>
      <w:r w:rsidRPr="005F7DE3">
        <w:rPr>
          <w:b/>
          <w:bCs/>
        </w:rPr>
        <w:t xml:space="preserve">Figure </w:t>
      </w:r>
      <w:bookmarkStart w:id="21" w:name="rc_fig_comp"/>
      <w:r w:rsidRPr="005F7DE3">
        <w:rPr>
          <w:b/>
          <w:bCs/>
        </w:rPr>
        <w:fldChar w:fldCharType="begin"/>
      </w:r>
      <w:r w:rsidRPr="005F7DE3">
        <w:rPr>
          <w:b/>
          <w:bCs/>
        </w:rPr>
        <w:instrText xml:space="preserve"> SEQ Figure \* ARABIC </w:instrText>
      </w:r>
      <w:r w:rsidRPr="005F7DE3">
        <w:rPr>
          <w:b/>
          <w:bCs/>
        </w:rPr>
        <w:fldChar w:fldCharType="separate"/>
      </w:r>
      <w:r w:rsidR="009A60BB">
        <w:rPr>
          <w:b/>
          <w:bCs/>
          <w:noProof/>
        </w:rPr>
        <w:t>3</w:t>
      </w:r>
      <w:r w:rsidRPr="005F7DE3">
        <w:rPr>
          <w:b/>
          <w:bCs/>
        </w:rPr>
        <w:fldChar w:fldCharType="end"/>
      </w:r>
      <w:bookmarkEnd w:id="21"/>
      <w:r w:rsidRPr="005F7DE3">
        <w:t xml:space="preserve"> Testing results for Model 1, Model 2 and Model 3</w:t>
      </w:r>
      <w:r w:rsidR="00F963A4">
        <w:t>.</w:t>
      </w:r>
    </w:p>
    <w:p w14:paraId="46B68A2C" w14:textId="7C98AB20" w:rsidR="00BB31D6" w:rsidRPr="005F7DE3" w:rsidRDefault="00BB31D6" w:rsidP="00AC6A1D">
      <w:pPr>
        <w:pStyle w:val="Caption"/>
      </w:pPr>
      <w:r w:rsidRPr="005F7DE3">
        <w:rPr>
          <w:b/>
          <w:bCs/>
        </w:rPr>
        <w:t xml:space="preserve">Table </w:t>
      </w:r>
      <w:bookmarkStart w:id="22" w:name="rc_tb_comp"/>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2</w:t>
      </w:r>
      <w:r w:rsidRPr="005F7DE3">
        <w:rPr>
          <w:b/>
          <w:bCs/>
        </w:rPr>
        <w:fldChar w:fldCharType="end"/>
      </w:r>
      <w:bookmarkEnd w:id="22"/>
      <w:r w:rsidRPr="005F7DE3">
        <w:t xml:space="preserve"> </w:t>
      </w:r>
      <w:r w:rsidR="00191064">
        <w:t>Hourly prediction p</w:t>
      </w:r>
      <w:r w:rsidR="00191064" w:rsidRPr="005F7DE3">
        <w:t xml:space="preserve">erformance </w:t>
      </w:r>
      <w:r w:rsidR="00191064">
        <w:t xml:space="preserve">statistical </w:t>
      </w:r>
      <w:r w:rsidR="00191064" w:rsidRPr="005F7DE3">
        <w:t>comparison f</w:t>
      </w:r>
      <w:r w:rsidRPr="006C37D5">
        <w:t>o</w:t>
      </w:r>
      <w:r w:rsidR="00191064">
        <w:t>r</w:t>
      </w:r>
      <w:r w:rsidRPr="005F7DE3">
        <w:t xml:space="preserve"> proposed RC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577"/>
      </w:tblGrid>
      <w:tr w:rsidR="00723460" w:rsidRPr="005F7DE3" w14:paraId="5EA7147D" w14:textId="6B7E9300" w:rsidTr="00B277DB">
        <w:trPr>
          <w:jc w:val="center"/>
        </w:trPr>
        <w:tc>
          <w:tcPr>
            <w:tcW w:w="1614" w:type="dxa"/>
            <w:tcBorders>
              <w:top w:val="single" w:sz="4" w:space="0" w:color="auto"/>
              <w:bottom w:val="single" w:sz="4" w:space="0" w:color="auto"/>
            </w:tcBorders>
            <w:vAlign w:val="center"/>
          </w:tcPr>
          <w:p w14:paraId="63DF9C83" w14:textId="77777777" w:rsidR="00723460" w:rsidRPr="005F7DE3" w:rsidRDefault="00723460" w:rsidP="00BA158B">
            <w:pPr>
              <w:jc w:val="center"/>
              <w:rPr>
                <w:b/>
                <w:bCs/>
                <w:lang w:eastAsia="zh-CN"/>
              </w:rPr>
            </w:pPr>
            <w:bookmarkStart w:id="23" w:name="_Hlk101185734"/>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723460" w:rsidRPr="005F7DE3" w:rsidRDefault="00723460"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723460" w:rsidRPr="005F7DE3" w:rsidRDefault="00723460"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723460" w:rsidRPr="005F7DE3" w:rsidRDefault="00723460" w:rsidP="00BA158B">
            <w:pPr>
              <w:jc w:val="center"/>
              <w:rPr>
                <w:b/>
                <w:bCs/>
                <w:lang w:eastAsia="zh-CN"/>
              </w:rPr>
            </w:pPr>
            <w:r w:rsidRPr="005F7DE3">
              <w:rPr>
                <w:b/>
                <w:bCs/>
                <w:lang w:eastAsia="zh-CN"/>
              </w:rPr>
              <w:t>MAE (kW)</w:t>
            </w:r>
          </w:p>
        </w:tc>
        <w:tc>
          <w:tcPr>
            <w:tcW w:w="1577" w:type="dxa"/>
            <w:tcBorders>
              <w:top w:val="single" w:sz="4" w:space="0" w:color="auto"/>
              <w:bottom w:val="single" w:sz="4" w:space="0" w:color="auto"/>
            </w:tcBorders>
          </w:tcPr>
          <w:p w14:paraId="71DA4688" w14:textId="667A70A2" w:rsidR="00723460" w:rsidRPr="005F7DE3" w:rsidRDefault="00723460" w:rsidP="00BA158B">
            <w:pPr>
              <w:jc w:val="center"/>
              <w:rPr>
                <w:b/>
                <w:bCs/>
                <w:lang w:eastAsia="zh-CN"/>
              </w:rPr>
            </w:pPr>
            <w:r>
              <w:rPr>
                <w:b/>
                <w:bCs/>
                <w:lang w:eastAsia="zh-CN"/>
              </w:rPr>
              <w:t>MAPE (%)</w:t>
            </w:r>
          </w:p>
        </w:tc>
      </w:tr>
      <w:tr w:rsidR="00723460" w:rsidRPr="005F7DE3" w14:paraId="7CA282A6" w14:textId="5DD0C006" w:rsidTr="00B277DB">
        <w:trPr>
          <w:jc w:val="center"/>
        </w:trPr>
        <w:tc>
          <w:tcPr>
            <w:tcW w:w="1614" w:type="dxa"/>
            <w:tcBorders>
              <w:top w:val="single" w:sz="4" w:space="0" w:color="auto"/>
            </w:tcBorders>
            <w:vAlign w:val="center"/>
          </w:tcPr>
          <w:p w14:paraId="4AC9F9C5" w14:textId="77777777" w:rsidR="00723460" w:rsidRPr="005F7DE3" w:rsidRDefault="00723460"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5C0AC592" w:rsidR="00723460" w:rsidRPr="005F7DE3" w:rsidRDefault="00723460" w:rsidP="00BA158B">
            <w:pPr>
              <w:jc w:val="center"/>
              <w:rPr>
                <w:lang w:eastAsia="zh-CN"/>
              </w:rPr>
            </w:pPr>
            <w:r w:rsidRPr="005F7DE3">
              <w:rPr>
                <w:lang w:eastAsia="zh-CN"/>
              </w:rPr>
              <w:t>1</w:t>
            </w:r>
            <w:r>
              <w:rPr>
                <w:lang w:eastAsia="zh-CN"/>
              </w:rPr>
              <w:t>34.51</w:t>
            </w:r>
          </w:p>
        </w:tc>
        <w:tc>
          <w:tcPr>
            <w:tcW w:w="1675" w:type="dxa"/>
            <w:tcBorders>
              <w:top w:val="single" w:sz="4" w:space="0" w:color="auto"/>
            </w:tcBorders>
            <w:vAlign w:val="center"/>
          </w:tcPr>
          <w:p w14:paraId="5DD3E4AC" w14:textId="5272FB38" w:rsidR="00723460" w:rsidRPr="005F7DE3" w:rsidRDefault="00723460" w:rsidP="00BA158B">
            <w:pPr>
              <w:jc w:val="center"/>
              <w:rPr>
                <w:lang w:eastAsia="zh-CN"/>
              </w:rPr>
            </w:pPr>
            <w:r>
              <w:rPr>
                <w:lang w:eastAsia="zh-CN"/>
              </w:rPr>
              <w:t>110.95</w:t>
            </w:r>
          </w:p>
        </w:tc>
        <w:tc>
          <w:tcPr>
            <w:tcW w:w="1577" w:type="dxa"/>
            <w:tcBorders>
              <w:top w:val="single" w:sz="4" w:space="0" w:color="auto"/>
            </w:tcBorders>
            <w:vAlign w:val="center"/>
          </w:tcPr>
          <w:p w14:paraId="24F871DA" w14:textId="201C6E62" w:rsidR="00723460" w:rsidRPr="005F7DE3" w:rsidRDefault="00723460" w:rsidP="00BA158B">
            <w:pPr>
              <w:jc w:val="center"/>
              <w:rPr>
                <w:lang w:eastAsia="zh-CN"/>
              </w:rPr>
            </w:pPr>
            <w:r>
              <w:rPr>
                <w:lang w:eastAsia="zh-CN"/>
              </w:rPr>
              <w:t>42.41</w:t>
            </w:r>
          </w:p>
        </w:tc>
        <w:tc>
          <w:tcPr>
            <w:tcW w:w="1577" w:type="dxa"/>
            <w:tcBorders>
              <w:top w:val="single" w:sz="4" w:space="0" w:color="auto"/>
            </w:tcBorders>
          </w:tcPr>
          <w:p w14:paraId="2C638052" w14:textId="2107670F" w:rsidR="00723460" w:rsidRDefault="00723460" w:rsidP="00BA158B">
            <w:pPr>
              <w:jc w:val="center"/>
              <w:rPr>
                <w:lang w:eastAsia="zh-CN"/>
              </w:rPr>
            </w:pPr>
            <w:r>
              <w:rPr>
                <w:lang w:eastAsia="zh-CN"/>
              </w:rPr>
              <w:t>429.55</w:t>
            </w:r>
          </w:p>
        </w:tc>
      </w:tr>
      <w:tr w:rsidR="00723460" w:rsidRPr="005F7DE3" w14:paraId="190975F0" w14:textId="003E90FA" w:rsidTr="00B277DB">
        <w:trPr>
          <w:jc w:val="center"/>
        </w:trPr>
        <w:tc>
          <w:tcPr>
            <w:tcW w:w="1614" w:type="dxa"/>
            <w:vAlign w:val="center"/>
          </w:tcPr>
          <w:p w14:paraId="017B0289" w14:textId="77777777" w:rsidR="00723460" w:rsidRPr="005F7DE3" w:rsidRDefault="00723460" w:rsidP="00C87DE6">
            <w:pPr>
              <w:jc w:val="center"/>
              <w:rPr>
                <w:lang w:eastAsia="zh-CN"/>
              </w:rPr>
            </w:pPr>
            <w:r w:rsidRPr="005F7DE3">
              <w:rPr>
                <w:lang w:eastAsia="zh-CN"/>
              </w:rPr>
              <w:t>Model 2</w:t>
            </w:r>
          </w:p>
        </w:tc>
        <w:tc>
          <w:tcPr>
            <w:tcW w:w="1640" w:type="dxa"/>
            <w:vAlign w:val="center"/>
          </w:tcPr>
          <w:p w14:paraId="671CE85B" w14:textId="7DC373AC" w:rsidR="00723460" w:rsidRPr="00707CF9" w:rsidRDefault="00723460" w:rsidP="00C87DE6">
            <w:pPr>
              <w:jc w:val="center"/>
              <w:rPr>
                <w:b/>
                <w:bCs/>
                <w:lang w:eastAsia="zh-CN"/>
              </w:rPr>
            </w:pPr>
            <w:r w:rsidRPr="00052718">
              <w:rPr>
                <w:lang w:eastAsia="zh-CN"/>
              </w:rPr>
              <w:t>16.89</w:t>
            </w:r>
          </w:p>
        </w:tc>
        <w:tc>
          <w:tcPr>
            <w:tcW w:w="1675" w:type="dxa"/>
            <w:vAlign w:val="center"/>
          </w:tcPr>
          <w:p w14:paraId="5B0AD9CD" w14:textId="4E399807" w:rsidR="00723460" w:rsidRPr="00707CF9" w:rsidRDefault="00723460" w:rsidP="00C87DE6">
            <w:pPr>
              <w:jc w:val="center"/>
              <w:rPr>
                <w:b/>
                <w:bCs/>
                <w:lang w:eastAsia="zh-CN"/>
              </w:rPr>
            </w:pPr>
            <w:r w:rsidRPr="00052718">
              <w:rPr>
                <w:lang w:eastAsia="zh-CN"/>
              </w:rPr>
              <w:t>17.80</w:t>
            </w:r>
          </w:p>
        </w:tc>
        <w:tc>
          <w:tcPr>
            <w:tcW w:w="1577" w:type="dxa"/>
            <w:vAlign w:val="center"/>
          </w:tcPr>
          <w:p w14:paraId="4A52849C" w14:textId="128A18D7" w:rsidR="00723460" w:rsidRPr="00707CF9" w:rsidRDefault="00723460" w:rsidP="00C87DE6">
            <w:pPr>
              <w:jc w:val="center"/>
              <w:rPr>
                <w:b/>
                <w:bCs/>
                <w:lang w:eastAsia="zh-CN"/>
              </w:rPr>
            </w:pPr>
            <w:r w:rsidRPr="00052718">
              <w:rPr>
                <w:lang w:eastAsia="zh-CN"/>
              </w:rPr>
              <w:t>6.89</w:t>
            </w:r>
          </w:p>
        </w:tc>
        <w:tc>
          <w:tcPr>
            <w:tcW w:w="1577" w:type="dxa"/>
          </w:tcPr>
          <w:p w14:paraId="7B4C695C" w14:textId="7C9C9DF9" w:rsidR="00723460" w:rsidRPr="00E56C39" w:rsidRDefault="00723460" w:rsidP="00C87DE6">
            <w:pPr>
              <w:jc w:val="center"/>
              <w:rPr>
                <w:b/>
                <w:bCs/>
                <w:lang w:eastAsia="zh-CN"/>
              </w:rPr>
            </w:pPr>
            <w:r w:rsidRPr="00E56C39">
              <w:rPr>
                <w:b/>
                <w:bCs/>
                <w:lang w:eastAsia="zh-CN"/>
              </w:rPr>
              <w:t>66.28</w:t>
            </w:r>
          </w:p>
        </w:tc>
      </w:tr>
      <w:tr w:rsidR="00723460" w:rsidRPr="005F7DE3" w14:paraId="03BC38B1" w14:textId="3D72E483" w:rsidTr="00B277DB">
        <w:trPr>
          <w:jc w:val="center"/>
        </w:trPr>
        <w:tc>
          <w:tcPr>
            <w:tcW w:w="1614" w:type="dxa"/>
            <w:tcBorders>
              <w:bottom w:val="single" w:sz="4" w:space="0" w:color="auto"/>
            </w:tcBorders>
            <w:vAlign w:val="center"/>
          </w:tcPr>
          <w:p w14:paraId="1AFE3F72" w14:textId="77777777" w:rsidR="00723460" w:rsidRPr="005F7DE3" w:rsidRDefault="00723460" w:rsidP="00C87DE6">
            <w:pPr>
              <w:jc w:val="center"/>
              <w:rPr>
                <w:lang w:eastAsia="zh-CN"/>
              </w:rPr>
            </w:pPr>
            <w:r w:rsidRPr="005F7DE3">
              <w:rPr>
                <w:lang w:eastAsia="zh-CN"/>
              </w:rPr>
              <w:t>Model 3</w:t>
            </w:r>
          </w:p>
        </w:tc>
        <w:tc>
          <w:tcPr>
            <w:tcW w:w="1640" w:type="dxa"/>
            <w:tcBorders>
              <w:bottom w:val="single" w:sz="4" w:space="0" w:color="auto"/>
            </w:tcBorders>
            <w:vAlign w:val="center"/>
          </w:tcPr>
          <w:p w14:paraId="26D4C84A" w14:textId="56E7B0D8" w:rsidR="00723460" w:rsidRPr="00707CF9" w:rsidRDefault="00723460" w:rsidP="00C87DE6">
            <w:pPr>
              <w:jc w:val="center"/>
              <w:rPr>
                <w:lang w:eastAsia="zh-CN"/>
              </w:rPr>
            </w:pPr>
            <w:r w:rsidRPr="00052718">
              <w:rPr>
                <w:b/>
                <w:bCs/>
                <w:lang w:eastAsia="zh-CN"/>
              </w:rPr>
              <w:t>13.56</w:t>
            </w:r>
          </w:p>
        </w:tc>
        <w:tc>
          <w:tcPr>
            <w:tcW w:w="1675" w:type="dxa"/>
            <w:tcBorders>
              <w:bottom w:val="single" w:sz="4" w:space="0" w:color="auto"/>
            </w:tcBorders>
            <w:vAlign w:val="center"/>
          </w:tcPr>
          <w:p w14:paraId="4C148A7C" w14:textId="49533482" w:rsidR="00723460" w:rsidRPr="00707CF9" w:rsidRDefault="00723460" w:rsidP="00C87DE6">
            <w:pPr>
              <w:jc w:val="center"/>
              <w:rPr>
                <w:lang w:eastAsia="zh-CN"/>
              </w:rPr>
            </w:pPr>
            <w:r w:rsidRPr="00052718">
              <w:rPr>
                <w:b/>
                <w:bCs/>
                <w:lang w:eastAsia="zh-CN"/>
              </w:rPr>
              <w:t>15.59</w:t>
            </w:r>
          </w:p>
        </w:tc>
        <w:tc>
          <w:tcPr>
            <w:tcW w:w="1577" w:type="dxa"/>
            <w:tcBorders>
              <w:bottom w:val="single" w:sz="4" w:space="0" w:color="auto"/>
            </w:tcBorders>
            <w:vAlign w:val="center"/>
          </w:tcPr>
          <w:p w14:paraId="4B119B73" w14:textId="1096B6A8" w:rsidR="00723460" w:rsidRPr="00707CF9" w:rsidRDefault="00723460" w:rsidP="00C87DE6">
            <w:pPr>
              <w:jc w:val="center"/>
              <w:rPr>
                <w:lang w:eastAsia="zh-CN"/>
              </w:rPr>
            </w:pPr>
            <w:r w:rsidRPr="00052718">
              <w:rPr>
                <w:b/>
                <w:bCs/>
                <w:lang w:eastAsia="zh-CN"/>
              </w:rPr>
              <w:t>5.76</w:t>
            </w:r>
          </w:p>
        </w:tc>
        <w:tc>
          <w:tcPr>
            <w:tcW w:w="1577" w:type="dxa"/>
            <w:tcBorders>
              <w:bottom w:val="single" w:sz="4" w:space="0" w:color="auto"/>
            </w:tcBorders>
          </w:tcPr>
          <w:p w14:paraId="7BB541A4" w14:textId="06499BE5" w:rsidR="00723460" w:rsidRPr="00E56C39" w:rsidRDefault="00723460" w:rsidP="00C87DE6">
            <w:pPr>
              <w:jc w:val="center"/>
              <w:rPr>
                <w:lang w:eastAsia="zh-CN"/>
              </w:rPr>
            </w:pPr>
            <w:r w:rsidRPr="00E56C39">
              <w:rPr>
                <w:lang w:eastAsia="zh-CN"/>
              </w:rPr>
              <w:t>108.53</w:t>
            </w:r>
          </w:p>
        </w:tc>
      </w:tr>
      <w:bookmarkEnd w:id="23"/>
    </w:tbl>
    <w:p w14:paraId="353E8CDE" w14:textId="04FF574C" w:rsidR="00BB31D6" w:rsidRPr="005F7DE3" w:rsidRDefault="00BB31D6" w:rsidP="00BB31D6"/>
    <w:p w14:paraId="52C4B1EF" w14:textId="043A1117" w:rsidR="00F44120" w:rsidRPr="005F7DE3" w:rsidRDefault="00F44120" w:rsidP="00EB07BC">
      <w:pPr>
        <w:pStyle w:val="Heading2"/>
      </w:pPr>
      <w:r w:rsidRPr="005F7DE3">
        <w:t>3.2 GGMR Model Development</w:t>
      </w:r>
    </w:p>
    <w:p w14:paraId="42AE590D" w14:textId="218A13D7" w:rsidR="00F44120" w:rsidRPr="005F7DE3" w:rsidRDefault="00424D50">
      <w:pPr>
        <w:rPr>
          <w:rFonts w:eastAsiaTheme="minorEastAsia"/>
        </w:rPr>
      </w:pPr>
      <w:r w:rsidRPr="005F7DE3">
        <w:t xml:space="preserve">This subsection primarily discusses </w:t>
      </w:r>
      <w:r w:rsidR="001C381E">
        <w:t>the determination of</w:t>
      </w:r>
      <w:r w:rsidR="001C381E" w:rsidRPr="005F7DE3">
        <w:t xml:space="preserve"> </w:t>
      </w:r>
      <w:r w:rsidRPr="005F7DE3">
        <w:t>the input variables</w:t>
      </w:r>
      <w:r w:rsidR="00FD5ECC">
        <w:t xml:space="preserve"> </w:t>
      </w:r>
      <w:r w:rsidRPr="005F7DE3">
        <w:t xml:space="preserve">for the GGMR model. </w:t>
      </w:r>
      <w:r w:rsidR="00B23785">
        <w:t>C</w:t>
      </w:r>
      <w:r w:rsidRPr="005F7DE3">
        <w:t xml:space="preserve">orrelation coefficients R were used </w:t>
      </w:r>
      <w:r w:rsidR="001C381E">
        <w:t xml:space="preserve">as an initial guess input </w:t>
      </w:r>
      <w:proofErr w:type="gramStart"/>
      <w:r w:rsidR="001C381E">
        <w:t>variables</w:t>
      </w:r>
      <w:proofErr w:type="gramEnd"/>
      <w:r w:rsidR="001C381E">
        <w:t>.</w:t>
      </w:r>
      <w:r w:rsidRPr="005F7DE3">
        <w:t xml:space="preserve"> We experimented with various input combinations for the GGMR model</w:t>
      </w:r>
      <w:r w:rsidR="00FD5ECC">
        <w:t xml:space="preserve">. </w:t>
      </w:r>
      <w:r w:rsidR="00FD5ECC" w:rsidRPr="005F7DE3">
        <w:t xml:space="preserve">Table </w:t>
      </w:r>
      <w:r w:rsidR="00FD5ECC">
        <w:fldChar w:fldCharType="begin"/>
      </w:r>
      <w:r w:rsidR="00FD5ECC">
        <w:instrText xml:space="preserve"> REF ggmr_tb_corr \h </w:instrText>
      </w:r>
      <w:r w:rsidR="00FD5ECC">
        <w:fldChar w:fldCharType="separate"/>
      </w:r>
      <w:r w:rsidR="009A60BB">
        <w:rPr>
          <w:b/>
          <w:bCs/>
          <w:noProof/>
        </w:rPr>
        <w:t>3</w:t>
      </w:r>
      <w:r w:rsidR="00FD5ECC">
        <w:fldChar w:fldCharType="end"/>
      </w:r>
      <w:r w:rsidR="00FD5ECC">
        <w:t xml:space="preserve"> shows example correlation coefficients for one of the cases considered, whereas </w:t>
      </w:r>
      <w:r w:rsidR="0031508F">
        <w:t>t</w:t>
      </w:r>
      <w:r w:rsidR="00FD5ECC">
        <w:t>he performance of</w:t>
      </w:r>
      <w:r w:rsidR="00E40CFA">
        <w:t xml:space="preserve"> the</w:t>
      </w:r>
      <w:r w:rsidR="00FD5ECC">
        <w:t xml:space="preserve"> GGMR models with 3 different </w:t>
      </w:r>
      <w:r w:rsidR="0031508F">
        <w:t xml:space="preserve">sets of </w:t>
      </w:r>
      <w:r w:rsidR="00FD5ECC">
        <w:t xml:space="preserve">inputs </w:t>
      </w:r>
      <w:r w:rsidR="008C19AC">
        <w:t>is</w:t>
      </w:r>
      <w:r w:rsidR="00FD5ECC">
        <w:t xml:space="preserve"> shown in </w:t>
      </w:r>
      <w:r w:rsidR="00DD20DD" w:rsidRPr="005F7DE3">
        <w:t xml:space="preserve">Table </w:t>
      </w:r>
      <w:r w:rsidR="009E3FB2">
        <w:fldChar w:fldCharType="begin"/>
      </w:r>
      <w:r w:rsidR="009E3FB2">
        <w:instrText xml:space="preserve"> REF ggmr_tb_case \h </w:instrText>
      </w:r>
      <w:r w:rsidR="009E3FB2">
        <w:fldChar w:fldCharType="separate"/>
      </w:r>
      <w:r w:rsidR="009A60BB">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E40CFA">
        <w:t>is more significant</w:t>
      </w:r>
      <w:r w:rsidR="00355381" w:rsidRPr="005F7DE3">
        <w:t xml:space="preserve">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E40CFA">
        <w:t xml:space="preserve">, </w:t>
      </w:r>
      <w:r w:rsidR="00355381" w:rsidRPr="005F7DE3">
        <w:t xml:space="preserve">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did not provide additional prediction </w:t>
      </w:r>
      <w:r w:rsidR="0031508F">
        <w:t>performance</w:t>
      </w:r>
      <w:r w:rsidR="0031508F" w:rsidRPr="005F7DE3">
        <w:t xml:space="preserve"> </w:t>
      </w:r>
      <w:r w:rsidR="00B0575F" w:rsidRPr="005F7DE3">
        <w:t>as shown in case</w:t>
      </w:r>
      <w:r w:rsidR="008C19AC">
        <w:t>s</w:t>
      </w:r>
      <w:r w:rsidR="00B0575F" w:rsidRPr="005F7DE3">
        <w:t xml:space="preserv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9A60BB">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w:t>
      </w:r>
      <w:r w:rsidR="0031508F">
        <w:t>that better</w:t>
      </w:r>
      <w:r w:rsidR="0031508F" w:rsidRPr="005F7DE3">
        <w:t xml:space="preserve"> </w:t>
      </w:r>
      <w:r w:rsidR="00FA27FC" w:rsidRPr="005F7DE3">
        <w:t xml:space="preserve">prediction performance </w:t>
      </w:r>
      <w:r w:rsidR="0031508F">
        <w:t>is achieved</w:t>
      </w:r>
      <w:r w:rsidR="00FA27FC" w:rsidRPr="005F7DE3">
        <w:t xml:space="preserve"> if we provide flow rate information as </w:t>
      </w:r>
      <w:r w:rsidR="0031508F">
        <w:t xml:space="preserve">an </w:t>
      </w:r>
      <w:r w:rsidR="00FA27FC" w:rsidRPr="005F7DE3">
        <w:t>additional input.</w:t>
      </w:r>
      <w:r w:rsidR="004303CF" w:rsidRPr="005F7DE3">
        <w:t xml:space="preserve"> In comparison to case </w:t>
      </w:r>
      <w:r w:rsidR="004303CF" w:rsidRPr="006C37D5">
        <w:t xml:space="preserve">1, case 3 </w:t>
      </w:r>
      <w:r w:rsidR="006D0498" w:rsidRPr="003E1212">
        <w:t xml:space="preserve">had </w:t>
      </w:r>
      <w:r w:rsidR="0031508F" w:rsidRPr="00837C2D">
        <w:t>a</w:t>
      </w:r>
      <w:r w:rsidR="006D0498" w:rsidRPr="00853CB8">
        <w:t xml:space="preserve"> 3.26%</w:t>
      </w:r>
      <w:r w:rsidR="006D0498" w:rsidRPr="005F7DE3">
        <w:t xml:space="preserve"> lower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w:t>
      </w:r>
      <w:r w:rsidR="0031508F">
        <w:rPr>
          <w:rFonts w:eastAsiaTheme="minorEastAsia"/>
        </w:rPr>
        <w:t xml:space="preserve">the </w:t>
      </w:r>
      <w:r w:rsidR="006D0498" w:rsidRPr="005F7DE3">
        <w:rPr>
          <w:rFonts w:eastAsiaTheme="minorEastAsia"/>
        </w:rPr>
        <w:t>case 3 inputs</w:t>
      </w:r>
      <w:r w:rsidR="0031508F">
        <w:rPr>
          <w:rFonts w:eastAsiaTheme="minorEastAsia"/>
        </w:rPr>
        <w:t xml:space="preserve"> were</w:t>
      </w:r>
      <w:r w:rsidRPr="005F7DE3">
        <w:rPr>
          <w:rFonts w:eastAsiaTheme="minorEastAsia"/>
          <w:lang w:eastAsia="zh-CN"/>
        </w:rPr>
        <w:t xml:space="preserve"> selected </w:t>
      </w:r>
      <w:r w:rsidR="006D0498" w:rsidRPr="005F7DE3">
        <w:rPr>
          <w:rFonts w:eastAsiaTheme="minorEastAsia"/>
        </w:rPr>
        <w:t>for</w:t>
      </w:r>
      <w:r w:rsidRPr="005F7DE3">
        <w:rPr>
          <w:rFonts w:eastAsiaTheme="minorEastAsia"/>
        </w:rPr>
        <w:t xml:space="preserve"> </w:t>
      </w:r>
      <w:r w:rsidR="0031508F">
        <w:rPr>
          <w:rFonts w:eastAsiaTheme="minorEastAsia"/>
        </w:rPr>
        <w:t xml:space="preserve">the </w:t>
      </w:r>
      <w:r w:rsidRPr="005F7DE3">
        <w:rPr>
          <w:rFonts w:eastAsiaTheme="minorEastAsia"/>
        </w:rPr>
        <w:t xml:space="preserve">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EBBD958" w:rsidR="00855726" w:rsidRPr="005F7DE3" w:rsidRDefault="00855726" w:rsidP="00AC6A1D">
      <w:pPr>
        <w:pStyle w:val="Caption"/>
      </w:pPr>
      <w:r w:rsidRPr="00C4330D">
        <w:rPr>
          <w:b/>
          <w:bCs/>
        </w:rPr>
        <w:t xml:space="preserve">Table </w:t>
      </w:r>
      <w:bookmarkStart w:id="24" w:name="ggmr_tb_corr"/>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3</w:t>
      </w:r>
      <w:r w:rsidRPr="00C4330D">
        <w:rPr>
          <w:b/>
          <w:bCs/>
        </w:rPr>
        <w:fldChar w:fldCharType="end"/>
      </w:r>
      <w:bookmarkEnd w:id="24"/>
      <w:r w:rsidRPr="005F7DE3">
        <w:t xml:space="preserve"> Correlation coefficients between </w:t>
      </w:r>
      <w:r w:rsidR="009D19C9">
        <w:t>r</w:t>
      </w:r>
      <w:r w:rsidR="009D19C9" w:rsidRPr="005F7DE3">
        <w:t xml:space="preserve">adiant </w:t>
      </w:r>
      <w:r w:rsidR="009D19C9">
        <w:t>s</w:t>
      </w:r>
      <w:r w:rsidR="009D19C9" w:rsidRPr="005F7DE3">
        <w:t xml:space="preserve">lab </w:t>
      </w:r>
      <w:r w:rsidRPr="005F7DE3">
        <w:t>system load and input variables</w:t>
      </w:r>
      <w:r w:rsidR="00F963A4">
        <w:t>.</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1260"/>
        <w:gridCol w:w="1241"/>
        <w:gridCol w:w="1290"/>
        <w:gridCol w:w="1294"/>
        <w:gridCol w:w="1264"/>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92679C"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92679C"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92679C"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92679C"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RDefault="00FF6D54" w:rsidP="00F44120"/>
    <w:p w14:paraId="2C46573F" w14:textId="77777777" w:rsidR="008C19AC" w:rsidRDefault="008C19AC" w:rsidP="00AC6A1D">
      <w:pPr>
        <w:pStyle w:val="Caption"/>
        <w:rPr>
          <w:b/>
          <w:bCs/>
        </w:rPr>
      </w:pPr>
      <w:bookmarkStart w:id="25" w:name="_Hlk101185801"/>
    </w:p>
    <w:p w14:paraId="576E9363" w14:textId="77777777" w:rsidR="008C19AC" w:rsidRDefault="008C19AC" w:rsidP="00AC6A1D">
      <w:pPr>
        <w:pStyle w:val="Caption"/>
        <w:rPr>
          <w:b/>
          <w:bCs/>
        </w:rPr>
      </w:pPr>
    </w:p>
    <w:p w14:paraId="0472FB30" w14:textId="77777777" w:rsidR="008C19AC" w:rsidRDefault="008C19AC" w:rsidP="00AC6A1D">
      <w:pPr>
        <w:pStyle w:val="Caption"/>
        <w:rPr>
          <w:b/>
          <w:bCs/>
        </w:rPr>
      </w:pPr>
    </w:p>
    <w:p w14:paraId="263B7584" w14:textId="48190F76" w:rsidR="00FF6D54" w:rsidRPr="005F7DE3" w:rsidRDefault="00FF6D54" w:rsidP="00AC6A1D">
      <w:pPr>
        <w:pStyle w:val="Caption"/>
      </w:pPr>
      <w:r w:rsidRPr="00C4330D">
        <w:rPr>
          <w:b/>
          <w:bCs/>
        </w:rPr>
        <w:lastRenderedPageBreak/>
        <w:t xml:space="preserve">Table </w:t>
      </w:r>
      <w:bookmarkStart w:id="26" w:name="ggmr_tb"/>
      <w:bookmarkStart w:id="27" w:name="ggmr_tb_case"/>
      <w:r w:rsidRPr="00C4330D">
        <w:rPr>
          <w:b/>
          <w:bCs/>
        </w:rPr>
        <w:fldChar w:fldCharType="begin"/>
      </w:r>
      <w:r w:rsidRPr="00C4330D">
        <w:rPr>
          <w:b/>
          <w:bCs/>
        </w:rPr>
        <w:instrText xml:space="preserve"> SEQ Table \* ARABIC </w:instrText>
      </w:r>
      <w:r w:rsidRPr="00C4330D">
        <w:rPr>
          <w:b/>
          <w:bCs/>
        </w:rPr>
        <w:fldChar w:fldCharType="separate"/>
      </w:r>
      <w:r w:rsidR="009A60BB">
        <w:rPr>
          <w:b/>
          <w:bCs/>
          <w:noProof/>
        </w:rPr>
        <w:t>4</w:t>
      </w:r>
      <w:r w:rsidRPr="00C4330D">
        <w:rPr>
          <w:b/>
          <w:bCs/>
        </w:rPr>
        <w:fldChar w:fldCharType="end"/>
      </w:r>
      <w:bookmarkEnd w:id="26"/>
      <w:bookmarkEnd w:id="27"/>
      <w:r w:rsidRPr="005F7DE3">
        <w:t xml:space="preserve"> </w:t>
      </w:r>
      <w:r w:rsidR="00191064">
        <w:t>Hourly prediction p</w:t>
      </w:r>
      <w:r w:rsidR="00191064" w:rsidRPr="005F7DE3">
        <w:t xml:space="preserve">erformance comparison </w:t>
      </w:r>
      <w:r w:rsidR="00191064">
        <w:t>f</w:t>
      </w:r>
      <w:r w:rsidRPr="005F7DE3">
        <w:t>or different GGMR inputs</w:t>
      </w:r>
      <w:r w:rsidR="00F963A4">
        <w:t>.</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4"/>
        <w:gridCol w:w="4606"/>
        <w:gridCol w:w="1594"/>
      </w:tblGrid>
      <w:tr w:rsidR="000401EE" w:rsidRPr="005F7DE3" w14:paraId="1AECD4CB" w14:textId="6C1ADC8F" w:rsidTr="00E23124">
        <w:trPr>
          <w:jc w:val="center"/>
        </w:trPr>
        <w:tc>
          <w:tcPr>
            <w:tcW w:w="1684" w:type="dxa"/>
            <w:tcBorders>
              <w:top w:val="single" w:sz="4" w:space="0" w:color="auto"/>
              <w:bottom w:val="single" w:sz="4" w:space="0" w:color="auto"/>
            </w:tcBorders>
          </w:tcPr>
          <w:p w14:paraId="4F0996EA" w14:textId="56CE06E8" w:rsidR="000401EE" w:rsidRPr="005F7DE3" w:rsidRDefault="000401EE" w:rsidP="00597DDA">
            <w:pPr>
              <w:jc w:val="center"/>
              <w:rPr>
                <w:b/>
                <w:bCs/>
              </w:rPr>
            </w:pPr>
            <w:r w:rsidRPr="005F7DE3">
              <w:rPr>
                <w:b/>
                <w:bCs/>
              </w:rPr>
              <w:t>Case #</w:t>
            </w:r>
          </w:p>
        </w:tc>
        <w:tc>
          <w:tcPr>
            <w:tcW w:w="4606" w:type="dxa"/>
            <w:tcBorders>
              <w:top w:val="single" w:sz="4" w:space="0" w:color="auto"/>
              <w:bottom w:val="single" w:sz="4" w:space="0" w:color="auto"/>
            </w:tcBorders>
          </w:tcPr>
          <w:p w14:paraId="4F247FDB" w14:textId="2BAE0BDB" w:rsidR="000401EE" w:rsidRPr="005F7DE3" w:rsidRDefault="000401EE" w:rsidP="00792414">
            <w:pPr>
              <w:jc w:val="center"/>
              <w:rPr>
                <w:b/>
                <w:bCs/>
              </w:rPr>
            </w:pPr>
            <w:r w:rsidRPr="005F7DE3">
              <w:rPr>
                <w:b/>
                <w:bCs/>
              </w:rPr>
              <w:t>Inputs</w:t>
            </w:r>
          </w:p>
        </w:tc>
        <w:tc>
          <w:tcPr>
            <w:tcW w:w="1594" w:type="dxa"/>
            <w:tcBorders>
              <w:top w:val="single" w:sz="4" w:space="0" w:color="auto"/>
              <w:bottom w:val="single" w:sz="4" w:space="0" w:color="auto"/>
            </w:tcBorders>
          </w:tcPr>
          <w:p w14:paraId="4649DE95" w14:textId="77777777" w:rsidR="000401EE" w:rsidRPr="005F7DE3" w:rsidRDefault="000401EE" w:rsidP="00792414">
            <w:pPr>
              <w:jc w:val="center"/>
              <w:rPr>
                <w:b/>
                <w:bCs/>
              </w:rPr>
            </w:pPr>
            <w:r w:rsidRPr="005F7DE3">
              <w:rPr>
                <w:b/>
                <w:bCs/>
              </w:rPr>
              <w:t>CVRMSE (%)</w:t>
            </w:r>
          </w:p>
        </w:tc>
      </w:tr>
      <w:tr w:rsidR="000401EE" w:rsidRPr="005F7DE3" w14:paraId="5C1691AC" w14:textId="6A1B368E" w:rsidTr="00E23124">
        <w:trPr>
          <w:jc w:val="center"/>
        </w:trPr>
        <w:tc>
          <w:tcPr>
            <w:tcW w:w="1684" w:type="dxa"/>
            <w:tcBorders>
              <w:top w:val="single" w:sz="4" w:space="0" w:color="auto"/>
            </w:tcBorders>
          </w:tcPr>
          <w:p w14:paraId="4F0DCADF" w14:textId="38EBE2D3" w:rsidR="000401EE" w:rsidRPr="005F7DE3" w:rsidRDefault="000401EE" w:rsidP="00C4330D">
            <w:pPr>
              <w:jc w:val="center"/>
            </w:pPr>
            <w:r w:rsidRPr="005F7DE3">
              <w:t>1</w:t>
            </w:r>
          </w:p>
        </w:tc>
        <w:tc>
          <w:tcPr>
            <w:tcW w:w="4606" w:type="dxa"/>
            <w:tcBorders>
              <w:top w:val="single" w:sz="4" w:space="0" w:color="auto"/>
            </w:tcBorders>
          </w:tcPr>
          <w:p w14:paraId="0AAC4159" w14:textId="27CF1964" w:rsidR="000401EE" w:rsidRPr="005F7DE3" w:rsidRDefault="0092679C"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594" w:type="dxa"/>
            <w:tcBorders>
              <w:top w:val="single" w:sz="4" w:space="0" w:color="auto"/>
            </w:tcBorders>
          </w:tcPr>
          <w:p w14:paraId="0D539F65" w14:textId="4EE677C5" w:rsidR="000401EE" w:rsidRPr="005F7DE3" w:rsidRDefault="000401EE" w:rsidP="00597DDA">
            <w:pPr>
              <w:jc w:val="center"/>
            </w:pPr>
            <w:r w:rsidRPr="005F7DE3">
              <w:t>25.81</w:t>
            </w:r>
          </w:p>
        </w:tc>
      </w:tr>
      <w:tr w:rsidR="000401EE" w:rsidRPr="005F7DE3" w14:paraId="42E97D2A" w14:textId="395C567C" w:rsidTr="00E23124">
        <w:trPr>
          <w:jc w:val="center"/>
        </w:trPr>
        <w:tc>
          <w:tcPr>
            <w:tcW w:w="1684" w:type="dxa"/>
            <w:tcBorders>
              <w:bottom w:val="nil"/>
            </w:tcBorders>
          </w:tcPr>
          <w:p w14:paraId="0C22640D" w14:textId="4C698BBF" w:rsidR="000401EE" w:rsidRPr="005F7DE3" w:rsidRDefault="000401EE" w:rsidP="00C4330D">
            <w:pPr>
              <w:jc w:val="center"/>
            </w:pPr>
            <w:r w:rsidRPr="005F7DE3">
              <w:t>2</w:t>
            </w:r>
          </w:p>
        </w:tc>
        <w:tc>
          <w:tcPr>
            <w:tcW w:w="4606" w:type="dxa"/>
            <w:tcBorders>
              <w:bottom w:val="nil"/>
            </w:tcBorders>
          </w:tcPr>
          <w:p w14:paraId="68DF6539" w14:textId="51E9A9C2" w:rsidR="000401EE" w:rsidRPr="005F7DE3" w:rsidRDefault="0092679C"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594" w:type="dxa"/>
            <w:tcBorders>
              <w:bottom w:val="nil"/>
            </w:tcBorders>
          </w:tcPr>
          <w:p w14:paraId="5D3B3191" w14:textId="7A8D8E1D" w:rsidR="000401EE" w:rsidRPr="005F7DE3" w:rsidRDefault="000401EE" w:rsidP="00597DDA">
            <w:pPr>
              <w:jc w:val="center"/>
            </w:pPr>
            <w:r w:rsidRPr="005F7DE3">
              <w:t>26.93</w:t>
            </w:r>
          </w:p>
        </w:tc>
      </w:tr>
      <w:tr w:rsidR="000401EE" w:rsidRPr="005F7DE3" w14:paraId="6230DB4B" w14:textId="7C590FC0" w:rsidTr="00E23124">
        <w:trPr>
          <w:jc w:val="center"/>
        </w:trPr>
        <w:tc>
          <w:tcPr>
            <w:tcW w:w="1684" w:type="dxa"/>
            <w:tcBorders>
              <w:top w:val="nil"/>
              <w:bottom w:val="single" w:sz="4" w:space="0" w:color="auto"/>
            </w:tcBorders>
          </w:tcPr>
          <w:p w14:paraId="4949C969" w14:textId="0759C9C1" w:rsidR="000401EE" w:rsidRPr="005F7DE3" w:rsidRDefault="000401EE" w:rsidP="00C4330D">
            <w:pPr>
              <w:jc w:val="center"/>
            </w:pPr>
            <w:r w:rsidRPr="005F7DE3">
              <w:t>3</w:t>
            </w:r>
          </w:p>
        </w:tc>
        <w:tc>
          <w:tcPr>
            <w:tcW w:w="4606" w:type="dxa"/>
            <w:tcBorders>
              <w:top w:val="nil"/>
              <w:bottom w:val="single" w:sz="4" w:space="0" w:color="auto"/>
            </w:tcBorders>
          </w:tcPr>
          <w:p w14:paraId="312B6302" w14:textId="3E5F1FEB" w:rsidR="000401EE" w:rsidRPr="005F7DE3" w:rsidRDefault="0092679C"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594" w:type="dxa"/>
            <w:tcBorders>
              <w:top w:val="nil"/>
              <w:bottom w:val="single" w:sz="4" w:space="0" w:color="auto"/>
            </w:tcBorders>
          </w:tcPr>
          <w:p w14:paraId="68821A1E" w14:textId="4F439E41" w:rsidR="000401EE" w:rsidRPr="00E56C39" w:rsidRDefault="000401EE" w:rsidP="00597DDA">
            <w:pPr>
              <w:jc w:val="center"/>
              <w:rPr>
                <w:b/>
                <w:bCs/>
              </w:rPr>
            </w:pPr>
            <w:r w:rsidRPr="00E56C39">
              <w:rPr>
                <w:b/>
                <w:bCs/>
              </w:rPr>
              <w:t>22.55</w:t>
            </w:r>
          </w:p>
        </w:tc>
      </w:tr>
      <w:bookmarkEnd w:id="25"/>
    </w:tbl>
    <w:p w14:paraId="6C255AD1" w14:textId="77777777" w:rsidR="00582EE9" w:rsidRPr="005F7DE3" w:rsidRDefault="00582EE9"/>
    <w:p w14:paraId="4B514AC7" w14:textId="0DEBB460" w:rsidR="00BB31D6" w:rsidRPr="005F7DE3" w:rsidRDefault="00BB31D6" w:rsidP="00EB07BC">
      <w:pPr>
        <w:pStyle w:val="Heading2"/>
      </w:pPr>
      <w:r w:rsidRPr="005F7DE3">
        <w:t>3.</w:t>
      </w:r>
      <w:r w:rsidR="00747E11" w:rsidRPr="005F7DE3">
        <w:t>3</w:t>
      </w:r>
      <w:r w:rsidRPr="005F7DE3">
        <w:t xml:space="preserve"> </w:t>
      </w:r>
      <w:r w:rsidR="007D29CB" w:rsidRPr="005F7DE3">
        <w:t>Hybrid</w:t>
      </w:r>
      <w:r w:rsidRPr="005F7DE3">
        <w:t xml:space="preserve"> Model Development</w:t>
      </w:r>
    </w:p>
    <w:p w14:paraId="1CB0846B" w14:textId="6AF5D9D1" w:rsidR="007E0CD9" w:rsidRPr="005F7DE3" w:rsidRDefault="00AC6A1D" w:rsidP="00E56C39">
      <w:pPr>
        <w:jc w:val="both"/>
      </w:pPr>
      <w:r>
        <w:t>As mentioned in Sec. 2.3, the development of</w:t>
      </w:r>
      <w:r w:rsidR="008C19AC">
        <w:t xml:space="preserve"> the</w:t>
      </w:r>
      <w:r>
        <w:t xml:space="preserve"> hybrid approach is primarily concerned with the determination of warming-up step for </w:t>
      </w:r>
      <w:r w:rsidR="008C19AC">
        <w:t xml:space="preserve">the </w:t>
      </w:r>
      <w:r>
        <w:t xml:space="preserve">RC model. As illustrated in Figure </w:t>
      </w:r>
      <w:r>
        <w:fldChar w:fldCharType="begin"/>
      </w:r>
      <w:r>
        <w:instrText xml:space="preserve"> REF warming \h </w:instrText>
      </w:r>
      <w:r>
        <w:fldChar w:fldCharType="separate"/>
      </w:r>
      <w:r w:rsidR="009A60BB">
        <w:rPr>
          <w:b/>
          <w:bCs/>
          <w:noProof/>
        </w:rPr>
        <w:t>4</w:t>
      </w:r>
      <w:r>
        <w:fldChar w:fldCharType="end"/>
      </w:r>
      <w:r>
        <w:t xml:space="preserve">, the warming up step </w:t>
      </w:r>
      <w:r w:rsidR="00990DBA">
        <w:t>was</w:t>
      </w:r>
      <w:r>
        <w:t xml:space="preserve"> statistically chosen as 15 </w:t>
      </w:r>
      <w:r w:rsidR="00BB6928">
        <w:t>to minimize</w:t>
      </w:r>
      <w:r>
        <w:t xml:space="preserve"> the prediction </w:t>
      </w:r>
      <w:r w:rsidR="00BB6928">
        <w:t>error.</w:t>
      </w:r>
      <w:r>
        <w:t xml:space="preserve"> </w:t>
      </w:r>
      <w:r w:rsidR="0036231B">
        <w:t>C</w:t>
      </w:r>
      <w:r w:rsidR="00D868BD">
        <w:t>onsistent with GGMR model, d</w:t>
      </w:r>
      <w:r w:rsidR="008603D6" w:rsidRPr="005F7DE3">
        <w:t>ifferent input combinations</w:t>
      </w:r>
      <w:r w:rsidR="0036231B">
        <w:t xml:space="preserve"> </w:t>
      </w:r>
      <w:r w:rsidR="0036231B" w:rsidRPr="005F7DE3">
        <w:t xml:space="preserve">for </w:t>
      </w:r>
      <w:r w:rsidR="0036231B">
        <w:t>the hy</w:t>
      </w:r>
      <w:r w:rsidR="0036231B" w:rsidRPr="005F7DE3">
        <w:t xml:space="preserve">brid </w:t>
      </w:r>
      <w:r w:rsidR="0036231B">
        <w:t>m</w:t>
      </w:r>
      <w:r w:rsidR="0036231B" w:rsidRPr="005F7DE3">
        <w:t>odel</w:t>
      </w:r>
      <w:r w:rsidR="008603D6" w:rsidRPr="005F7DE3">
        <w:t xml:space="preserve"> </w:t>
      </w:r>
      <w:r w:rsidR="006E589E">
        <w:t xml:space="preserve">were </w:t>
      </w:r>
      <w:r w:rsidR="00D868BD">
        <w:t xml:space="preserve">also </w:t>
      </w:r>
      <w:r w:rsidR="006E589E">
        <w:t>investigated</w:t>
      </w:r>
      <w:r w:rsidR="008603D6" w:rsidRPr="005F7DE3">
        <w:t xml:space="preserve">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9A60BB">
        <w:rPr>
          <w:b/>
          <w:bCs/>
          <w:noProof/>
        </w:rPr>
        <w:t>5</w:t>
      </w:r>
      <w:r w:rsidR="009A60BB" w:rsidRPr="005F7DE3">
        <w:t xml:space="preserve"> </w:t>
      </w:r>
      <w:r w:rsidR="008603D6" w:rsidRPr="005F7DE3">
        <w:fldChar w:fldCharType="end"/>
      </w:r>
      <w:r w:rsidR="006358AB">
        <w:t>where</w:t>
      </w:r>
      <w:r w:rsidR="00D868BD">
        <w:t xml:space="preserv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D868BD">
        <w:t xml:space="preserve"> represents the predicted load from RC model</w:t>
      </w:r>
      <w:r w:rsidR="00735E65">
        <w:t>.</w:t>
      </w:r>
      <w:r w:rsidR="00107F32">
        <w:t xml:space="preserve"> </w:t>
      </w:r>
      <w:r w:rsidR="0014731B" w:rsidRPr="005F7DE3">
        <w:t xml:space="preserve">Compared with case 1, case 2 </w:t>
      </w:r>
      <w:r w:rsidR="0014731B" w:rsidRPr="006C37D5">
        <w:t xml:space="preserve">had </w:t>
      </w:r>
      <w:r w:rsidR="0014731B" w:rsidRPr="00853CB8">
        <w:t>1.27% lower</w:t>
      </w:r>
      <w:r w:rsidR="0014731B" w:rsidRPr="005F7DE3">
        <w:t xml:space="preserve"> CVRMSE, which was consistent </w:t>
      </w:r>
      <w:r w:rsidR="006E589E">
        <w:t>with the results</w:t>
      </w:r>
      <w:r w:rsidR="006E589E" w:rsidRPr="005F7DE3">
        <w:t xml:space="preserve"> </w:t>
      </w:r>
      <w:r w:rsidR="0014731B" w:rsidRPr="005F7DE3">
        <w:t xml:space="preserve">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9A60BB">
        <w:rPr>
          <w:b/>
          <w:bCs/>
          <w:noProof/>
        </w:rPr>
        <w:t>4</w:t>
      </w:r>
      <w:r w:rsidR="0014731B" w:rsidRPr="005F7DE3">
        <w:fldChar w:fldCharType="end"/>
      </w:r>
      <w:r w:rsidR="0014731B" w:rsidRPr="005F7DE3">
        <w:t>.</w:t>
      </w:r>
      <w:r w:rsidR="00D868BD">
        <w:t xml:space="preserve"> </w:t>
      </w:r>
      <w:r w:rsidR="00D868BD" w:rsidRPr="005F7DE3">
        <w:rPr>
          <w:rFonts w:eastAsiaTheme="minorEastAsia"/>
        </w:rPr>
        <w:t xml:space="preserve">In the end, </w:t>
      </w:r>
      <w:r w:rsidR="00D868BD">
        <w:rPr>
          <w:rFonts w:eastAsiaTheme="minorEastAsia"/>
        </w:rPr>
        <w:t xml:space="preserve">the </w:t>
      </w:r>
      <w:r w:rsidR="00D868BD" w:rsidRPr="005F7DE3">
        <w:rPr>
          <w:rFonts w:eastAsiaTheme="minorEastAsia"/>
        </w:rPr>
        <w:t xml:space="preserve">case </w:t>
      </w:r>
      <w:r w:rsidR="00D868BD">
        <w:rPr>
          <w:rFonts w:eastAsiaTheme="minorEastAsia"/>
        </w:rPr>
        <w:t>2</w:t>
      </w:r>
      <w:r w:rsidR="00D868BD" w:rsidRPr="005F7DE3">
        <w:rPr>
          <w:rFonts w:eastAsiaTheme="minorEastAsia"/>
        </w:rPr>
        <w:t xml:space="preserve"> inputs</w:t>
      </w:r>
      <w:r w:rsidR="00D868BD">
        <w:rPr>
          <w:rFonts w:eastAsiaTheme="minorEastAsia"/>
        </w:rPr>
        <w:t xml:space="preserve"> were</w:t>
      </w:r>
      <w:r w:rsidR="00D868BD" w:rsidRPr="005F7DE3">
        <w:rPr>
          <w:rFonts w:eastAsiaTheme="minorEastAsia"/>
          <w:lang w:eastAsia="zh-CN"/>
        </w:rPr>
        <w:t xml:space="preserve"> selected </w:t>
      </w:r>
      <w:r w:rsidR="00D868BD" w:rsidRPr="005F7DE3">
        <w:rPr>
          <w:rFonts w:eastAsiaTheme="minorEastAsia"/>
        </w:rPr>
        <w:t xml:space="preserve">for </w:t>
      </w:r>
      <w:r w:rsidR="00D868BD">
        <w:rPr>
          <w:rFonts w:eastAsiaTheme="minorEastAsia"/>
        </w:rPr>
        <w:t xml:space="preserve">the </w:t>
      </w:r>
      <w:r w:rsidR="00D868BD">
        <w:rPr>
          <w:rFonts w:eastAsiaTheme="minorEastAsia" w:hint="eastAsia"/>
          <w:lang w:eastAsia="zh-CN"/>
        </w:rPr>
        <w:t>hy</w:t>
      </w:r>
      <w:r w:rsidR="00D868BD">
        <w:rPr>
          <w:rFonts w:eastAsiaTheme="minorEastAsia"/>
        </w:rPr>
        <w:t>brid m</w:t>
      </w:r>
      <w:r w:rsidR="00D868BD" w:rsidRPr="005F7DE3">
        <w:rPr>
          <w:rFonts w:eastAsiaTheme="minorEastAsia"/>
        </w:rPr>
        <w:t>odel.</w:t>
      </w:r>
    </w:p>
    <w:p w14:paraId="2076F126" w14:textId="4609C533" w:rsidR="00AD4DFF" w:rsidRDefault="00AD4DFF" w:rsidP="00626F5E">
      <w:pPr>
        <w:keepNext/>
        <w:jc w:val="center"/>
      </w:pPr>
    </w:p>
    <w:p w14:paraId="3ACC7EC5" w14:textId="1DFD7D16" w:rsidR="00AC6A1D" w:rsidRDefault="008B67F0" w:rsidP="00AC6A1D">
      <w:pPr>
        <w:keepNext/>
        <w:jc w:val="center"/>
      </w:pPr>
      <w:r>
        <w:rPr>
          <w:noProof/>
        </w:rPr>
        <w:drawing>
          <wp:inline distT="0" distB="0" distL="0" distR="0" wp14:anchorId="20B48970" wp14:editId="1523E529">
            <wp:extent cx="2757488" cy="2067311"/>
            <wp:effectExtent l="19050" t="19050" r="24130" b="28575"/>
            <wp:docPr id="13" name="Picture 1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pic:cNvPicPr/>
                  </pic:nvPicPr>
                  <pic:blipFill rotWithShape="1">
                    <a:blip r:embed="rId14">
                      <a:extLst>
                        <a:ext uri="{28A0092B-C50C-407E-A947-70E740481C1C}">
                          <a14:useLocalDpi xmlns:a14="http://schemas.microsoft.com/office/drawing/2010/main" val="0"/>
                        </a:ext>
                      </a:extLst>
                    </a:blip>
                    <a:srcRect l="3700" t="9563" r="5829"/>
                    <a:stretch/>
                  </pic:blipFill>
                  <pic:spPr bwMode="auto">
                    <a:xfrm>
                      <a:off x="0" y="0"/>
                      <a:ext cx="2779662" cy="208393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FDF03AD" w14:textId="0CB56699" w:rsidR="00AC6A1D" w:rsidRDefault="00AC6A1D" w:rsidP="00E56C39">
      <w:pPr>
        <w:pStyle w:val="Caption"/>
      </w:pPr>
      <w:r w:rsidRPr="00E56C39">
        <w:rPr>
          <w:b/>
          <w:bCs/>
        </w:rPr>
        <w:t xml:space="preserve">Figure </w:t>
      </w:r>
      <w:bookmarkStart w:id="28" w:name="warming"/>
      <w:r w:rsidRPr="00E56C39">
        <w:rPr>
          <w:b/>
          <w:bCs/>
        </w:rPr>
        <w:fldChar w:fldCharType="begin"/>
      </w:r>
      <w:r w:rsidRPr="00E56C39">
        <w:rPr>
          <w:b/>
          <w:bCs/>
        </w:rPr>
        <w:instrText xml:space="preserve"> SEQ Figure \* ARABIC </w:instrText>
      </w:r>
      <w:r w:rsidRPr="00E56C39">
        <w:rPr>
          <w:b/>
          <w:bCs/>
        </w:rPr>
        <w:fldChar w:fldCharType="separate"/>
      </w:r>
      <w:r w:rsidR="009A60BB">
        <w:rPr>
          <w:b/>
          <w:bCs/>
          <w:noProof/>
        </w:rPr>
        <w:t>4</w:t>
      </w:r>
      <w:r w:rsidRPr="00E56C39">
        <w:rPr>
          <w:b/>
          <w:bCs/>
        </w:rPr>
        <w:fldChar w:fldCharType="end"/>
      </w:r>
      <w:bookmarkEnd w:id="28"/>
      <w:r>
        <w:t xml:space="preserve"> Determination of warming up step for RC model</w:t>
      </w:r>
      <w:r w:rsidR="0090332C">
        <w:t xml:space="preserve"> </w:t>
      </w:r>
      <w:r w:rsidR="0090332C">
        <w:rPr>
          <w:rFonts w:hint="eastAsia"/>
        </w:rPr>
        <w:t>base</w:t>
      </w:r>
      <w:r w:rsidR="0090332C">
        <w:t>d on stepwise (5 minutes) prediction performance</w:t>
      </w:r>
      <w:r w:rsidR="00F963A4">
        <w:t>.</w:t>
      </w:r>
    </w:p>
    <w:p w14:paraId="31DE122F" w14:textId="77777777" w:rsidR="00AC6A1D" w:rsidRPr="005F7DE3" w:rsidRDefault="00AC6A1D" w:rsidP="00626F5E">
      <w:pPr>
        <w:keepNext/>
        <w:jc w:val="center"/>
      </w:pPr>
    </w:p>
    <w:p w14:paraId="14887FAA" w14:textId="6650D4C4" w:rsidR="00BB31D6" w:rsidRPr="005F7DE3" w:rsidRDefault="00BB31D6" w:rsidP="00AC6A1D">
      <w:pPr>
        <w:pStyle w:val="Caption"/>
      </w:pPr>
      <w:r w:rsidRPr="005F7DE3">
        <w:rPr>
          <w:b/>
          <w:bCs/>
        </w:rPr>
        <w:t xml:space="preserve">Table </w:t>
      </w:r>
      <w:bookmarkStart w:id="29" w:name="sec3_hybrid_input"/>
      <w:r w:rsidRPr="005F7DE3">
        <w:rPr>
          <w:b/>
          <w:bCs/>
        </w:rPr>
        <w:fldChar w:fldCharType="begin"/>
      </w:r>
      <w:r w:rsidRPr="005F7DE3">
        <w:rPr>
          <w:b/>
          <w:bCs/>
        </w:rPr>
        <w:instrText xml:space="preserve"> SEQ Table \* ARABIC </w:instrText>
      </w:r>
      <w:r w:rsidRPr="005F7DE3">
        <w:rPr>
          <w:b/>
          <w:bCs/>
        </w:rPr>
        <w:fldChar w:fldCharType="separate"/>
      </w:r>
      <w:r w:rsidR="009A60BB">
        <w:rPr>
          <w:b/>
          <w:bCs/>
          <w:noProof/>
        </w:rPr>
        <w:t>5</w:t>
      </w:r>
      <w:r w:rsidRPr="005F7DE3">
        <w:rPr>
          <w:b/>
          <w:bCs/>
          <w:noProof/>
        </w:rPr>
        <w:fldChar w:fldCharType="end"/>
      </w:r>
      <w:r w:rsidRPr="005F7DE3">
        <w:t xml:space="preserve"> </w:t>
      </w:r>
      <w:bookmarkEnd w:id="29"/>
      <w:r w:rsidR="00191064">
        <w:t>Hourly prediction p</w:t>
      </w:r>
      <w:r w:rsidR="00191064" w:rsidRPr="005F7DE3">
        <w:t xml:space="preserve">erformance comparison </w:t>
      </w:r>
      <w:r w:rsidRPr="005F7DE3">
        <w:t xml:space="preserve">for different </w:t>
      </w:r>
      <w:r w:rsidR="00B23785">
        <w:t>h</w:t>
      </w:r>
      <w:r w:rsidR="00B23785" w:rsidRPr="005F7DE3">
        <w:t xml:space="preserve">ybrid </w:t>
      </w:r>
      <w:r w:rsidR="00B23785">
        <w:t>m</w:t>
      </w:r>
      <w:r w:rsidR="00B23785" w:rsidRPr="005F7DE3">
        <w:t xml:space="preserve">odel </w:t>
      </w:r>
      <w:r w:rsidRPr="005F7DE3">
        <w:t>inputs</w:t>
      </w:r>
      <w:r w:rsidR="00F963A4">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5"/>
        <w:gridCol w:w="3457"/>
        <w:gridCol w:w="2041"/>
      </w:tblGrid>
      <w:tr w:rsidR="003A2A2C" w:rsidRPr="005F7DE3" w14:paraId="1947B4B2" w14:textId="0583C717" w:rsidTr="001957E6">
        <w:trPr>
          <w:jc w:val="center"/>
        </w:trPr>
        <w:tc>
          <w:tcPr>
            <w:tcW w:w="1965" w:type="dxa"/>
            <w:tcBorders>
              <w:bottom w:val="single" w:sz="4" w:space="0" w:color="auto"/>
            </w:tcBorders>
            <w:vAlign w:val="center"/>
          </w:tcPr>
          <w:p w14:paraId="62133755" w14:textId="66170C68" w:rsidR="003A2A2C" w:rsidRPr="005F7DE3" w:rsidRDefault="003A2A2C" w:rsidP="00F8712E">
            <w:pPr>
              <w:jc w:val="center"/>
              <w:rPr>
                <w:lang w:eastAsia="zh-CN"/>
              </w:rPr>
            </w:pPr>
            <w:r w:rsidRPr="005F7DE3">
              <w:rPr>
                <w:b/>
                <w:bCs/>
              </w:rPr>
              <w:t>Case #</w:t>
            </w:r>
          </w:p>
        </w:tc>
        <w:tc>
          <w:tcPr>
            <w:tcW w:w="3457" w:type="dxa"/>
            <w:tcBorders>
              <w:bottom w:val="single" w:sz="4" w:space="0" w:color="auto"/>
            </w:tcBorders>
            <w:vAlign w:val="center"/>
          </w:tcPr>
          <w:p w14:paraId="163EA08E" w14:textId="1D43DD88" w:rsidR="003A2A2C" w:rsidRPr="005F7DE3" w:rsidRDefault="003A2A2C" w:rsidP="00F8712E">
            <w:pPr>
              <w:jc w:val="center"/>
              <w:rPr>
                <w:lang w:eastAsia="zh-CN"/>
              </w:rPr>
            </w:pPr>
            <w:r w:rsidRPr="005F7DE3">
              <w:rPr>
                <w:b/>
                <w:bCs/>
              </w:rPr>
              <w:t>Inputs</w:t>
            </w:r>
          </w:p>
        </w:tc>
        <w:tc>
          <w:tcPr>
            <w:tcW w:w="2041" w:type="dxa"/>
            <w:tcBorders>
              <w:bottom w:val="single" w:sz="4" w:space="0" w:color="auto"/>
            </w:tcBorders>
            <w:vAlign w:val="center"/>
          </w:tcPr>
          <w:p w14:paraId="7BA237E8" w14:textId="68346468" w:rsidR="003A2A2C" w:rsidRPr="005F7DE3" w:rsidRDefault="003A2A2C" w:rsidP="00F8712E">
            <w:pPr>
              <w:jc w:val="center"/>
              <w:rPr>
                <w:lang w:eastAsia="zh-CN"/>
              </w:rPr>
            </w:pPr>
            <w:r w:rsidRPr="005F7DE3">
              <w:rPr>
                <w:b/>
                <w:bCs/>
              </w:rPr>
              <w:t xml:space="preserve">CVRMSE </w:t>
            </w:r>
            <w:r w:rsidR="00145E9F">
              <w:rPr>
                <w:b/>
                <w:bCs/>
              </w:rPr>
              <w:t>(%)</w:t>
            </w:r>
          </w:p>
        </w:tc>
      </w:tr>
      <w:tr w:rsidR="003A2A2C" w:rsidRPr="005F7DE3" w14:paraId="384B71BE" w14:textId="6C0A3723" w:rsidTr="001957E6">
        <w:trPr>
          <w:jc w:val="center"/>
        </w:trPr>
        <w:tc>
          <w:tcPr>
            <w:tcW w:w="1965" w:type="dxa"/>
            <w:tcBorders>
              <w:top w:val="single" w:sz="4" w:space="0" w:color="auto"/>
              <w:bottom w:val="single" w:sz="4" w:space="0" w:color="auto"/>
            </w:tcBorders>
            <w:vAlign w:val="center"/>
          </w:tcPr>
          <w:p w14:paraId="6EEBDC6A" w14:textId="70E07F2A" w:rsidR="003A2A2C" w:rsidRPr="005F7DE3" w:rsidRDefault="003A2A2C" w:rsidP="00F8712E">
            <w:pPr>
              <w:jc w:val="center"/>
              <w:rPr>
                <w:lang w:eastAsia="zh-CN"/>
              </w:rPr>
            </w:pPr>
            <w:r w:rsidRPr="005F7DE3">
              <w:rPr>
                <w:lang w:eastAsia="zh-CN"/>
              </w:rPr>
              <w:t>1</w:t>
            </w:r>
          </w:p>
        </w:tc>
        <w:tc>
          <w:tcPr>
            <w:tcW w:w="3457" w:type="dxa"/>
            <w:tcBorders>
              <w:top w:val="single" w:sz="4" w:space="0" w:color="auto"/>
              <w:bottom w:val="single" w:sz="4" w:space="0" w:color="auto"/>
            </w:tcBorders>
            <w:vAlign w:val="center"/>
          </w:tcPr>
          <w:p w14:paraId="42347104" w14:textId="77777777" w:rsidR="003A2A2C" w:rsidRPr="005F7DE3" w:rsidRDefault="0092679C"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3A2A2C" w:rsidRPr="005F7DE3" w:rsidRDefault="003A2A2C"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18BA25DE" w14:textId="45FF549B" w:rsidR="003A2A2C" w:rsidRPr="005F7DE3" w:rsidRDefault="003A2A2C" w:rsidP="00F8712E">
            <w:pPr>
              <w:jc w:val="center"/>
              <w:rPr>
                <w:lang w:eastAsia="zh-CN"/>
              </w:rPr>
            </w:pPr>
            <w:r w:rsidRPr="005F7DE3">
              <w:rPr>
                <w:lang w:eastAsia="zh-CN"/>
              </w:rPr>
              <w:t>11.22</w:t>
            </w:r>
          </w:p>
        </w:tc>
      </w:tr>
      <w:tr w:rsidR="003A2A2C" w:rsidRPr="005F7DE3" w14:paraId="1B71C143" w14:textId="0A016806" w:rsidTr="001957E6">
        <w:trPr>
          <w:jc w:val="center"/>
        </w:trPr>
        <w:tc>
          <w:tcPr>
            <w:tcW w:w="1965" w:type="dxa"/>
            <w:tcBorders>
              <w:top w:val="single" w:sz="4" w:space="0" w:color="auto"/>
              <w:bottom w:val="single" w:sz="4" w:space="0" w:color="auto"/>
            </w:tcBorders>
            <w:vAlign w:val="center"/>
          </w:tcPr>
          <w:p w14:paraId="4157536D" w14:textId="6F7B70DB" w:rsidR="003A2A2C" w:rsidRPr="005F7DE3" w:rsidRDefault="003A2A2C" w:rsidP="00F8712E">
            <w:pPr>
              <w:jc w:val="center"/>
              <w:rPr>
                <w:lang w:eastAsia="zh-CN"/>
              </w:rPr>
            </w:pPr>
            <w:r w:rsidRPr="005F7DE3">
              <w:rPr>
                <w:lang w:eastAsia="zh-CN"/>
              </w:rPr>
              <w:t>2</w:t>
            </w:r>
          </w:p>
        </w:tc>
        <w:tc>
          <w:tcPr>
            <w:tcW w:w="3457" w:type="dxa"/>
            <w:tcBorders>
              <w:top w:val="single" w:sz="4" w:space="0" w:color="auto"/>
              <w:bottom w:val="single" w:sz="4" w:space="0" w:color="auto"/>
            </w:tcBorders>
            <w:vAlign w:val="center"/>
          </w:tcPr>
          <w:p w14:paraId="1C8CF9C4" w14:textId="0903A271" w:rsidR="003A2A2C" w:rsidRPr="005F7DE3" w:rsidRDefault="0092679C"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3A2A2C" w:rsidRPr="005F7DE3" w:rsidRDefault="003A2A2C"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041" w:type="dxa"/>
            <w:tcBorders>
              <w:top w:val="single" w:sz="4" w:space="0" w:color="auto"/>
              <w:bottom w:val="single" w:sz="4" w:space="0" w:color="auto"/>
            </w:tcBorders>
            <w:vAlign w:val="center"/>
          </w:tcPr>
          <w:p w14:paraId="7A6F508A" w14:textId="6F5DA7F4" w:rsidR="003A2A2C" w:rsidRPr="005F7DE3" w:rsidRDefault="003A2A2C" w:rsidP="00F8712E">
            <w:pPr>
              <w:jc w:val="center"/>
              <w:rPr>
                <w:lang w:eastAsia="zh-CN"/>
              </w:rPr>
            </w:pPr>
            <w:r w:rsidRPr="00E56C39">
              <w:rPr>
                <w:b/>
                <w:bCs/>
                <w:lang w:eastAsia="zh-CN"/>
              </w:rPr>
              <w:t>9.95</w:t>
            </w:r>
          </w:p>
        </w:tc>
      </w:tr>
    </w:tbl>
    <w:p w14:paraId="704C8C2D" w14:textId="77777777" w:rsidR="00FA34CD" w:rsidRPr="005F7DE3" w:rsidRDefault="00FA34CD" w:rsidP="00C156E5">
      <w:pPr>
        <w:widowControl w:val="0"/>
        <w:jc w:val="both"/>
      </w:pPr>
    </w:p>
    <w:p w14:paraId="756CC18E" w14:textId="0A5780D5" w:rsidR="005D15F8" w:rsidRPr="005F7DE3" w:rsidRDefault="00B26135" w:rsidP="00EB07BC">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74B213B8" w:rsidR="00FE073D" w:rsidRPr="005F7DE3" w:rsidRDefault="006E589E" w:rsidP="00FE073D">
      <w:pPr>
        <w:rPr>
          <w:lang w:eastAsia="zh-CN"/>
        </w:rPr>
      </w:pPr>
      <w:r>
        <w:rPr>
          <w:lang w:eastAsia="zh-CN"/>
        </w:rPr>
        <w:t>Based on</w:t>
      </w:r>
      <w:r w:rsidR="00593A98">
        <w:rPr>
          <w:lang w:eastAsia="zh-CN"/>
        </w:rPr>
        <w:t xml:space="preserve"> the statistical results</w:t>
      </w:r>
      <w:r>
        <w:rPr>
          <w:lang w:eastAsia="zh-CN"/>
        </w:rPr>
        <w:t xml:space="preserve"> presented</w:t>
      </w:r>
      <w:r w:rsidR="00593A98">
        <w:rPr>
          <w:lang w:eastAsia="zh-CN"/>
        </w:rPr>
        <w:t xml:space="preserve"> </w:t>
      </w:r>
      <w:r w:rsidR="00FE073D"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9A60BB" w:rsidRPr="005F7DE3">
        <w:rPr>
          <w:b/>
          <w:bCs/>
        </w:rPr>
        <w:t>5</w:t>
      </w:r>
      <w:r w:rsidR="00ED7CE6" w:rsidRPr="005F7DE3">
        <w:rPr>
          <w:lang w:eastAsia="zh-CN"/>
        </w:rPr>
        <w:fldChar w:fldCharType="end"/>
      </w:r>
      <w:r w:rsidR="00FE073D" w:rsidRPr="005F7DE3">
        <w:rPr>
          <w:lang w:eastAsia="zh-CN"/>
        </w:rPr>
        <w:t>, all three proposed models compl</w:t>
      </w:r>
      <w:r>
        <w:rPr>
          <w:lang w:eastAsia="zh-CN"/>
        </w:rPr>
        <w:t>y</w:t>
      </w:r>
      <w:r w:rsidR="00FE073D" w:rsidRPr="005F7DE3">
        <w:rPr>
          <w:lang w:eastAsia="zh-CN"/>
        </w:rPr>
        <w:t xml:space="preserve">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00FE073D" w:rsidRPr="005F7DE3">
        <w:rPr>
          <w:lang w:eastAsia="zh-CN"/>
        </w:rPr>
        <w:t xml:space="preserve">. </w:t>
      </w:r>
      <w:r w:rsidR="003267CB">
        <w:rPr>
          <w:lang w:eastAsia="zh-CN"/>
        </w:rPr>
        <w:t>Moreover, t</w:t>
      </w:r>
      <w:r w:rsidR="00FE073D" w:rsidRPr="005F7DE3">
        <w:rPr>
          <w:lang w:eastAsia="zh-CN"/>
        </w:rPr>
        <w:t xml:space="preserve">his table </w:t>
      </w:r>
      <w:r w:rsidR="003267CB">
        <w:rPr>
          <w:lang w:eastAsia="zh-CN"/>
        </w:rPr>
        <w:t>demonstrates</w:t>
      </w:r>
      <w:r w:rsidR="00FE073D"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00FE073D"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00FE073D"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w:t>
      </w:r>
      <w:r>
        <w:rPr>
          <w:lang w:eastAsia="zh-CN"/>
        </w:rPr>
        <w:t xml:space="preserve"> the</w:t>
      </w:r>
      <w:r w:rsidR="009C342F">
        <w:rPr>
          <w:lang w:eastAsia="zh-CN"/>
        </w:rPr>
        <w:t xml:space="preserve"> RC and GGMR models</w:t>
      </w:r>
      <w:r w:rsidR="003267CB">
        <w:rPr>
          <w:lang w:eastAsia="zh-CN"/>
        </w:rPr>
        <w:t>.</w:t>
      </w:r>
      <w:r w:rsidR="00FE073D" w:rsidRPr="005F7DE3">
        <w:rPr>
          <w:lang w:eastAsia="zh-CN"/>
        </w:rPr>
        <w:t xml:space="preserve"> </w:t>
      </w:r>
      <w:r w:rsidR="00FE073D" w:rsidRPr="006C37D5">
        <w:rPr>
          <w:lang w:eastAsia="zh-CN"/>
        </w:rPr>
        <w:t>Specifically</w:t>
      </w:r>
      <w:r w:rsidR="00FE073D" w:rsidRPr="005F7DE3">
        <w:rPr>
          <w:lang w:eastAsia="zh-CN"/>
        </w:rPr>
        <w:t xml:space="preserve">, </w:t>
      </w:r>
      <w:r w:rsidR="00A029F2">
        <w:rPr>
          <w:lang w:eastAsia="zh-CN"/>
        </w:rPr>
        <w:t>t</w:t>
      </w:r>
      <w:r w:rsidR="00FE073D" w:rsidRPr="005F7DE3">
        <w:rPr>
          <w:lang w:eastAsia="zh-CN"/>
        </w:rPr>
        <w:t>he hybrid approach has an NRMSE of 8.77 percent (</w:t>
      </w:r>
      <w:r w:rsidR="00A94DE9" w:rsidRPr="005F7DE3">
        <w:rPr>
          <w:lang w:eastAsia="zh-CN"/>
        </w:rPr>
        <w:t>4.79</w:t>
      </w:r>
      <w:r w:rsidR="00FE073D" w:rsidRPr="005F7DE3">
        <w:rPr>
          <w:lang w:eastAsia="zh-CN"/>
        </w:rPr>
        <w:t xml:space="preserve"> percent less than </w:t>
      </w:r>
      <w:r w:rsidR="00F0659C">
        <w:rPr>
          <w:lang w:eastAsia="zh-CN"/>
        </w:rPr>
        <w:t xml:space="preserve">the </w:t>
      </w:r>
      <w:r w:rsidR="00FE073D" w:rsidRPr="005F7DE3">
        <w:rPr>
          <w:lang w:eastAsia="zh-CN"/>
        </w:rPr>
        <w:t xml:space="preserve">RC </w:t>
      </w:r>
      <w:r w:rsidR="00F0659C">
        <w:rPr>
          <w:lang w:eastAsia="zh-CN"/>
        </w:rPr>
        <w:t xml:space="preserve">alone </w:t>
      </w:r>
      <w:r w:rsidR="00FE073D" w:rsidRPr="005F7DE3">
        <w:rPr>
          <w:lang w:eastAsia="zh-CN"/>
        </w:rPr>
        <w:t xml:space="preserve">and </w:t>
      </w:r>
      <w:r w:rsidR="00A94DE9" w:rsidRPr="005F7DE3">
        <w:rPr>
          <w:lang w:eastAsia="zh-CN"/>
        </w:rPr>
        <w:t>11.98</w:t>
      </w:r>
      <w:r w:rsidR="00FE073D" w:rsidRPr="005F7DE3">
        <w:rPr>
          <w:lang w:eastAsia="zh-CN"/>
        </w:rPr>
        <w:t xml:space="preserve"> percent </w:t>
      </w:r>
      <w:r w:rsidR="00FE073D" w:rsidRPr="006C37D5">
        <w:rPr>
          <w:lang w:eastAsia="zh-CN"/>
        </w:rPr>
        <w:t>less</w:t>
      </w:r>
      <w:r w:rsidR="00FE073D" w:rsidRPr="005F7DE3">
        <w:rPr>
          <w:lang w:eastAsia="zh-CN"/>
        </w:rPr>
        <w:t xml:space="preserve"> than </w:t>
      </w:r>
      <w:r w:rsidR="004F7F58">
        <w:rPr>
          <w:lang w:eastAsia="zh-CN"/>
        </w:rPr>
        <w:t xml:space="preserve">the </w:t>
      </w:r>
      <w:r w:rsidR="00FE073D" w:rsidRPr="005F7DE3">
        <w:rPr>
          <w:lang w:eastAsia="zh-CN"/>
        </w:rPr>
        <w:t>GGMR</w:t>
      </w:r>
      <w:r w:rsidR="00F0659C">
        <w:rPr>
          <w:lang w:eastAsia="zh-CN"/>
        </w:rPr>
        <w:t xml:space="preserve"> alon</w:t>
      </w:r>
      <w:r w:rsidR="004F7F58">
        <w:rPr>
          <w:lang w:eastAsia="zh-CN"/>
        </w:rPr>
        <w:t>e</w:t>
      </w:r>
      <w:r w:rsidR="00FE073D" w:rsidRPr="005F7DE3">
        <w:rPr>
          <w:lang w:eastAsia="zh-CN"/>
        </w:rPr>
        <w:t>), a CVRMSE of 9.95 percent (</w:t>
      </w:r>
      <w:r w:rsidR="00A94DE9" w:rsidRPr="005F7DE3">
        <w:rPr>
          <w:lang w:eastAsia="zh-CN"/>
        </w:rPr>
        <w:t>5.64</w:t>
      </w:r>
      <w:r w:rsidR="00FE073D" w:rsidRPr="005F7DE3">
        <w:rPr>
          <w:lang w:eastAsia="zh-CN"/>
        </w:rPr>
        <w:t xml:space="preserve"> percent less than </w:t>
      </w:r>
      <w:r w:rsidR="004F7F58">
        <w:rPr>
          <w:lang w:eastAsia="zh-CN"/>
        </w:rPr>
        <w:t xml:space="preserve">the </w:t>
      </w:r>
      <w:r w:rsidR="00FE073D" w:rsidRPr="005F7DE3">
        <w:rPr>
          <w:lang w:eastAsia="zh-CN"/>
        </w:rPr>
        <w:t xml:space="preserve">RC and </w:t>
      </w:r>
      <w:r w:rsidR="00850EFE" w:rsidRPr="005F7DE3">
        <w:rPr>
          <w:lang w:eastAsia="zh-CN"/>
        </w:rPr>
        <w:t>12.6</w:t>
      </w:r>
      <w:r w:rsidR="00FE073D" w:rsidRPr="005F7DE3">
        <w:rPr>
          <w:lang w:eastAsia="zh-CN"/>
        </w:rPr>
        <w:t xml:space="preserve"> percent less than </w:t>
      </w:r>
      <w:r w:rsidR="004F7F58">
        <w:rPr>
          <w:lang w:eastAsia="zh-CN"/>
        </w:rPr>
        <w:t xml:space="preserve">the </w:t>
      </w:r>
      <w:r w:rsidR="00FE073D" w:rsidRPr="005F7DE3">
        <w:rPr>
          <w:lang w:eastAsia="zh-CN"/>
        </w:rPr>
        <w:t>GGMR), a</w:t>
      </w:r>
      <w:r w:rsidR="008C19AC">
        <w:rPr>
          <w:lang w:eastAsia="zh-CN"/>
        </w:rPr>
        <w:t>n</w:t>
      </w:r>
      <w:r w:rsidR="00FE073D" w:rsidRPr="005F7DE3">
        <w:rPr>
          <w:lang w:eastAsia="zh-CN"/>
        </w:rPr>
        <w:t xml:space="preserve"> MAE of 3.62 kW (</w:t>
      </w:r>
      <w:r w:rsidR="00850EFE" w:rsidRPr="005F7DE3">
        <w:rPr>
          <w:lang w:eastAsia="zh-CN"/>
        </w:rPr>
        <w:t>2.14 kW</w:t>
      </w:r>
      <w:r w:rsidR="00FE073D" w:rsidRPr="005F7DE3">
        <w:rPr>
          <w:lang w:eastAsia="zh-CN"/>
        </w:rPr>
        <w:t xml:space="preserve"> and </w:t>
      </w:r>
      <w:r w:rsidR="00850EFE" w:rsidRPr="005F7DE3">
        <w:rPr>
          <w:lang w:eastAsia="zh-CN"/>
        </w:rPr>
        <w:t>3.99 kW</w:t>
      </w:r>
      <w:r w:rsidR="00FE073D" w:rsidRPr="005F7DE3">
        <w:rPr>
          <w:lang w:eastAsia="zh-CN"/>
        </w:rPr>
        <w:t xml:space="preserve"> less than </w:t>
      </w:r>
      <w:r w:rsidR="004F7F58">
        <w:rPr>
          <w:lang w:eastAsia="zh-CN"/>
        </w:rPr>
        <w:t xml:space="preserve">the </w:t>
      </w:r>
      <w:r w:rsidR="004F7F58" w:rsidRPr="005F7DE3">
        <w:rPr>
          <w:lang w:eastAsia="zh-CN"/>
        </w:rPr>
        <w:t xml:space="preserve">RC </w:t>
      </w:r>
      <w:r w:rsidR="004F7F58">
        <w:rPr>
          <w:lang w:eastAsia="zh-CN"/>
        </w:rPr>
        <w:t xml:space="preserve">and </w:t>
      </w:r>
      <w:r w:rsidR="00FE073D" w:rsidRPr="005F7DE3">
        <w:rPr>
          <w:lang w:eastAsia="zh-CN"/>
        </w:rPr>
        <w:t>GGMR</w:t>
      </w:r>
      <w:r w:rsidR="004F7F58">
        <w:rPr>
          <w:lang w:eastAsia="zh-CN"/>
        </w:rPr>
        <w:t>, respectively</w:t>
      </w:r>
      <w:r w:rsidR="00191064">
        <w:rPr>
          <w:lang w:eastAsia="zh-CN"/>
        </w:rPr>
        <w:t>)</w:t>
      </w:r>
      <w:r w:rsidR="00FE073D" w:rsidRPr="005F7DE3">
        <w:rPr>
          <w:lang w:eastAsia="zh-CN"/>
        </w:rPr>
        <w:t>, and a MAPE of 19.31 percent (</w:t>
      </w:r>
      <w:r w:rsidR="00850EFE" w:rsidRPr="005F7DE3">
        <w:rPr>
          <w:lang w:eastAsia="zh-CN"/>
        </w:rPr>
        <w:t>89.22</w:t>
      </w:r>
      <w:r w:rsidR="00FE073D" w:rsidRPr="005F7DE3">
        <w:rPr>
          <w:lang w:eastAsia="zh-CN"/>
        </w:rPr>
        <w:t xml:space="preserve"> percent lower </w:t>
      </w:r>
      <w:r w:rsidR="00BA2C88">
        <w:rPr>
          <w:lang w:eastAsia="zh-CN"/>
        </w:rPr>
        <w:t>than the</w:t>
      </w:r>
      <w:r w:rsidR="00BA2C88" w:rsidRPr="005F7DE3">
        <w:rPr>
          <w:lang w:eastAsia="zh-CN"/>
        </w:rPr>
        <w:t xml:space="preserve"> </w:t>
      </w:r>
      <w:r w:rsidR="00FE073D" w:rsidRPr="005F7DE3">
        <w:rPr>
          <w:lang w:eastAsia="zh-CN"/>
        </w:rPr>
        <w:t xml:space="preserve">RC, </w:t>
      </w:r>
      <w:r w:rsidR="004F7F58">
        <w:rPr>
          <w:lang w:eastAsia="zh-CN"/>
        </w:rPr>
        <w:t xml:space="preserve">and </w:t>
      </w:r>
      <w:r w:rsidR="00850EFE" w:rsidRPr="005F7DE3">
        <w:rPr>
          <w:lang w:eastAsia="zh-CN"/>
        </w:rPr>
        <w:t>8.43</w:t>
      </w:r>
      <w:r w:rsidR="00FE073D" w:rsidRPr="005F7DE3">
        <w:rPr>
          <w:lang w:eastAsia="zh-CN"/>
        </w:rPr>
        <w:t xml:space="preserve"> percent lower </w:t>
      </w:r>
      <w:r w:rsidR="00A94A5E">
        <w:rPr>
          <w:lang w:eastAsia="zh-CN"/>
        </w:rPr>
        <w:t>than the</w:t>
      </w:r>
      <w:r w:rsidR="004F7F58" w:rsidRPr="005F7DE3">
        <w:rPr>
          <w:lang w:eastAsia="zh-CN"/>
        </w:rPr>
        <w:t xml:space="preserve"> RC</w:t>
      </w:r>
      <w:r w:rsidR="004F7F58">
        <w:rPr>
          <w:lang w:eastAsia="zh-CN"/>
        </w:rPr>
        <w:t xml:space="preserve"> and </w:t>
      </w:r>
      <w:r w:rsidR="00FE073D" w:rsidRPr="005F7DE3">
        <w:rPr>
          <w:lang w:eastAsia="zh-CN"/>
        </w:rPr>
        <w:t>GGMR</w:t>
      </w:r>
      <w:r w:rsidR="004F7F58">
        <w:rPr>
          <w:lang w:eastAsia="zh-CN"/>
        </w:rPr>
        <w:t>, respectively</w:t>
      </w:r>
      <w:r w:rsidR="00FE073D" w:rsidRPr="005F7DE3">
        <w:rPr>
          <w:lang w:eastAsia="zh-CN"/>
        </w:rPr>
        <w:t>).</w:t>
      </w:r>
    </w:p>
    <w:p w14:paraId="39649D56" w14:textId="77777777" w:rsidR="008661CF" w:rsidRPr="005F7DE3" w:rsidRDefault="008661CF" w:rsidP="00C4330D"/>
    <w:p w14:paraId="28777744" w14:textId="7D1DF3F0" w:rsidR="006C22CE" w:rsidRPr="005F7DE3" w:rsidRDefault="006C22CE" w:rsidP="00E56C39">
      <w:pPr>
        <w:pStyle w:val="Caption"/>
      </w:pPr>
      <w:bookmarkStart w:id="30" w:name="_Hlk101185823"/>
      <w:r w:rsidRPr="005F7DE3">
        <w:rPr>
          <w:b/>
          <w:bCs/>
        </w:rPr>
        <w:t xml:space="preserve">Table </w:t>
      </w:r>
      <w:bookmarkStart w:id="31" w:name="hybrid_tb1"/>
      <w:bookmarkStart w:id="32" w:name="all_performance_tb"/>
      <w:r w:rsidRPr="005F7DE3">
        <w:rPr>
          <w:b/>
          <w:bCs/>
        </w:rPr>
        <w:t>5</w:t>
      </w:r>
      <w:bookmarkEnd w:id="31"/>
      <w:bookmarkEnd w:id="32"/>
      <w:r w:rsidRPr="005F7DE3">
        <w:t xml:space="preserve"> </w:t>
      </w:r>
      <w:r w:rsidR="00DB01D0">
        <w:t>Hourly prediction p</w:t>
      </w:r>
      <w:r w:rsidR="00A32FB7" w:rsidRPr="005F7DE3">
        <w:t xml:space="preserve">erformance comparison </w:t>
      </w:r>
      <w:r w:rsidRPr="005F7DE3">
        <w:t>of proposed models</w:t>
      </w:r>
      <w:r w:rsidR="00F963A4">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5"/>
        <w:gridCol w:w="1817"/>
        <w:gridCol w:w="1826"/>
        <w:gridCol w:w="1803"/>
        <w:gridCol w:w="1799"/>
      </w:tblGrid>
      <w:tr w:rsidR="00723460" w:rsidRPr="005F7DE3" w14:paraId="6251480B" w14:textId="42443992" w:rsidTr="00E56C39">
        <w:trPr>
          <w:jc w:val="center"/>
        </w:trPr>
        <w:tc>
          <w:tcPr>
            <w:tcW w:w="2115" w:type="dxa"/>
            <w:tcBorders>
              <w:top w:val="single" w:sz="4" w:space="0" w:color="auto"/>
              <w:bottom w:val="single" w:sz="4" w:space="0" w:color="auto"/>
            </w:tcBorders>
            <w:vAlign w:val="center"/>
          </w:tcPr>
          <w:p w14:paraId="0A273E0E" w14:textId="77777777" w:rsidR="00723460" w:rsidRPr="005F7DE3" w:rsidRDefault="00723460" w:rsidP="00B036E2">
            <w:pPr>
              <w:jc w:val="center"/>
              <w:rPr>
                <w:b/>
                <w:bCs/>
                <w:lang w:eastAsia="zh-CN"/>
              </w:rPr>
            </w:pPr>
            <w:r w:rsidRPr="005F7DE3">
              <w:rPr>
                <w:b/>
                <w:bCs/>
                <w:lang w:eastAsia="zh-CN"/>
              </w:rPr>
              <w:t>Models</w:t>
            </w:r>
          </w:p>
        </w:tc>
        <w:tc>
          <w:tcPr>
            <w:tcW w:w="1817" w:type="dxa"/>
            <w:tcBorders>
              <w:top w:val="single" w:sz="4" w:space="0" w:color="auto"/>
              <w:bottom w:val="single" w:sz="4" w:space="0" w:color="auto"/>
            </w:tcBorders>
            <w:vAlign w:val="center"/>
          </w:tcPr>
          <w:p w14:paraId="1E84441A" w14:textId="77777777" w:rsidR="00723460" w:rsidRPr="005F7DE3" w:rsidRDefault="00723460" w:rsidP="00B036E2">
            <w:pPr>
              <w:jc w:val="center"/>
              <w:rPr>
                <w:b/>
                <w:bCs/>
                <w:lang w:eastAsia="zh-CN"/>
              </w:rPr>
            </w:pPr>
            <w:r w:rsidRPr="005F7DE3">
              <w:rPr>
                <w:b/>
                <w:bCs/>
                <w:lang w:eastAsia="zh-CN"/>
              </w:rPr>
              <w:t>NRMSE (%)</w:t>
            </w:r>
          </w:p>
        </w:tc>
        <w:tc>
          <w:tcPr>
            <w:tcW w:w="1826" w:type="dxa"/>
            <w:tcBorders>
              <w:top w:val="single" w:sz="4" w:space="0" w:color="auto"/>
              <w:bottom w:val="single" w:sz="4" w:space="0" w:color="auto"/>
            </w:tcBorders>
            <w:vAlign w:val="center"/>
          </w:tcPr>
          <w:p w14:paraId="533568F2" w14:textId="77777777" w:rsidR="00723460" w:rsidRPr="005F7DE3" w:rsidRDefault="00723460" w:rsidP="00B036E2">
            <w:pPr>
              <w:jc w:val="center"/>
              <w:rPr>
                <w:b/>
                <w:bCs/>
                <w:lang w:eastAsia="zh-CN"/>
              </w:rPr>
            </w:pPr>
            <w:r w:rsidRPr="005F7DE3">
              <w:rPr>
                <w:b/>
                <w:bCs/>
                <w:lang w:eastAsia="zh-CN"/>
              </w:rPr>
              <w:t>CVRMSE (%)</w:t>
            </w:r>
          </w:p>
        </w:tc>
        <w:tc>
          <w:tcPr>
            <w:tcW w:w="1803" w:type="dxa"/>
            <w:tcBorders>
              <w:top w:val="single" w:sz="4" w:space="0" w:color="auto"/>
              <w:bottom w:val="single" w:sz="4" w:space="0" w:color="auto"/>
            </w:tcBorders>
            <w:vAlign w:val="center"/>
          </w:tcPr>
          <w:p w14:paraId="4307DB0A" w14:textId="1D93AF4A" w:rsidR="00723460" w:rsidRPr="005F7DE3" w:rsidRDefault="00723460" w:rsidP="00B036E2">
            <w:pPr>
              <w:jc w:val="center"/>
              <w:rPr>
                <w:b/>
                <w:bCs/>
                <w:lang w:eastAsia="zh-CN"/>
              </w:rPr>
            </w:pPr>
            <w:r w:rsidRPr="005F7DE3">
              <w:rPr>
                <w:b/>
                <w:bCs/>
                <w:lang w:eastAsia="zh-CN"/>
              </w:rPr>
              <w:t>MAE (kW)</w:t>
            </w:r>
          </w:p>
        </w:tc>
        <w:tc>
          <w:tcPr>
            <w:tcW w:w="1799" w:type="dxa"/>
            <w:tcBorders>
              <w:top w:val="single" w:sz="4" w:space="0" w:color="auto"/>
              <w:bottom w:val="single" w:sz="4" w:space="0" w:color="auto"/>
            </w:tcBorders>
          </w:tcPr>
          <w:p w14:paraId="4E6160AB" w14:textId="3B4715A6" w:rsidR="00723460" w:rsidRPr="005F7DE3" w:rsidRDefault="00723460" w:rsidP="00B036E2">
            <w:pPr>
              <w:jc w:val="center"/>
              <w:rPr>
                <w:b/>
                <w:bCs/>
                <w:lang w:eastAsia="zh-CN"/>
              </w:rPr>
            </w:pPr>
            <w:r>
              <w:rPr>
                <w:b/>
                <w:bCs/>
                <w:lang w:eastAsia="zh-CN"/>
              </w:rPr>
              <w:t>MAPE (%)</w:t>
            </w:r>
          </w:p>
        </w:tc>
      </w:tr>
      <w:tr w:rsidR="00723460" w:rsidRPr="005F7DE3" w14:paraId="63177D74" w14:textId="08C656AB" w:rsidTr="00E56C39">
        <w:trPr>
          <w:jc w:val="center"/>
        </w:trPr>
        <w:tc>
          <w:tcPr>
            <w:tcW w:w="2115" w:type="dxa"/>
            <w:tcBorders>
              <w:top w:val="single" w:sz="4" w:space="0" w:color="auto"/>
            </w:tcBorders>
            <w:vAlign w:val="center"/>
          </w:tcPr>
          <w:p w14:paraId="6345B35F" w14:textId="79B858D8" w:rsidR="00723460" w:rsidRPr="005F7DE3" w:rsidRDefault="00723460" w:rsidP="00B036E2">
            <w:pPr>
              <w:jc w:val="center"/>
              <w:rPr>
                <w:lang w:eastAsia="zh-CN"/>
              </w:rPr>
            </w:pPr>
            <w:r w:rsidRPr="005F7DE3">
              <w:rPr>
                <w:lang w:eastAsia="zh-CN"/>
              </w:rPr>
              <w:t>RC</w:t>
            </w:r>
            <w:r>
              <w:rPr>
                <w:lang w:eastAsia="zh-CN"/>
              </w:rPr>
              <w:t>-Model 3</w:t>
            </w:r>
          </w:p>
        </w:tc>
        <w:tc>
          <w:tcPr>
            <w:tcW w:w="1817" w:type="dxa"/>
            <w:tcBorders>
              <w:top w:val="single" w:sz="4" w:space="0" w:color="auto"/>
            </w:tcBorders>
            <w:vAlign w:val="center"/>
          </w:tcPr>
          <w:p w14:paraId="03FF3A80" w14:textId="65670B77" w:rsidR="00723460" w:rsidRPr="005F7DE3" w:rsidRDefault="00723460" w:rsidP="00B036E2">
            <w:pPr>
              <w:jc w:val="center"/>
              <w:rPr>
                <w:lang w:eastAsia="zh-CN"/>
              </w:rPr>
            </w:pPr>
            <w:r w:rsidRPr="005F7DE3">
              <w:rPr>
                <w:lang w:eastAsia="zh-CN"/>
              </w:rPr>
              <w:t>13.56</w:t>
            </w:r>
          </w:p>
        </w:tc>
        <w:tc>
          <w:tcPr>
            <w:tcW w:w="1826" w:type="dxa"/>
            <w:tcBorders>
              <w:top w:val="single" w:sz="4" w:space="0" w:color="auto"/>
            </w:tcBorders>
            <w:vAlign w:val="center"/>
          </w:tcPr>
          <w:p w14:paraId="7174050F" w14:textId="6EDAE912" w:rsidR="00723460" w:rsidRPr="005F7DE3" w:rsidRDefault="00723460" w:rsidP="00B036E2">
            <w:pPr>
              <w:jc w:val="center"/>
              <w:rPr>
                <w:lang w:eastAsia="zh-CN"/>
              </w:rPr>
            </w:pPr>
            <w:r w:rsidRPr="005F7DE3">
              <w:rPr>
                <w:lang w:eastAsia="zh-CN"/>
              </w:rPr>
              <w:t>15.59</w:t>
            </w:r>
          </w:p>
        </w:tc>
        <w:tc>
          <w:tcPr>
            <w:tcW w:w="1803" w:type="dxa"/>
            <w:tcBorders>
              <w:top w:val="single" w:sz="4" w:space="0" w:color="auto"/>
            </w:tcBorders>
            <w:vAlign w:val="center"/>
          </w:tcPr>
          <w:p w14:paraId="0AF2F202" w14:textId="5F171E67" w:rsidR="00723460" w:rsidRPr="005F7DE3" w:rsidRDefault="00723460" w:rsidP="00B036E2">
            <w:pPr>
              <w:jc w:val="center"/>
              <w:rPr>
                <w:lang w:eastAsia="zh-CN"/>
              </w:rPr>
            </w:pPr>
            <w:r w:rsidRPr="005F7DE3">
              <w:rPr>
                <w:lang w:eastAsia="zh-CN"/>
              </w:rPr>
              <w:t>5.76</w:t>
            </w:r>
          </w:p>
        </w:tc>
        <w:tc>
          <w:tcPr>
            <w:tcW w:w="1799" w:type="dxa"/>
            <w:tcBorders>
              <w:top w:val="single" w:sz="4" w:space="0" w:color="auto"/>
            </w:tcBorders>
          </w:tcPr>
          <w:p w14:paraId="3BF789BB" w14:textId="064365C8" w:rsidR="00723460" w:rsidRPr="005F7DE3" w:rsidRDefault="00723460" w:rsidP="00B036E2">
            <w:pPr>
              <w:jc w:val="center"/>
              <w:rPr>
                <w:lang w:eastAsia="zh-CN"/>
              </w:rPr>
            </w:pPr>
            <w:r>
              <w:rPr>
                <w:lang w:eastAsia="zh-CN"/>
              </w:rPr>
              <w:t>108.53</w:t>
            </w:r>
          </w:p>
        </w:tc>
      </w:tr>
      <w:tr w:rsidR="00723460" w:rsidRPr="005F7DE3" w14:paraId="13B85BFD" w14:textId="226B99D6" w:rsidTr="00E56C39">
        <w:trPr>
          <w:jc w:val="center"/>
        </w:trPr>
        <w:tc>
          <w:tcPr>
            <w:tcW w:w="2115" w:type="dxa"/>
            <w:vAlign w:val="center"/>
          </w:tcPr>
          <w:p w14:paraId="1734B7B7" w14:textId="77777777" w:rsidR="00723460" w:rsidRPr="005F7DE3" w:rsidRDefault="00723460" w:rsidP="00B036E2">
            <w:pPr>
              <w:jc w:val="center"/>
              <w:rPr>
                <w:lang w:eastAsia="zh-CN"/>
              </w:rPr>
            </w:pPr>
            <w:r w:rsidRPr="005F7DE3">
              <w:rPr>
                <w:lang w:eastAsia="zh-CN"/>
              </w:rPr>
              <w:t>GGMR</w:t>
            </w:r>
          </w:p>
        </w:tc>
        <w:tc>
          <w:tcPr>
            <w:tcW w:w="1817" w:type="dxa"/>
            <w:vAlign w:val="center"/>
          </w:tcPr>
          <w:p w14:paraId="5C78A286" w14:textId="26D46767" w:rsidR="00723460" w:rsidRPr="005F7DE3" w:rsidRDefault="00723460" w:rsidP="00B036E2">
            <w:pPr>
              <w:jc w:val="center"/>
              <w:rPr>
                <w:lang w:eastAsia="zh-CN"/>
              </w:rPr>
            </w:pPr>
            <w:r w:rsidRPr="005F7DE3">
              <w:rPr>
                <w:lang w:eastAsia="zh-CN"/>
              </w:rPr>
              <w:t>20.75</w:t>
            </w:r>
          </w:p>
        </w:tc>
        <w:tc>
          <w:tcPr>
            <w:tcW w:w="1826" w:type="dxa"/>
            <w:vAlign w:val="center"/>
          </w:tcPr>
          <w:p w14:paraId="1AFFCD9E" w14:textId="3D8F941D" w:rsidR="00723460" w:rsidRPr="005F7DE3" w:rsidRDefault="00723460" w:rsidP="00B036E2">
            <w:pPr>
              <w:jc w:val="center"/>
              <w:rPr>
                <w:lang w:eastAsia="zh-CN"/>
              </w:rPr>
            </w:pPr>
            <w:r w:rsidRPr="005F7DE3">
              <w:rPr>
                <w:lang w:eastAsia="zh-CN"/>
              </w:rPr>
              <w:t>22.55</w:t>
            </w:r>
          </w:p>
        </w:tc>
        <w:tc>
          <w:tcPr>
            <w:tcW w:w="1803" w:type="dxa"/>
            <w:vAlign w:val="center"/>
          </w:tcPr>
          <w:p w14:paraId="627FDF31" w14:textId="3EFC5B9A" w:rsidR="00723460" w:rsidRPr="005F7DE3" w:rsidRDefault="00723460" w:rsidP="00B036E2">
            <w:pPr>
              <w:jc w:val="center"/>
              <w:rPr>
                <w:lang w:eastAsia="zh-CN"/>
              </w:rPr>
            </w:pPr>
            <w:r w:rsidRPr="005F7DE3">
              <w:rPr>
                <w:lang w:eastAsia="zh-CN"/>
              </w:rPr>
              <w:t>7.61</w:t>
            </w:r>
          </w:p>
        </w:tc>
        <w:tc>
          <w:tcPr>
            <w:tcW w:w="1799" w:type="dxa"/>
          </w:tcPr>
          <w:p w14:paraId="14F9647C" w14:textId="1028D49A" w:rsidR="00723460" w:rsidRPr="005F7DE3" w:rsidRDefault="00723460" w:rsidP="00B036E2">
            <w:pPr>
              <w:jc w:val="center"/>
              <w:rPr>
                <w:lang w:eastAsia="zh-CN"/>
              </w:rPr>
            </w:pPr>
            <w:r>
              <w:rPr>
                <w:lang w:eastAsia="zh-CN"/>
              </w:rPr>
              <w:t>27.74</w:t>
            </w:r>
          </w:p>
        </w:tc>
      </w:tr>
      <w:tr w:rsidR="00723460" w:rsidRPr="005F7DE3" w14:paraId="4F34CFC8" w14:textId="3E90B64C" w:rsidTr="00E56C39">
        <w:trPr>
          <w:jc w:val="center"/>
        </w:trPr>
        <w:tc>
          <w:tcPr>
            <w:tcW w:w="2115" w:type="dxa"/>
            <w:tcBorders>
              <w:bottom w:val="single" w:sz="4" w:space="0" w:color="auto"/>
            </w:tcBorders>
            <w:vAlign w:val="center"/>
          </w:tcPr>
          <w:p w14:paraId="22ADBB60" w14:textId="71E41D47" w:rsidR="00723460" w:rsidRPr="005F7DE3" w:rsidRDefault="00723460" w:rsidP="00B036E2">
            <w:pPr>
              <w:jc w:val="center"/>
              <w:rPr>
                <w:lang w:eastAsia="zh-CN"/>
              </w:rPr>
            </w:pPr>
            <w:r w:rsidRPr="005F7DE3">
              <w:rPr>
                <w:lang w:eastAsia="zh-CN"/>
              </w:rPr>
              <w:t>Hybrid</w:t>
            </w:r>
          </w:p>
        </w:tc>
        <w:tc>
          <w:tcPr>
            <w:tcW w:w="1817" w:type="dxa"/>
            <w:tcBorders>
              <w:bottom w:val="single" w:sz="4" w:space="0" w:color="auto"/>
            </w:tcBorders>
            <w:vAlign w:val="center"/>
          </w:tcPr>
          <w:p w14:paraId="7DFA09C5" w14:textId="64167C40" w:rsidR="00723460" w:rsidRPr="005F7DE3" w:rsidRDefault="00723460" w:rsidP="00B036E2">
            <w:pPr>
              <w:jc w:val="center"/>
              <w:rPr>
                <w:rFonts w:eastAsiaTheme="minorEastAsia"/>
                <w:b/>
                <w:bCs/>
                <w:lang w:eastAsia="zh-CN"/>
              </w:rPr>
            </w:pPr>
            <w:r w:rsidRPr="005F7DE3">
              <w:rPr>
                <w:b/>
                <w:bCs/>
                <w:lang w:eastAsia="zh-CN"/>
              </w:rPr>
              <w:t>8.77</w:t>
            </w:r>
          </w:p>
        </w:tc>
        <w:tc>
          <w:tcPr>
            <w:tcW w:w="1826" w:type="dxa"/>
            <w:tcBorders>
              <w:bottom w:val="single" w:sz="4" w:space="0" w:color="auto"/>
            </w:tcBorders>
            <w:vAlign w:val="center"/>
          </w:tcPr>
          <w:p w14:paraId="7C55B7BC" w14:textId="3043DF92" w:rsidR="00723460" w:rsidRPr="005F7DE3" w:rsidRDefault="00723460" w:rsidP="00B036E2">
            <w:pPr>
              <w:jc w:val="center"/>
              <w:rPr>
                <w:b/>
                <w:bCs/>
                <w:lang w:eastAsia="zh-CN"/>
              </w:rPr>
            </w:pPr>
            <w:r w:rsidRPr="005F7DE3">
              <w:rPr>
                <w:b/>
                <w:bCs/>
                <w:lang w:eastAsia="zh-CN"/>
              </w:rPr>
              <w:t>9.95</w:t>
            </w:r>
          </w:p>
        </w:tc>
        <w:tc>
          <w:tcPr>
            <w:tcW w:w="1803" w:type="dxa"/>
            <w:tcBorders>
              <w:bottom w:val="single" w:sz="4" w:space="0" w:color="auto"/>
            </w:tcBorders>
            <w:vAlign w:val="center"/>
          </w:tcPr>
          <w:p w14:paraId="7F769A29" w14:textId="4B107A01" w:rsidR="00723460" w:rsidRPr="005F7DE3" w:rsidRDefault="00723460" w:rsidP="00B036E2">
            <w:pPr>
              <w:jc w:val="center"/>
              <w:rPr>
                <w:b/>
                <w:bCs/>
                <w:lang w:eastAsia="zh-CN"/>
              </w:rPr>
            </w:pPr>
            <w:r w:rsidRPr="005F7DE3">
              <w:rPr>
                <w:b/>
                <w:bCs/>
                <w:lang w:eastAsia="zh-CN"/>
              </w:rPr>
              <w:t>3.62</w:t>
            </w:r>
          </w:p>
        </w:tc>
        <w:tc>
          <w:tcPr>
            <w:tcW w:w="1799" w:type="dxa"/>
            <w:tcBorders>
              <w:bottom w:val="single" w:sz="4" w:space="0" w:color="auto"/>
            </w:tcBorders>
          </w:tcPr>
          <w:p w14:paraId="50AE65DD" w14:textId="7F06D2DD" w:rsidR="00723460" w:rsidRPr="005F7DE3" w:rsidRDefault="00723460" w:rsidP="00B036E2">
            <w:pPr>
              <w:jc w:val="center"/>
              <w:rPr>
                <w:b/>
                <w:bCs/>
                <w:lang w:eastAsia="zh-CN"/>
              </w:rPr>
            </w:pPr>
            <w:r>
              <w:rPr>
                <w:b/>
                <w:bCs/>
                <w:lang w:eastAsia="zh-CN"/>
              </w:rPr>
              <w:t>19.31</w:t>
            </w:r>
          </w:p>
        </w:tc>
      </w:tr>
    </w:tbl>
    <w:p w14:paraId="61B24092" w14:textId="77777777" w:rsidR="001957E6" w:rsidRPr="005F7DE3" w:rsidRDefault="001957E6" w:rsidP="00626F5E">
      <w:pPr>
        <w:keepNext/>
      </w:pPr>
    </w:p>
    <w:bookmarkEnd w:id="30"/>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15D02B53" w14:textId="3E1939B9" w:rsidR="00816583" w:rsidRPr="005F7DE3" w:rsidRDefault="00FE073D" w:rsidP="00FE073D">
      <w:pPr>
        <w:jc w:val="both"/>
        <w:rPr>
          <w:rFonts w:eastAsiaTheme="minorEastAsia"/>
          <w:lang w:eastAsia="zh-CN"/>
        </w:rPr>
      </w:pPr>
      <w:r w:rsidRPr="005F7DE3">
        <w:rPr>
          <w:rFonts w:eastAsiaTheme="minorEastAsia"/>
          <w:lang w:eastAsia="zh-CN"/>
        </w:rPr>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RC and GGMR models. </w:t>
      </w:r>
      <w:r w:rsidR="00A94A5E">
        <w:rPr>
          <w:rFonts w:eastAsiaTheme="minorEastAsia"/>
          <w:lang w:eastAsia="zh-CN"/>
        </w:rPr>
        <w:t xml:space="preserve">The hybrid approach involves using an output </w:t>
      </w:r>
      <w:r w:rsidR="00D772A8">
        <w:rPr>
          <w:rFonts w:eastAsiaTheme="minorEastAsia"/>
          <w:lang w:eastAsia="zh-CN"/>
        </w:rPr>
        <w:t>from one simplified</w:t>
      </w:r>
      <w:r w:rsidR="00A94A5E" w:rsidRPr="005F7DE3">
        <w:rPr>
          <w:rFonts w:eastAsiaTheme="minorEastAsia"/>
          <w:lang w:eastAsia="zh-CN"/>
        </w:rPr>
        <w:t xml:space="preserve"> RC model as </w:t>
      </w:r>
      <w:r w:rsidR="00A94A5E">
        <w:rPr>
          <w:rFonts w:eastAsiaTheme="minorEastAsia"/>
          <w:lang w:eastAsia="zh-CN"/>
        </w:rPr>
        <w:t xml:space="preserve">an </w:t>
      </w:r>
      <w:r w:rsidR="00A94A5E" w:rsidRPr="005F7DE3">
        <w:rPr>
          <w:rFonts w:eastAsiaTheme="minorEastAsia"/>
          <w:lang w:eastAsia="zh-CN"/>
        </w:rPr>
        <w:t xml:space="preserve">input </w:t>
      </w:r>
      <w:r w:rsidR="00A94A5E">
        <w:rPr>
          <w:rFonts w:eastAsiaTheme="minorEastAsia"/>
          <w:lang w:eastAsia="zh-CN"/>
        </w:rPr>
        <w:t>to</w:t>
      </w:r>
      <w:r w:rsidR="00A94A5E" w:rsidRPr="005F7DE3">
        <w:rPr>
          <w:rFonts w:eastAsiaTheme="minorEastAsia"/>
          <w:lang w:eastAsia="zh-CN"/>
        </w:rPr>
        <w:t xml:space="preserve"> </w:t>
      </w:r>
      <w:r w:rsidR="00A94A5E">
        <w:rPr>
          <w:rFonts w:eastAsiaTheme="minorEastAsia"/>
          <w:lang w:eastAsia="zh-CN"/>
        </w:rPr>
        <w:t>the</w:t>
      </w:r>
      <w:r w:rsidR="00A94A5E" w:rsidRPr="005F7DE3">
        <w:rPr>
          <w:rFonts w:eastAsiaTheme="minorEastAsia"/>
          <w:lang w:eastAsia="zh-CN"/>
        </w:rPr>
        <w:t xml:space="preserve"> GGMR</w:t>
      </w:r>
      <w:r w:rsidR="00A94A5E">
        <w:rPr>
          <w:rFonts w:eastAsiaTheme="minorEastAsia"/>
          <w:lang w:eastAsia="zh-CN"/>
        </w:rPr>
        <w:t xml:space="preserve">. </w:t>
      </w:r>
      <w:r w:rsidRPr="005F7DE3">
        <w:rPr>
          <w:rFonts w:eastAsiaTheme="minorEastAsia"/>
          <w:lang w:eastAsia="zh-CN"/>
        </w:rPr>
        <w:t xml:space="preserve">The proposed method was validated using </w:t>
      </w:r>
      <w:r w:rsidR="00A94A5E">
        <w:rPr>
          <w:rFonts w:eastAsiaTheme="minorEastAsia"/>
          <w:lang w:eastAsia="zh-CN"/>
        </w:rPr>
        <w:t>measurements</w:t>
      </w:r>
      <w:r w:rsidR="00A94A5E" w:rsidRPr="005F7DE3">
        <w:rPr>
          <w:rFonts w:eastAsiaTheme="minorEastAsia"/>
          <w:lang w:eastAsia="zh-CN"/>
        </w:rPr>
        <w:t xml:space="preserve"> </w:t>
      </w:r>
      <w:r w:rsidRPr="005F7DE3">
        <w:rPr>
          <w:rFonts w:eastAsiaTheme="minorEastAsia"/>
          <w:lang w:eastAsia="zh-CN"/>
        </w:rPr>
        <w:t xml:space="preserve">from </w:t>
      </w:r>
      <w:r w:rsidR="00A94A5E">
        <w:rPr>
          <w:rFonts w:eastAsiaTheme="minorEastAsia"/>
          <w:lang w:eastAsia="zh-CN"/>
        </w:rPr>
        <w:t>a</w:t>
      </w:r>
      <w:r w:rsidR="00A94A5E" w:rsidRPr="005F7DE3">
        <w:rPr>
          <w:rFonts w:eastAsiaTheme="minorEastAsia"/>
          <w:lang w:eastAsia="zh-CN"/>
        </w:rPr>
        <w:t xml:space="preserve"> </w:t>
      </w:r>
      <w:r w:rsidRPr="005F7DE3">
        <w:rPr>
          <w:rFonts w:eastAsiaTheme="minorEastAsia"/>
          <w:lang w:eastAsia="zh-CN"/>
        </w:rPr>
        <w:t xml:space="preserve">radiant slab </w:t>
      </w:r>
      <w:r w:rsidR="00A94A5E">
        <w:rPr>
          <w:rFonts w:eastAsiaTheme="minorEastAsia"/>
          <w:lang w:eastAsia="zh-CN"/>
        </w:rPr>
        <w:t xml:space="preserve">system </w:t>
      </w:r>
      <w:r w:rsidRPr="005F7DE3">
        <w:rPr>
          <w:rFonts w:eastAsiaTheme="minorEastAsia"/>
          <w:lang w:eastAsia="zh-CN"/>
        </w:rPr>
        <w:t>operati</w:t>
      </w:r>
      <w:r w:rsidR="00A94A5E">
        <w:rPr>
          <w:rFonts w:eastAsiaTheme="minorEastAsia"/>
          <w:lang w:eastAsia="zh-CN"/>
        </w:rPr>
        <w:t>ng</w:t>
      </w:r>
      <w:r w:rsidRPr="005F7DE3">
        <w:rPr>
          <w:rFonts w:eastAsiaTheme="minorEastAsia"/>
          <w:lang w:eastAsia="zh-CN"/>
        </w:rPr>
        <w:t xml:space="preserve">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 xml:space="preserve">odel </w:t>
      </w:r>
      <w:r w:rsidR="00A94A5E">
        <w:rPr>
          <w:rFonts w:eastAsiaTheme="minorEastAsia"/>
          <w:lang w:eastAsia="zh-CN"/>
        </w:rPr>
        <w:t xml:space="preserve">significantly </w:t>
      </w:r>
      <w:r w:rsidRPr="005F7DE3">
        <w:rPr>
          <w:rFonts w:eastAsiaTheme="minorEastAsia"/>
          <w:lang w:eastAsia="zh-CN"/>
        </w:rPr>
        <w:t>outperformed the RC</w:t>
      </w:r>
      <w:r w:rsidR="00A94A5E">
        <w:rPr>
          <w:rFonts w:eastAsiaTheme="minorEastAsia"/>
          <w:lang w:eastAsia="zh-CN"/>
        </w:rPr>
        <w:t xml:space="preserve"> and</w:t>
      </w:r>
      <w:r w:rsidR="00A94A5E" w:rsidRPr="005F7DE3">
        <w:rPr>
          <w:rFonts w:eastAsiaTheme="minorEastAsia"/>
          <w:lang w:eastAsia="zh-CN"/>
        </w:rPr>
        <w:t xml:space="preserve"> </w:t>
      </w:r>
      <w:r w:rsidRPr="005F7DE3">
        <w:rPr>
          <w:rFonts w:eastAsiaTheme="minorEastAsia"/>
          <w:lang w:eastAsia="zh-CN"/>
        </w:rPr>
        <w:t>GGMR</w:t>
      </w:r>
      <w:r w:rsidR="00E52179">
        <w:rPr>
          <w:rFonts w:eastAsiaTheme="minorEastAsia"/>
          <w:lang w:eastAsia="zh-CN"/>
        </w:rPr>
        <w:t xml:space="preserve"> </w:t>
      </w:r>
      <w:r w:rsidR="00A94A5E">
        <w:rPr>
          <w:rFonts w:eastAsiaTheme="minorEastAsia"/>
          <w:lang w:eastAsia="zh-CN"/>
        </w:rPr>
        <w:t xml:space="preserve">models </w:t>
      </w:r>
      <w:r w:rsidRPr="005F7DE3">
        <w:rPr>
          <w:rFonts w:eastAsiaTheme="minorEastAsia"/>
          <w:lang w:eastAsia="zh-CN"/>
        </w:rPr>
        <w:t xml:space="preserve">in terms of prediction performance. </w:t>
      </w:r>
      <w:r w:rsidR="00A94A5E">
        <w:rPr>
          <w:rFonts w:eastAsiaTheme="minorEastAsia"/>
          <w:lang w:eastAsia="zh-CN"/>
        </w:rPr>
        <w:t>T</w:t>
      </w:r>
      <w:r w:rsidRPr="005F7DE3">
        <w:rPr>
          <w:rFonts w:eastAsiaTheme="minorEastAsia"/>
          <w:lang w:eastAsia="zh-CN"/>
        </w:rPr>
        <w:t xml:space="preserve">he proposed </w:t>
      </w:r>
      <w:r w:rsidR="00755097">
        <w:rPr>
          <w:rFonts w:eastAsiaTheme="minorEastAsia"/>
          <w:lang w:eastAsia="zh-CN"/>
        </w:rPr>
        <w:t>h</w:t>
      </w:r>
      <w:r w:rsidRPr="005F7DE3">
        <w:rPr>
          <w:rFonts w:eastAsiaTheme="minorEastAsia"/>
          <w:lang w:eastAsia="zh-CN"/>
        </w:rPr>
        <w:t xml:space="preserve">ybrid model </w:t>
      </w:r>
      <w:r w:rsidR="00A94A5E" w:rsidRPr="005F7DE3">
        <w:rPr>
          <w:rFonts w:eastAsiaTheme="minorEastAsia"/>
          <w:lang w:eastAsia="zh-CN"/>
        </w:rPr>
        <w:t>ha</w:t>
      </w:r>
      <w:r w:rsidR="00A94A5E">
        <w:rPr>
          <w:rFonts w:eastAsiaTheme="minorEastAsia"/>
          <w:lang w:eastAsia="zh-CN"/>
        </w:rPr>
        <w:t>d</w:t>
      </w:r>
      <w:r w:rsidR="00A94A5E" w:rsidRPr="005F7DE3">
        <w:rPr>
          <w:rFonts w:eastAsiaTheme="minorEastAsia"/>
          <w:lang w:eastAsia="zh-CN"/>
        </w:rPr>
        <w:t xml:space="preserve"> </w:t>
      </w:r>
      <w:r w:rsidRPr="005F7DE3">
        <w:rPr>
          <w:rFonts w:eastAsiaTheme="minorEastAsia"/>
          <w:lang w:eastAsia="zh-CN"/>
        </w:rPr>
        <w:t>a CVRMSE of 9.95 percent for hourly prediction (</w:t>
      </w:r>
      <w:r w:rsidR="00B461B7" w:rsidRPr="005F7DE3">
        <w:rPr>
          <w:rFonts w:eastAsiaTheme="minorEastAsia"/>
          <w:lang w:eastAsia="zh-CN"/>
        </w:rPr>
        <w:t>5.64</w:t>
      </w:r>
      <w:r w:rsidRPr="005F7DE3">
        <w:rPr>
          <w:rFonts w:eastAsiaTheme="minorEastAsia"/>
          <w:lang w:eastAsia="zh-CN"/>
        </w:rPr>
        <w:t xml:space="preserve"> percent less than </w:t>
      </w:r>
      <w:r w:rsidR="00A94A5E">
        <w:rPr>
          <w:rFonts w:eastAsiaTheme="minorEastAsia"/>
          <w:lang w:eastAsia="zh-CN"/>
        </w:rPr>
        <w:t xml:space="preserve">the </w:t>
      </w:r>
      <w:r w:rsidRPr="005F7DE3">
        <w:rPr>
          <w:rFonts w:eastAsiaTheme="minorEastAsia"/>
          <w:lang w:eastAsia="zh-CN"/>
        </w:rPr>
        <w:t>RC</w:t>
      </w:r>
      <w:r w:rsidR="00A94A5E">
        <w:rPr>
          <w:rFonts w:eastAsiaTheme="minorEastAsia"/>
          <w:lang w:eastAsia="zh-CN"/>
        </w:rPr>
        <w:t xml:space="preserve"> alone and</w:t>
      </w:r>
      <w:r w:rsidR="00A94A5E" w:rsidRPr="005F7DE3">
        <w:rPr>
          <w:rFonts w:eastAsiaTheme="minorEastAsia"/>
          <w:lang w:eastAsia="zh-CN"/>
        </w:rPr>
        <w:t xml:space="preserve"> </w:t>
      </w:r>
      <w:r w:rsidR="00B461B7" w:rsidRPr="005F7DE3">
        <w:rPr>
          <w:rFonts w:eastAsiaTheme="minorEastAsia"/>
          <w:lang w:eastAsia="zh-CN"/>
        </w:rPr>
        <w:t>12.6</w:t>
      </w:r>
      <w:r w:rsidRPr="005F7DE3">
        <w:rPr>
          <w:rFonts w:eastAsiaTheme="minorEastAsia"/>
          <w:lang w:eastAsia="zh-CN"/>
        </w:rPr>
        <w:t xml:space="preserve"> percent less than GGMR</w:t>
      </w:r>
      <w:r w:rsidR="00A94A5E">
        <w:rPr>
          <w:rFonts w:eastAsiaTheme="minorEastAsia"/>
          <w:lang w:eastAsia="zh-CN"/>
        </w:rPr>
        <w:t xml:space="preserve"> alone</w:t>
      </w:r>
      <w:r w:rsidRPr="005F7DE3">
        <w:rPr>
          <w:rFonts w:eastAsiaTheme="minorEastAsia"/>
          <w:lang w:eastAsia="zh-CN"/>
        </w:rPr>
        <w:t>), which clearly meets the criteria for ASHRAE Guideline 14</w:t>
      </w:r>
      <w:r w:rsidR="00AD6441" w:rsidRPr="005F7DE3">
        <w:rPr>
          <w:rFonts w:eastAsiaTheme="minorEastAsia"/>
          <w:lang w:eastAsia="zh-CN"/>
        </w:rPr>
        <w:t xml:space="preserve">. </w:t>
      </w: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1AC764FE" w14:textId="48705771" w:rsidR="005701A1" w:rsidRDefault="006F11EC" w:rsidP="00447E3E">
      <w:pPr>
        <w:rPr>
          <w:bdr w:val="none" w:sz="0" w:space="0" w:color="auto" w:frame="1"/>
        </w:rPr>
      </w:pPr>
      <w:r>
        <w:rPr>
          <w:bdr w:val="none" w:sz="0" w:space="0" w:color="auto" w:frame="1"/>
        </w:rPr>
        <w: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t>
      </w:r>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113E4855" w14:textId="77777777" w:rsidR="003E1212" w:rsidRPr="003E1212" w:rsidRDefault="005701A1" w:rsidP="003E1212">
      <w:pPr>
        <w:pStyle w:val="Bibliography"/>
        <w:rPr>
          <w:szCs w:val="24"/>
        </w:rPr>
      </w:pPr>
      <w:r>
        <w:rPr>
          <w:bdr w:val="none" w:sz="0" w:space="0" w:color="auto" w:frame="1"/>
        </w:rPr>
        <w:fldChar w:fldCharType="begin"/>
      </w:r>
      <w:r w:rsidR="002E6F0D">
        <w:rPr>
          <w:bdr w:val="none" w:sz="0" w:space="0" w:color="auto" w:frame="1"/>
        </w:rPr>
        <w:instrText xml:space="preserve"> ADDIN ZOTERO_BIBL {"uncited":[],"omitted":[["http://zotero.org/users/3944343/items/3335GVS2"]],"custom":[[["http://zotero.org/users/3944343/items/SQ6KHENF"],"Ambient Weather Network. 2022. {\\i{}Ambient Weather Network}. https://ambientweather.net/ (April 11, 2022)."],[["http://zotero.org/users/3944343/items/M9YJSAIY"],"Joe, Jaewan, and Panagiota Karava. 2019. \\uc0\\u8220{}A Model Predictive Control Strategy to Optimize the Performance of Radiant Floor Heating and Cooling Systems in Office Buildings.\\uc0\\u8221{} {\\i{}Applied Energy} 245: 65\\uc0\\u8211{}77."]]} CSL_BIBLIOGRAPHY </w:instrText>
      </w:r>
      <w:r>
        <w:rPr>
          <w:bdr w:val="none" w:sz="0" w:space="0" w:color="auto" w:frame="1"/>
        </w:rPr>
        <w:fldChar w:fldCharType="separate"/>
      </w:r>
      <w:r w:rsidR="003E1212" w:rsidRPr="003E1212">
        <w:rPr>
          <w:szCs w:val="24"/>
        </w:rPr>
        <w:t xml:space="preserve">Ahn, Byung-Cheon, and Jae-Yeob Song. 2010. “Control Characteristics and Heating Performance Analysis of Automatic Thermostatic Valves for Radiant Slab Heating System in Residential Apartments.” </w:t>
      </w:r>
      <w:r w:rsidR="003E1212" w:rsidRPr="003E1212">
        <w:rPr>
          <w:i/>
          <w:iCs/>
          <w:szCs w:val="24"/>
        </w:rPr>
        <w:t>Energy</w:t>
      </w:r>
      <w:r w:rsidR="003E1212" w:rsidRPr="003E1212">
        <w:rPr>
          <w:szCs w:val="24"/>
        </w:rPr>
        <w:t xml:space="preserve"> 35(4): 1615–24.</w:t>
      </w:r>
    </w:p>
    <w:p w14:paraId="1D699429" w14:textId="77777777" w:rsidR="003E1212" w:rsidRPr="003E1212" w:rsidRDefault="003E1212" w:rsidP="003E1212">
      <w:pPr>
        <w:pStyle w:val="Bibliography"/>
        <w:rPr>
          <w:szCs w:val="24"/>
        </w:rPr>
      </w:pPr>
      <w:r w:rsidRPr="003E1212">
        <w:rPr>
          <w:szCs w:val="24"/>
        </w:rPr>
        <w:t xml:space="preserve">Ambient Weather Network. 2022. </w:t>
      </w:r>
      <w:r w:rsidRPr="003E1212">
        <w:rPr>
          <w:i/>
          <w:iCs/>
          <w:szCs w:val="24"/>
        </w:rPr>
        <w:t>Ambient Weather Network</w:t>
      </w:r>
      <w:r w:rsidRPr="003E1212">
        <w:rPr>
          <w:szCs w:val="24"/>
        </w:rPr>
        <w:t>. https://ambientweather.net/ (April 11, 2022).</w:t>
      </w:r>
    </w:p>
    <w:p w14:paraId="7665B3F8" w14:textId="77777777" w:rsidR="003E1212" w:rsidRPr="003E1212" w:rsidRDefault="003E1212" w:rsidP="003E1212">
      <w:pPr>
        <w:pStyle w:val="Bibliography"/>
        <w:rPr>
          <w:szCs w:val="24"/>
        </w:rPr>
      </w:pPr>
      <w:r w:rsidRPr="003E1212">
        <w:rPr>
          <w:szCs w:val="24"/>
        </w:rPr>
        <w:t xml:space="preserve">ANSI/ASHRAE/IES 90.1-2010. 2010. </w:t>
      </w:r>
      <w:r w:rsidRPr="003E1212">
        <w:rPr>
          <w:i/>
          <w:iCs/>
          <w:szCs w:val="24"/>
        </w:rPr>
        <w:t>Energy Standard for Buildings Except Low-Rise Residential Buildings</w:t>
      </w:r>
      <w:r w:rsidRPr="003E1212">
        <w:rPr>
          <w:szCs w:val="24"/>
        </w:rPr>
        <w:t>. American Society of Heating, Refrigerating and Air-Conditioning Engineers.</w:t>
      </w:r>
    </w:p>
    <w:p w14:paraId="36B63172" w14:textId="77777777" w:rsidR="003E1212" w:rsidRPr="003E1212" w:rsidRDefault="003E1212" w:rsidP="003E1212">
      <w:pPr>
        <w:pStyle w:val="Bibliography"/>
        <w:rPr>
          <w:szCs w:val="24"/>
        </w:rPr>
      </w:pPr>
      <w:r w:rsidRPr="003E1212">
        <w:rPr>
          <w:szCs w:val="24"/>
        </w:rPr>
        <w:t>ASHRAE. 2014. “ASHRAE Guideline 14: Measurement of Energy, Demand and Water Savings.” : 150.</w:t>
      </w:r>
    </w:p>
    <w:p w14:paraId="0693C21A" w14:textId="77777777" w:rsidR="003E1212" w:rsidRPr="003E1212" w:rsidRDefault="003E1212" w:rsidP="003E1212">
      <w:pPr>
        <w:pStyle w:val="Bibliography"/>
        <w:rPr>
          <w:szCs w:val="24"/>
        </w:rPr>
      </w:pPr>
      <w:r w:rsidRPr="003E1212">
        <w:rPr>
          <w:szCs w:val="24"/>
        </w:rPr>
        <w:t xml:space="preserve">Billard, Aude, Sylvain Calinon, Rüdiger Dillmann, and Stefan Schaal. 2008. “Robot Programming by Demonstration.” In </w:t>
      </w:r>
      <w:r w:rsidRPr="003E1212">
        <w:rPr>
          <w:i/>
          <w:iCs/>
          <w:szCs w:val="24"/>
        </w:rPr>
        <w:t>Springer Handbook of Robotics</w:t>
      </w:r>
      <w:r w:rsidRPr="003E1212">
        <w:rPr>
          <w:szCs w:val="24"/>
        </w:rPr>
        <w:t>, eds. Bruno Siciliano and Oussama Khatib. Berlin, Heidelberg: Springer, 1371–94. https://doi.org/10.1007/978-3-540-30301-5_60 (April 12, 2022).</w:t>
      </w:r>
    </w:p>
    <w:p w14:paraId="6D8A1132" w14:textId="77777777" w:rsidR="003E1212" w:rsidRPr="003E1212" w:rsidRDefault="003E1212" w:rsidP="003E1212">
      <w:pPr>
        <w:pStyle w:val="Bibliography"/>
        <w:rPr>
          <w:szCs w:val="24"/>
        </w:rPr>
      </w:pPr>
      <w:r w:rsidRPr="003E1212">
        <w:rPr>
          <w:szCs w:val="24"/>
        </w:rPr>
        <w:t>Bouchachia, Hamid, and Charlie Vanaret. 2011. “Incremental Learning Based on Growing Gaussian Mixture Models.”</w:t>
      </w:r>
    </w:p>
    <w:p w14:paraId="64C29C61" w14:textId="77777777" w:rsidR="003E1212" w:rsidRPr="003E1212" w:rsidRDefault="003E1212" w:rsidP="003E1212">
      <w:pPr>
        <w:pStyle w:val="Bibliography"/>
        <w:rPr>
          <w:szCs w:val="24"/>
        </w:rPr>
      </w:pPr>
      <w:r w:rsidRPr="003E1212">
        <w:rPr>
          <w:szCs w:val="24"/>
        </w:rPr>
        <w:t xml:space="preserve">Braun, James E., and Nitin Chaturvedi. 2002. “An Inverse Gray-Box Model for Transient Building Load Prediction.” </w:t>
      </w:r>
      <w:r w:rsidRPr="003E1212">
        <w:rPr>
          <w:i/>
          <w:iCs/>
          <w:szCs w:val="24"/>
        </w:rPr>
        <w:t>HVAC&amp;R Research</w:t>
      </w:r>
      <w:r w:rsidRPr="003E1212">
        <w:rPr>
          <w:szCs w:val="24"/>
        </w:rPr>
        <w:t xml:space="preserve"> 8(1): 73–99.</w:t>
      </w:r>
    </w:p>
    <w:p w14:paraId="18F620C3" w14:textId="77777777" w:rsidR="003E1212" w:rsidRPr="003E1212" w:rsidRDefault="003E1212" w:rsidP="003E1212">
      <w:pPr>
        <w:pStyle w:val="Bibliography"/>
        <w:rPr>
          <w:szCs w:val="24"/>
        </w:rPr>
      </w:pPr>
      <w:r w:rsidRPr="003E1212">
        <w:rPr>
          <w:szCs w:val="24"/>
        </w:rPr>
        <w:t xml:space="preserve">Cederborg, Thomas, Ming Li, Adrien Baranes, and Pierre-Yves Oudeyer. 2010. “Incremental Local Online Gaussian Mixture Regression for Imitation Learning of Multiple Tasks.” In </w:t>
      </w:r>
      <w:r w:rsidRPr="003E1212">
        <w:rPr>
          <w:i/>
          <w:iCs/>
          <w:szCs w:val="24"/>
        </w:rPr>
        <w:t>2010 IEEE/RSJ International Conference on Intelligent Robots and Systems</w:t>
      </w:r>
      <w:r w:rsidRPr="003E1212">
        <w:rPr>
          <w:szCs w:val="24"/>
        </w:rPr>
        <w:t>, , 267–74.</w:t>
      </w:r>
    </w:p>
    <w:p w14:paraId="59B3ECD4" w14:textId="77777777" w:rsidR="008C19AC" w:rsidRDefault="003E1212" w:rsidP="003E1212">
      <w:pPr>
        <w:pStyle w:val="Bibliography"/>
        <w:rPr>
          <w:szCs w:val="24"/>
        </w:rPr>
      </w:pPr>
      <w:r w:rsidRPr="003E1212">
        <w:rPr>
          <w:szCs w:val="24"/>
        </w:rPr>
        <w:t xml:space="preserve">Clarke, Joseph. 2001. </w:t>
      </w:r>
      <w:r w:rsidRPr="003E1212">
        <w:rPr>
          <w:i/>
          <w:iCs/>
          <w:szCs w:val="24"/>
        </w:rPr>
        <w:t>Energy Simulation in Building Design</w:t>
      </w:r>
      <w:r w:rsidRPr="003E1212">
        <w:rPr>
          <w:szCs w:val="24"/>
        </w:rPr>
        <w:t>. 2nd ed. London: Routledge.</w:t>
      </w:r>
    </w:p>
    <w:p w14:paraId="64FDC5C6" w14:textId="423A82AD" w:rsidR="003E1212" w:rsidRPr="003E1212" w:rsidRDefault="003E1212" w:rsidP="003E1212">
      <w:pPr>
        <w:pStyle w:val="Bibliography"/>
        <w:rPr>
          <w:szCs w:val="24"/>
        </w:rPr>
      </w:pPr>
      <w:r w:rsidRPr="003E1212">
        <w:rPr>
          <w:szCs w:val="24"/>
        </w:rPr>
        <w:t xml:space="preserve">Crawley, Drury B. et al. 2001. “EnergyPlus: Creating a New-Generation Building Energy Simulation Program.” </w:t>
      </w:r>
      <w:r w:rsidRPr="003E1212">
        <w:rPr>
          <w:i/>
          <w:iCs/>
          <w:szCs w:val="24"/>
        </w:rPr>
        <w:t>Energy and Buildings</w:t>
      </w:r>
      <w:r w:rsidRPr="003E1212">
        <w:rPr>
          <w:szCs w:val="24"/>
        </w:rPr>
        <w:t xml:space="preserve"> 33(4): 319–31.</w:t>
      </w:r>
    </w:p>
    <w:p w14:paraId="769916D7" w14:textId="77777777" w:rsidR="003E1212" w:rsidRPr="003E1212" w:rsidRDefault="003E1212" w:rsidP="003E1212">
      <w:pPr>
        <w:pStyle w:val="Bibliography"/>
        <w:rPr>
          <w:szCs w:val="24"/>
        </w:rPr>
      </w:pPr>
      <w:r w:rsidRPr="003E1212">
        <w:rPr>
          <w:szCs w:val="24"/>
        </w:rPr>
        <w:t xml:space="preserve">Dong, Bing, Zhaoxuan Li, S. M. Mahbobur Rahman, and Rolando Vega. 2016. “A Hybrid Model Approach for Forecasting Future Residential Electricity Consumption.” </w:t>
      </w:r>
      <w:r w:rsidRPr="003E1212">
        <w:rPr>
          <w:i/>
          <w:iCs/>
          <w:szCs w:val="24"/>
        </w:rPr>
        <w:t>Energy and Buildings</w:t>
      </w:r>
      <w:r w:rsidRPr="003E1212">
        <w:rPr>
          <w:szCs w:val="24"/>
        </w:rPr>
        <w:t xml:space="preserve"> 117: 341–51.</w:t>
      </w:r>
    </w:p>
    <w:p w14:paraId="6A0E351B" w14:textId="77777777" w:rsidR="003E1212" w:rsidRPr="003E1212" w:rsidRDefault="003E1212" w:rsidP="003E1212">
      <w:pPr>
        <w:pStyle w:val="Bibliography"/>
        <w:rPr>
          <w:szCs w:val="24"/>
        </w:rPr>
      </w:pPr>
      <w:r w:rsidRPr="003E1212">
        <w:rPr>
          <w:szCs w:val="24"/>
        </w:rPr>
        <w:lastRenderedPageBreak/>
        <w:t xml:space="preserve">Goyal, Siddharth, Chenda Liao, and Prabir Barooah. 2011. “Identification of Multi-Zone Building Thermal Interaction Model from Data.” In </w:t>
      </w:r>
      <w:r w:rsidRPr="003E1212">
        <w:rPr>
          <w:i/>
          <w:iCs/>
          <w:szCs w:val="24"/>
        </w:rPr>
        <w:t>2011 50th IEEE Conference on Decision and Control and European Control Conference</w:t>
      </w:r>
      <w:r w:rsidRPr="003E1212">
        <w:rPr>
          <w:szCs w:val="24"/>
        </w:rPr>
        <w:t>, , 181–86.</w:t>
      </w:r>
    </w:p>
    <w:p w14:paraId="3E184884" w14:textId="77777777" w:rsidR="003E1212" w:rsidRPr="003E1212" w:rsidRDefault="003E1212" w:rsidP="003E1212">
      <w:pPr>
        <w:pStyle w:val="Bibliography"/>
        <w:rPr>
          <w:szCs w:val="24"/>
        </w:rPr>
      </w:pPr>
      <w:r w:rsidRPr="003E1212">
        <w:rPr>
          <w:szCs w:val="24"/>
        </w:rPr>
        <w:t xml:space="preserve">Guenther, Janine, and Oliver Sawodny. 2019. “Feature Selection and Gaussian Process Regression for Personalized Thermal Comfort Prediction.” </w:t>
      </w:r>
      <w:r w:rsidRPr="003E1212">
        <w:rPr>
          <w:i/>
          <w:iCs/>
          <w:szCs w:val="24"/>
        </w:rPr>
        <w:t>Building and Environment</w:t>
      </w:r>
      <w:r w:rsidRPr="003E1212">
        <w:rPr>
          <w:szCs w:val="24"/>
        </w:rPr>
        <w:t xml:space="preserve"> 148: 448–58.</w:t>
      </w:r>
    </w:p>
    <w:p w14:paraId="44A2C585" w14:textId="77777777" w:rsidR="003E1212" w:rsidRPr="003E1212" w:rsidRDefault="003E1212" w:rsidP="003E1212">
      <w:pPr>
        <w:pStyle w:val="Bibliography"/>
        <w:rPr>
          <w:szCs w:val="24"/>
        </w:rPr>
      </w:pPr>
      <w:r w:rsidRPr="003E1212">
        <w:rPr>
          <w:szCs w:val="24"/>
        </w:rPr>
        <w:t xml:space="preserve">Handbook, ASHRAE. 2001. “Fundamentals SI Edition.” </w:t>
      </w:r>
      <w:r w:rsidRPr="003E1212">
        <w:rPr>
          <w:i/>
          <w:iCs/>
          <w:szCs w:val="24"/>
        </w:rPr>
        <w:t>American Society of Heating, Refrigerating and Air-Conditioning Engineers, Inc., Atlanta, GA</w:t>
      </w:r>
      <w:r w:rsidRPr="003E1212">
        <w:rPr>
          <w:szCs w:val="24"/>
        </w:rPr>
        <w:t>.</w:t>
      </w:r>
    </w:p>
    <w:p w14:paraId="338069CA" w14:textId="77777777" w:rsidR="003E1212" w:rsidRPr="003E1212" w:rsidRDefault="003E1212" w:rsidP="003E1212">
      <w:pPr>
        <w:pStyle w:val="Bibliography"/>
        <w:rPr>
          <w:szCs w:val="24"/>
        </w:rPr>
      </w:pPr>
      <w:r w:rsidRPr="003E1212">
        <w:rPr>
          <w:szCs w:val="24"/>
        </w:rPr>
        <w:t xml:space="preserve">James V. Miranda, Lester. 2018. “PySwarms: A Research Toolkit for Particle Swarm Optimization in Python.” </w:t>
      </w:r>
      <w:r w:rsidRPr="003E1212">
        <w:rPr>
          <w:i/>
          <w:iCs/>
          <w:szCs w:val="24"/>
        </w:rPr>
        <w:t>The Journal of Open Source Software</w:t>
      </w:r>
      <w:r w:rsidRPr="003E1212">
        <w:rPr>
          <w:szCs w:val="24"/>
        </w:rPr>
        <w:t xml:space="preserve"> 3(21): 433.</w:t>
      </w:r>
    </w:p>
    <w:p w14:paraId="6067487E" w14:textId="77777777" w:rsidR="003E1212" w:rsidRPr="003E1212" w:rsidRDefault="003E1212" w:rsidP="003E1212">
      <w:pPr>
        <w:pStyle w:val="Bibliography"/>
        <w:rPr>
          <w:szCs w:val="24"/>
        </w:rPr>
      </w:pPr>
      <w:r w:rsidRPr="003E1212">
        <w:rPr>
          <w:szCs w:val="24"/>
        </w:rPr>
        <w:t xml:space="preserve">Joe, Jaewan, and Panagiota Karava. 2017. “Agent-Based System Identification for Control-Oriented Building Models.” </w:t>
      </w:r>
      <w:r w:rsidRPr="003E1212">
        <w:rPr>
          <w:i/>
          <w:iCs/>
          <w:szCs w:val="24"/>
        </w:rPr>
        <w:t>Journal of Building Performance Simulation</w:t>
      </w:r>
      <w:r w:rsidRPr="003E1212">
        <w:rPr>
          <w:szCs w:val="24"/>
        </w:rPr>
        <w:t xml:space="preserve"> 10(2): 183–204.</w:t>
      </w:r>
    </w:p>
    <w:p w14:paraId="7554E901" w14:textId="77777777" w:rsidR="003E1212" w:rsidRPr="003E1212" w:rsidRDefault="003E1212" w:rsidP="003E1212">
      <w:pPr>
        <w:pStyle w:val="Bibliography"/>
        <w:rPr>
          <w:szCs w:val="24"/>
        </w:rPr>
      </w:pPr>
      <w:r w:rsidRPr="003E1212">
        <w:rPr>
          <w:szCs w:val="24"/>
        </w:rPr>
        <w:t xml:space="preserve">Karami, Majid, and Liping Wang. 2018. “Fault Detection and Diagnosis for Nonlinear Systems: A New Adaptive Gaussian Mixture Modeling Approach.” </w:t>
      </w:r>
      <w:r w:rsidRPr="003E1212">
        <w:rPr>
          <w:i/>
          <w:iCs/>
          <w:szCs w:val="24"/>
        </w:rPr>
        <w:t>Energy and Buildings</w:t>
      </w:r>
      <w:r w:rsidRPr="003E1212">
        <w:rPr>
          <w:szCs w:val="24"/>
        </w:rPr>
        <w:t xml:space="preserve"> 166: 477–88.</w:t>
      </w:r>
    </w:p>
    <w:p w14:paraId="557BC665" w14:textId="77777777" w:rsidR="003E1212" w:rsidRPr="003E1212" w:rsidRDefault="003E1212" w:rsidP="003E1212">
      <w:pPr>
        <w:pStyle w:val="Bibliography"/>
        <w:rPr>
          <w:szCs w:val="24"/>
        </w:rPr>
      </w:pPr>
      <w:r w:rsidRPr="003E1212">
        <w:rPr>
          <w:szCs w:val="24"/>
        </w:rPr>
        <w:t xml:space="preserve">Koschenz, Markus, and Viktor Dorer. 1999. “Interaction of an Air System with Concrete Core Conditioning.” </w:t>
      </w:r>
      <w:r w:rsidRPr="003E1212">
        <w:rPr>
          <w:i/>
          <w:iCs/>
          <w:szCs w:val="24"/>
        </w:rPr>
        <w:t>Energy and Buildings</w:t>
      </w:r>
      <w:r w:rsidRPr="003E1212">
        <w:rPr>
          <w:szCs w:val="24"/>
        </w:rPr>
        <w:t xml:space="preserve"> 30(2): 139–45.</w:t>
      </w:r>
    </w:p>
    <w:p w14:paraId="0876F46D" w14:textId="77777777" w:rsidR="003E1212" w:rsidRPr="003E1212" w:rsidRDefault="003E1212" w:rsidP="003E1212">
      <w:pPr>
        <w:pStyle w:val="Bibliography"/>
        <w:rPr>
          <w:szCs w:val="24"/>
        </w:rPr>
      </w:pPr>
      <w:r w:rsidRPr="003E1212">
        <w:rPr>
          <w:szCs w:val="24"/>
        </w:rPr>
        <w:t xml:space="preserve">Li, Deyang, and Zhihuan Song. 2020. “A Novel Incremental Gaussian Mixture Regression and Its Application for Time-Varying Multimodal Process Quality Prediction.” In </w:t>
      </w:r>
      <w:r w:rsidRPr="003E1212">
        <w:rPr>
          <w:i/>
          <w:iCs/>
          <w:szCs w:val="24"/>
        </w:rPr>
        <w:t>2020 IEEE 9th Data Driven Control and Learning Systems Conference (DDCLS)</w:t>
      </w:r>
      <w:r w:rsidRPr="003E1212">
        <w:rPr>
          <w:szCs w:val="24"/>
        </w:rPr>
        <w:t>, , 645–50.</w:t>
      </w:r>
    </w:p>
    <w:p w14:paraId="568BA402" w14:textId="77777777" w:rsidR="003E1212" w:rsidRPr="003E1212" w:rsidRDefault="003E1212" w:rsidP="003E1212">
      <w:pPr>
        <w:pStyle w:val="Bibliography"/>
        <w:rPr>
          <w:szCs w:val="24"/>
        </w:rPr>
      </w:pPr>
      <w:r w:rsidRPr="003E1212">
        <w:rPr>
          <w:szCs w:val="24"/>
        </w:rPr>
        <w:t xml:space="preserve">Liu, Kuixing et al. 2011. “Establishment and Validation of Modified Star-Type RC-Network Model for Concrete Core Cooling Slab.” </w:t>
      </w:r>
      <w:r w:rsidRPr="003E1212">
        <w:rPr>
          <w:i/>
          <w:iCs/>
          <w:szCs w:val="24"/>
        </w:rPr>
        <w:t>Energy and Buildings</w:t>
      </w:r>
      <w:r w:rsidRPr="003E1212">
        <w:rPr>
          <w:szCs w:val="24"/>
        </w:rPr>
        <w:t xml:space="preserve"> 43(9): 2378–84.</w:t>
      </w:r>
    </w:p>
    <w:p w14:paraId="461FB339" w14:textId="77777777" w:rsidR="003E1212" w:rsidRPr="003E1212" w:rsidRDefault="003E1212" w:rsidP="003E1212">
      <w:pPr>
        <w:pStyle w:val="Bibliography"/>
        <w:rPr>
          <w:szCs w:val="24"/>
        </w:rPr>
      </w:pPr>
      <w:r w:rsidRPr="003E1212">
        <w:rPr>
          <w:szCs w:val="24"/>
        </w:rPr>
        <w:t xml:space="preserve">Neumann, Hannah, Sebastian Gamisch, and Stefan Gschwander. 2021. “Comparison of RC-Model and FEM-Model for a PCM-Plate Storage Including Free Convection.” </w:t>
      </w:r>
      <w:r w:rsidRPr="003E1212">
        <w:rPr>
          <w:i/>
          <w:iCs/>
          <w:szCs w:val="24"/>
        </w:rPr>
        <w:t>Applied Thermal Engineering</w:t>
      </w:r>
      <w:r w:rsidRPr="003E1212">
        <w:rPr>
          <w:szCs w:val="24"/>
        </w:rPr>
        <w:t xml:space="preserve"> 196: 117232.</w:t>
      </w:r>
    </w:p>
    <w:p w14:paraId="492B6B05" w14:textId="77777777" w:rsidR="003E1212" w:rsidRPr="003E1212" w:rsidRDefault="003E1212" w:rsidP="003E1212">
      <w:pPr>
        <w:pStyle w:val="Bibliography"/>
        <w:rPr>
          <w:szCs w:val="24"/>
        </w:rPr>
      </w:pPr>
      <w:r w:rsidRPr="003E1212">
        <w:rPr>
          <w:szCs w:val="24"/>
        </w:rPr>
        <w:t xml:space="preserve">O’Dwyer, Edward et al. 2016. “Modelling and Disturbance Estimation for Model Predictive Control in Building Heating Systems.” </w:t>
      </w:r>
      <w:r w:rsidRPr="003E1212">
        <w:rPr>
          <w:i/>
          <w:iCs/>
          <w:szCs w:val="24"/>
        </w:rPr>
        <w:t>Energy and Buildings</w:t>
      </w:r>
      <w:r w:rsidRPr="003E1212">
        <w:rPr>
          <w:szCs w:val="24"/>
        </w:rPr>
        <w:t xml:space="preserve"> 130: 532–45.</w:t>
      </w:r>
    </w:p>
    <w:p w14:paraId="21B58C70" w14:textId="77777777" w:rsidR="003E1212" w:rsidRPr="003E1212" w:rsidRDefault="003E1212" w:rsidP="003E1212">
      <w:pPr>
        <w:pStyle w:val="Bibliography"/>
        <w:rPr>
          <w:szCs w:val="24"/>
        </w:rPr>
      </w:pPr>
      <w:r w:rsidRPr="003E1212">
        <w:rPr>
          <w:szCs w:val="24"/>
        </w:rPr>
        <w:t xml:space="preserve">Rhee, Kyu-Nam, and Kwang Woo Kim. 2015. “A 50 Year Review of Basic and Applied Research in Radiant Heating and Cooling Systems for the Built Environment.” </w:t>
      </w:r>
      <w:r w:rsidRPr="003E1212">
        <w:rPr>
          <w:i/>
          <w:iCs/>
          <w:szCs w:val="24"/>
        </w:rPr>
        <w:t>Building and Environment</w:t>
      </w:r>
      <w:r w:rsidRPr="003E1212">
        <w:rPr>
          <w:szCs w:val="24"/>
        </w:rPr>
        <w:t xml:space="preserve"> 91: 166–90.</w:t>
      </w:r>
    </w:p>
    <w:p w14:paraId="4CD97490" w14:textId="77777777" w:rsidR="003E1212" w:rsidRPr="003E1212" w:rsidRDefault="003E1212" w:rsidP="003E1212">
      <w:pPr>
        <w:pStyle w:val="Bibliography"/>
        <w:rPr>
          <w:szCs w:val="24"/>
        </w:rPr>
      </w:pPr>
      <w:r w:rsidRPr="003E1212">
        <w:rPr>
          <w:szCs w:val="24"/>
        </w:rPr>
        <w:t xml:space="preserve">Rodríguez Jara, Enrique Á. et al. 2016. “A New Analytical Approach for Simplified Thermal Modelling of Buildings: Self-Adjusting RC-Network Model.” </w:t>
      </w:r>
      <w:r w:rsidRPr="003E1212">
        <w:rPr>
          <w:i/>
          <w:iCs/>
          <w:szCs w:val="24"/>
        </w:rPr>
        <w:t>Energy and Buildings</w:t>
      </w:r>
      <w:r w:rsidRPr="003E1212">
        <w:rPr>
          <w:szCs w:val="24"/>
        </w:rPr>
        <w:t xml:space="preserve"> 130: 85–97.</w:t>
      </w:r>
    </w:p>
    <w:p w14:paraId="4D5983EA" w14:textId="77777777" w:rsidR="003E1212" w:rsidRPr="003E1212" w:rsidRDefault="003E1212" w:rsidP="003E1212">
      <w:pPr>
        <w:pStyle w:val="Bibliography"/>
        <w:rPr>
          <w:szCs w:val="24"/>
        </w:rPr>
      </w:pPr>
      <w:r w:rsidRPr="003E1212">
        <w:rPr>
          <w:szCs w:val="24"/>
        </w:rPr>
        <w:t xml:space="preserve">Sourbron, M. et al. 2009. “Efficiently Produced Heat and Cold Is Squandered by Inappropriate Control Strategies: A Case Study.” </w:t>
      </w:r>
      <w:r w:rsidRPr="003E1212">
        <w:rPr>
          <w:i/>
          <w:iCs/>
          <w:szCs w:val="24"/>
        </w:rPr>
        <w:t>Energy and Buildings</w:t>
      </w:r>
      <w:r w:rsidRPr="003E1212">
        <w:rPr>
          <w:szCs w:val="24"/>
        </w:rPr>
        <w:t xml:space="preserve"> 41(10): 1091–98.</w:t>
      </w:r>
    </w:p>
    <w:p w14:paraId="7E268C69" w14:textId="77777777" w:rsidR="003E1212" w:rsidRPr="003E1212" w:rsidRDefault="003E1212" w:rsidP="003E1212">
      <w:pPr>
        <w:pStyle w:val="Bibliography"/>
        <w:rPr>
          <w:szCs w:val="24"/>
        </w:rPr>
      </w:pPr>
      <w:r w:rsidRPr="003E1212">
        <w:rPr>
          <w:szCs w:val="24"/>
        </w:rPr>
        <w:t>Sung, Hsi Guang. 2004. “Gaussian Mixture Regression and Classification.” Ph.D. Rice University. https://www.proquest.com/docview/305155652/abstract/8C63788CCF824897PQ/1 (April 12, 2022).</w:t>
      </w:r>
    </w:p>
    <w:p w14:paraId="27E58145" w14:textId="77777777" w:rsidR="003E1212" w:rsidRPr="003E1212" w:rsidRDefault="003E1212" w:rsidP="003E1212">
      <w:pPr>
        <w:pStyle w:val="Bibliography"/>
        <w:rPr>
          <w:szCs w:val="24"/>
        </w:rPr>
      </w:pPr>
      <w:r w:rsidRPr="003E1212">
        <w:rPr>
          <w:szCs w:val="24"/>
        </w:rPr>
        <w:t xml:space="preserve">Wang, Liping, Robert Kubichek, and Xiaohui Zhou. 2018. “Adaptive Learning Based Data-Driven Models for Predicting Hourly Building Energy Use.” </w:t>
      </w:r>
      <w:r w:rsidRPr="003E1212">
        <w:rPr>
          <w:i/>
          <w:iCs/>
          <w:szCs w:val="24"/>
        </w:rPr>
        <w:t>Energy and Buildings</w:t>
      </w:r>
      <w:r w:rsidRPr="003E1212">
        <w:rPr>
          <w:szCs w:val="24"/>
        </w:rPr>
        <w:t xml:space="preserve"> 159: 454–61.</w:t>
      </w:r>
    </w:p>
    <w:p w14:paraId="2A9D07EA" w14:textId="77777777" w:rsidR="003E1212" w:rsidRPr="003E1212" w:rsidRDefault="003E1212" w:rsidP="003E1212">
      <w:pPr>
        <w:pStyle w:val="Bibliography"/>
        <w:rPr>
          <w:szCs w:val="24"/>
        </w:rPr>
      </w:pPr>
      <w:r w:rsidRPr="003E1212">
        <w:rPr>
          <w:szCs w:val="24"/>
        </w:rPr>
        <w:t xml:space="preserve">Zhang, Rui, Khee Poh Lam, Shi-chune Yao, and Yongjie Zhang. 2013. “Coupled EnergyPlus and Computational Fluid Dynamics Simulation for Natural Ventilation.” </w:t>
      </w:r>
      <w:r w:rsidRPr="003E1212">
        <w:rPr>
          <w:i/>
          <w:iCs/>
          <w:szCs w:val="24"/>
        </w:rPr>
        <w:t>Building and Environment</w:t>
      </w:r>
      <w:r w:rsidRPr="003E1212">
        <w:rPr>
          <w:szCs w:val="24"/>
        </w:rPr>
        <w:t xml:space="preserve"> 68: 100–113.</w:t>
      </w:r>
    </w:p>
    <w:p w14:paraId="1B97AAD7" w14:textId="6863B04D" w:rsidR="001E3D5B" w:rsidRPr="005F7DE3" w:rsidRDefault="005701A1">
      <w:pPr>
        <w:rPr>
          <w:lang w:eastAsia="zh-CN"/>
        </w:rPr>
      </w:pPr>
      <w:r>
        <w:rPr>
          <w:bdr w:val="none" w:sz="0" w:space="0" w:color="auto" w:frame="1"/>
        </w:rPr>
        <w:fldChar w:fldCharType="end"/>
      </w:r>
    </w:p>
    <w:sectPr w:rsidR="001E3D5B" w:rsidRPr="005F7DE3" w:rsidSect="0054522F">
      <w:headerReference w:type="even" r:id="rId15"/>
      <w:headerReference w:type="default" r:id="rId16"/>
      <w:footerReference w:type="default" r:id="rId1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F9B9E" w14:textId="77777777" w:rsidR="0092679C" w:rsidRDefault="0092679C">
      <w:r>
        <w:separator/>
      </w:r>
    </w:p>
  </w:endnote>
  <w:endnote w:type="continuationSeparator" w:id="0">
    <w:p w14:paraId="532DA450" w14:textId="77777777" w:rsidR="0092679C" w:rsidRDefault="00926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B8DD9" w14:textId="77777777" w:rsidR="0092679C" w:rsidRDefault="0092679C">
      <w:r>
        <w:separator/>
      </w:r>
    </w:p>
  </w:footnote>
  <w:footnote w:type="continuationSeparator" w:id="0">
    <w:p w14:paraId="377E15D1" w14:textId="77777777" w:rsidR="0092679C" w:rsidRDefault="00926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658A5E5"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sidR="00F972B6">
      <w:rPr>
        <w:rStyle w:val="PageNumber"/>
        <w:b/>
        <w:i/>
        <w:sz w:val="24"/>
        <w:szCs w:val="24"/>
      </w:rPr>
      <w:t>470</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1662077635">
    <w:abstractNumId w:val="4"/>
  </w:num>
  <w:num w:numId="2" w16cid:durableId="408046143">
    <w:abstractNumId w:val="4"/>
    <w:lvlOverride w:ilvl="0">
      <w:lvl w:ilvl="0">
        <w:start w:val="1"/>
        <w:numFmt w:val="decimal"/>
        <w:lvlText w:val="%1."/>
        <w:legacy w:legacy="1" w:legacySpace="0" w:legacyIndent="360"/>
        <w:lvlJc w:val="left"/>
        <w:pPr>
          <w:ind w:left="360" w:hanging="360"/>
        </w:pPr>
      </w:lvl>
    </w:lvlOverride>
  </w:num>
  <w:num w:numId="3" w16cid:durableId="1535268628">
    <w:abstractNumId w:val="1"/>
  </w:num>
  <w:num w:numId="4" w16cid:durableId="1583444150">
    <w:abstractNumId w:val="1"/>
    <w:lvlOverride w:ilvl="0">
      <w:lvl w:ilvl="0">
        <w:start w:val="1"/>
        <w:numFmt w:val="decimal"/>
        <w:lvlText w:val="%1."/>
        <w:legacy w:legacy="1" w:legacySpace="0" w:legacyIndent="283"/>
        <w:lvlJc w:val="left"/>
        <w:pPr>
          <w:ind w:left="283" w:hanging="283"/>
        </w:pPr>
      </w:lvl>
    </w:lvlOverride>
  </w:num>
  <w:num w:numId="5" w16cid:durableId="2042120543">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1336689035">
    <w:abstractNumId w:val="3"/>
  </w:num>
  <w:num w:numId="7" w16cid:durableId="8815567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tbQwNbQwNTcwtDRS0lEKTi0uzszPAykwrQUAJ2svvCwAAAA="/>
  </w:docVars>
  <w:rsids>
    <w:rsidRoot w:val="00734A8B"/>
    <w:rsid w:val="00003350"/>
    <w:rsid w:val="00003F50"/>
    <w:rsid w:val="00010C26"/>
    <w:rsid w:val="00011514"/>
    <w:rsid w:val="000116A4"/>
    <w:rsid w:val="00012700"/>
    <w:rsid w:val="0001391E"/>
    <w:rsid w:val="00013F24"/>
    <w:rsid w:val="0001492B"/>
    <w:rsid w:val="00015864"/>
    <w:rsid w:val="00015B5E"/>
    <w:rsid w:val="00015D18"/>
    <w:rsid w:val="00016926"/>
    <w:rsid w:val="0002779E"/>
    <w:rsid w:val="000312A9"/>
    <w:rsid w:val="00032E3B"/>
    <w:rsid w:val="000342C1"/>
    <w:rsid w:val="000350D2"/>
    <w:rsid w:val="000401EE"/>
    <w:rsid w:val="00044F96"/>
    <w:rsid w:val="00051F6B"/>
    <w:rsid w:val="00054660"/>
    <w:rsid w:val="000564BB"/>
    <w:rsid w:val="0005731E"/>
    <w:rsid w:val="00061434"/>
    <w:rsid w:val="00061787"/>
    <w:rsid w:val="000627D4"/>
    <w:rsid w:val="000664E3"/>
    <w:rsid w:val="0007734F"/>
    <w:rsid w:val="00077512"/>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02F"/>
    <w:rsid w:val="000A2985"/>
    <w:rsid w:val="000A2E54"/>
    <w:rsid w:val="000A2F41"/>
    <w:rsid w:val="000B13D6"/>
    <w:rsid w:val="000B3DE1"/>
    <w:rsid w:val="000B45FB"/>
    <w:rsid w:val="000B5835"/>
    <w:rsid w:val="000B6EA5"/>
    <w:rsid w:val="000C12E6"/>
    <w:rsid w:val="000C24BB"/>
    <w:rsid w:val="000C2D8B"/>
    <w:rsid w:val="000D05B6"/>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E710E"/>
    <w:rsid w:val="000F0033"/>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1F08"/>
    <w:rsid w:val="00134129"/>
    <w:rsid w:val="001352C2"/>
    <w:rsid w:val="00136006"/>
    <w:rsid w:val="00136940"/>
    <w:rsid w:val="00136DC7"/>
    <w:rsid w:val="001413C1"/>
    <w:rsid w:val="00141D12"/>
    <w:rsid w:val="0014477F"/>
    <w:rsid w:val="00145E9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1064"/>
    <w:rsid w:val="0019278F"/>
    <w:rsid w:val="00192D89"/>
    <w:rsid w:val="00192FED"/>
    <w:rsid w:val="001957E6"/>
    <w:rsid w:val="00195D52"/>
    <w:rsid w:val="001A2A06"/>
    <w:rsid w:val="001A34D3"/>
    <w:rsid w:val="001A3C5A"/>
    <w:rsid w:val="001A433F"/>
    <w:rsid w:val="001A50EE"/>
    <w:rsid w:val="001A65F8"/>
    <w:rsid w:val="001A7004"/>
    <w:rsid w:val="001A76CC"/>
    <w:rsid w:val="001A77A6"/>
    <w:rsid w:val="001A7EC3"/>
    <w:rsid w:val="001B008E"/>
    <w:rsid w:val="001B13EF"/>
    <w:rsid w:val="001B4B0A"/>
    <w:rsid w:val="001B6420"/>
    <w:rsid w:val="001B6C6E"/>
    <w:rsid w:val="001B6CB9"/>
    <w:rsid w:val="001C05E3"/>
    <w:rsid w:val="001C17EA"/>
    <w:rsid w:val="001C1A98"/>
    <w:rsid w:val="001C23E5"/>
    <w:rsid w:val="001C2B5E"/>
    <w:rsid w:val="001C381E"/>
    <w:rsid w:val="001C4A3C"/>
    <w:rsid w:val="001C5DE2"/>
    <w:rsid w:val="001C6856"/>
    <w:rsid w:val="001C7869"/>
    <w:rsid w:val="001D1176"/>
    <w:rsid w:val="001D19BD"/>
    <w:rsid w:val="001E0914"/>
    <w:rsid w:val="001E0F94"/>
    <w:rsid w:val="001E1B06"/>
    <w:rsid w:val="001E3545"/>
    <w:rsid w:val="001E3D5B"/>
    <w:rsid w:val="001F2F6C"/>
    <w:rsid w:val="001F2FC1"/>
    <w:rsid w:val="001F51F7"/>
    <w:rsid w:val="001F6598"/>
    <w:rsid w:val="001F6879"/>
    <w:rsid w:val="0020255F"/>
    <w:rsid w:val="00205D35"/>
    <w:rsid w:val="00213CDF"/>
    <w:rsid w:val="00214D89"/>
    <w:rsid w:val="002176AB"/>
    <w:rsid w:val="002234F5"/>
    <w:rsid w:val="0022355A"/>
    <w:rsid w:val="00223C27"/>
    <w:rsid w:val="00226D89"/>
    <w:rsid w:val="00226F73"/>
    <w:rsid w:val="00230478"/>
    <w:rsid w:val="002319BB"/>
    <w:rsid w:val="00232E05"/>
    <w:rsid w:val="00234233"/>
    <w:rsid w:val="00234AA3"/>
    <w:rsid w:val="00236672"/>
    <w:rsid w:val="0024076D"/>
    <w:rsid w:val="00240A6D"/>
    <w:rsid w:val="00243065"/>
    <w:rsid w:val="00247715"/>
    <w:rsid w:val="0024790C"/>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5CFA"/>
    <w:rsid w:val="002A66E5"/>
    <w:rsid w:val="002A67BC"/>
    <w:rsid w:val="002A6B44"/>
    <w:rsid w:val="002A7248"/>
    <w:rsid w:val="002A73D6"/>
    <w:rsid w:val="002B02A5"/>
    <w:rsid w:val="002B1990"/>
    <w:rsid w:val="002B1D11"/>
    <w:rsid w:val="002B219B"/>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4293"/>
    <w:rsid w:val="002E4B94"/>
    <w:rsid w:val="002E56EA"/>
    <w:rsid w:val="002E673B"/>
    <w:rsid w:val="002E6F0D"/>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1508F"/>
    <w:rsid w:val="00321504"/>
    <w:rsid w:val="00321D9A"/>
    <w:rsid w:val="003223F5"/>
    <w:rsid w:val="00323172"/>
    <w:rsid w:val="00323710"/>
    <w:rsid w:val="0032664E"/>
    <w:rsid w:val="003267CB"/>
    <w:rsid w:val="0033121A"/>
    <w:rsid w:val="00333C87"/>
    <w:rsid w:val="00334905"/>
    <w:rsid w:val="00334E60"/>
    <w:rsid w:val="0033745D"/>
    <w:rsid w:val="00337E25"/>
    <w:rsid w:val="00337E80"/>
    <w:rsid w:val="00342168"/>
    <w:rsid w:val="00344707"/>
    <w:rsid w:val="00346C26"/>
    <w:rsid w:val="00347E7C"/>
    <w:rsid w:val="0035246E"/>
    <w:rsid w:val="00353C5E"/>
    <w:rsid w:val="00354DC9"/>
    <w:rsid w:val="00355381"/>
    <w:rsid w:val="00360597"/>
    <w:rsid w:val="0036231B"/>
    <w:rsid w:val="00364418"/>
    <w:rsid w:val="00365D10"/>
    <w:rsid w:val="00366FFA"/>
    <w:rsid w:val="00375C20"/>
    <w:rsid w:val="00390D81"/>
    <w:rsid w:val="003912FC"/>
    <w:rsid w:val="00391A0F"/>
    <w:rsid w:val="00391AAE"/>
    <w:rsid w:val="00391C7C"/>
    <w:rsid w:val="00391DF8"/>
    <w:rsid w:val="00393D52"/>
    <w:rsid w:val="00393FBA"/>
    <w:rsid w:val="00395705"/>
    <w:rsid w:val="003A0667"/>
    <w:rsid w:val="003A07DF"/>
    <w:rsid w:val="003A2A2C"/>
    <w:rsid w:val="003A2DB4"/>
    <w:rsid w:val="003A30ED"/>
    <w:rsid w:val="003A45F5"/>
    <w:rsid w:val="003A4983"/>
    <w:rsid w:val="003A52F4"/>
    <w:rsid w:val="003A5763"/>
    <w:rsid w:val="003A6222"/>
    <w:rsid w:val="003A6E96"/>
    <w:rsid w:val="003A6EB5"/>
    <w:rsid w:val="003B0672"/>
    <w:rsid w:val="003B0A45"/>
    <w:rsid w:val="003B0BBC"/>
    <w:rsid w:val="003B39A7"/>
    <w:rsid w:val="003B7544"/>
    <w:rsid w:val="003C0301"/>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D66E0"/>
    <w:rsid w:val="003E0830"/>
    <w:rsid w:val="003E1212"/>
    <w:rsid w:val="003E202B"/>
    <w:rsid w:val="003E3B22"/>
    <w:rsid w:val="003E3E05"/>
    <w:rsid w:val="003E58A6"/>
    <w:rsid w:val="003E6258"/>
    <w:rsid w:val="003E65A2"/>
    <w:rsid w:val="003E6CC8"/>
    <w:rsid w:val="003E7DD4"/>
    <w:rsid w:val="003F6500"/>
    <w:rsid w:val="003F6FD9"/>
    <w:rsid w:val="004041BA"/>
    <w:rsid w:val="004059E1"/>
    <w:rsid w:val="00411604"/>
    <w:rsid w:val="00412A9A"/>
    <w:rsid w:val="00412D34"/>
    <w:rsid w:val="004219CF"/>
    <w:rsid w:val="00421F09"/>
    <w:rsid w:val="00422CE8"/>
    <w:rsid w:val="004241C1"/>
    <w:rsid w:val="00424D50"/>
    <w:rsid w:val="00426B86"/>
    <w:rsid w:val="0043009B"/>
    <w:rsid w:val="004303CF"/>
    <w:rsid w:val="00430965"/>
    <w:rsid w:val="00432B1F"/>
    <w:rsid w:val="00433413"/>
    <w:rsid w:val="00436B6E"/>
    <w:rsid w:val="00436FD4"/>
    <w:rsid w:val="0043791E"/>
    <w:rsid w:val="00437A49"/>
    <w:rsid w:val="00447D40"/>
    <w:rsid w:val="00447E3E"/>
    <w:rsid w:val="00450CAB"/>
    <w:rsid w:val="00451610"/>
    <w:rsid w:val="00451830"/>
    <w:rsid w:val="00451FBD"/>
    <w:rsid w:val="00452338"/>
    <w:rsid w:val="00453D53"/>
    <w:rsid w:val="00460A14"/>
    <w:rsid w:val="00462110"/>
    <w:rsid w:val="004633EB"/>
    <w:rsid w:val="0046626F"/>
    <w:rsid w:val="00467593"/>
    <w:rsid w:val="00471646"/>
    <w:rsid w:val="00471AEA"/>
    <w:rsid w:val="00471E86"/>
    <w:rsid w:val="004722C9"/>
    <w:rsid w:val="00473B42"/>
    <w:rsid w:val="00473C0B"/>
    <w:rsid w:val="00474A83"/>
    <w:rsid w:val="0047555C"/>
    <w:rsid w:val="00475C4C"/>
    <w:rsid w:val="00476B69"/>
    <w:rsid w:val="00482934"/>
    <w:rsid w:val="00482FCA"/>
    <w:rsid w:val="004837FF"/>
    <w:rsid w:val="004845F2"/>
    <w:rsid w:val="004863F8"/>
    <w:rsid w:val="00490213"/>
    <w:rsid w:val="00492785"/>
    <w:rsid w:val="00493FF4"/>
    <w:rsid w:val="00496ACB"/>
    <w:rsid w:val="00497AF9"/>
    <w:rsid w:val="00497C38"/>
    <w:rsid w:val="004A032E"/>
    <w:rsid w:val="004A064F"/>
    <w:rsid w:val="004A29AF"/>
    <w:rsid w:val="004A5826"/>
    <w:rsid w:val="004A63D3"/>
    <w:rsid w:val="004A6944"/>
    <w:rsid w:val="004A7017"/>
    <w:rsid w:val="004B07C4"/>
    <w:rsid w:val="004B0FA7"/>
    <w:rsid w:val="004B2BF8"/>
    <w:rsid w:val="004B2C86"/>
    <w:rsid w:val="004C0107"/>
    <w:rsid w:val="004C21F9"/>
    <w:rsid w:val="004C2E0C"/>
    <w:rsid w:val="004C3895"/>
    <w:rsid w:val="004C4084"/>
    <w:rsid w:val="004C51D0"/>
    <w:rsid w:val="004C59D6"/>
    <w:rsid w:val="004D0944"/>
    <w:rsid w:val="004D0BFC"/>
    <w:rsid w:val="004D35FD"/>
    <w:rsid w:val="004D6A5C"/>
    <w:rsid w:val="004D6EB8"/>
    <w:rsid w:val="004E0916"/>
    <w:rsid w:val="004E2F90"/>
    <w:rsid w:val="004E30D9"/>
    <w:rsid w:val="004E3DA1"/>
    <w:rsid w:val="004F076D"/>
    <w:rsid w:val="004F1F57"/>
    <w:rsid w:val="004F20BF"/>
    <w:rsid w:val="004F3C66"/>
    <w:rsid w:val="004F4421"/>
    <w:rsid w:val="004F51B5"/>
    <w:rsid w:val="004F5EA1"/>
    <w:rsid w:val="004F5ED3"/>
    <w:rsid w:val="004F7F58"/>
    <w:rsid w:val="00500202"/>
    <w:rsid w:val="005026FA"/>
    <w:rsid w:val="00504DA5"/>
    <w:rsid w:val="005064D9"/>
    <w:rsid w:val="00506E81"/>
    <w:rsid w:val="00507605"/>
    <w:rsid w:val="00507EEE"/>
    <w:rsid w:val="0051113A"/>
    <w:rsid w:val="005115E6"/>
    <w:rsid w:val="00511A83"/>
    <w:rsid w:val="00514999"/>
    <w:rsid w:val="0052041C"/>
    <w:rsid w:val="00521E1D"/>
    <w:rsid w:val="0052482C"/>
    <w:rsid w:val="0052628B"/>
    <w:rsid w:val="00527C0E"/>
    <w:rsid w:val="00530F4C"/>
    <w:rsid w:val="00533915"/>
    <w:rsid w:val="005400CF"/>
    <w:rsid w:val="00541B81"/>
    <w:rsid w:val="00541CA8"/>
    <w:rsid w:val="00543C7D"/>
    <w:rsid w:val="0054522F"/>
    <w:rsid w:val="00546B13"/>
    <w:rsid w:val="00546BD1"/>
    <w:rsid w:val="00551874"/>
    <w:rsid w:val="005524D2"/>
    <w:rsid w:val="005534DD"/>
    <w:rsid w:val="00556D5A"/>
    <w:rsid w:val="00560829"/>
    <w:rsid w:val="0056344C"/>
    <w:rsid w:val="00563B8A"/>
    <w:rsid w:val="005701A1"/>
    <w:rsid w:val="00573371"/>
    <w:rsid w:val="005747C8"/>
    <w:rsid w:val="00575472"/>
    <w:rsid w:val="0057564F"/>
    <w:rsid w:val="00575F1E"/>
    <w:rsid w:val="00581852"/>
    <w:rsid w:val="00581879"/>
    <w:rsid w:val="0058225D"/>
    <w:rsid w:val="00582EE9"/>
    <w:rsid w:val="005832E2"/>
    <w:rsid w:val="00587F12"/>
    <w:rsid w:val="00592875"/>
    <w:rsid w:val="005933D5"/>
    <w:rsid w:val="00593A98"/>
    <w:rsid w:val="00597DDA"/>
    <w:rsid w:val="005A097A"/>
    <w:rsid w:val="005A24DD"/>
    <w:rsid w:val="005A53DF"/>
    <w:rsid w:val="005A5578"/>
    <w:rsid w:val="005A6016"/>
    <w:rsid w:val="005A6566"/>
    <w:rsid w:val="005A75D6"/>
    <w:rsid w:val="005A7F71"/>
    <w:rsid w:val="005B0CBA"/>
    <w:rsid w:val="005B1AF0"/>
    <w:rsid w:val="005B4DFE"/>
    <w:rsid w:val="005B5984"/>
    <w:rsid w:val="005B76F7"/>
    <w:rsid w:val="005C04FC"/>
    <w:rsid w:val="005C2177"/>
    <w:rsid w:val="005C2ED5"/>
    <w:rsid w:val="005C33FC"/>
    <w:rsid w:val="005C3921"/>
    <w:rsid w:val="005C3B7F"/>
    <w:rsid w:val="005C4C2B"/>
    <w:rsid w:val="005C5B54"/>
    <w:rsid w:val="005C7DF7"/>
    <w:rsid w:val="005D0184"/>
    <w:rsid w:val="005D15F8"/>
    <w:rsid w:val="005D175C"/>
    <w:rsid w:val="005D7174"/>
    <w:rsid w:val="005E0DC5"/>
    <w:rsid w:val="005E26F0"/>
    <w:rsid w:val="005E33A4"/>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27006"/>
    <w:rsid w:val="00632542"/>
    <w:rsid w:val="00634833"/>
    <w:rsid w:val="006358AB"/>
    <w:rsid w:val="00635DD4"/>
    <w:rsid w:val="00637714"/>
    <w:rsid w:val="00643CC4"/>
    <w:rsid w:val="006465B7"/>
    <w:rsid w:val="006501E2"/>
    <w:rsid w:val="0065259E"/>
    <w:rsid w:val="00653276"/>
    <w:rsid w:val="006558D9"/>
    <w:rsid w:val="00656BDE"/>
    <w:rsid w:val="006571AE"/>
    <w:rsid w:val="0065759F"/>
    <w:rsid w:val="00660702"/>
    <w:rsid w:val="00662BEA"/>
    <w:rsid w:val="00664E49"/>
    <w:rsid w:val="00667394"/>
    <w:rsid w:val="00667B76"/>
    <w:rsid w:val="0067326A"/>
    <w:rsid w:val="00673746"/>
    <w:rsid w:val="0067465E"/>
    <w:rsid w:val="00676F4E"/>
    <w:rsid w:val="00680202"/>
    <w:rsid w:val="0068041B"/>
    <w:rsid w:val="00682654"/>
    <w:rsid w:val="0068314E"/>
    <w:rsid w:val="00684A70"/>
    <w:rsid w:val="00692C84"/>
    <w:rsid w:val="00693475"/>
    <w:rsid w:val="006934E4"/>
    <w:rsid w:val="0069419B"/>
    <w:rsid w:val="00694B46"/>
    <w:rsid w:val="006A378B"/>
    <w:rsid w:val="006A5D07"/>
    <w:rsid w:val="006A6864"/>
    <w:rsid w:val="006A737F"/>
    <w:rsid w:val="006B0297"/>
    <w:rsid w:val="006B5CB1"/>
    <w:rsid w:val="006B62D7"/>
    <w:rsid w:val="006B6C2F"/>
    <w:rsid w:val="006B77F2"/>
    <w:rsid w:val="006C1CC9"/>
    <w:rsid w:val="006C22CE"/>
    <w:rsid w:val="006C37D5"/>
    <w:rsid w:val="006C599F"/>
    <w:rsid w:val="006D03A9"/>
    <w:rsid w:val="006D0498"/>
    <w:rsid w:val="006D0A58"/>
    <w:rsid w:val="006D47B4"/>
    <w:rsid w:val="006D7DC2"/>
    <w:rsid w:val="006E2128"/>
    <w:rsid w:val="006E2A2A"/>
    <w:rsid w:val="006E589E"/>
    <w:rsid w:val="006F0B39"/>
    <w:rsid w:val="006F11EC"/>
    <w:rsid w:val="006F18F2"/>
    <w:rsid w:val="006F1ED1"/>
    <w:rsid w:val="006F6DFB"/>
    <w:rsid w:val="00700110"/>
    <w:rsid w:val="0070094C"/>
    <w:rsid w:val="00702CA4"/>
    <w:rsid w:val="007032D7"/>
    <w:rsid w:val="007059B7"/>
    <w:rsid w:val="00706A76"/>
    <w:rsid w:val="00707894"/>
    <w:rsid w:val="00707CF9"/>
    <w:rsid w:val="00707E21"/>
    <w:rsid w:val="00712F54"/>
    <w:rsid w:val="00716309"/>
    <w:rsid w:val="00720B8B"/>
    <w:rsid w:val="00721531"/>
    <w:rsid w:val="00722527"/>
    <w:rsid w:val="007233C2"/>
    <w:rsid w:val="00723460"/>
    <w:rsid w:val="00730914"/>
    <w:rsid w:val="007311D2"/>
    <w:rsid w:val="00734491"/>
    <w:rsid w:val="00734A8B"/>
    <w:rsid w:val="00734E9B"/>
    <w:rsid w:val="007356C9"/>
    <w:rsid w:val="00735E65"/>
    <w:rsid w:val="00740AF4"/>
    <w:rsid w:val="00740B88"/>
    <w:rsid w:val="00742799"/>
    <w:rsid w:val="007458CB"/>
    <w:rsid w:val="00745E20"/>
    <w:rsid w:val="00747E11"/>
    <w:rsid w:val="00754693"/>
    <w:rsid w:val="00754E6A"/>
    <w:rsid w:val="00755097"/>
    <w:rsid w:val="007570C6"/>
    <w:rsid w:val="00760631"/>
    <w:rsid w:val="00764557"/>
    <w:rsid w:val="00765CE7"/>
    <w:rsid w:val="00766311"/>
    <w:rsid w:val="00767AB5"/>
    <w:rsid w:val="00770D41"/>
    <w:rsid w:val="0077249E"/>
    <w:rsid w:val="007759D2"/>
    <w:rsid w:val="00777185"/>
    <w:rsid w:val="00781C37"/>
    <w:rsid w:val="00786E38"/>
    <w:rsid w:val="00787C6D"/>
    <w:rsid w:val="00791A2C"/>
    <w:rsid w:val="00792414"/>
    <w:rsid w:val="00794940"/>
    <w:rsid w:val="007A3894"/>
    <w:rsid w:val="007A465F"/>
    <w:rsid w:val="007A72C7"/>
    <w:rsid w:val="007B0E31"/>
    <w:rsid w:val="007B2BE9"/>
    <w:rsid w:val="007B5D76"/>
    <w:rsid w:val="007B68BC"/>
    <w:rsid w:val="007B7760"/>
    <w:rsid w:val="007C096E"/>
    <w:rsid w:val="007C0E14"/>
    <w:rsid w:val="007C1854"/>
    <w:rsid w:val="007C1B00"/>
    <w:rsid w:val="007C226A"/>
    <w:rsid w:val="007C49E9"/>
    <w:rsid w:val="007D146C"/>
    <w:rsid w:val="007D29CB"/>
    <w:rsid w:val="007D350F"/>
    <w:rsid w:val="007D3773"/>
    <w:rsid w:val="007D53FE"/>
    <w:rsid w:val="007E0949"/>
    <w:rsid w:val="007E0CD9"/>
    <w:rsid w:val="007E27E4"/>
    <w:rsid w:val="007E317C"/>
    <w:rsid w:val="007E3E7C"/>
    <w:rsid w:val="007E487D"/>
    <w:rsid w:val="007E670F"/>
    <w:rsid w:val="007F01E9"/>
    <w:rsid w:val="007F19F1"/>
    <w:rsid w:val="007F1BB3"/>
    <w:rsid w:val="007F45A3"/>
    <w:rsid w:val="007F4813"/>
    <w:rsid w:val="007F4BE2"/>
    <w:rsid w:val="007F4EC6"/>
    <w:rsid w:val="007F50E7"/>
    <w:rsid w:val="008021C5"/>
    <w:rsid w:val="008023C0"/>
    <w:rsid w:val="00803E74"/>
    <w:rsid w:val="00804030"/>
    <w:rsid w:val="00810715"/>
    <w:rsid w:val="00810C50"/>
    <w:rsid w:val="00811505"/>
    <w:rsid w:val="00812F43"/>
    <w:rsid w:val="00815DE1"/>
    <w:rsid w:val="00816063"/>
    <w:rsid w:val="00816583"/>
    <w:rsid w:val="00817E22"/>
    <w:rsid w:val="008206A4"/>
    <w:rsid w:val="0082259C"/>
    <w:rsid w:val="00824FA8"/>
    <w:rsid w:val="00825873"/>
    <w:rsid w:val="00830170"/>
    <w:rsid w:val="008304A9"/>
    <w:rsid w:val="00830813"/>
    <w:rsid w:val="00835525"/>
    <w:rsid w:val="00837C2D"/>
    <w:rsid w:val="00837FDB"/>
    <w:rsid w:val="00844F19"/>
    <w:rsid w:val="008457CE"/>
    <w:rsid w:val="0084681B"/>
    <w:rsid w:val="0084724C"/>
    <w:rsid w:val="0084784C"/>
    <w:rsid w:val="0085006F"/>
    <w:rsid w:val="008500F6"/>
    <w:rsid w:val="00850133"/>
    <w:rsid w:val="00850EFE"/>
    <w:rsid w:val="00851877"/>
    <w:rsid w:val="0085203D"/>
    <w:rsid w:val="00853CB8"/>
    <w:rsid w:val="00855726"/>
    <w:rsid w:val="0085762E"/>
    <w:rsid w:val="008603D6"/>
    <w:rsid w:val="0086155B"/>
    <w:rsid w:val="008629B9"/>
    <w:rsid w:val="00864F09"/>
    <w:rsid w:val="008661CF"/>
    <w:rsid w:val="00866877"/>
    <w:rsid w:val="00866928"/>
    <w:rsid w:val="0086755E"/>
    <w:rsid w:val="00873057"/>
    <w:rsid w:val="008736DF"/>
    <w:rsid w:val="00874241"/>
    <w:rsid w:val="00874E03"/>
    <w:rsid w:val="00876F7E"/>
    <w:rsid w:val="00876FE8"/>
    <w:rsid w:val="00881121"/>
    <w:rsid w:val="0088264D"/>
    <w:rsid w:val="00882A18"/>
    <w:rsid w:val="00883874"/>
    <w:rsid w:val="00883F2A"/>
    <w:rsid w:val="00884433"/>
    <w:rsid w:val="00890159"/>
    <w:rsid w:val="008906E6"/>
    <w:rsid w:val="008919E2"/>
    <w:rsid w:val="00891C0B"/>
    <w:rsid w:val="00896FFF"/>
    <w:rsid w:val="008A1767"/>
    <w:rsid w:val="008A17E2"/>
    <w:rsid w:val="008A2159"/>
    <w:rsid w:val="008A3BA9"/>
    <w:rsid w:val="008A49EC"/>
    <w:rsid w:val="008A55E4"/>
    <w:rsid w:val="008A7FBF"/>
    <w:rsid w:val="008B4315"/>
    <w:rsid w:val="008B5550"/>
    <w:rsid w:val="008B67F0"/>
    <w:rsid w:val="008B70D4"/>
    <w:rsid w:val="008B71BC"/>
    <w:rsid w:val="008C14BB"/>
    <w:rsid w:val="008C19AC"/>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0332C"/>
    <w:rsid w:val="0091397D"/>
    <w:rsid w:val="0091449C"/>
    <w:rsid w:val="00914F90"/>
    <w:rsid w:val="009157D1"/>
    <w:rsid w:val="00917C36"/>
    <w:rsid w:val="00921A49"/>
    <w:rsid w:val="00925EA5"/>
    <w:rsid w:val="0092679C"/>
    <w:rsid w:val="0092798E"/>
    <w:rsid w:val="00930C07"/>
    <w:rsid w:val="00930E49"/>
    <w:rsid w:val="009349CA"/>
    <w:rsid w:val="00934D2F"/>
    <w:rsid w:val="00936529"/>
    <w:rsid w:val="009415BD"/>
    <w:rsid w:val="009422F2"/>
    <w:rsid w:val="0094265D"/>
    <w:rsid w:val="0094389E"/>
    <w:rsid w:val="00944367"/>
    <w:rsid w:val="00944936"/>
    <w:rsid w:val="009478CD"/>
    <w:rsid w:val="009502C4"/>
    <w:rsid w:val="009512A0"/>
    <w:rsid w:val="00953BD5"/>
    <w:rsid w:val="009549E2"/>
    <w:rsid w:val="00956EF6"/>
    <w:rsid w:val="009606C1"/>
    <w:rsid w:val="00961179"/>
    <w:rsid w:val="0096173B"/>
    <w:rsid w:val="00962C91"/>
    <w:rsid w:val="00963F62"/>
    <w:rsid w:val="009649F0"/>
    <w:rsid w:val="00971AFD"/>
    <w:rsid w:val="00972520"/>
    <w:rsid w:val="009736B4"/>
    <w:rsid w:val="00975C21"/>
    <w:rsid w:val="00976315"/>
    <w:rsid w:val="0097650F"/>
    <w:rsid w:val="0098153B"/>
    <w:rsid w:val="0098628D"/>
    <w:rsid w:val="00987B71"/>
    <w:rsid w:val="00990DBA"/>
    <w:rsid w:val="00992D3F"/>
    <w:rsid w:val="00993553"/>
    <w:rsid w:val="00993E5E"/>
    <w:rsid w:val="009A083D"/>
    <w:rsid w:val="009A248D"/>
    <w:rsid w:val="009A4932"/>
    <w:rsid w:val="009A4AD0"/>
    <w:rsid w:val="009A57F1"/>
    <w:rsid w:val="009A5999"/>
    <w:rsid w:val="009A60BB"/>
    <w:rsid w:val="009A7900"/>
    <w:rsid w:val="009B3995"/>
    <w:rsid w:val="009B5227"/>
    <w:rsid w:val="009B557E"/>
    <w:rsid w:val="009B7CC7"/>
    <w:rsid w:val="009C131C"/>
    <w:rsid w:val="009C1CAA"/>
    <w:rsid w:val="009C342F"/>
    <w:rsid w:val="009C367B"/>
    <w:rsid w:val="009C44EA"/>
    <w:rsid w:val="009C512C"/>
    <w:rsid w:val="009C5907"/>
    <w:rsid w:val="009C5B81"/>
    <w:rsid w:val="009D19C9"/>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101D"/>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63423"/>
    <w:rsid w:val="00A65ADA"/>
    <w:rsid w:val="00A725F8"/>
    <w:rsid w:val="00A7341F"/>
    <w:rsid w:val="00A75E62"/>
    <w:rsid w:val="00A772BB"/>
    <w:rsid w:val="00A80017"/>
    <w:rsid w:val="00A81326"/>
    <w:rsid w:val="00A81A9A"/>
    <w:rsid w:val="00A81C8E"/>
    <w:rsid w:val="00A8570C"/>
    <w:rsid w:val="00A86194"/>
    <w:rsid w:val="00A87C3F"/>
    <w:rsid w:val="00A87D78"/>
    <w:rsid w:val="00A90CF4"/>
    <w:rsid w:val="00A917F5"/>
    <w:rsid w:val="00A91C89"/>
    <w:rsid w:val="00A9220E"/>
    <w:rsid w:val="00A92705"/>
    <w:rsid w:val="00A94A5E"/>
    <w:rsid w:val="00A94DE9"/>
    <w:rsid w:val="00A95D15"/>
    <w:rsid w:val="00A976AA"/>
    <w:rsid w:val="00AA15CA"/>
    <w:rsid w:val="00AA18AD"/>
    <w:rsid w:val="00AB09BC"/>
    <w:rsid w:val="00AB1FCF"/>
    <w:rsid w:val="00AB4AF6"/>
    <w:rsid w:val="00AB7126"/>
    <w:rsid w:val="00AC07B6"/>
    <w:rsid w:val="00AC27B2"/>
    <w:rsid w:val="00AC3A31"/>
    <w:rsid w:val="00AC3E25"/>
    <w:rsid w:val="00AC647B"/>
    <w:rsid w:val="00AC6A1D"/>
    <w:rsid w:val="00AC7676"/>
    <w:rsid w:val="00AD0024"/>
    <w:rsid w:val="00AD0284"/>
    <w:rsid w:val="00AD418C"/>
    <w:rsid w:val="00AD4DFF"/>
    <w:rsid w:val="00AD5DB6"/>
    <w:rsid w:val="00AD6441"/>
    <w:rsid w:val="00AE2E46"/>
    <w:rsid w:val="00AE37D1"/>
    <w:rsid w:val="00AE76F6"/>
    <w:rsid w:val="00AF1BA5"/>
    <w:rsid w:val="00AF48A3"/>
    <w:rsid w:val="00AF4DBD"/>
    <w:rsid w:val="00AF6978"/>
    <w:rsid w:val="00AF72CB"/>
    <w:rsid w:val="00AF77D1"/>
    <w:rsid w:val="00B052DC"/>
    <w:rsid w:val="00B0575F"/>
    <w:rsid w:val="00B060F6"/>
    <w:rsid w:val="00B10D9B"/>
    <w:rsid w:val="00B1125B"/>
    <w:rsid w:val="00B1431F"/>
    <w:rsid w:val="00B14D07"/>
    <w:rsid w:val="00B2048F"/>
    <w:rsid w:val="00B20D68"/>
    <w:rsid w:val="00B212FE"/>
    <w:rsid w:val="00B2200B"/>
    <w:rsid w:val="00B221F6"/>
    <w:rsid w:val="00B228BC"/>
    <w:rsid w:val="00B23544"/>
    <w:rsid w:val="00B23785"/>
    <w:rsid w:val="00B26135"/>
    <w:rsid w:val="00B26DF7"/>
    <w:rsid w:val="00B27D5F"/>
    <w:rsid w:val="00B316CE"/>
    <w:rsid w:val="00B33466"/>
    <w:rsid w:val="00B33DE9"/>
    <w:rsid w:val="00B343D3"/>
    <w:rsid w:val="00B3467E"/>
    <w:rsid w:val="00B358C6"/>
    <w:rsid w:val="00B36E78"/>
    <w:rsid w:val="00B43940"/>
    <w:rsid w:val="00B43959"/>
    <w:rsid w:val="00B44256"/>
    <w:rsid w:val="00B44811"/>
    <w:rsid w:val="00B44BCF"/>
    <w:rsid w:val="00B45772"/>
    <w:rsid w:val="00B45DCC"/>
    <w:rsid w:val="00B461B7"/>
    <w:rsid w:val="00B50A22"/>
    <w:rsid w:val="00B518B5"/>
    <w:rsid w:val="00B51A0B"/>
    <w:rsid w:val="00B52BE3"/>
    <w:rsid w:val="00B60C87"/>
    <w:rsid w:val="00B63435"/>
    <w:rsid w:val="00B64271"/>
    <w:rsid w:val="00B64AA5"/>
    <w:rsid w:val="00B67364"/>
    <w:rsid w:val="00B674D3"/>
    <w:rsid w:val="00B6763E"/>
    <w:rsid w:val="00B676F8"/>
    <w:rsid w:val="00B67919"/>
    <w:rsid w:val="00B71870"/>
    <w:rsid w:val="00B71B61"/>
    <w:rsid w:val="00B738C5"/>
    <w:rsid w:val="00B73911"/>
    <w:rsid w:val="00B75E9B"/>
    <w:rsid w:val="00B769A9"/>
    <w:rsid w:val="00B77225"/>
    <w:rsid w:val="00B77835"/>
    <w:rsid w:val="00B80A4C"/>
    <w:rsid w:val="00B80B9D"/>
    <w:rsid w:val="00B823FA"/>
    <w:rsid w:val="00B82569"/>
    <w:rsid w:val="00B82831"/>
    <w:rsid w:val="00B834A1"/>
    <w:rsid w:val="00B835D7"/>
    <w:rsid w:val="00B839AD"/>
    <w:rsid w:val="00B83C4A"/>
    <w:rsid w:val="00B83C5B"/>
    <w:rsid w:val="00B8463E"/>
    <w:rsid w:val="00B84D3F"/>
    <w:rsid w:val="00B84F6F"/>
    <w:rsid w:val="00B925B8"/>
    <w:rsid w:val="00B932EC"/>
    <w:rsid w:val="00B96C6F"/>
    <w:rsid w:val="00B970C2"/>
    <w:rsid w:val="00BA02B5"/>
    <w:rsid w:val="00BA1280"/>
    <w:rsid w:val="00BA1868"/>
    <w:rsid w:val="00BA2C88"/>
    <w:rsid w:val="00BA2FB3"/>
    <w:rsid w:val="00BA5F99"/>
    <w:rsid w:val="00BA79BE"/>
    <w:rsid w:val="00BB05CE"/>
    <w:rsid w:val="00BB08F9"/>
    <w:rsid w:val="00BB142D"/>
    <w:rsid w:val="00BB31D6"/>
    <w:rsid w:val="00BB4101"/>
    <w:rsid w:val="00BB444F"/>
    <w:rsid w:val="00BB5B60"/>
    <w:rsid w:val="00BB6928"/>
    <w:rsid w:val="00BC1AAD"/>
    <w:rsid w:val="00BC1BE2"/>
    <w:rsid w:val="00BC1CA8"/>
    <w:rsid w:val="00BD08A8"/>
    <w:rsid w:val="00BD09F8"/>
    <w:rsid w:val="00BD1E49"/>
    <w:rsid w:val="00BD2185"/>
    <w:rsid w:val="00BD24E1"/>
    <w:rsid w:val="00BD4B0A"/>
    <w:rsid w:val="00BD674C"/>
    <w:rsid w:val="00BD6957"/>
    <w:rsid w:val="00BE5387"/>
    <w:rsid w:val="00BE54DD"/>
    <w:rsid w:val="00BE5FA7"/>
    <w:rsid w:val="00BE7B0E"/>
    <w:rsid w:val="00BF18AB"/>
    <w:rsid w:val="00BF1DE8"/>
    <w:rsid w:val="00BF24D9"/>
    <w:rsid w:val="00BF671D"/>
    <w:rsid w:val="00BF68B3"/>
    <w:rsid w:val="00BF68F2"/>
    <w:rsid w:val="00C00670"/>
    <w:rsid w:val="00C0067D"/>
    <w:rsid w:val="00C0385C"/>
    <w:rsid w:val="00C10EE4"/>
    <w:rsid w:val="00C156E5"/>
    <w:rsid w:val="00C15C01"/>
    <w:rsid w:val="00C16C79"/>
    <w:rsid w:val="00C1743A"/>
    <w:rsid w:val="00C20615"/>
    <w:rsid w:val="00C20760"/>
    <w:rsid w:val="00C234C8"/>
    <w:rsid w:val="00C23D87"/>
    <w:rsid w:val="00C27CEF"/>
    <w:rsid w:val="00C301F9"/>
    <w:rsid w:val="00C31BCD"/>
    <w:rsid w:val="00C3490B"/>
    <w:rsid w:val="00C369B8"/>
    <w:rsid w:val="00C36FC7"/>
    <w:rsid w:val="00C377C4"/>
    <w:rsid w:val="00C41BEC"/>
    <w:rsid w:val="00C41F2D"/>
    <w:rsid w:val="00C421C6"/>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2F32"/>
    <w:rsid w:val="00C751D9"/>
    <w:rsid w:val="00C75947"/>
    <w:rsid w:val="00C759AF"/>
    <w:rsid w:val="00C76091"/>
    <w:rsid w:val="00C823D4"/>
    <w:rsid w:val="00C8249C"/>
    <w:rsid w:val="00C83081"/>
    <w:rsid w:val="00C83D21"/>
    <w:rsid w:val="00C85935"/>
    <w:rsid w:val="00C86E5D"/>
    <w:rsid w:val="00C87DE6"/>
    <w:rsid w:val="00C90A65"/>
    <w:rsid w:val="00C91E0E"/>
    <w:rsid w:val="00C92108"/>
    <w:rsid w:val="00C924D4"/>
    <w:rsid w:val="00C941FD"/>
    <w:rsid w:val="00C94FA1"/>
    <w:rsid w:val="00C955F8"/>
    <w:rsid w:val="00C9672E"/>
    <w:rsid w:val="00CA05E9"/>
    <w:rsid w:val="00CA45E5"/>
    <w:rsid w:val="00CA5167"/>
    <w:rsid w:val="00CA57B3"/>
    <w:rsid w:val="00CA5DFE"/>
    <w:rsid w:val="00CB0856"/>
    <w:rsid w:val="00CB195C"/>
    <w:rsid w:val="00CB1B80"/>
    <w:rsid w:val="00CB4BF7"/>
    <w:rsid w:val="00CB6AFE"/>
    <w:rsid w:val="00CB762F"/>
    <w:rsid w:val="00CB763F"/>
    <w:rsid w:val="00CC06CB"/>
    <w:rsid w:val="00CC0A6B"/>
    <w:rsid w:val="00CC0A9C"/>
    <w:rsid w:val="00CC57F2"/>
    <w:rsid w:val="00CC5984"/>
    <w:rsid w:val="00CC5CA2"/>
    <w:rsid w:val="00CC6B14"/>
    <w:rsid w:val="00CD1828"/>
    <w:rsid w:val="00CD26C9"/>
    <w:rsid w:val="00CD43A3"/>
    <w:rsid w:val="00CD451C"/>
    <w:rsid w:val="00CD5554"/>
    <w:rsid w:val="00CD6C40"/>
    <w:rsid w:val="00CD7074"/>
    <w:rsid w:val="00CE066C"/>
    <w:rsid w:val="00CE33C2"/>
    <w:rsid w:val="00CE76AF"/>
    <w:rsid w:val="00CF0A07"/>
    <w:rsid w:val="00CF5548"/>
    <w:rsid w:val="00D01AFF"/>
    <w:rsid w:val="00D05281"/>
    <w:rsid w:val="00D05E59"/>
    <w:rsid w:val="00D06296"/>
    <w:rsid w:val="00D066A1"/>
    <w:rsid w:val="00D06F87"/>
    <w:rsid w:val="00D1064D"/>
    <w:rsid w:val="00D10714"/>
    <w:rsid w:val="00D11B99"/>
    <w:rsid w:val="00D11F2C"/>
    <w:rsid w:val="00D1658F"/>
    <w:rsid w:val="00D27EC6"/>
    <w:rsid w:val="00D27F8D"/>
    <w:rsid w:val="00D3244B"/>
    <w:rsid w:val="00D34769"/>
    <w:rsid w:val="00D41C0E"/>
    <w:rsid w:val="00D45149"/>
    <w:rsid w:val="00D476BE"/>
    <w:rsid w:val="00D4783E"/>
    <w:rsid w:val="00D47CBD"/>
    <w:rsid w:val="00D511EB"/>
    <w:rsid w:val="00D5327E"/>
    <w:rsid w:val="00D5352C"/>
    <w:rsid w:val="00D539BA"/>
    <w:rsid w:val="00D6118D"/>
    <w:rsid w:val="00D612DE"/>
    <w:rsid w:val="00D64B86"/>
    <w:rsid w:val="00D65155"/>
    <w:rsid w:val="00D659F1"/>
    <w:rsid w:val="00D67EF9"/>
    <w:rsid w:val="00D71164"/>
    <w:rsid w:val="00D7225C"/>
    <w:rsid w:val="00D73EEF"/>
    <w:rsid w:val="00D772A8"/>
    <w:rsid w:val="00D8157B"/>
    <w:rsid w:val="00D8655B"/>
    <w:rsid w:val="00D868BB"/>
    <w:rsid w:val="00D868BD"/>
    <w:rsid w:val="00D86C17"/>
    <w:rsid w:val="00D921A7"/>
    <w:rsid w:val="00D9268F"/>
    <w:rsid w:val="00D9277D"/>
    <w:rsid w:val="00D9513D"/>
    <w:rsid w:val="00D951E6"/>
    <w:rsid w:val="00DA03CD"/>
    <w:rsid w:val="00DA2C7C"/>
    <w:rsid w:val="00DA3EB5"/>
    <w:rsid w:val="00DA40C9"/>
    <w:rsid w:val="00DA57EC"/>
    <w:rsid w:val="00DB01D0"/>
    <w:rsid w:val="00DB7B1A"/>
    <w:rsid w:val="00DC3481"/>
    <w:rsid w:val="00DC48D6"/>
    <w:rsid w:val="00DC5632"/>
    <w:rsid w:val="00DC6A80"/>
    <w:rsid w:val="00DD0E0A"/>
    <w:rsid w:val="00DD20DD"/>
    <w:rsid w:val="00DD215F"/>
    <w:rsid w:val="00DD75D3"/>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5B2C"/>
    <w:rsid w:val="00E07F2E"/>
    <w:rsid w:val="00E110D0"/>
    <w:rsid w:val="00E1503C"/>
    <w:rsid w:val="00E22387"/>
    <w:rsid w:val="00E230D9"/>
    <w:rsid w:val="00E23124"/>
    <w:rsid w:val="00E23B26"/>
    <w:rsid w:val="00E24AC9"/>
    <w:rsid w:val="00E25514"/>
    <w:rsid w:val="00E31266"/>
    <w:rsid w:val="00E321EB"/>
    <w:rsid w:val="00E3239A"/>
    <w:rsid w:val="00E40623"/>
    <w:rsid w:val="00E40CFA"/>
    <w:rsid w:val="00E41A68"/>
    <w:rsid w:val="00E41F6A"/>
    <w:rsid w:val="00E425BE"/>
    <w:rsid w:val="00E4350D"/>
    <w:rsid w:val="00E43729"/>
    <w:rsid w:val="00E4497A"/>
    <w:rsid w:val="00E449A3"/>
    <w:rsid w:val="00E45DAF"/>
    <w:rsid w:val="00E51352"/>
    <w:rsid w:val="00E52179"/>
    <w:rsid w:val="00E52CB4"/>
    <w:rsid w:val="00E53C77"/>
    <w:rsid w:val="00E55B12"/>
    <w:rsid w:val="00E55B30"/>
    <w:rsid w:val="00E56C39"/>
    <w:rsid w:val="00E56C8C"/>
    <w:rsid w:val="00E56E81"/>
    <w:rsid w:val="00E578C7"/>
    <w:rsid w:val="00E60801"/>
    <w:rsid w:val="00E64BAA"/>
    <w:rsid w:val="00E6632A"/>
    <w:rsid w:val="00E6695A"/>
    <w:rsid w:val="00E67B60"/>
    <w:rsid w:val="00E72A8D"/>
    <w:rsid w:val="00E75375"/>
    <w:rsid w:val="00E81D4E"/>
    <w:rsid w:val="00E86AD5"/>
    <w:rsid w:val="00E91231"/>
    <w:rsid w:val="00E919C1"/>
    <w:rsid w:val="00E9252E"/>
    <w:rsid w:val="00E9326C"/>
    <w:rsid w:val="00E95301"/>
    <w:rsid w:val="00E962A6"/>
    <w:rsid w:val="00E976B6"/>
    <w:rsid w:val="00EA01D1"/>
    <w:rsid w:val="00EA2329"/>
    <w:rsid w:val="00EA3AA6"/>
    <w:rsid w:val="00EA4765"/>
    <w:rsid w:val="00EA4789"/>
    <w:rsid w:val="00EA4D83"/>
    <w:rsid w:val="00EA6233"/>
    <w:rsid w:val="00EB07BC"/>
    <w:rsid w:val="00EB1862"/>
    <w:rsid w:val="00EB1AD6"/>
    <w:rsid w:val="00EB429A"/>
    <w:rsid w:val="00EB4CE8"/>
    <w:rsid w:val="00EB5D44"/>
    <w:rsid w:val="00EB63F1"/>
    <w:rsid w:val="00EB679D"/>
    <w:rsid w:val="00EC355D"/>
    <w:rsid w:val="00EC377F"/>
    <w:rsid w:val="00EC7892"/>
    <w:rsid w:val="00ED39A8"/>
    <w:rsid w:val="00ED6C94"/>
    <w:rsid w:val="00ED744A"/>
    <w:rsid w:val="00ED7CE6"/>
    <w:rsid w:val="00EE0680"/>
    <w:rsid w:val="00EE1A38"/>
    <w:rsid w:val="00EE202F"/>
    <w:rsid w:val="00EE2F1C"/>
    <w:rsid w:val="00EE3832"/>
    <w:rsid w:val="00EF062C"/>
    <w:rsid w:val="00EF1094"/>
    <w:rsid w:val="00EF134B"/>
    <w:rsid w:val="00EF5285"/>
    <w:rsid w:val="00F05239"/>
    <w:rsid w:val="00F062CD"/>
    <w:rsid w:val="00F0659C"/>
    <w:rsid w:val="00F079F7"/>
    <w:rsid w:val="00F11A75"/>
    <w:rsid w:val="00F136C2"/>
    <w:rsid w:val="00F1423C"/>
    <w:rsid w:val="00F146D7"/>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0E44"/>
    <w:rsid w:val="00F527F5"/>
    <w:rsid w:val="00F52A42"/>
    <w:rsid w:val="00F578BF"/>
    <w:rsid w:val="00F63650"/>
    <w:rsid w:val="00F641A4"/>
    <w:rsid w:val="00F64476"/>
    <w:rsid w:val="00F64E36"/>
    <w:rsid w:val="00F66628"/>
    <w:rsid w:val="00F70224"/>
    <w:rsid w:val="00F71449"/>
    <w:rsid w:val="00F71CBA"/>
    <w:rsid w:val="00F71E6C"/>
    <w:rsid w:val="00F73050"/>
    <w:rsid w:val="00F736C2"/>
    <w:rsid w:val="00F74CF3"/>
    <w:rsid w:val="00F76945"/>
    <w:rsid w:val="00F77110"/>
    <w:rsid w:val="00F81482"/>
    <w:rsid w:val="00F84DA6"/>
    <w:rsid w:val="00F85D96"/>
    <w:rsid w:val="00F862DC"/>
    <w:rsid w:val="00F8712E"/>
    <w:rsid w:val="00F9206B"/>
    <w:rsid w:val="00F9209E"/>
    <w:rsid w:val="00F92259"/>
    <w:rsid w:val="00F92E45"/>
    <w:rsid w:val="00F963A4"/>
    <w:rsid w:val="00F96662"/>
    <w:rsid w:val="00F96867"/>
    <w:rsid w:val="00F972B6"/>
    <w:rsid w:val="00FA0DD9"/>
    <w:rsid w:val="00FA0EA8"/>
    <w:rsid w:val="00FA17FE"/>
    <w:rsid w:val="00FA1A53"/>
    <w:rsid w:val="00FA22CB"/>
    <w:rsid w:val="00FA24DC"/>
    <w:rsid w:val="00FA27FC"/>
    <w:rsid w:val="00FA34CD"/>
    <w:rsid w:val="00FA3D46"/>
    <w:rsid w:val="00FA64CF"/>
    <w:rsid w:val="00FA7332"/>
    <w:rsid w:val="00FB06B6"/>
    <w:rsid w:val="00FB46CE"/>
    <w:rsid w:val="00FB74F8"/>
    <w:rsid w:val="00FC0A9D"/>
    <w:rsid w:val="00FC1139"/>
    <w:rsid w:val="00FC2900"/>
    <w:rsid w:val="00FC6B59"/>
    <w:rsid w:val="00FD2415"/>
    <w:rsid w:val="00FD3E45"/>
    <w:rsid w:val="00FD4024"/>
    <w:rsid w:val="00FD4B2F"/>
    <w:rsid w:val="00FD53D4"/>
    <w:rsid w:val="00FD55D1"/>
    <w:rsid w:val="00FD5ECC"/>
    <w:rsid w:val="00FD6AE8"/>
    <w:rsid w:val="00FD770C"/>
    <w:rsid w:val="00FE073D"/>
    <w:rsid w:val="00FE21B5"/>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EB07BC"/>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3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6A1D"/>
    <w:pPr>
      <w:spacing w:line="360" w:lineRule="auto"/>
      <w:jc w:val="center"/>
    </w:pPr>
    <w:rPr>
      <w:rFonts w:eastAsiaTheme="minorEastAsia" w:cstheme="minorBidi"/>
      <w:iCs/>
      <w:szCs w:val="18"/>
      <w:lang w:eastAsia="zh-CN"/>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 w:type="character" w:styleId="UnresolvedMention">
    <w:name w:val="Unresolved Mention"/>
    <w:basedOn w:val="DefaultParagraphFont"/>
    <w:uiPriority w:val="99"/>
    <w:semiHidden/>
    <w:unhideWhenUsed/>
    <w:rsid w:val="00507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wang12@uwyo.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16071</Words>
  <Characters>91608</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107465</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5</cp:revision>
  <cp:lastPrinted>2022-04-18T01:01:00Z</cp:lastPrinted>
  <dcterms:created xsi:type="dcterms:W3CDTF">2022-06-04T23:50:00Z</dcterms:created>
  <dcterms:modified xsi:type="dcterms:W3CDTF">2022-06-05T01:28:00Z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id="a42n3DLC"/&gt;&lt;style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