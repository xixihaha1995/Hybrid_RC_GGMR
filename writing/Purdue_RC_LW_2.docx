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6946F69" w14:textId="6A66D33D" w:rsidR="00E55B12" w:rsidRPr="005F7DE3" w:rsidRDefault="00C601F8" w:rsidP="00791A2C">
      <w:pPr>
        <w:pStyle w:val="Title"/>
        <w:rPr>
          <w:rFonts w:cs="Times New Roman"/>
          <w:b w:val="0"/>
        </w:rPr>
      </w:pPr>
      <w:r w:rsidRPr="005F7DE3">
        <w:rPr>
          <w:rFonts w:cs="Times New Roman"/>
        </w:rPr>
        <w:t xml:space="preserve">A Novel Hybrid Modeling Method for Predicting Energy Use of Hydronic Radiant </w:t>
      </w:r>
      <w:commentRangeStart w:id="0"/>
      <w:r w:rsidRPr="005F7DE3">
        <w:rPr>
          <w:rFonts w:cs="Times New Roman"/>
        </w:rPr>
        <w:t>Slab Systems</w:t>
      </w:r>
      <w:commentRangeEnd w:id="0"/>
      <w:r w:rsidR="00AA15CA">
        <w:rPr>
          <w:rStyle w:val="CommentReference"/>
          <w:rFonts w:eastAsia="Times New Roman" w:cs="Times New Roman"/>
          <w:b w:val="0"/>
          <w:spacing w:val="0"/>
          <w:kern w:val="0"/>
          <w:u w:val="none"/>
        </w:rPr>
        <w:commentReference w:id="0"/>
      </w:r>
    </w:p>
    <w:p w14:paraId="6782F33F" w14:textId="77777777" w:rsidR="00E55B12" w:rsidRPr="005F7DE3" w:rsidRDefault="00E55B12" w:rsidP="00E55B12">
      <w:pPr>
        <w:jc w:val="center"/>
        <w:rPr>
          <w:sz w:val="22"/>
          <w:szCs w:val="22"/>
        </w:rPr>
      </w:pPr>
    </w:p>
    <w:p w14:paraId="25BAAB81" w14:textId="77777777" w:rsidR="00E55B12" w:rsidRPr="005F7DE3" w:rsidRDefault="00E55B12" w:rsidP="00E55B12">
      <w:pPr>
        <w:jc w:val="center"/>
        <w:rPr>
          <w:sz w:val="22"/>
          <w:szCs w:val="22"/>
        </w:rPr>
      </w:pPr>
      <w:r w:rsidRPr="005F7DE3">
        <w:rPr>
          <w:sz w:val="22"/>
          <w:szCs w:val="22"/>
        </w:rPr>
        <w:t>First AUTHOR</w:t>
      </w:r>
      <w:r w:rsidRPr="005F7DE3">
        <w:rPr>
          <w:sz w:val="22"/>
          <w:szCs w:val="22"/>
          <w:vertAlign w:val="superscript"/>
        </w:rPr>
        <w:t>1</w:t>
      </w:r>
      <w:r w:rsidR="003A2DB4" w:rsidRPr="005F7DE3">
        <w:rPr>
          <w:sz w:val="22"/>
          <w:szCs w:val="22"/>
        </w:rPr>
        <w:t>*,</w:t>
      </w:r>
      <w:r w:rsidRPr="005F7DE3">
        <w:rPr>
          <w:sz w:val="22"/>
          <w:szCs w:val="22"/>
        </w:rPr>
        <w:t xml:space="preserve"> Second AUTHOR</w:t>
      </w:r>
      <w:r w:rsidRPr="005F7DE3">
        <w:rPr>
          <w:sz w:val="22"/>
          <w:szCs w:val="22"/>
          <w:vertAlign w:val="superscript"/>
        </w:rPr>
        <w:t>2</w:t>
      </w:r>
    </w:p>
    <w:p w14:paraId="055231C2" w14:textId="77777777" w:rsidR="00E55B12" w:rsidRPr="005F7DE3" w:rsidRDefault="00E55B12" w:rsidP="00E55B12">
      <w:pPr>
        <w:jc w:val="center"/>
        <w:rPr>
          <w:sz w:val="22"/>
          <w:szCs w:val="22"/>
        </w:rPr>
      </w:pPr>
    </w:p>
    <w:p w14:paraId="3D4B944D" w14:textId="77777777" w:rsidR="00E55B12" w:rsidRPr="005F7DE3" w:rsidRDefault="00E55B12" w:rsidP="00E55B12">
      <w:pPr>
        <w:jc w:val="center"/>
        <w:rPr>
          <w:sz w:val="22"/>
          <w:szCs w:val="22"/>
        </w:rPr>
      </w:pPr>
      <w:r w:rsidRPr="005F7DE3">
        <w:rPr>
          <w:sz w:val="22"/>
          <w:szCs w:val="22"/>
          <w:vertAlign w:val="superscript"/>
        </w:rPr>
        <w:t>1</w:t>
      </w:r>
      <w:r w:rsidRPr="005F7DE3">
        <w:rPr>
          <w:sz w:val="22"/>
          <w:szCs w:val="22"/>
        </w:rPr>
        <w:t>Organization, Department or Equivalent,</w:t>
      </w:r>
    </w:p>
    <w:p w14:paraId="178529FD" w14:textId="77777777" w:rsidR="00E55B12" w:rsidRPr="005F7DE3" w:rsidRDefault="00E55B12" w:rsidP="00E55B12">
      <w:pPr>
        <w:jc w:val="center"/>
        <w:rPr>
          <w:sz w:val="22"/>
          <w:szCs w:val="22"/>
        </w:rPr>
      </w:pPr>
      <w:r w:rsidRPr="005F7DE3">
        <w:rPr>
          <w:sz w:val="22"/>
          <w:szCs w:val="22"/>
        </w:rPr>
        <w:t>City, State, Country</w:t>
      </w:r>
    </w:p>
    <w:p w14:paraId="6AA8847B" w14:textId="77777777" w:rsidR="00E55B12" w:rsidRPr="005F7DE3" w:rsidRDefault="00E55B12" w:rsidP="00E55B12">
      <w:pPr>
        <w:jc w:val="center"/>
        <w:rPr>
          <w:sz w:val="22"/>
          <w:szCs w:val="22"/>
        </w:rPr>
      </w:pPr>
      <w:r w:rsidRPr="005F7DE3">
        <w:rPr>
          <w:sz w:val="22"/>
          <w:szCs w:val="22"/>
        </w:rPr>
        <w:t>Contact Information (Phone, Fax, E-mail)</w:t>
      </w:r>
    </w:p>
    <w:p w14:paraId="5DEF5E04" w14:textId="77777777" w:rsidR="00E55B12" w:rsidRPr="005F7DE3" w:rsidRDefault="00E55B12" w:rsidP="00E55B12">
      <w:pPr>
        <w:jc w:val="center"/>
        <w:rPr>
          <w:sz w:val="22"/>
          <w:szCs w:val="22"/>
        </w:rPr>
      </w:pPr>
    </w:p>
    <w:p w14:paraId="42F6988B" w14:textId="77777777" w:rsidR="00E55B12" w:rsidRPr="005F7DE3" w:rsidRDefault="00E55B12" w:rsidP="00E55B12">
      <w:pPr>
        <w:jc w:val="center"/>
        <w:rPr>
          <w:sz w:val="22"/>
          <w:szCs w:val="22"/>
        </w:rPr>
      </w:pPr>
      <w:r w:rsidRPr="005F7DE3">
        <w:rPr>
          <w:sz w:val="22"/>
          <w:szCs w:val="22"/>
          <w:vertAlign w:val="superscript"/>
        </w:rPr>
        <w:t>2</w:t>
      </w:r>
      <w:r w:rsidRPr="005F7DE3">
        <w:rPr>
          <w:sz w:val="22"/>
          <w:szCs w:val="22"/>
        </w:rPr>
        <w:t>Organization, Department or Equivalent,</w:t>
      </w:r>
    </w:p>
    <w:p w14:paraId="0946E537" w14:textId="77777777" w:rsidR="00E55B12" w:rsidRPr="005F7DE3" w:rsidRDefault="00E55B12" w:rsidP="00E55B12">
      <w:pPr>
        <w:jc w:val="center"/>
        <w:rPr>
          <w:sz w:val="22"/>
          <w:szCs w:val="22"/>
        </w:rPr>
      </w:pPr>
      <w:r w:rsidRPr="005F7DE3">
        <w:rPr>
          <w:sz w:val="22"/>
          <w:szCs w:val="22"/>
        </w:rPr>
        <w:t>City, State, Country</w:t>
      </w:r>
    </w:p>
    <w:p w14:paraId="7FD424DA" w14:textId="77777777" w:rsidR="00E55B12" w:rsidRPr="005F7DE3" w:rsidRDefault="00E55B12" w:rsidP="00E55B12">
      <w:pPr>
        <w:jc w:val="center"/>
        <w:rPr>
          <w:sz w:val="22"/>
          <w:szCs w:val="22"/>
        </w:rPr>
      </w:pPr>
      <w:r w:rsidRPr="005F7DE3">
        <w:rPr>
          <w:sz w:val="22"/>
          <w:szCs w:val="22"/>
        </w:rPr>
        <w:t>Contact Information (Phone, Fax, E-mail)</w:t>
      </w:r>
    </w:p>
    <w:p w14:paraId="0896B00B" w14:textId="77777777" w:rsidR="00E55B12" w:rsidRPr="005F7DE3" w:rsidRDefault="00E55B12" w:rsidP="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41543A51" w:rsidR="005933D5" w:rsidRPr="005F7DE3" w:rsidRDefault="00C75947" w:rsidP="005933D5">
      <w:pPr>
        <w:ind w:firstLine="720"/>
        <w:rPr>
          <w:ins w:id="1" w:author="LipingWang" w:date="2022-04-08T13:50:00Z"/>
          <w:lang w:eastAsia="zh-CN"/>
        </w:rPr>
      </w:pPr>
      <w:del w:id="2" w:author="LipingWang" w:date="2022-04-08T13:50:00Z">
        <w:r w:rsidRPr="005F7DE3" w:rsidDel="005933D5">
          <w:delText>To accurately predict the energy consumption of radiant slab (RS) systems with large thermal inertia</w:delText>
        </w:r>
        <w:r w:rsidR="005B0CBA" w:rsidRPr="005F7DE3" w:rsidDel="005933D5">
          <w:delText xml:space="preserve">, </w:delText>
        </w:r>
        <w:r w:rsidR="004059E1" w:rsidRPr="005F7DE3" w:rsidDel="005933D5">
          <w:delText>we explored a novel hybrid approach, which is enabled by the combination of resistor-capacitor (RC) network and growing Gaussian mixture regression (GGMR) model.</w:delText>
        </w:r>
        <w:r w:rsidR="005B0CBA" w:rsidRPr="005F7DE3" w:rsidDel="005933D5">
          <w:delText xml:space="preserve"> </w:delText>
        </w:r>
        <w:r w:rsidR="004059E1" w:rsidRPr="005F7DE3" w:rsidDel="005933D5">
          <w:delText>The propose</w:delText>
        </w:r>
        <w:r w:rsidR="005B0CBA" w:rsidRPr="005F7DE3" w:rsidDel="005933D5">
          <w:delText>d</w:delText>
        </w:r>
        <w:r w:rsidR="004059E1" w:rsidRPr="005F7DE3" w:rsidDel="005933D5">
          <w:delText xml:space="preserve"> method </w:delText>
        </w:r>
      </w:del>
      <w:del w:id="3" w:author="LipingWang" w:date="2022-04-08T13:44:00Z">
        <w:r w:rsidR="004059E1" w:rsidRPr="005F7DE3" w:rsidDel="00F1423C">
          <w:delText xml:space="preserve">will </w:delText>
        </w:r>
      </w:del>
      <w:del w:id="4" w:author="LipingWang" w:date="2022-04-08T13:50:00Z">
        <w:r w:rsidR="004059E1" w:rsidRPr="005F7DE3" w:rsidDel="005933D5">
          <w:delText>predict</w:delText>
        </w:r>
        <w:r w:rsidR="005B0CBA" w:rsidRPr="005F7DE3" w:rsidDel="005933D5">
          <w:delText xml:space="preserve"> RS</w:delText>
        </w:r>
        <w:r w:rsidR="004059E1" w:rsidRPr="005F7DE3" w:rsidDel="005933D5">
          <w:delText xml:space="preserve"> </w:delText>
        </w:r>
        <w:r w:rsidR="005B0CBA" w:rsidRPr="005F7DE3" w:rsidDel="005933D5">
          <w:delText xml:space="preserve">system loads with updating Gaussians in online setting, where RC network will feed GGMR module with real-time predicted RS system loads as one of GGMR inputs. </w:delText>
        </w:r>
      </w:del>
      <w:ins w:id="5" w:author="LipingWang" w:date="2022-04-08T13:50:00Z">
        <w:r w:rsidR="005933D5" w:rsidRPr="005F7DE3">
          <w:t xml:space="preserve">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 first-principle-based (e.g, finite difference) and reduced-order (e.g, thermal resistor-capacitor (RC) network) models. Creating and calibrating detailed first-principle models, as well as </w:t>
        </w:r>
      </w:ins>
      <w:ins w:id="6" w:author="LipingWang" w:date="2022-04-11T08:12:00Z">
        <w:r w:rsidR="0068314E" w:rsidRPr="005F7DE3">
          <w:t xml:space="preserve">detailed </w:t>
        </w:r>
      </w:ins>
      <w:ins w:id="7" w:author="LipingWang" w:date="2022-04-08T13:50:00Z">
        <w:r w:rsidR="005933D5" w:rsidRPr="005F7DE3">
          <w:t>RC network models for predicting the performance of radiant slabs requires substantial modeling efforts. To develop improved control, monitoring, and diagnostic methods, there is a need for simpler models that can be readily trained using in-situ measurements.</w:t>
        </w:r>
      </w:ins>
    </w:p>
    <w:p w14:paraId="3A86D923" w14:textId="77777777" w:rsidR="00F1423C" w:rsidRPr="005F7DE3" w:rsidRDefault="00F1423C" w:rsidP="00C75947">
      <w:pPr>
        <w:pStyle w:val="BodyText2"/>
        <w:tabs>
          <w:tab w:val="clear" w:pos="4962"/>
        </w:tabs>
        <w:rPr>
          <w:ins w:id="8" w:author="LipingWang" w:date="2022-04-08T13:48:00Z"/>
        </w:rPr>
      </w:pPr>
    </w:p>
    <w:p w14:paraId="7E7D292A" w14:textId="38D6D508" w:rsidR="004C3895" w:rsidRPr="005F7DE3" w:rsidRDefault="005933D5" w:rsidP="00BD08A8">
      <w:pPr>
        <w:pStyle w:val="BodyText2"/>
        <w:tabs>
          <w:tab w:val="clear" w:pos="4962"/>
        </w:tabs>
        <w:ind w:firstLine="720"/>
        <w:pPrChange w:id="9" w:author="Lichen Wu" w:date="2022-04-11T22:46:00Z">
          <w:pPr>
            <w:pStyle w:val="BodyText2"/>
            <w:tabs>
              <w:tab w:val="clear" w:pos="4962"/>
            </w:tabs>
          </w:pPr>
        </w:pPrChange>
      </w:pPr>
      <w:ins w:id="10" w:author="LipingWang" w:date="2022-04-08T13:51:00Z">
        <w:r w:rsidRPr="005F7DE3">
          <w:t>In this study, we explored a novel hybrid modeling method integrating a simple RC network model with an evolving learning-based algorithm growing Gaussian mixture regression (GGMR) modeling approach to predict the heating and cooling rates of a radiant slab system for a Living Laboratory office space. The RC network model provides heating or cooling load</w:t>
        </w:r>
      </w:ins>
      <w:ins w:id="11" w:author="LipingWang" w:date="2022-04-08T13:52:00Z">
        <w:r w:rsidRPr="005F7DE3">
          <w:t xml:space="preserve"> of the radiant slab system</w:t>
        </w:r>
      </w:ins>
      <w:ins w:id="12" w:author="LipingWang" w:date="2022-04-08T13:51:00Z">
        <w:r w:rsidRPr="005F7DE3">
          <w:t xml:space="preserve"> to the GGMR model as one of the inputs</w:t>
        </w:r>
      </w:ins>
      <w:ins w:id="13" w:author="LipingWang" w:date="2022-04-11T08:13:00Z">
        <w:r w:rsidR="0068314E" w:rsidRPr="005F7DE3">
          <w:t xml:space="preserve"> in real time</w:t>
        </w:r>
      </w:ins>
      <w:ins w:id="14" w:author="LipingWang" w:date="2022-04-08T13:51:00Z">
        <w:r w:rsidRPr="005F7DE3">
          <w:t xml:space="preserve">. </w:t>
        </w:r>
      </w:ins>
      <w:ins w:id="15" w:author="LipingWang" w:date="2022-04-08T13:50:00Z">
        <w:r w:rsidRPr="005F7DE3">
          <w:t xml:space="preserve">The </w:t>
        </w:r>
      </w:ins>
      <w:del w:id="16" w:author="LipingWang" w:date="2022-04-08T13:50:00Z">
        <w:r w:rsidR="00C75947" w:rsidRPr="005F7DE3" w:rsidDel="005933D5">
          <w:delText>T</w:delText>
        </w:r>
      </w:del>
      <w:ins w:id="17" w:author="LipingWang" w:date="2022-04-08T13:50:00Z">
        <w:r w:rsidRPr="005F7DE3">
          <w:t>t</w:t>
        </w:r>
      </w:ins>
      <w:r w:rsidR="00C75947" w:rsidRPr="005F7DE3">
        <w:t>hree modeling approaches</w:t>
      </w:r>
      <w:ins w:id="18" w:author="LipingWang" w:date="2022-04-11T08:15:00Z">
        <w:r w:rsidR="0068314E" w:rsidRPr="005F7DE3">
          <w:t>: 1) an RC network model; 2) a GGMR method; and 3) the proposed hybrid approach</w:t>
        </w:r>
      </w:ins>
      <w:r w:rsidR="00C75947" w:rsidRPr="005F7DE3">
        <w:t xml:space="preserve"> have been compared with a case study for predicting the </w:t>
      </w:r>
      <w:ins w:id="19" w:author="LipingWang" w:date="2022-04-11T08:14:00Z">
        <w:r w:rsidR="0068314E" w:rsidRPr="005F7DE3">
          <w:t xml:space="preserve">energy use of </w:t>
        </w:r>
      </w:ins>
      <w:del w:id="20" w:author="LipingWang" w:date="2022-04-11T08:14:00Z">
        <w:r w:rsidR="00C75947" w:rsidRPr="005F7DE3" w:rsidDel="0068314E">
          <w:delText>hourly</w:delText>
        </w:r>
      </w:del>
      <w:ins w:id="21" w:author="LipingWang" w:date="2022-04-11T08:14:00Z">
        <w:r w:rsidR="0068314E" w:rsidRPr="005F7DE3">
          <w:t>a</w:t>
        </w:r>
      </w:ins>
      <w:r w:rsidR="00C75947" w:rsidRPr="005F7DE3">
        <w:t xml:space="preserve"> </w:t>
      </w:r>
      <w:ins w:id="22" w:author="Lichen Wu" w:date="2022-04-10T22:35:00Z">
        <w:r w:rsidR="00E64BAA" w:rsidRPr="005F7DE3">
          <w:t>radiant slab</w:t>
        </w:r>
      </w:ins>
      <w:del w:id="23" w:author="Lichen Wu" w:date="2022-04-10T22:35:00Z">
        <w:r w:rsidR="00C75947" w:rsidRPr="005F7DE3" w:rsidDel="00E64BAA">
          <w:delText>RS</w:delText>
        </w:r>
      </w:del>
      <w:r w:rsidR="00C75947" w:rsidRPr="005F7DE3">
        <w:t xml:space="preserve"> system</w:t>
      </w:r>
      <w:ins w:id="24" w:author="Lichen Wu" w:date="2022-04-10T22:35:00Z">
        <w:del w:id="25" w:author="LipingWang" w:date="2022-04-11T08:14:00Z">
          <w:r w:rsidR="00E64BAA" w:rsidRPr="005F7DE3" w:rsidDel="0068314E">
            <w:delText>s</w:delText>
          </w:r>
        </w:del>
      </w:ins>
      <w:del w:id="26" w:author="LipingWang" w:date="2022-04-11T08:14:00Z">
        <w:r w:rsidR="00C75947" w:rsidRPr="005F7DE3" w:rsidDel="0068314E">
          <w:delText xml:space="preserve"> </w:delText>
        </w:r>
      </w:del>
      <w:ins w:id="27" w:author="Lichen Wu" w:date="2022-04-10T22:35:00Z">
        <w:del w:id="28" w:author="LipingWang" w:date="2022-04-11T08:14:00Z">
          <w:r w:rsidR="00E64BAA" w:rsidRPr="005F7DE3" w:rsidDel="0068314E">
            <w:delText>energy use</w:delText>
          </w:r>
        </w:del>
      </w:ins>
      <w:del w:id="29" w:author="LipingWang" w:date="2022-04-11T08:14:00Z">
        <w:r w:rsidR="00C75947" w:rsidRPr="005F7DE3" w:rsidDel="0068314E">
          <w:delText>load</w:delText>
        </w:r>
      </w:del>
      <w:r w:rsidR="00C75947" w:rsidRPr="005F7DE3">
        <w:t xml:space="preserve"> of a Living Laboratory office space </w:t>
      </w:r>
      <w:del w:id="30" w:author="LipingWang" w:date="2022-04-08T13:47:00Z">
        <w:r w:rsidR="00C75947" w:rsidRPr="005F7DE3" w:rsidDel="00F1423C">
          <w:delText xml:space="preserve">at Purdue University for 50 days, </w:delText>
        </w:r>
      </w:del>
      <w:r w:rsidR="00C75947" w:rsidRPr="005F7DE3">
        <w:t>from January 15th to March 7th, 2022</w:t>
      </w:r>
      <w:ins w:id="31" w:author="LipingWang" w:date="2022-04-11T08:15:00Z">
        <w:r w:rsidR="0068314E" w:rsidRPr="005F7DE3">
          <w:t>.</w:t>
        </w:r>
      </w:ins>
      <w:del w:id="32" w:author="LipingWang" w:date="2022-04-11T08:15:00Z">
        <w:r w:rsidR="00C75947" w:rsidRPr="005F7DE3" w:rsidDel="0068314E">
          <w:delText xml:space="preserve">: </w:delText>
        </w:r>
        <w:r w:rsidR="006571AE" w:rsidRPr="005F7DE3" w:rsidDel="0068314E">
          <w:delText xml:space="preserve">1) an RC network model; 2) a GGMR method; and 3) </w:delText>
        </w:r>
        <w:r w:rsidR="005B0CBA" w:rsidRPr="005F7DE3" w:rsidDel="0068314E">
          <w:delText>the proposed</w:delText>
        </w:r>
        <w:r w:rsidR="006571AE" w:rsidRPr="005F7DE3" w:rsidDel="0068314E">
          <w:delText xml:space="preserve"> hybrid</w:delText>
        </w:r>
        <w:r w:rsidR="005B0CBA" w:rsidRPr="005F7DE3" w:rsidDel="0068314E">
          <w:delText xml:space="preserve"> approach</w:delText>
        </w:r>
        <w:r w:rsidR="006571AE" w:rsidRPr="005F7DE3" w:rsidDel="0068314E">
          <w:delText>.</w:delText>
        </w:r>
      </w:del>
      <w:r w:rsidR="006571AE" w:rsidRPr="005F7DE3">
        <w:t xml:space="preserve"> The first two weeks of data were used for training, while the remaining data was used as a testing data set in all three modeling </w:t>
      </w:r>
      <w:del w:id="33" w:author="LipingWang" w:date="2022-04-08T13:48:00Z">
        <w:r w:rsidR="006571AE" w:rsidRPr="005F7DE3" w:rsidDel="00F1423C">
          <w:delText>methodologies</w:delText>
        </w:r>
      </w:del>
      <w:ins w:id="34" w:author="LipingWang" w:date="2022-04-08T13:48:00Z">
        <w:r w:rsidR="00F1423C" w:rsidRPr="005F7DE3">
          <w:t>methods</w:t>
        </w:r>
      </w:ins>
      <w:r w:rsidR="006571AE" w:rsidRPr="005F7DE3">
        <w:t xml:space="preserve">. </w:t>
      </w:r>
      <w:ins w:id="35" w:author="Lichen Wu" w:date="2022-04-11T22:45:00Z">
        <w:r w:rsidR="00BD08A8" w:rsidRPr="005F7DE3">
          <w:rPr>
            <w:lang w:eastAsia="zh-CN"/>
          </w:rPr>
          <w:t>T</w:t>
        </w:r>
        <w:r w:rsidR="00BD08A8" w:rsidRPr="005F7DE3">
          <w:rPr>
            <w:lang w:eastAsia="zh-CN"/>
          </w:rPr>
          <w:t xml:space="preserve">he RC model </w:t>
        </w:r>
      </w:ins>
      <w:ins w:id="36" w:author="Lichen Wu" w:date="2022-04-11T22:46:00Z">
        <w:r w:rsidR="003D3D7C" w:rsidRPr="005F7DE3">
          <w:rPr>
            <w:lang w:eastAsia="zh-CN"/>
          </w:rPr>
          <w:t>had</w:t>
        </w:r>
      </w:ins>
      <w:ins w:id="37" w:author="Lichen Wu" w:date="2022-04-11T22:45:00Z">
        <w:r w:rsidR="00BD08A8" w:rsidRPr="005F7DE3">
          <w:rPr>
            <w:lang w:eastAsia="zh-CN"/>
          </w:rPr>
          <w:t xml:space="preserve"> a normalized root mean square error of 13.56 percent, a coefficient of variation of root mean square error of 15.59 percent, a mean absolute error (MAE) of 5.76 kilowatts (kW), and a mean absolute percentage error (MAPE) of 108.53 percent. The NRMSE of the GGMR model </w:t>
        </w:r>
      </w:ins>
      <w:ins w:id="38" w:author="Lichen Wu" w:date="2022-04-11T22:47:00Z">
        <w:r w:rsidR="003D3D7C" w:rsidRPr="005F7DE3">
          <w:rPr>
            <w:lang w:eastAsia="zh-CN"/>
          </w:rPr>
          <w:t>was</w:t>
        </w:r>
      </w:ins>
      <w:ins w:id="39" w:author="Lichen Wu" w:date="2022-04-11T22:45:00Z">
        <w:r w:rsidR="00BD08A8" w:rsidRPr="005F7DE3">
          <w:rPr>
            <w:lang w:eastAsia="zh-CN"/>
          </w:rPr>
          <w:t xml:space="preserve"> 20.75 percent, the CVRMSE </w:t>
        </w:r>
      </w:ins>
      <w:ins w:id="40" w:author="Lichen Wu" w:date="2022-04-11T22:47:00Z">
        <w:r w:rsidR="003D3D7C" w:rsidRPr="005F7DE3">
          <w:rPr>
            <w:lang w:eastAsia="zh-CN"/>
          </w:rPr>
          <w:t>was</w:t>
        </w:r>
      </w:ins>
      <w:ins w:id="41" w:author="Lichen Wu" w:date="2022-04-11T22:45:00Z">
        <w:r w:rsidR="00BD08A8" w:rsidRPr="005F7DE3">
          <w:rPr>
            <w:lang w:eastAsia="zh-CN"/>
          </w:rPr>
          <w:t xml:space="preserve"> 22.56 percent, the MAE </w:t>
        </w:r>
      </w:ins>
      <w:ins w:id="42" w:author="Lichen Wu" w:date="2022-04-11T22:47:00Z">
        <w:r w:rsidR="003D3D7C" w:rsidRPr="005F7DE3">
          <w:rPr>
            <w:lang w:eastAsia="zh-CN"/>
          </w:rPr>
          <w:t>was</w:t>
        </w:r>
      </w:ins>
      <w:ins w:id="43" w:author="Lichen Wu" w:date="2022-04-11T22:45:00Z">
        <w:r w:rsidR="00BD08A8" w:rsidRPr="005F7DE3">
          <w:rPr>
            <w:lang w:eastAsia="zh-CN"/>
          </w:rPr>
          <w:t xml:space="preserve"> 7.61 kW, and the MAPE </w:t>
        </w:r>
      </w:ins>
      <w:ins w:id="44" w:author="Lichen Wu" w:date="2022-04-11T22:47:00Z">
        <w:r w:rsidR="003D3D7C" w:rsidRPr="005F7DE3">
          <w:rPr>
            <w:lang w:eastAsia="zh-CN"/>
          </w:rPr>
          <w:t>was</w:t>
        </w:r>
      </w:ins>
      <w:ins w:id="45" w:author="Lichen Wu" w:date="2022-04-11T22:45:00Z">
        <w:r w:rsidR="00BD08A8" w:rsidRPr="005F7DE3">
          <w:rPr>
            <w:lang w:eastAsia="zh-CN"/>
          </w:rPr>
          <w:t xml:space="preserve"> 27.74 percent. The hybrid approach </w:t>
        </w:r>
      </w:ins>
      <w:ins w:id="46" w:author="Lichen Wu" w:date="2022-04-11T22:47:00Z">
        <w:r w:rsidR="003D3D7C" w:rsidRPr="005F7DE3">
          <w:rPr>
            <w:lang w:eastAsia="zh-CN"/>
          </w:rPr>
          <w:t>had</w:t>
        </w:r>
      </w:ins>
      <w:ins w:id="47" w:author="Lichen Wu" w:date="2022-04-11T22:45:00Z">
        <w:r w:rsidR="00BD08A8" w:rsidRPr="005F7DE3">
          <w:rPr>
            <w:lang w:eastAsia="zh-CN"/>
          </w:rPr>
          <w:t xml:space="preserve"> an NRMSE of 8.77 percent (4.79 percent less than RC and 11.98 percent less than GGMR), a CVRMSE of 9.95 percent (5.64 percent less than RC and 12.6 percent less than GGMR), an MAE of 3.62 kW (2.14 kW less than RC and 3.99 kW less than GGMR), and a MAPE of 19.31 percent (89.22 percent lower from RC, 8.43 percent lower from GGMR).</w:t>
        </w:r>
      </w:ins>
      <w:ins w:id="48" w:author="Lichen Wu" w:date="2022-04-11T22:46:00Z">
        <w:r w:rsidR="00BD08A8" w:rsidRPr="005F7DE3">
          <w:t xml:space="preserve"> </w:t>
        </w:r>
      </w:ins>
      <w:del w:id="49" w:author="Lichen Wu" w:date="2022-04-11T22:46:00Z">
        <w:r w:rsidR="00C75947" w:rsidRPr="005F7DE3" w:rsidDel="00BD08A8">
          <w:delText>The</w:delText>
        </w:r>
        <w:r w:rsidR="006571AE" w:rsidRPr="005F7DE3" w:rsidDel="00BD08A8">
          <w:delText xml:space="preserve"> RC model has a normalized root mean square error (NRMSE) of </w:delText>
        </w:r>
        <w:r w:rsidR="009512A0" w:rsidRPr="005F7DE3" w:rsidDel="00BD08A8">
          <w:delText>1</w:delText>
        </w:r>
        <w:r w:rsidR="004C3895" w:rsidRPr="005F7DE3" w:rsidDel="00BD08A8">
          <w:delText>3.56</w:delText>
        </w:r>
        <w:r w:rsidR="006571AE" w:rsidRPr="005F7DE3" w:rsidDel="00BD08A8">
          <w:delText xml:space="preserve">%, a coefficient of variation of root </w:delText>
        </w:r>
        <w:r w:rsidR="00C75947" w:rsidRPr="005F7DE3" w:rsidDel="00BD08A8">
          <w:delText>means</w:delText>
        </w:r>
        <w:r w:rsidR="006571AE" w:rsidRPr="005F7DE3" w:rsidDel="00BD08A8">
          <w:delText xml:space="preserve"> square error (CVRMSE) of </w:delText>
        </w:r>
        <w:r w:rsidR="004C3895" w:rsidRPr="005F7DE3" w:rsidDel="00BD08A8">
          <w:delText>15.59</w:delText>
        </w:r>
        <w:r w:rsidR="009512A0" w:rsidRPr="005F7DE3" w:rsidDel="00BD08A8">
          <w:delText>%</w:delText>
        </w:r>
        <w:r w:rsidR="006571AE" w:rsidRPr="005F7DE3" w:rsidDel="00BD08A8">
          <w:delText xml:space="preserve">, a mean absolute error (MAE) of </w:delText>
        </w:r>
        <w:r w:rsidR="004C3895" w:rsidRPr="005F7DE3" w:rsidDel="00BD08A8">
          <w:delText>5.76</w:delText>
        </w:r>
        <w:r w:rsidR="006571AE" w:rsidRPr="005F7DE3" w:rsidDel="00BD08A8">
          <w:delText xml:space="preserve"> </w:delText>
        </w:r>
        <w:r w:rsidR="00764557" w:rsidRPr="005F7DE3" w:rsidDel="00BD08A8">
          <w:delText>kilowatts (kW)</w:delText>
        </w:r>
        <w:r w:rsidR="006571AE" w:rsidRPr="005F7DE3" w:rsidDel="00BD08A8">
          <w:delText xml:space="preserve">, and a mean absolute percentage error (MAPE) of </w:delText>
        </w:r>
        <w:r w:rsidR="004C3895" w:rsidRPr="005F7DE3" w:rsidDel="00BD08A8">
          <w:delText>108.53</w:delText>
        </w:r>
        <w:r w:rsidR="006571AE" w:rsidRPr="005F7DE3" w:rsidDel="00BD08A8">
          <w:delText>%.</w:delText>
        </w:r>
        <w:r w:rsidR="004C3895" w:rsidRPr="005F7DE3" w:rsidDel="00BD08A8">
          <w:delText xml:space="preserve"> </w:delText>
        </w:r>
      </w:del>
      <w:ins w:id="50" w:author="LipingWang" w:date="2022-04-08T13:48:00Z">
        <w:del w:id="51" w:author="Lichen Wu" w:date="2022-04-11T22:46:00Z">
          <w:r w:rsidR="00F1423C" w:rsidRPr="005F7DE3" w:rsidDel="00BD08A8">
            <w:delText xml:space="preserve">The </w:delText>
          </w:r>
        </w:del>
      </w:ins>
      <w:del w:id="52" w:author="Lichen Wu" w:date="2022-04-11T22:46:00Z">
        <w:r w:rsidR="004C3895" w:rsidRPr="005F7DE3" w:rsidDel="00BD08A8">
          <w:delText>GGMR</w:delText>
        </w:r>
      </w:del>
      <w:ins w:id="53" w:author="LipingWang" w:date="2022-04-08T13:49:00Z">
        <w:del w:id="54" w:author="Lichen Wu" w:date="2022-04-11T22:46:00Z">
          <w:r w:rsidR="00F1423C" w:rsidRPr="005F7DE3" w:rsidDel="00BD08A8">
            <w:delText xml:space="preserve"> model</w:delText>
          </w:r>
        </w:del>
      </w:ins>
      <w:del w:id="55" w:author="Lichen Wu" w:date="2022-04-11T22:46:00Z">
        <w:r w:rsidR="004C3895" w:rsidRPr="005F7DE3" w:rsidDel="00BD08A8">
          <w:delText xml:space="preserve"> has NRMSE of 15.89%, CVRMSE of 17.76%, MAE of 6.40 kW, and MAPE of 27.68%. The hybrid approach has NRMSE of 8.77% (35% lower from RC, </w:delText>
        </w:r>
        <w:r w:rsidR="0013096E" w:rsidRPr="005F7DE3" w:rsidDel="00BD08A8">
          <w:delText>45% lower from GGMR</w:delText>
        </w:r>
        <w:r w:rsidR="004C3895" w:rsidRPr="005F7DE3" w:rsidDel="00BD08A8">
          <w:delText>), CVRMSE of 9.95%</w:delText>
        </w:r>
        <w:r w:rsidR="0013096E" w:rsidRPr="005F7DE3" w:rsidDel="00BD08A8">
          <w:delText xml:space="preserve"> (36% lower from RC, 44% lower from GGMR)</w:delText>
        </w:r>
        <w:r w:rsidR="004C3895" w:rsidRPr="005F7DE3" w:rsidDel="00BD08A8">
          <w:delText>, MAE of 3.62 kW</w:delText>
        </w:r>
        <w:r w:rsidR="0013096E" w:rsidRPr="005F7DE3" w:rsidDel="00BD08A8">
          <w:delText xml:space="preserve"> (37 lower from RC, 43% lower from GGMR)</w:delText>
        </w:r>
        <w:r w:rsidR="004C3895" w:rsidRPr="005F7DE3" w:rsidDel="00BD08A8">
          <w:delText>, and MAPE of 19.31%</w:delText>
        </w:r>
        <w:r w:rsidR="0013096E" w:rsidRPr="005F7DE3" w:rsidDel="00BD08A8">
          <w:delText xml:space="preserve"> (82% lower from RC, 30% lower from GGMR)</w:delText>
        </w:r>
        <w:r w:rsidR="004C3895" w:rsidRPr="005F7DE3" w:rsidDel="00BD08A8">
          <w:delText>.</w:delText>
        </w:r>
      </w:del>
      <w:ins w:id="56" w:author="Lichen Wu" w:date="2022-04-10T22:37:00Z">
        <w:del w:id="57" w:author="LipingWang" w:date="2022-04-11T08:15:00Z">
          <w:r w:rsidR="00E64BAA" w:rsidRPr="005F7DE3" w:rsidDel="0068314E">
            <w:delText>And t</w:delText>
          </w:r>
        </w:del>
      </w:ins>
      <w:ins w:id="58" w:author="LipingWang" w:date="2022-04-11T08:15:00Z">
        <w:r w:rsidR="0068314E" w:rsidRPr="005F7DE3">
          <w:t>T</w:t>
        </w:r>
      </w:ins>
      <w:ins w:id="59" w:author="Lichen Wu" w:date="2022-04-10T22:37:00Z">
        <w:r w:rsidR="00E64BAA" w:rsidRPr="005F7DE3">
          <w:t>he hybrid</w:t>
        </w:r>
      </w:ins>
      <w:ins w:id="60" w:author="LipingWang" w:date="2022-04-11T08:16:00Z">
        <w:r w:rsidR="0068314E" w:rsidRPr="005F7DE3">
          <w:t xml:space="preserve"> modeling</w:t>
        </w:r>
      </w:ins>
      <w:ins w:id="61" w:author="Lichen Wu" w:date="2022-04-10T22:37:00Z">
        <w:r w:rsidR="00E64BAA" w:rsidRPr="005F7DE3">
          <w:t xml:space="preserve"> approach </w:t>
        </w:r>
      </w:ins>
      <w:ins w:id="62" w:author="LipingWang" w:date="2022-04-11T08:16:00Z">
        <w:del w:id="63" w:author="Lichen Wu" w:date="2022-04-11T22:46:00Z">
          <w:r w:rsidR="0068314E" w:rsidRPr="005F7DE3" w:rsidDel="00436FD4">
            <w:delText xml:space="preserve">between the simpler RC model and GGMR model </w:delText>
          </w:r>
        </w:del>
      </w:ins>
      <w:ins w:id="64" w:author="Lichen Wu" w:date="2022-04-10T22:38:00Z">
        <w:r w:rsidR="00E64BAA" w:rsidRPr="005F7DE3">
          <w:t>outperform</w:t>
        </w:r>
      </w:ins>
      <w:ins w:id="65" w:author="Lichen Wu" w:date="2022-04-11T22:47:00Z">
        <w:r w:rsidR="003D3D7C" w:rsidRPr="005F7DE3">
          <w:t>ed</w:t>
        </w:r>
      </w:ins>
      <w:ins w:id="66" w:author="Lichen Wu" w:date="2022-04-10T22:38:00Z">
        <w:r w:rsidR="00E64BAA" w:rsidRPr="005F7DE3">
          <w:t xml:space="preserve"> the </w:t>
        </w:r>
      </w:ins>
      <w:ins w:id="67" w:author="Lichen Wu" w:date="2022-04-11T22:46:00Z">
        <w:r w:rsidR="00436FD4" w:rsidRPr="005F7DE3">
          <w:t>RC model and GGMR mode</w:t>
        </w:r>
        <w:r w:rsidR="00436FD4" w:rsidRPr="005F7DE3">
          <w:t>l</w:t>
        </w:r>
      </w:ins>
      <w:ins w:id="68" w:author="Lichen Wu" w:date="2022-04-10T22:38:00Z">
        <w:r w:rsidR="00E64BAA" w:rsidRPr="005F7DE3">
          <w:t>.</w:t>
        </w:r>
      </w:ins>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4E02A853" w:rsidR="00CD5554" w:rsidRPr="005F7DE3" w:rsidRDefault="00962C91" w:rsidP="00AF77D1">
      <w:pPr>
        <w:rPr>
          <w:ins w:id="69" w:author="Lichen Wu" w:date="2022-04-10T22:53:00Z"/>
          <w:bCs/>
        </w:rPr>
      </w:pPr>
      <w:ins w:id="70" w:author="Lichen Wu" w:date="2022-04-10T22:53:00Z">
        <w:r w:rsidRPr="005F7DE3">
          <w:rPr>
            <w:bCs/>
            <w:rPrChange w:id="71" w:author="Lichen Wu" w:date="2022-04-10T22:53:00Z">
              <w:rPr>
                <w:b/>
              </w:rPr>
            </w:rPrChange>
          </w:rPr>
          <w:t xml:space="preserve">Recently, hydronic radiant slab systems (HRSS) demonstrated significant benefits for thermal management of conditioned spaces, including increased thermal comfort and </w:t>
        </w:r>
      </w:ins>
      <w:ins w:id="72" w:author="Lichen Wu" w:date="2022-04-11T10:43:00Z">
        <w:r w:rsidR="00344707" w:rsidRPr="005F7DE3">
          <w:rPr>
            <w:bCs/>
          </w:rPr>
          <w:t>energy</w:t>
        </w:r>
      </w:ins>
      <w:ins w:id="73" w:author="Lichen Wu" w:date="2022-04-10T22:53:00Z">
        <w:r w:rsidRPr="005F7DE3">
          <w:rPr>
            <w:bCs/>
            <w:rPrChange w:id="74" w:author="Lichen Wu" w:date="2022-04-10T22:53:00Z">
              <w:rPr>
                <w:b/>
              </w:rPr>
            </w:rPrChange>
          </w:rPr>
          <w:t xml:space="preserve"> savings. Apart from these benefits, the large thermal storage capacity of HRSS has a few disadvantages. One disadvantage of the large thermal time constant is that it causes cooling output to be delayed when </w:t>
        </w:r>
        <w:del w:id="75" w:author="LipingWang" w:date="2022-04-11T08:20:00Z">
          <w:r w:rsidRPr="005F7DE3" w:rsidDel="00493FF4">
            <w:rPr>
              <w:bCs/>
              <w:rPrChange w:id="76" w:author="Lichen Wu" w:date="2022-04-10T22:53:00Z">
                <w:rPr>
                  <w:b/>
                </w:rPr>
              </w:rPrChange>
            </w:rPr>
            <w:delText xml:space="preserve">internal heat </w:delText>
          </w:r>
        </w:del>
        <w:del w:id="77" w:author="LipingWang" w:date="2022-04-11T08:19:00Z">
          <w:r w:rsidRPr="005F7DE3" w:rsidDel="00493FF4">
            <w:rPr>
              <w:bCs/>
              <w:rPrChange w:id="78" w:author="Lichen Wu" w:date="2022-04-10T22:53:00Z">
                <w:rPr>
                  <w:b/>
                </w:rPr>
              </w:rPrChange>
            </w:rPr>
            <w:delText>is</w:delText>
          </w:r>
        </w:del>
        <w:del w:id="79" w:author="LipingWang" w:date="2022-04-11T08:20:00Z">
          <w:r w:rsidRPr="005F7DE3" w:rsidDel="00493FF4">
            <w:rPr>
              <w:bCs/>
              <w:rPrChange w:id="80" w:author="Lichen Wu" w:date="2022-04-10T22:53:00Z">
                <w:rPr>
                  <w:b/>
                </w:rPr>
              </w:rPrChange>
            </w:rPr>
            <w:delText xml:space="preserve"> increased and </w:delText>
          </w:r>
        </w:del>
        <w:r w:rsidRPr="005F7DE3">
          <w:rPr>
            <w:bCs/>
            <w:rPrChange w:id="81" w:author="Lichen Wu" w:date="2022-04-10T22:53:00Z">
              <w:rPr>
                <w:b/>
              </w:rPr>
            </w:rPrChange>
          </w:rPr>
          <w:t xml:space="preserve">supply water </w:t>
        </w:r>
      </w:ins>
      <w:ins w:id="82" w:author="LipingWang" w:date="2022-04-11T08:19:00Z">
        <w:r w:rsidR="00493FF4" w:rsidRPr="005F7DE3">
          <w:rPr>
            <w:bCs/>
          </w:rPr>
          <w:t>flow rates and tempe</w:t>
        </w:r>
      </w:ins>
      <w:ins w:id="83" w:author="LipingWang" w:date="2022-04-11T08:20:00Z">
        <w:r w:rsidR="00493FF4" w:rsidRPr="005F7DE3">
          <w:rPr>
            <w:bCs/>
          </w:rPr>
          <w:t>rature were</w:t>
        </w:r>
      </w:ins>
      <w:ins w:id="84" w:author="Lichen Wu" w:date="2022-04-10T22:53:00Z">
        <w:del w:id="85" w:author="LipingWang" w:date="2022-04-11T08:19:00Z">
          <w:r w:rsidRPr="005F7DE3" w:rsidDel="00493FF4">
            <w:rPr>
              <w:bCs/>
              <w:rPrChange w:id="86" w:author="Lichen Wu" w:date="2022-04-10T22:53:00Z">
                <w:rPr>
                  <w:b/>
                </w:rPr>
              </w:rPrChange>
            </w:rPr>
            <w:delText>is</w:delText>
          </w:r>
        </w:del>
        <w:r w:rsidRPr="005F7DE3">
          <w:rPr>
            <w:bCs/>
            <w:rPrChange w:id="87" w:author="Lichen Wu" w:date="2022-04-10T22:53:00Z">
              <w:rPr>
                <w:b/>
              </w:rPr>
            </w:rPrChange>
          </w:rPr>
          <w:t xml:space="preserve"> adjusted</w:t>
        </w:r>
      </w:ins>
      <w:ins w:id="88" w:author="Lichen Wu" w:date="2022-04-11T00:29:00Z">
        <w:r w:rsidR="00015864" w:rsidRPr="005F7DE3">
          <w:rPr>
            <w:bCs/>
          </w:rPr>
          <w:t xml:space="preserve"> </w:t>
        </w:r>
      </w:ins>
      <w:r w:rsidR="00015864" w:rsidRPr="005F7DE3">
        <w:rPr>
          <w:bCs/>
        </w:rPr>
        <w:fldChar w:fldCharType="begin"/>
      </w:r>
      <w:r w:rsidR="00015864" w:rsidRPr="005F7DE3">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015864" w:rsidRPr="005F7DE3">
        <w:t>(Liu et al., 2011)</w:t>
      </w:r>
      <w:r w:rsidR="00015864" w:rsidRPr="005F7DE3">
        <w:rPr>
          <w:bCs/>
        </w:rPr>
        <w:fldChar w:fldCharType="end"/>
      </w:r>
      <w:ins w:id="89" w:author="Lichen Wu" w:date="2022-04-10T22:53:00Z">
        <w:r w:rsidRPr="005F7DE3">
          <w:rPr>
            <w:bCs/>
            <w:rPrChange w:id="90" w:author="Lichen Wu" w:date="2022-04-10T22:53:00Z">
              <w:rPr>
                <w:b/>
              </w:rPr>
            </w:rPrChange>
          </w:rPr>
          <w:t>. Additionally, conventional control based on room temperature feedback may consume more primary energy than a conventional air system</w:t>
        </w:r>
      </w:ins>
      <w:ins w:id="91" w:author="Lichen Wu" w:date="2022-04-11T00:29:00Z">
        <w:r w:rsidR="00015864" w:rsidRPr="005F7DE3">
          <w:rPr>
            <w:bCs/>
          </w:rPr>
          <w:t xml:space="preserve"> </w:t>
        </w:r>
      </w:ins>
      <w:r w:rsidR="00015864" w:rsidRPr="005F7DE3">
        <w:rPr>
          <w:bCs/>
        </w:rPr>
        <w:fldChar w:fldCharType="begin"/>
      </w:r>
      <w:r w:rsidR="00015864" w:rsidRPr="005F7DE3">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015864" w:rsidRPr="005F7DE3">
        <w:t>(Sourbron et al., 2009)</w:t>
      </w:r>
      <w:r w:rsidR="00015864" w:rsidRPr="005F7DE3">
        <w:rPr>
          <w:bCs/>
        </w:rPr>
        <w:fldChar w:fldCharType="end"/>
      </w:r>
      <w:ins w:id="92" w:author="Lichen Wu" w:date="2022-04-10T22:53:00Z">
        <w:r w:rsidRPr="005F7DE3">
          <w:rPr>
            <w:bCs/>
            <w:rPrChange w:id="93" w:author="Lichen Wu" w:date="2022-04-10T22:53:00Z">
              <w:rPr>
                <w:b/>
              </w:rPr>
            </w:rPrChange>
          </w:rPr>
          <w:t>. Moreover, Hydronic Radiant Slab Systems frequently experience concurrent thermal disturbances caused by solar radiation, internal heat, and air systems</w:t>
        </w:r>
      </w:ins>
      <w:ins w:id="94" w:author="Lichen Wu" w:date="2022-04-11T00:30:00Z">
        <w:r w:rsidR="00015864" w:rsidRPr="005F7DE3">
          <w:rPr>
            <w:bCs/>
          </w:rPr>
          <w:t xml:space="preserve"> </w:t>
        </w:r>
      </w:ins>
      <w:r w:rsidR="00015864" w:rsidRPr="005F7DE3">
        <w:rPr>
          <w:bCs/>
        </w:rPr>
        <w:fldChar w:fldCharType="begin"/>
      </w:r>
      <w:r w:rsidR="00015864" w:rsidRPr="005F7DE3">
        <w:rPr>
          <w:bCs/>
        </w:rPr>
        <w:instrText xml:space="preserve"> ADDIN ZOTERO_ITEM CSL_CITATION {"citationID":"BljoAORp","properties":{"formattedCitation":"(Koschenz &amp; Dorer, 1999)","plainCitation":"(Koschenz &amp;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015864" w:rsidRPr="005F7DE3">
        <w:t xml:space="preserve">(Koschenz &amp; </w:t>
      </w:r>
      <w:r w:rsidR="00015864" w:rsidRPr="005F7DE3">
        <w:lastRenderedPageBreak/>
        <w:t>Dorer, 1999)</w:t>
      </w:r>
      <w:r w:rsidR="00015864" w:rsidRPr="005F7DE3">
        <w:rPr>
          <w:bCs/>
        </w:rPr>
        <w:fldChar w:fldCharType="end"/>
      </w:r>
      <w:ins w:id="95" w:author="Lichen Wu" w:date="2022-04-10T22:53:00Z">
        <w:r w:rsidRPr="005F7DE3">
          <w:rPr>
            <w:bCs/>
            <w:rPrChange w:id="96" w:author="Lichen Wu" w:date="2022-04-10T22:53:00Z">
              <w:rPr>
                <w:b/>
              </w:rPr>
            </w:rPrChange>
          </w:rPr>
          <w:t xml:space="preserve">. As a result, conventional HRSS control frequently encounters overcooling or overheating issues. To address these issues, HRSS requires Model Predictive Control (MPC) with accurate load prediction, as stated in </w:t>
        </w:r>
      </w:ins>
      <w:r w:rsidR="00015864" w:rsidRPr="005F7DE3">
        <w:rPr>
          <w:bCs/>
        </w:rPr>
        <w:fldChar w:fldCharType="begin"/>
      </w:r>
      <w:r w:rsidR="00015864" w:rsidRPr="005F7DE3">
        <w:rPr>
          <w:bCs/>
        </w:rPr>
        <w:instrText xml:space="preserve"> ADDIN ZOTERO_ITEM CSL_CITATION {"citationID":"dfEXDbEw","properties":{"formattedCitation":"(Joe &amp; Karava, 2019)","plainCitation":"(Joe &amp; Karava, 2019)","noteIndex":0},"citationItems":[{"id":924,"uris":["http://zotero.org/users/3944343/items/M9YJSAIY"],"itemData":{"id":924,"type":"article-journal","abstract":"This paper introduces a smart operation strategy based on model predictive control (MPC) to optimize the performance of hydronic radiant floor systems in office buildings and presents results from its implementation in an actual building. Our MPC approach uses dynamic estimates and predictions of zone loads and temperatures, outdoor weather conditions, and HVAC system models to minimize energy consumption and cost while meeting equipment and thermal comfort constraints. It includes data-driven building models estimated and validated using data from an actual building, and deploys an optimizer based on constraint linear/quadratic programming with hard comfort bounds that yields a global minimum with predicted exogenous disturbances. The MPC results show 34% cost savings compared to baseline feedback control during the cooling season and 16% energy use reduction during the heating season. Also, the radiant floor system with the predictive controller shows 29–50% energy savings when compared with a baseline air delivery system serving two identical thermal zones located in the same building.","container-title":"Applied Energy","DOI":"10.1016/j.apenergy.2019.03.209","ISSN":"0306-2619","journalAbbreviation":"Applied Energy","language":"en","page":"65-77","source":"ScienceDirect","title":"A model predictive control strategy to optimize the performance of radiant floor heating and cooling systems in office buildings","volume":"245","author":[{"family":"Joe","given":"Jaewan"},{"family":"Karava","given":"Panagiota"}],"issued":{"date-parts":[["2019",7,1]]}}}],"schema":"https://github.com/citation-style-language/schema/raw/master/csl-citation.json"} </w:instrText>
      </w:r>
      <w:r w:rsidR="00015864" w:rsidRPr="005F7DE3">
        <w:rPr>
          <w:bCs/>
        </w:rPr>
        <w:fldChar w:fldCharType="separate"/>
      </w:r>
      <w:r w:rsidR="00015864" w:rsidRPr="005F7DE3">
        <w:t>(Joe &amp; Karava, 2019)</w:t>
      </w:r>
      <w:r w:rsidR="00015864" w:rsidRPr="005F7DE3">
        <w:rPr>
          <w:bCs/>
        </w:rPr>
        <w:fldChar w:fldCharType="end"/>
      </w:r>
      <w:ins w:id="97" w:author="Lichen Wu" w:date="2022-04-10T22:53:00Z">
        <w:r w:rsidRPr="005F7DE3">
          <w:rPr>
            <w:bCs/>
            <w:rPrChange w:id="98" w:author="Lichen Wu" w:date="2022-04-10T22:53:00Z">
              <w:rPr>
                <w:b/>
              </w:rPr>
            </w:rPrChange>
          </w:rPr>
          <w:t xml:space="preserve">. In general, energy models for buildings fall into </w:t>
        </w:r>
      </w:ins>
      <w:ins w:id="99" w:author="Lichen Wu" w:date="2022-04-11T19:09:00Z">
        <w:r w:rsidR="00E60801" w:rsidRPr="005F7DE3">
          <w:rPr>
            <w:bCs/>
          </w:rPr>
          <w:t>three</w:t>
        </w:r>
      </w:ins>
      <w:ins w:id="100" w:author="Lichen Wu" w:date="2022-04-10T22:53:00Z">
        <w:r w:rsidRPr="005F7DE3">
          <w:rPr>
            <w:bCs/>
            <w:rPrChange w:id="101" w:author="Lichen Wu" w:date="2022-04-10T22:53:00Z">
              <w:rPr>
                <w:b/>
              </w:rPr>
            </w:rPrChange>
          </w:rPr>
          <w:t xml:space="preserve"> categories: </w:t>
        </w:r>
      </w:ins>
      <w:ins w:id="102" w:author="Lichen Wu" w:date="2022-04-11T19:10:00Z">
        <w:r w:rsidR="00E60801" w:rsidRPr="005F7DE3">
          <w:rPr>
            <w:bCs/>
          </w:rPr>
          <w:t>first principle based models, reduced-order models, and purely data-driven models</w:t>
        </w:r>
      </w:ins>
      <w:ins w:id="103" w:author="Lichen Wu" w:date="2022-04-10T22:53:00Z">
        <w:r w:rsidRPr="005F7DE3">
          <w:rPr>
            <w:bCs/>
            <w:rPrChange w:id="104" w:author="Lichen Wu" w:date="2022-04-10T22:53:00Z">
              <w:rPr>
                <w:b/>
              </w:rPr>
            </w:rPrChange>
          </w:rPr>
          <w:t xml:space="preserve">, as summarized in ASHRAE's </w:t>
        </w:r>
      </w:ins>
      <w:r w:rsidR="00830170" w:rsidRPr="005F7DE3">
        <w:rPr>
          <w:bCs/>
        </w:rPr>
        <w:fldChar w:fldCharType="begin"/>
      </w:r>
      <w:r w:rsidR="003D2780" w:rsidRPr="005F7DE3">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3D2780" w:rsidRPr="005F7DE3">
        <w:t>(Handbook, 2001)</w:t>
      </w:r>
      <w:r w:rsidR="00830170" w:rsidRPr="005F7DE3">
        <w:rPr>
          <w:bCs/>
        </w:rPr>
        <w:fldChar w:fldCharType="end"/>
      </w:r>
      <w:ins w:id="105" w:author="Lichen Wu" w:date="2022-04-10T22:53:00Z">
        <w:r w:rsidRPr="005F7DE3">
          <w:rPr>
            <w:bCs/>
            <w:rPrChange w:id="106" w:author="Lichen Wu" w:date="2022-04-10T22:53:00Z">
              <w:rPr>
                <w:b/>
              </w:rPr>
            </w:rPrChange>
          </w:rPr>
          <w:t xml:space="preserve"> and Dong et al.</w:t>
        </w:r>
      </w:ins>
      <w:ins w:id="107" w:author="Lichen Wu" w:date="2022-04-11T00:31:00Z">
        <w:r w:rsidR="000350D2" w:rsidRPr="005F7DE3">
          <w:rPr>
            <w:bCs/>
          </w:rPr>
          <w:t xml:space="preserve"> </w:t>
        </w:r>
      </w:ins>
      <w:r w:rsidR="000350D2" w:rsidRPr="005F7DE3">
        <w:rPr>
          <w:bCs/>
        </w:rPr>
        <w:fldChar w:fldCharType="begin"/>
      </w:r>
      <w:r w:rsidR="000350D2" w:rsidRPr="005F7DE3">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0350D2" w:rsidRPr="005F7DE3">
        <w:t>(Dong et al., 2016)</w:t>
      </w:r>
      <w:r w:rsidR="000350D2" w:rsidRPr="005F7DE3">
        <w:rPr>
          <w:bCs/>
        </w:rPr>
        <w:fldChar w:fldCharType="end"/>
      </w:r>
      <w:ins w:id="108" w:author="Lichen Wu" w:date="2022-04-10T22:53:00Z">
        <w:r w:rsidRPr="005F7DE3">
          <w:rPr>
            <w:bCs/>
            <w:rPrChange w:id="109" w:author="Lichen Wu" w:date="2022-04-10T22:53:00Z">
              <w:rPr>
                <w:b/>
              </w:rPr>
            </w:rPrChange>
          </w:rPr>
          <w:t xml:space="preserve">. The following sections will </w:t>
        </w:r>
      </w:ins>
      <w:ins w:id="110" w:author="Lichen Wu" w:date="2022-04-11T22:57:00Z">
        <w:r w:rsidR="00C41F2D" w:rsidRPr="005F7DE3">
          <w:rPr>
            <w:bCs/>
          </w:rPr>
          <w:t>review those</w:t>
        </w:r>
      </w:ins>
      <w:ins w:id="111" w:author="Lichen Wu" w:date="2022-04-10T22:53:00Z">
        <w:r w:rsidRPr="005F7DE3">
          <w:rPr>
            <w:bCs/>
            <w:rPrChange w:id="112" w:author="Lichen Wu" w:date="2022-04-10T22:53:00Z">
              <w:rPr>
                <w:b/>
              </w:rPr>
            </w:rPrChange>
          </w:rPr>
          <w:t xml:space="preserve"> models</w:t>
        </w:r>
      </w:ins>
      <w:ins w:id="113" w:author="Lichen Wu" w:date="2022-04-11T22:58:00Z">
        <w:r w:rsidR="00C41F2D" w:rsidRPr="005F7DE3">
          <w:rPr>
            <w:bCs/>
          </w:rPr>
          <w:t xml:space="preserve"> in detail</w:t>
        </w:r>
      </w:ins>
      <w:ins w:id="114" w:author="Lichen Wu" w:date="2022-04-10T22:53:00Z">
        <w:r w:rsidRPr="005F7DE3">
          <w:rPr>
            <w:bCs/>
            <w:rPrChange w:id="115" w:author="Lichen Wu" w:date="2022-04-10T22:53:00Z">
              <w:rPr>
                <w:b/>
              </w:rPr>
            </w:rPrChange>
          </w:rPr>
          <w:t>, followed by a discussion of the current research gap and objective.</w:t>
        </w:r>
      </w:ins>
    </w:p>
    <w:p w14:paraId="3A865D6D" w14:textId="77777777" w:rsidR="00962C91" w:rsidRPr="005F7DE3" w:rsidRDefault="00962C91">
      <w:pPr>
        <w:rPr>
          <w:ins w:id="116" w:author="Lichen Wu" w:date="2022-04-10T22:48:00Z"/>
          <w:b/>
          <w:bCs/>
          <w:rPrChange w:id="117" w:author="Lichen Wu" w:date="2022-04-10T22:53:00Z">
            <w:rPr>
              <w:ins w:id="118" w:author="Lichen Wu" w:date="2022-04-10T22:48:00Z"/>
              <w:b w:val="0"/>
              <w:sz w:val="20"/>
            </w:rPr>
          </w:rPrChange>
        </w:rPr>
        <w:pPrChange w:id="119" w:author="Lichen Wu" w:date="2022-04-10T22:49:00Z">
          <w:pPr>
            <w:pStyle w:val="Heading2"/>
          </w:pPr>
        </w:pPrChange>
      </w:pPr>
    </w:p>
    <w:p w14:paraId="7389F5F6" w14:textId="489D0084" w:rsidR="007E27E4" w:rsidRPr="005F7DE3" w:rsidRDefault="001C05E3">
      <w:pPr>
        <w:pStyle w:val="Heading2"/>
        <w:rPr>
          <w:ins w:id="120" w:author="LipingWang" w:date="2022-04-11T08:31:00Z"/>
        </w:rPr>
      </w:pPr>
      <w:del w:id="121" w:author="Lichen Wu" w:date="2022-04-10T22:40:00Z">
        <w:r w:rsidRPr="005F7DE3" w:rsidDel="00E64BAA">
          <w:delText xml:space="preserve">Recently, </w:delText>
        </w:r>
        <w:r w:rsidR="00DE6DC7" w:rsidRPr="005F7DE3" w:rsidDel="00E64BAA">
          <w:delText>hydronic radiant slab</w:delText>
        </w:r>
        <w:r w:rsidRPr="005F7DE3" w:rsidDel="00E64BAA">
          <w:delText xml:space="preserve"> systems have demonstrated </w:delText>
        </w:r>
      </w:del>
      <w:del w:id="122" w:author="Lichen Wu" w:date="2022-04-10T20:14:00Z">
        <w:r w:rsidRPr="005F7DE3" w:rsidDel="001413C1">
          <w:delText xml:space="preserve">many </w:delText>
        </w:r>
      </w:del>
      <w:del w:id="123" w:author="Lichen Wu" w:date="2022-04-10T22:40:00Z">
        <w:r w:rsidRPr="005F7DE3" w:rsidDel="00E64BAA">
          <w:delText xml:space="preserve">advantages for </w:delText>
        </w:r>
        <w:r w:rsidR="006C599F" w:rsidRPr="005F7DE3" w:rsidDel="00E64BAA">
          <w:delText>conditioned space thermal management, such as improved thermal comfort and reduced energy cost.</w:delText>
        </w:r>
        <w:r w:rsidR="00B835D7" w:rsidRPr="005F7DE3" w:rsidDel="00E64BAA">
          <w:delText xml:space="preserve"> </w:delText>
        </w:r>
        <w:commentRangeStart w:id="124"/>
        <w:r w:rsidR="00B835D7" w:rsidRPr="005F7DE3" w:rsidDel="00E64BAA">
          <w:delText>And the above superior performance relies on the advanced control strategies, such as Model Predictive Control</w:delText>
        </w:r>
        <w:r w:rsidR="00EB63F1" w:rsidRPr="005F7DE3" w:rsidDel="00E64BAA">
          <w:delText xml:space="preserve"> (MPC)</w:delText>
        </w:r>
        <w:r w:rsidR="00B835D7" w:rsidRPr="005F7DE3" w:rsidDel="00E64BAA">
          <w:delText>,</w:delText>
        </w:r>
        <w:commentRangeEnd w:id="124"/>
        <w:r w:rsidR="00883F2A" w:rsidRPr="005F7DE3" w:rsidDel="00E64BAA">
          <w:rPr>
            <w:rStyle w:val="CommentReference"/>
          </w:rPr>
          <w:commentReference w:id="124"/>
        </w:r>
        <w:r w:rsidR="00B835D7" w:rsidRPr="005F7DE3" w:rsidDel="00E64BAA">
          <w:delText xml:space="preserve"> since conventional control strategies usually end up with over-heated conditioned space due to the large thermal inertia of radiant slab systems. To maximize </w:delText>
        </w:r>
        <w:r w:rsidR="00EB63F1" w:rsidRPr="005F7DE3" w:rsidDel="00E64BAA">
          <w:delText xml:space="preserve">control </w:delText>
        </w:r>
        <w:r w:rsidR="0062676E" w:rsidRPr="005F7DE3" w:rsidDel="00E64BAA">
          <w:delText>potential</w:delText>
        </w:r>
        <w:r w:rsidR="00EB63F1" w:rsidRPr="005F7DE3" w:rsidDel="00E64BAA">
          <w:delText xml:space="preserve"> of MPC </w:delText>
        </w:r>
        <w:r w:rsidR="009A4AD0" w:rsidRPr="005F7DE3" w:rsidDel="00E64BAA">
          <w:delText>accurate energy load predictions are required.</w:delText>
        </w:r>
        <w:r w:rsidR="00EE0680" w:rsidRPr="005F7DE3" w:rsidDel="00E64BAA">
          <w:fldChar w:fldCharType="begin"/>
        </w:r>
        <w:r w:rsidR="00EE0680" w:rsidRPr="005F7DE3" w:rsidDel="00E64BAA">
          <w:delInstrText xml:space="preserve"> ADDIN ZOTERO_ITEM CSL_CITATION {"citationID":"EUX5DJ9C","properties":{"formattedCitation":"(Liu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delInstrText>
        </w:r>
        <w:r w:rsidR="00EE0680" w:rsidRPr="005F7DE3" w:rsidDel="00E64BAA">
          <w:fldChar w:fldCharType="separate"/>
        </w:r>
        <w:r w:rsidR="00EE0680" w:rsidRPr="005F7DE3" w:rsidDel="00E64BAA">
          <w:delText>(Liu et al., 2011)</w:delText>
        </w:r>
        <w:r w:rsidR="00EE0680" w:rsidRPr="005F7DE3" w:rsidDel="00E64BAA">
          <w:fldChar w:fldCharType="end"/>
        </w:r>
        <w:r w:rsidR="00BE54DD" w:rsidRPr="005F7DE3" w:rsidDel="00E64BAA">
          <w:fldChar w:fldCharType="begin"/>
        </w:r>
        <w:r w:rsidR="00BE54DD" w:rsidRPr="005F7DE3" w:rsidDel="00E64BAA">
          <w:delInstrText xml:space="preserve"> ADDIN ZOTERO_ITEM CSL_CITATION {"citationID":"BuQUgIvG","properties":{"formattedCitation":"(Sourbron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delInstrText>
        </w:r>
        <w:r w:rsidR="00BE54DD" w:rsidRPr="005F7DE3" w:rsidDel="00E64BAA">
          <w:fldChar w:fldCharType="separate"/>
        </w:r>
        <w:r w:rsidR="00BE54DD" w:rsidRPr="005F7DE3" w:rsidDel="00E64BAA">
          <w:delText>(Sourbron et al., 2009)</w:delText>
        </w:r>
        <w:r w:rsidR="00BE54DD" w:rsidRPr="005F7DE3" w:rsidDel="00E64BAA">
          <w:fldChar w:fldCharType="end"/>
        </w:r>
        <w:r w:rsidR="00B77225" w:rsidRPr="005F7DE3" w:rsidDel="00E64BAA">
          <w:fldChar w:fldCharType="begin"/>
        </w:r>
        <w:r w:rsidR="003C0F0C" w:rsidRPr="005F7DE3" w:rsidDel="00E64BAA">
          <w:delInstrText xml:space="preserve"> ADDIN ZOTERO_ITEM CSL_CITATION {"citationID":"e9N6JWuL","properties":{"formattedCitation":"(Joe &amp; Karava, 2019)","plainCitation":"(Joe &amp; Karava, 2019)","noteIndex":0},"citationItems":[{"id":924,"uris":["http://zotero.org/users/3944343/items/M9YJSAIY"],"itemData":{"id":924,"type":"article-journal","abstract":"This paper introduces a smart operation strategy based on model predictive control (MPC) to optimize the performance of hydronic radiant floor systems in office buildings and presents results from its implementation in an actual building. Our MPC approach uses dynamic estimates and predictions of zone loads and temperatures, outdoor weather conditions, and HVAC system models to minimize energy consumption and cost while meeting equipment and thermal comfort constraints. It includes data-driven building models estimated and validated using data from an actual building, and deploys an optimizer based on constraint linear/quadratic programming with hard comfort bounds that yields a global minimum with predicted exogenous disturbances. The MPC results show 34% cost savings compared to baseline feedback control during the cooling season and 16% energy use reduction during the heating season. Also, the radiant floor system with the predictive controller shows 29–50% energy savings when compared with a baseline air delivery system serving two identical thermal zones located in the same building.","container-title":"Applied Energy","DOI":"10.1016/j.apenergy.2019.03.209","ISSN":"0306-2619","journalAbbreviation":"Applied Energy","language":"en","page":"65-77","source":"ScienceDirect","title":"A model predictive control strategy to optimize the performance of radiant floor heating and cooling systems in office buildings","volume":"245","author":[{"family":"Joe","given":"Jaewan"},{"family":"Karava","given":"Panagiota"}],"issued":{"date-parts":[["2019",7,1]]}}}],"schema":"https://github.com/citation-style-language/schema/raw/master/csl-citation.json"} </w:delInstrText>
        </w:r>
        <w:r w:rsidR="00B77225" w:rsidRPr="005F7DE3" w:rsidDel="00E64BAA">
          <w:fldChar w:fldCharType="separate"/>
        </w:r>
        <w:r w:rsidR="003C0F0C" w:rsidRPr="005F7DE3" w:rsidDel="00E64BAA">
          <w:delText>(Joe &amp; Karava, 2019)</w:delText>
        </w:r>
        <w:r w:rsidR="00B77225" w:rsidRPr="005F7DE3" w:rsidDel="00E64BAA">
          <w:fldChar w:fldCharType="end"/>
        </w:r>
        <w:r w:rsidR="005A53DF" w:rsidRPr="005F7DE3" w:rsidDel="00E64BAA">
          <w:fldChar w:fldCharType="begin"/>
        </w:r>
        <w:r w:rsidR="005A53DF" w:rsidRPr="005F7DE3" w:rsidDel="00E64BAA">
          <w:delInstrText xml:space="preserve"> ADDIN ZOTERO_ITEM CSL_CITATION {"citationID":"CD3PjqgX","properties":{"formattedCitation":"(Handbook, 1997)","plainCitation":"(Handbook, 1997)","noteIndex":0},"citationItems":[{"id":120,"uris":["http://zotero.org/users/3944343/items/BZURDRA3"],"itemData":{"id":120,"type":"article-journal","container-title":"American Society of Heating, Refrigerating and Air-Conditioning Engineers, Inc., Atlanta, GA","title":"Fundamentals SI edition","author":[{"family":"Handbook","given":"ASHRAE"}],"issued":{"date-parts":[["1997"]]}}}],"schema":"https://github.com/citation-style-language/schema/raw/master/csl-citation.json"} </w:delInstrText>
        </w:r>
        <w:r w:rsidR="005A53DF" w:rsidRPr="005F7DE3" w:rsidDel="00E64BAA">
          <w:fldChar w:fldCharType="separate"/>
        </w:r>
        <w:r w:rsidR="005A53DF" w:rsidRPr="005F7DE3" w:rsidDel="00E64BAA">
          <w:delText>(Handbook, 1997)</w:delText>
        </w:r>
        <w:r w:rsidR="005A53DF" w:rsidRPr="005F7DE3" w:rsidDel="00E64BAA">
          <w:fldChar w:fldCharType="end"/>
        </w:r>
        <w:r w:rsidR="00A87D78" w:rsidRPr="005F7DE3" w:rsidDel="00E64BAA">
          <w:fldChar w:fldCharType="begin"/>
        </w:r>
        <w:r w:rsidR="00A87D78" w:rsidRPr="005F7DE3" w:rsidDel="00E64BAA">
          <w:delInstrText xml:space="preserve"> ADDIN ZOTERO_ITEM CSL_CITATION {"citationID":"vidgXHN4","properties":{"formattedCitation":"(Dong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delInstrText>
        </w:r>
        <w:r w:rsidR="00A87D78" w:rsidRPr="005F7DE3" w:rsidDel="00E64BAA">
          <w:fldChar w:fldCharType="separate"/>
        </w:r>
        <w:r w:rsidR="00A87D78" w:rsidRPr="005F7DE3" w:rsidDel="00E64BAA">
          <w:delText>(Dong et al., 2016)</w:delText>
        </w:r>
        <w:r w:rsidR="00A87D78" w:rsidRPr="005F7DE3" w:rsidDel="00E64BAA">
          <w:fldChar w:fldCharType="end"/>
        </w:r>
      </w:del>
      <w:ins w:id="125" w:author="Lichen Wu" w:date="2022-04-10T20:28:00Z">
        <w:r w:rsidR="007E27E4" w:rsidRPr="005F7DE3">
          <w:t xml:space="preserve">1.1 </w:t>
        </w:r>
        <w:del w:id="126" w:author="LipingWang" w:date="2022-04-11T08:28:00Z">
          <w:r w:rsidR="007E27E4" w:rsidRPr="005F7DE3" w:rsidDel="00AF77D1">
            <w:delText>Physics-</w:delText>
          </w:r>
        </w:del>
      </w:ins>
      <w:ins w:id="127" w:author="LipingWang" w:date="2022-04-11T08:28:00Z">
        <w:r w:rsidR="00AF77D1" w:rsidRPr="005F7DE3">
          <w:t>Fir</w:t>
        </w:r>
      </w:ins>
      <w:ins w:id="128" w:author="LipingWang" w:date="2022-04-11T08:29:00Z">
        <w:r w:rsidR="00AF77D1" w:rsidRPr="005F7DE3">
          <w:t>st principle-</w:t>
        </w:r>
      </w:ins>
      <w:ins w:id="129" w:author="Lichen Wu" w:date="2022-04-10T20:28:00Z">
        <w:del w:id="130" w:author="LipingWang" w:date="2022-04-11T08:29:00Z">
          <w:r w:rsidR="007E27E4" w:rsidRPr="005F7DE3" w:rsidDel="00AF77D1">
            <w:delText>B</w:delText>
          </w:r>
        </w:del>
      </w:ins>
      <w:ins w:id="131" w:author="LipingWang" w:date="2022-04-11T08:29:00Z">
        <w:r w:rsidR="00AF77D1" w:rsidRPr="005F7DE3">
          <w:t>b</w:t>
        </w:r>
      </w:ins>
      <w:ins w:id="132" w:author="Lichen Wu" w:date="2022-04-10T20:28:00Z">
        <w:r w:rsidR="007E27E4" w:rsidRPr="005F7DE3">
          <w:t xml:space="preserve">ased </w:t>
        </w:r>
      </w:ins>
      <w:ins w:id="133" w:author="LipingWang" w:date="2022-04-11T08:29:00Z">
        <w:r w:rsidR="00AF77D1" w:rsidRPr="005F7DE3">
          <w:t>m</w:t>
        </w:r>
      </w:ins>
      <w:ins w:id="134" w:author="Lichen Wu" w:date="2022-04-10T20:28:00Z">
        <w:del w:id="135" w:author="LipingWang" w:date="2022-04-11T08:29:00Z">
          <w:r w:rsidR="007E27E4" w:rsidRPr="005F7DE3" w:rsidDel="00AF77D1">
            <w:delText>M</w:delText>
          </w:r>
        </w:del>
        <w:r w:rsidR="007E27E4" w:rsidRPr="005F7DE3">
          <w:t>odel</w:t>
        </w:r>
      </w:ins>
      <w:ins w:id="136" w:author="LipingWang" w:date="2022-04-11T08:29:00Z">
        <w:r w:rsidR="00AF77D1" w:rsidRPr="005F7DE3">
          <w:t>s</w:t>
        </w:r>
      </w:ins>
    </w:p>
    <w:p w14:paraId="22F79C61" w14:textId="28634D6A" w:rsidR="004B2BF8" w:rsidRPr="005F7DE3" w:rsidRDefault="00E60801" w:rsidP="008A55E4">
      <w:pPr>
        <w:jc w:val="both"/>
        <w:rPr>
          <w:ins w:id="137" w:author="Lichen Wu" w:date="2022-04-11T19:09:00Z"/>
        </w:rPr>
        <w:pPrChange w:id="138" w:author="Lichen Wu" w:date="2022-04-11T21:12:00Z">
          <w:pPr/>
        </w:pPrChange>
      </w:pPr>
      <w:ins w:id="139" w:author="Lichen Wu" w:date="2022-04-11T19:12:00Z">
        <w:r w:rsidRPr="005F7DE3">
          <w:t xml:space="preserve">The first principle-based models are </w:t>
        </w:r>
      </w:ins>
      <w:ins w:id="140" w:author="Lichen Wu" w:date="2022-04-11T20:59:00Z">
        <w:r w:rsidR="00B82569" w:rsidRPr="005F7DE3">
          <w:t>calcula</w:t>
        </w:r>
      </w:ins>
      <w:ins w:id="141" w:author="Lichen Wu" w:date="2022-04-11T21:00:00Z">
        <w:r w:rsidR="00B82569" w:rsidRPr="005F7DE3">
          <w:t>ted</w:t>
        </w:r>
      </w:ins>
      <w:ins w:id="142" w:author="Lichen Wu" w:date="2022-04-11T19:12:00Z">
        <w:r w:rsidRPr="005F7DE3">
          <w:t xml:space="preserve"> from Navier-</w:t>
        </w:r>
      </w:ins>
      <w:ins w:id="143" w:author="Lichen Wu" w:date="2022-04-11T19:52:00Z">
        <w:r w:rsidR="00CE066C" w:rsidRPr="005F7DE3">
          <w:t>S</w:t>
        </w:r>
      </w:ins>
      <w:ins w:id="144" w:author="Lichen Wu" w:date="2022-04-11T19:12:00Z">
        <w:r w:rsidRPr="005F7DE3">
          <w:t xml:space="preserve">tokes </w:t>
        </w:r>
      </w:ins>
      <w:ins w:id="145" w:author="Lichen Wu" w:date="2022-04-11T19:52:00Z">
        <w:r w:rsidR="00CE066C" w:rsidRPr="005F7DE3">
          <w:t xml:space="preserve">set of </w:t>
        </w:r>
      </w:ins>
      <w:ins w:id="146" w:author="Lichen Wu" w:date="2022-04-11T19:12:00Z">
        <w:r w:rsidRPr="005F7DE3">
          <w:t>equations and turbulence models</w:t>
        </w:r>
      </w:ins>
      <w:ins w:id="147" w:author="Lichen Wu" w:date="2022-04-11T19:13:00Z">
        <w:r w:rsidRPr="005F7DE3">
          <w:t>, such as</w:t>
        </w:r>
      </w:ins>
      <w:ins w:id="148" w:author="Lichen Wu" w:date="2022-04-11T19:53:00Z">
        <w:r w:rsidR="00CE066C" w:rsidRPr="005F7DE3">
          <w:t xml:space="preserve"> Computational Fluid Dynamics (</w:t>
        </w:r>
      </w:ins>
      <w:ins w:id="149" w:author="Lichen Wu" w:date="2022-04-11T19:13:00Z">
        <w:r w:rsidRPr="005F7DE3">
          <w:t>CFD</w:t>
        </w:r>
      </w:ins>
      <w:ins w:id="150" w:author="Lichen Wu" w:date="2022-04-11T19:53:00Z">
        <w:r w:rsidR="00CE066C" w:rsidRPr="005F7DE3">
          <w:t>)</w:t>
        </w:r>
      </w:ins>
      <w:ins w:id="151" w:author="Lichen Wu" w:date="2022-04-11T19:41:00Z">
        <w:r w:rsidR="00492785" w:rsidRPr="005F7DE3">
          <w:t xml:space="preserve"> </w:t>
        </w:r>
      </w:ins>
      <w:r w:rsidR="00492785" w:rsidRPr="005F7DE3">
        <w:fldChar w:fldCharType="begin"/>
      </w:r>
      <w:r w:rsidR="00492785" w:rsidRPr="005F7DE3">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r w:rsidR="00492785" w:rsidRPr="005F7DE3">
        <w:fldChar w:fldCharType="separate"/>
      </w:r>
      <w:r w:rsidR="00492785" w:rsidRPr="005F7DE3">
        <w:t>(Zhang et al., 2013)</w:t>
      </w:r>
      <w:r w:rsidR="00492785" w:rsidRPr="005F7DE3">
        <w:fldChar w:fldCharType="end"/>
      </w:r>
      <w:ins w:id="152" w:author="Lichen Wu" w:date="2022-04-11T19:13:00Z">
        <w:r w:rsidRPr="005F7DE3">
          <w:t xml:space="preserve">. </w:t>
        </w:r>
      </w:ins>
      <w:ins w:id="153" w:author="Lichen Wu" w:date="2022-04-11T19:22:00Z">
        <w:r w:rsidR="00C41BEC" w:rsidRPr="005F7DE3">
          <w:t xml:space="preserve">However, </w:t>
        </w:r>
      </w:ins>
      <w:ins w:id="154" w:author="Lichen Wu" w:date="2022-04-11T19:24:00Z">
        <w:r w:rsidR="00C41BEC" w:rsidRPr="005F7DE3">
          <w:t xml:space="preserve">CFD will become unstable </w:t>
        </w:r>
      </w:ins>
      <w:ins w:id="155" w:author="Lichen Wu" w:date="2022-04-11T19:41:00Z">
        <w:r w:rsidR="00CE33C2" w:rsidRPr="005F7DE3">
          <w:t>for conjugat</w:t>
        </w:r>
      </w:ins>
      <w:ins w:id="156" w:author="Lichen Wu" w:date="2022-04-11T21:00:00Z">
        <w:r w:rsidR="00B82569" w:rsidRPr="005F7DE3">
          <w:t>ing</w:t>
        </w:r>
      </w:ins>
      <w:ins w:id="157" w:author="Lichen Wu" w:date="2022-04-11T19:41:00Z">
        <w:r w:rsidR="00CE33C2" w:rsidRPr="005F7DE3">
          <w:t xml:space="preserve"> heat transfer model, </w:t>
        </w:r>
      </w:ins>
      <w:ins w:id="158" w:author="Lichen Wu" w:date="2022-04-11T19:25:00Z">
        <w:r w:rsidR="00C41BEC" w:rsidRPr="005F7DE3">
          <w:t>due to the different response time</w:t>
        </w:r>
      </w:ins>
      <w:ins w:id="159" w:author="Lichen Wu" w:date="2022-04-11T19:41:00Z">
        <w:r w:rsidR="00CE33C2" w:rsidRPr="005F7DE3">
          <w:t>s</w:t>
        </w:r>
      </w:ins>
      <w:ins w:id="160" w:author="Lichen Wu" w:date="2022-04-11T19:42:00Z">
        <w:r w:rsidR="00CE33C2" w:rsidRPr="005F7DE3">
          <w:t xml:space="preserve"> </w:t>
        </w:r>
      </w:ins>
      <w:ins w:id="161" w:author="Lichen Wu" w:date="2022-04-11T22:59:00Z">
        <w:r w:rsidR="00C41F2D" w:rsidRPr="005F7DE3">
          <w:t>of</w:t>
        </w:r>
      </w:ins>
      <w:ins w:id="162" w:author="Lichen Wu" w:date="2022-04-11T19:42:00Z">
        <w:r w:rsidR="00CE33C2" w:rsidRPr="005F7DE3">
          <w:t xml:space="preserve"> thermal energy</w:t>
        </w:r>
      </w:ins>
      <w:ins w:id="163" w:author="Lichen Wu" w:date="2022-04-11T19:25:00Z">
        <w:r w:rsidR="00C41BEC" w:rsidRPr="005F7DE3">
          <w:t xml:space="preserve"> from solid and fluid</w:t>
        </w:r>
      </w:ins>
      <w:ins w:id="164" w:author="Lichen Wu" w:date="2022-04-11T19:54:00Z">
        <w:r w:rsidR="00F217C6" w:rsidRPr="005F7DE3">
          <w:t>.</w:t>
        </w:r>
      </w:ins>
      <w:del w:id="165" w:author="Lichen Wu" w:date="2022-04-11T19:54:00Z">
        <w:r w:rsidR="00C41BEC" w:rsidRPr="005F7DE3" w:rsidDel="00F217C6">
          <w:fldChar w:fldCharType="begin"/>
        </w:r>
        <w:r w:rsidR="00A81C8E" w:rsidRPr="005F7DE3" w:rsidDel="00F217C6">
          <w:delInstrText xml:space="preserve"> ADDIN ZOTERO_ITEM CSL_CITATION {"citationID":"zy6fsmrL","properties":{"formattedCitation":"(Zhang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delInstrText>
        </w:r>
        <w:r w:rsidR="00C41BEC" w:rsidRPr="005F7DE3" w:rsidDel="00F217C6">
          <w:fldChar w:fldCharType="separate"/>
        </w:r>
        <w:r w:rsidR="00A81C8E" w:rsidRPr="005F7DE3" w:rsidDel="00F217C6">
          <w:delText>(Zhang et al., 2013)</w:delText>
        </w:r>
        <w:r w:rsidR="00C41BEC" w:rsidRPr="005F7DE3" w:rsidDel="00F217C6">
          <w:fldChar w:fldCharType="end"/>
        </w:r>
      </w:del>
      <w:ins w:id="166" w:author="Lichen Wu" w:date="2022-04-11T19:25:00Z">
        <w:r w:rsidR="00C41BEC" w:rsidRPr="005F7DE3">
          <w:t xml:space="preserve"> </w:t>
        </w:r>
      </w:ins>
      <w:ins w:id="167" w:author="Lichen Wu" w:date="2022-04-11T23:00:00Z">
        <w:r w:rsidR="00C41F2D" w:rsidRPr="005F7DE3">
          <w:t>Additionally, the computational cost of these methods makes them incompatible with large-scale simulation programs</w:t>
        </w:r>
      </w:ins>
      <w:r w:rsidR="00C41F2D" w:rsidRPr="005F7DE3">
        <w:fldChar w:fldCharType="begin"/>
      </w:r>
      <w:r w:rsidR="00C41F2D" w:rsidRPr="005F7DE3">
        <w:instrText xml:space="preserve"> ADDIN ZOTERO_ITEM CSL_CITATION {"citationID":"b3yTfc9B","properties":{"formattedCitation":"(Neumann et al., 2021; Rodr\\uc0\\u237{}guez Jara et al., 2016)","plainCitation":"(Neumann et al.,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C41F2D" w:rsidRPr="005F7DE3">
        <w:rPr>
          <w:szCs w:val="24"/>
        </w:rPr>
        <w:t>(Neumann et al., 2021; Rodríguez Jara et al., 2016)</w:t>
      </w:r>
      <w:r w:rsidR="00C41F2D" w:rsidRPr="005F7DE3">
        <w:fldChar w:fldCharType="end"/>
      </w:r>
      <w:r w:rsidR="00C41F2D" w:rsidRPr="005F7DE3">
        <w:t>,</w:t>
      </w:r>
      <w:ins w:id="168" w:author="Lichen Wu" w:date="2022-04-11T23:00:00Z">
        <w:r w:rsidR="00C41F2D" w:rsidRPr="005F7DE3">
          <w:t xml:space="preserve"> such as EnergyPlus</w:t>
        </w:r>
      </w:ins>
      <w:ins w:id="169" w:author="Lichen Wu" w:date="2022-04-11T23:01:00Z">
        <w:r w:rsidR="00C41F2D" w:rsidRPr="005F7DE3">
          <w:fldChar w:fldCharType="begin"/>
        </w:r>
        <w:r w:rsidR="00C41F2D" w:rsidRPr="005F7DE3">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r w:rsidR="00C41F2D" w:rsidRPr="005F7DE3">
          <w:fldChar w:fldCharType="separate"/>
        </w:r>
        <w:r w:rsidR="00C41F2D" w:rsidRPr="005F7DE3">
          <w:t>(Crawley et al., 2001)</w:t>
        </w:r>
        <w:r w:rsidR="00C41F2D" w:rsidRPr="005F7DE3">
          <w:fldChar w:fldCharType="end"/>
        </w:r>
      </w:ins>
      <w:r w:rsidR="00C41F2D" w:rsidRPr="005F7DE3">
        <w:t xml:space="preserve">. </w:t>
      </w:r>
      <w:ins w:id="170" w:author="Lichen Wu" w:date="2022-04-11T19:48:00Z">
        <w:r w:rsidR="0068041B" w:rsidRPr="005F7DE3">
          <w:t xml:space="preserve">As a result, </w:t>
        </w:r>
      </w:ins>
      <w:ins w:id="171" w:author="Lichen Wu" w:date="2022-04-11T19:49:00Z">
        <w:r w:rsidR="0068041B" w:rsidRPr="005F7DE3">
          <w:t xml:space="preserve">building elements with large thermal storage capacity are </w:t>
        </w:r>
      </w:ins>
      <w:r w:rsidR="0007734F" w:rsidRPr="005F7DE3">
        <w:t>challenging</w:t>
      </w:r>
      <w:ins w:id="172" w:author="Lichen Wu" w:date="2022-04-11T19:49:00Z">
        <w:r w:rsidR="0068041B" w:rsidRPr="005F7DE3">
          <w:t xml:space="preserve"> to be correctly modeled with CFD.</w:t>
        </w:r>
      </w:ins>
      <w:ins w:id="173" w:author="Lichen Wu" w:date="2022-04-11T19:16:00Z">
        <w:r w:rsidR="00BC1CA8" w:rsidRPr="005F7DE3">
          <w:t xml:space="preserve"> </w:t>
        </w:r>
      </w:ins>
      <w:r w:rsidR="0007734F" w:rsidRPr="005F7DE3">
        <w:rPr>
          <w:color w:val="000000" w:themeColor="text1"/>
        </w:rPr>
        <w:t>Rather than that</w:t>
      </w:r>
      <w:ins w:id="174" w:author="Lichen Wu" w:date="2022-04-11T19:16:00Z">
        <w:r w:rsidR="00BC1CA8" w:rsidRPr="005F7DE3">
          <w:rPr>
            <w:color w:val="000000" w:themeColor="text1"/>
            <w:rPrChange w:id="175" w:author="Lichen Wu" w:date="2022-04-11T21:01:00Z">
              <w:rPr/>
            </w:rPrChange>
          </w:rPr>
          <w:t xml:space="preserve">, </w:t>
        </w:r>
      </w:ins>
      <w:ins w:id="176" w:author="Lichen Wu" w:date="2022-04-11T19:44:00Z">
        <w:r w:rsidR="00D6118D" w:rsidRPr="005F7DE3">
          <w:rPr>
            <w:color w:val="000000" w:themeColor="text1"/>
            <w:rPrChange w:id="177" w:author="Lichen Wu" w:date="2022-04-11T21:01:00Z">
              <w:rPr/>
            </w:rPrChange>
          </w:rPr>
          <w:t xml:space="preserve">most current </w:t>
        </w:r>
      </w:ins>
      <w:ins w:id="178" w:author="Lichen Wu" w:date="2022-04-11T20:42:00Z">
        <w:r w:rsidR="00521E1D" w:rsidRPr="005F7DE3">
          <w:rPr>
            <w:color w:val="000000" w:themeColor="text1"/>
            <w:rPrChange w:id="179" w:author="Lichen Wu" w:date="2022-04-11T21:01:00Z">
              <w:rPr>
                <w:highlight w:val="yellow"/>
              </w:rPr>
            </w:rPrChange>
          </w:rPr>
          <w:t xml:space="preserve">building </w:t>
        </w:r>
      </w:ins>
      <w:ins w:id="180" w:author="Lichen Wu" w:date="2022-04-11T19:44:00Z">
        <w:r w:rsidR="00D6118D" w:rsidRPr="005F7DE3">
          <w:rPr>
            <w:color w:val="000000" w:themeColor="text1"/>
            <w:rPrChange w:id="181" w:author="Lichen Wu" w:date="2022-04-11T21:01:00Z">
              <w:rPr/>
            </w:rPrChange>
          </w:rPr>
          <w:t>energy model</w:t>
        </w:r>
      </w:ins>
      <w:ins w:id="182" w:author="Lichen Wu" w:date="2022-04-11T19:46:00Z">
        <w:r w:rsidR="00D6118D" w:rsidRPr="005F7DE3">
          <w:rPr>
            <w:color w:val="000000" w:themeColor="text1"/>
            <w:rPrChange w:id="183" w:author="Lichen Wu" w:date="2022-04-11T21:01:00Z">
              <w:rPr/>
            </w:rPrChange>
          </w:rPr>
          <w:t xml:space="preserve"> programs</w:t>
        </w:r>
      </w:ins>
      <w:ins w:id="184" w:author="Lichen Wu" w:date="2022-04-11T19:18:00Z">
        <w:r w:rsidR="00BC1CA8" w:rsidRPr="005F7DE3">
          <w:rPr>
            <w:color w:val="000000" w:themeColor="text1"/>
            <w:rPrChange w:id="185" w:author="Lichen Wu" w:date="2022-04-11T21:01:00Z">
              <w:rPr/>
            </w:rPrChange>
          </w:rPr>
          <w:t xml:space="preserve">, like </w:t>
        </w:r>
      </w:ins>
      <w:ins w:id="186" w:author="Lichen Wu" w:date="2022-04-11T19:16:00Z">
        <w:r w:rsidR="00BC1CA8" w:rsidRPr="005F7DE3">
          <w:rPr>
            <w:color w:val="000000" w:themeColor="text1"/>
            <w:rPrChange w:id="187" w:author="Lichen Wu" w:date="2022-04-11T21:01:00Z">
              <w:rPr/>
            </w:rPrChange>
          </w:rPr>
          <w:t>EnergyPlus</w:t>
        </w:r>
      </w:ins>
      <w:ins w:id="188" w:author="Lichen Wu" w:date="2022-04-11T20:42:00Z">
        <w:r w:rsidR="00521E1D" w:rsidRPr="005F7DE3">
          <w:rPr>
            <w:color w:val="000000" w:themeColor="text1"/>
            <w:rPrChange w:id="189" w:author="Lichen Wu" w:date="2022-04-11T21:01:00Z">
              <w:rPr>
                <w:highlight w:val="yellow"/>
              </w:rPr>
            </w:rPrChange>
          </w:rPr>
          <w:t>,</w:t>
        </w:r>
      </w:ins>
      <w:ins w:id="190" w:author="Lichen Wu" w:date="2022-04-11T19:16:00Z">
        <w:r w:rsidR="00BC1CA8" w:rsidRPr="005F7DE3">
          <w:rPr>
            <w:color w:val="000000" w:themeColor="text1"/>
            <w:rPrChange w:id="191" w:author="Lichen Wu" w:date="2022-04-11T21:01:00Z">
              <w:rPr/>
            </w:rPrChange>
          </w:rPr>
          <w:t xml:space="preserve"> </w:t>
        </w:r>
      </w:ins>
      <w:r w:rsidR="00BB05CE" w:rsidRPr="005F7DE3">
        <w:rPr>
          <w:color w:val="000000" w:themeColor="text1"/>
        </w:rPr>
        <w:t>employ</w:t>
      </w:r>
      <w:ins w:id="192" w:author="Lichen Wu" w:date="2022-04-11T19:17:00Z">
        <w:r w:rsidR="00BC1CA8" w:rsidRPr="005F7DE3">
          <w:rPr>
            <w:color w:val="000000" w:themeColor="text1"/>
            <w:rPrChange w:id="193" w:author="Lichen Wu" w:date="2022-04-11T21:01:00Z">
              <w:rPr/>
            </w:rPrChange>
          </w:rPr>
          <w:t xml:space="preserve"> </w:t>
        </w:r>
      </w:ins>
      <w:ins w:id="194" w:author="Lichen Wu" w:date="2022-04-11T20:38:00Z">
        <w:r w:rsidR="00521E1D" w:rsidRPr="005F7DE3">
          <w:rPr>
            <w:color w:val="000000" w:themeColor="text1"/>
            <w:rPrChange w:id="195" w:author="Lichen Wu" w:date="2022-04-11T21:01:00Z">
              <w:rPr>
                <w:highlight w:val="yellow"/>
              </w:rPr>
            </w:rPrChange>
          </w:rPr>
          <w:t xml:space="preserve">forward </w:t>
        </w:r>
      </w:ins>
      <w:ins w:id="196" w:author="Lichen Wu" w:date="2022-04-11T21:26:00Z">
        <w:r w:rsidR="00E976B6" w:rsidRPr="005F7DE3">
          <w:rPr>
            <w:color w:val="000000" w:themeColor="text1"/>
          </w:rPr>
          <w:t xml:space="preserve">nodal </w:t>
        </w:r>
      </w:ins>
      <w:ins w:id="197" w:author="Lichen Wu" w:date="2022-04-11T20:38:00Z">
        <w:r w:rsidR="00521E1D" w:rsidRPr="005F7DE3">
          <w:rPr>
            <w:color w:val="000000" w:themeColor="text1"/>
            <w:rPrChange w:id="198" w:author="Lichen Wu" w:date="2022-04-11T21:01:00Z">
              <w:rPr>
                <w:highlight w:val="yellow"/>
              </w:rPr>
            </w:rPrChange>
          </w:rPr>
          <w:t xml:space="preserve">modeling </w:t>
        </w:r>
      </w:ins>
      <w:ins w:id="199" w:author="Lichen Wu" w:date="2022-04-11T19:46:00Z">
        <w:r w:rsidR="00D6118D" w:rsidRPr="005F7DE3">
          <w:rPr>
            <w:color w:val="000000" w:themeColor="text1"/>
            <w:rPrChange w:id="200" w:author="Lichen Wu" w:date="2022-04-11T21:01:00Z">
              <w:rPr/>
            </w:rPrChange>
          </w:rPr>
          <w:fldChar w:fldCharType="begin"/>
        </w:r>
      </w:ins>
      <w:r w:rsidR="003D2780" w:rsidRPr="005F7DE3">
        <w:rPr>
          <w:color w:val="000000" w:themeColor="text1"/>
          <w:rPrChange w:id="201" w:author="Lichen Wu" w:date="2022-04-11T21:01:00Z">
            <w:rPr/>
          </w:rPrChange>
        </w:rPr>
        <w:instrText xml:space="preserve"> ADDIN ZOTERO_ITEM CSL_CITATION {"citationID":"YjkxL433","properties":{"formattedCitation":"(Handbook, 2001; Neumann et al., 2021; Zhang et al., 2013)","plainCitation":"(Handbook, 2001; Neumann et al., 2021; Zhang et al., 2013)","noteIndex":0},"citationItems":[{"id":120,"uris":["http://zotero.org/users/3944343/items/BZURDRA3"],"itemData":{"id":120,"type":"article-journal","container-title":"American Society of Heating, Refrigerating and Air-Conditioning Engineers, Inc., Atlanta, GA","title":"Fundamentals SI edition","author":[{"family":"Handbook","given":"ASHRAE"}],"issued":{"date-parts":[["2001"]]}}},{"id":981,"uris":["http://zotero.org/users/3944343/items/72HS7BZW"],"itemData":{"id":981,"type":"article-journal","abstract":"Latent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ins w:id="202" w:author="Lichen Wu" w:date="2022-04-11T19:46:00Z">
        <w:r w:rsidR="00D6118D" w:rsidRPr="005F7DE3">
          <w:rPr>
            <w:color w:val="000000" w:themeColor="text1"/>
            <w:rPrChange w:id="203" w:author="Lichen Wu" w:date="2022-04-11T21:01:00Z">
              <w:rPr/>
            </w:rPrChange>
          </w:rPr>
          <w:fldChar w:fldCharType="separate"/>
        </w:r>
      </w:ins>
      <w:r w:rsidR="003D2780" w:rsidRPr="005F7DE3">
        <w:rPr>
          <w:color w:val="000000" w:themeColor="text1"/>
          <w:rPrChange w:id="204" w:author="Lichen Wu" w:date="2022-04-11T21:01:00Z">
            <w:rPr/>
          </w:rPrChange>
        </w:rPr>
        <w:t>(Handbook, 2001; Neumann et al., 2021; Zhang et al., 2013)</w:t>
      </w:r>
      <w:ins w:id="205" w:author="Lichen Wu" w:date="2022-04-11T19:46:00Z">
        <w:r w:rsidR="00D6118D" w:rsidRPr="005F7DE3">
          <w:rPr>
            <w:color w:val="000000" w:themeColor="text1"/>
            <w:rPrChange w:id="206" w:author="Lichen Wu" w:date="2022-04-11T21:01:00Z">
              <w:rPr/>
            </w:rPrChange>
          </w:rPr>
          <w:fldChar w:fldCharType="end"/>
        </w:r>
      </w:ins>
      <w:r w:rsidR="00BB05CE" w:rsidRPr="005F7DE3">
        <w:rPr>
          <w:color w:val="000000" w:themeColor="text1"/>
        </w:rPr>
        <w:t>, which</w:t>
      </w:r>
      <w:ins w:id="207" w:author="Lichen Wu" w:date="2022-04-11T19:58:00Z">
        <w:r w:rsidR="00682654" w:rsidRPr="005F7DE3">
          <w:rPr>
            <w:color w:val="000000" w:themeColor="text1"/>
            <w:rPrChange w:id="208" w:author="Lichen Wu" w:date="2022-04-11T21:01:00Z">
              <w:rPr/>
            </w:rPrChange>
          </w:rPr>
          <w:t xml:space="preserve"> </w:t>
        </w:r>
      </w:ins>
      <w:ins w:id="209" w:author="Lichen Wu" w:date="2022-04-11T20:38:00Z">
        <w:r w:rsidR="00521E1D" w:rsidRPr="005F7DE3">
          <w:rPr>
            <w:color w:val="000000" w:themeColor="text1"/>
            <w:rPrChange w:id="210" w:author="Lichen Wu" w:date="2022-04-11T21:01:00Z">
              <w:rPr/>
            </w:rPrChange>
          </w:rPr>
          <w:t>requir</w:t>
        </w:r>
      </w:ins>
      <w:r w:rsidR="00BB05CE" w:rsidRPr="005F7DE3">
        <w:rPr>
          <w:color w:val="000000" w:themeColor="text1"/>
        </w:rPr>
        <w:t>es</w:t>
      </w:r>
      <w:ins w:id="211" w:author="Lichen Wu" w:date="2022-04-11T20:38:00Z">
        <w:r w:rsidR="00521E1D" w:rsidRPr="005F7DE3">
          <w:rPr>
            <w:color w:val="000000" w:themeColor="text1"/>
            <w:rPrChange w:id="212" w:author="Lichen Wu" w:date="2022-04-11T21:01:00Z">
              <w:rPr/>
            </w:rPrChange>
          </w:rPr>
          <w:t xml:space="preserve"> a detailed </w:t>
        </w:r>
      </w:ins>
      <w:ins w:id="213" w:author="Lichen Wu" w:date="2022-04-11T20:39:00Z">
        <w:r w:rsidR="00521E1D" w:rsidRPr="005F7DE3">
          <w:rPr>
            <w:color w:val="000000" w:themeColor="text1"/>
            <w:rPrChange w:id="214" w:author="Lichen Wu" w:date="2022-04-11T21:01:00Z">
              <w:rPr/>
            </w:rPrChange>
          </w:rPr>
          <w:t xml:space="preserve">physical </w:t>
        </w:r>
      </w:ins>
      <w:ins w:id="215" w:author="Lichen Wu" w:date="2022-04-11T20:51:00Z">
        <w:r w:rsidR="00CB763F" w:rsidRPr="005F7DE3">
          <w:rPr>
            <w:color w:val="000000" w:themeColor="text1"/>
            <w:rPrChange w:id="216" w:author="Lichen Wu" w:date="2022-04-11T21:01:00Z">
              <w:rPr/>
            </w:rPrChange>
          </w:rPr>
          <w:t xml:space="preserve">and </w:t>
        </w:r>
      </w:ins>
      <w:r w:rsidR="00BB05CE" w:rsidRPr="005F7DE3">
        <w:rPr>
          <w:color w:val="000000" w:themeColor="text1"/>
        </w:rPr>
        <w:t>operational</w:t>
      </w:r>
      <w:ins w:id="217" w:author="Lichen Wu" w:date="2022-04-11T20:51:00Z">
        <w:r w:rsidR="00CB763F" w:rsidRPr="005F7DE3">
          <w:rPr>
            <w:color w:val="000000" w:themeColor="text1"/>
            <w:rPrChange w:id="218" w:author="Lichen Wu" w:date="2022-04-11T21:01:00Z">
              <w:rPr/>
            </w:rPrChange>
          </w:rPr>
          <w:t xml:space="preserve"> </w:t>
        </w:r>
      </w:ins>
      <w:ins w:id="219" w:author="Lichen Wu" w:date="2022-04-11T20:39:00Z">
        <w:r w:rsidR="00521E1D" w:rsidRPr="005F7DE3">
          <w:rPr>
            <w:color w:val="000000" w:themeColor="text1"/>
            <w:rPrChange w:id="220" w:author="Lichen Wu" w:date="2022-04-11T21:01:00Z">
              <w:rPr/>
            </w:rPrChange>
          </w:rPr>
          <w:t>description of building</w:t>
        </w:r>
      </w:ins>
      <w:r w:rsidR="00BB05CE" w:rsidRPr="005F7DE3">
        <w:rPr>
          <w:color w:val="000000" w:themeColor="text1"/>
        </w:rPr>
        <w:t xml:space="preserve">, as well as </w:t>
      </w:r>
      <w:ins w:id="221" w:author="Lichen Wu" w:date="2022-04-11T20:39:00Z">
        <w:r w:rsidR="00521E1D" w:rsidRPr="005F7DE3">
          <w:rPr>
            <w:color w:val="000000" w:themeColor="text1"/>
            <w:rPrChange w:id="222" w:author="Lichen Wu" w:date="2022-04-11T21:01:00Z">
              <w:rPr/>
            </w:rPrChange>
          </w:rPr>
          <w:t xml:space="preserve">the </w:t>
        </w:r>
      </w:ins>
      <w:ins w:id="223" w:author="Lichen Wu" w:date="2022-04-11T19:58:00Z">
        <w:r w:rsidR="00682654" w:rsidRPr="005F7DE3">
          <w:rPr>
            <w:color w:val="000000" w:themeColor="text1"/>
            <w:rPrChange w:id="224" w:author="Lichen Wu" w:date="2022-04-11T21:01:00Z">
              <w:rPr/>
            </w:rPrChange>
          </w:rPr>
          <w:t>well</w:t>
        </w:r>
      </w:ins>
      <w:ins w:id="225" w:author="Lichen Wu" w:date="2022-04-11T19:59:00Z">
        <w:r w:rsidR="00682654" w:rsidRPr="005F7DE3">
          <w:rPr>
            <w:color w:val="000000" w:themeColor="text1"/>
            <w:rPrChange w:id="226" w:author="Lichen Wu" w:date="2022-04-11T21:01:00Z">
              <w:rPr/>
            </w:rPrChange>
          </w:rPr>
          <w:t>-stirred zone air assumption</w:t>
        </w:r>
      </w:ins>
      <w:r w:rsidR="00BB05CE" w:rsidRPr="005F7DE3">
        <w:rPr>
          <w:color w:val="000000" w:themeColor="text1"/>
        </w:rPr>
        <w:t>, in order</w:t>
      </w:r>
      <w:ins w:id="227" w:author="Lichen Wu" w:date="2022-04-11T20:51:00Z">
        <w:r w:rsidR="00CB763F" w:rsidRPr="005F7DE3">
          <w:rPr>
            <w:color w:val="000000" w:themeColor="text1"/>
            <w:rPrChange w:id="228" w:author="Lichen Wu" w:date="2022-04-11T21:01:00Z">
              <w:rPr/>
            </w:rPrChange>
          </w:rPr>
          <w:t xml:space="preserve"> </w:t>
        </w:r>
      </w:ins>
      <w:ins w:id="229" w:author="Lichen Wu" w:date="2022-04-11T21:09:00Z">
        <w:r w:rsidR="00777185" w:rsidRPr="005F7DE3">
          <w:rPr>
            <w:color w:val="000000" w:themeColor="text1"/>
          </w:rPr>
          <w:t>to design</w:t>
        </w:r>
      </w:ins>
      <w:ins w:id="230" w:author="Lichen Wu" w:date="2022-04-11T20:51:00Z">
        <w:r w:rsidR="00CB763F" w:rsidRPr="005F7DE3">
          <w:rPr>
            <w:color w:val="000000" w:themeColor="text1"/>
            <w:rPrChange w:id="231" w:author="Lichen Wu" w:date="2022-04-11T21:01:00Z">
              <w:rPr/>
            </w:rPrChange>
          </w:rPr>
          <w:t xml:space="preserve"> building</w:t>
        </w:r>
      </w:ins>
      <w:ins w:id="232" w:author="Lichen Wu" w:date="2022-04-11T21:09:00Z">
        <w:r w:rsidR="00777185" w:rsidRPr="005F7DE3">
          <w:rPr>
            <w:color w:val="000000" w:themeColor="text1"/>
          </w:rPr>
          <w:t xml:space="preserve">s and their </w:t>
        </w:r>
      </w:ins>
      <w:ins w:id="233" w:author="Lichen Wu" w:date="2022-04-11T21:10:00Z">
        <w:r w:rsidR="00777185" w:rsidRPr="005F7DE3">
          <w:rPr>
            <w:color w:val="000000" w:themeColor="text1"/>
          </w:rPr>
          <w:t xml:space="preserve">heating ventilation and air condition (HVAC) system. </w:t>
        </w:r>
      </w:ins>
      <w:ins w:id="234" w:author="Lichen Wu" w:date="2022-04-11T21:12:00Z">
        <w:r w:rsidR="00777185" w:rsidRPr="005F7DE3">
          <w:t>Although</w:t>
        </w:r>
      </w:ins>
      <w:ins w:id="235" w:author="Lichen Wu" w:date="2022-04-11T21:08:00Z">
        <w:r w:rsidR="00934D2F" w:rsidRPr="005F7DE3">
          <w:t xml:space="preserve"> EnergyPlus provides </w:t>
        </w:r>
      </w:ins>
      <w:r w:rsidR="00BB05CE" w:rsidRPr="005F7DE3">
        <w:t>a large number of</w:t>
      </w:r>
      <w:ins w:id="236" w:author="Lichen Wu" w:date="2022-04-11T21:08:00Z">
        <w:r w:rsidR="00934D2F" w:rsidRPr="005F7DE3">
          <w:t xml:space="preserve"> house templates represented </w:t>
        </w:r>
        <w:r w:rsidR="00934D2F" w:rsidRPr="005F7DE3">
          <w:rPr>
            <w:color w:val="000000" w:themeColor="text1"/>
          </w:rPr>
          <w:t>by high-order thermal resistor-capacitor (RC) network</w:t>
        </w:r>
      </w:ins>
      <w:r w:rsidR="00BB05CE" w:rsidRPr="005F7DE3">
        <w:rPr>
          <w:color w:val="000000" w:themeColor="text1"/>
        </w:rPr>
        <w:t>s</w:t>
      </w:r>
      <w:ins w:id="237" w:author="Lichen Wu" w:date="2022-04-11T21:08:00Z">
        <w:r w:rsidR="00934D2F" w:rsidRPr="005F7DE3">
          <w:rPr>
            <w:color w:val="000000" w:themeColor="text1"/>
          </w:rPr>
          <w:t>,</w:t>
        </w:r>
      </w:ins>
      <w:r w:rsidR="00BB05CE" w:rsidRPr="005F7DE3">
        <w:rPr>
          <w:color w:val="000000" w:themeColor="text1"/>
        </w:rPr>
        <w:t xml:space="preserve"> developing and calibrating an RC model </w:t>
      </w:r>
      <w:ins w:id="238" w:author="Lichen Wu" w:date="2022-04-11T21:08:00Z">
        <w:r w:rsidR="00BB05CE" w:rsidRPr="005F7DE3">
          <w:rPr>
            <w:color w:val="000000" w:themeColor="text1"/>
          </w:rPr>
          <w:t>for onsite building</w:t>
        </w:r>
      </w:ins>
      <w:r w:rsidR="00BB05CE" w:rsidRPr="005F7DE3">
        <w:rPr>
          <w:color w:val="000000" w:themeColor="text1"/>
        </w:rPr>
        <w:t xml:space="preserve"> </w:t>
      </w:r>
      <w:ins w:id="239" w:author="Lichen Wu" w:date="2022-04-11T21:08:00Z">
        <w:r w:rsidR="00934D2F" w:rsidRPr="005F7DE3">
          <w:rPr>
            <w:color w:val="000000" w:themeColor="text1"/>
          </w:rPr>
          <w:t>requires substantial efforts</w:t>
        </w:r>
      </w:ins>
      <w:ins w:id="240" w:author="Lichen Wu" w:date="2022-04-11T21:12:00Z">
        <w:r w:rsidR="00777185" w:rsidRPr="005F7DE3">
          <w:fldChar w:fldCharType="begin"/>
        </w:r>
        <w:r w:rsidR="00777185" w:rsidRPr="005F7DE3">
          <w:instrText xml:space="preserve"> ADDIN ZOTERO_ITEM CSL_CITATION {"citationID":"6QpBWIJB","properties":{"formattedCitation":"(Dong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777185" w:rsidRPr="005F7DE3">
          <w:fldChar w:fldCharType="separate"/>
        </w:r>
        <w:r w:rsidR="00777185" w:rsidRPr="005F7DE3">
          <w:t>(Dong et al., 2016)</w:t>
        </w:r>
        <w:r w:rsidR="00777185" w:rsidRPr="005F7DE3">
          <w:fldChar w:fldCharType="end"/>
        </w:r>
      </w:ins>
      <w:ins w:id="241" w:author="Lichen Wu" w:date="2022-04-11T21:08:00Z">
        <w:r w:rsidR="00934D2F" w:rsidRPr="005F7DE3">
          <w:rPr>
            <w:color w:val="000000" w:themeColor="text1"/>
          </w:rPr>
          <w:t>.</w:t>
        </w:r>
        <w:r w:rsidR="00934D2F" w:rsidRPr="005F7DE3">
          <w:t xml:space="preserve"> </w:t>
        </w:r>
      </w:ins>
      <w:del w:id="242" w:author="Lichen Wu" w:date="2022-04-11T19:46:00Z">
        <w:r w:rsidR="00C20615" w:rsidRPr="005F7DE3" w:rsidDel="00D6118D">
          <w:rPr>
            <w:color w:val="000000" w:themeColor="text1"/>
            <w:rPrChange w:id="243" w:author="Lichen Wu" w:date="2022-04-11T21:01:00Z">
              <w:rPr/>
            </w:rPrChange>
          </w:rPr>
          <w:fldChar w:fldCharType="begin"/>
        </w:r>
        <w:r w:rsidR="00C20615" w:rsidRPr="005F7DE3" w:rsidDel="00D6118D">
          <w:rPr>
            <w:color w:val="000000" w:themeColor="text1"/>
            <w:rPrChange w:id="244" w:author="Lichen Wu" w:date="2022-04-11T21:01:00Z">
              <w:rPr/>
            </w:rPrChange>
          </w:rPr>
          <w:delInstrText xml:space="preserve"> ADDIN ZOTERO_ITEM CSL_CITATION {"citationID":"7Pi1RZNZ","properties":{"formattedCitation":"(Neumann et al., 2021)","plainCitation":"(Neumann et al., 2021)","noteIndex":0},"citationItems":[{"id":981,"uris":["http://zotero.org/users/3944343/items/72HS7BZW"],"itemData":{"id":981,"type":"article-journal","abstract":"Latent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schema":"https://github.com/citation-style-language/schema/raw/master/csl-citation.json"} </w:delInstrText>
        </w:r>
        <w:r w:rsidR="00C20615" w:rsidRPr="005F7DE3" w:rsidDel="00D6118D">
          <w:rPr>
            <w:color w:val="000000" w:themeColor="text1"/>
            <w:rPrChange w:id="245" w:author="Lichen Wu" w:date="2022-04-11T21:01:00Z">
              <w:rPr/>
            </w:rPrChange>
          </w:rPr>
          <w:fldChar w:fldCharType="separate"/>
        </w:r>
        <w:r w:rsidR="00C20615" w:rsidRPr="005F7DE3" w:rsidDel="00D6118D">
          <w:rPr>
            <w:color w:val="000000" w:themeColor="text1"/>
            <w:rPrChange w:id="246" w:author="Lichen Wu" w:date="2022-04-11T21:01:00Z">
              <w:rPr/>
            </w:rPrChange>
          </w:rPr>
          <w:delText>(Neumann et al., 2021)</w:delText>
        </w:r>
        <w:r w:rsidR="00C20615" w:rsidRPr="005F7DE3" w:rsidDel="00D6118D">
          <w:rPr>
            <w:color w:val="000000" w:themeColor="text1"/>
            <w:rPrChange w:id="247" w:author="Lichen Wu" w:date="2022-04-11T21:01:00Z">
              <w:rPr/>
            </w:rPrChange>
          </w:rPr>
          <w:fldChar w:fldCharType="end"/>
        </w:r>
      </w:del>
      <w:ins w:id="248" w:author="LipingWang" w:date="2022-04-11T08:31:00Z">
        <w:del w:id="249" w:author="Lichen Wu" w:date="2022-04-11T19:09:00Z">
          <w:r w:rsidR="00AF77D1" w:rsidRPr="005F7DE3" w:rsidDel="00E60801">
            <w:delText>Review of enegyplus or trnsys studies or CFD studies</w:delText>
          </w:r>
        </w:del>
      </w:ins>
    </w:p>
    <w:p w14:paraId="3070DE4B" w14:textId="77777777" w:rsidR="00E60801" w:rsidRPr="005F7DE3" w:rsidRDefault="00E60801">
      <w:pPr>
        <w:rPr>
          <w:ins w:id="250" w:author="LipingWang" w:date="2022-04-11T08:29:00Z"/>
        </w:rPr>
        <w:pPrChange w:id="251" w:author="LipingWang" w:date="2022-04-11T08:31:00Z">
          <w:pPr>
            <w:pStyle w:val="Heading2"/>
          </w:pPr>
        </w:pPrChange>
      </w:pPr>
    </w:p>
    <w:p w14:paraId="562259B2" w14:textId="3947A194" w:rsidR="00AF77D1" w:rsidRPr="005F7DE3" w:rsidRDefault="00AF77D1" w:rsidP="00AF77D1">
      <w:pPr>
        <w:pStyle w:val="Heading2"/>
        <w:rPr>
          <w:ins w:id="252" w:author="LipingWang" w:date="2022-04-11T08:29:00Z"/>
        </w:rPr>
      </w:pPr>
      <w:ins w:id="253" w:author="LipingWang" w:date="2022-04-11T08:29:00Z">
        <w:r w:rsidRPr="005F7DE3">
          <w:t xml:space="preserve">1.2 </w:t>
        </w:r>
      </w:ins>
      <w:ins w:id="254" w:author="LipingWang" w:date="2022-04-11T08:30:00Z">
        <w:r w:rsidRPr="005F7DE3">
          <w:t xml:space="preserve">Thermal </w:t>
        </w:r>
      </w:ins>
      <w:r w:rsidR="004A6944" w:rsidRPr="005F7DE3">
        <w:t>RC</w:t>
      </w:r>
      <w:ins w:id="255" w:author="LipingWang" w:date="2022-04-11T08:30:00Z">
        <w:r w:rsidRPr="005F7DE3">
          <w:t xml:space="preserve"> network model</w:t>
        </w:r>
      </w:ins>
    </w:p>
    <w:p w14:paraId="361178AC" w14:textId="16BC0C4B" w:rsidR="003C5746" w:rsidRPr="005F7DE3" w:rsidRDefault="00B67919" w:rsidP="00120FD7">
      <w:pPr>
        <w:jc w:val="both"/>
        <w:rPr>
          <w:ins w:id="256" w:author="Lichen Wu" w:date="2022-04-10T22:56:00Z"/>
        </w:rPr>
      </w:pPr>
      <w:ins w:id="257" w:author="Lichen Wu" w:date="2022-04-11T21:01:00Z">
        <w:r w:rsidRPr="005F7DE3">
          <w:t>The</w:t>
        </w:r>
      </w:ins>
      <w:ins w:id="258" w:author="Lichen Wu" w:date="2022-04-11T20:52:00Z">
        <w:r w:rsidR="00CB763F" w:rsidRPr="005F7DE3">
          <w:t xml:space="preserve"> </w:t>
        </w:r>
      </w:ins>
      <w:ins w:id="259" w:author="Lichen Wu" w:date="2022-04-11T21:02:00Z">
        <w:r w:rsidRPr="005F7DE3">
          <w:t xml:space="preserve">inverse </w:t>
        </w:r>
      </w:ins>
      <w:ins w:id="260" w:author="Lichen Wu" w:date="2022-04-11T20:52:00Z">
        <w:r w:rsidR="00CB763F" w:rsidRPr="005F7DE3">
          <w:t>grey</w:t>
        </w:r>
      </w:ins>
      <w:ins w:id="261" w:author="Lichen Wu" w:date="2022-04-11T20:53:00Z">
        <w:r w:rsidR="00CB763F" w:rsidRPr="005F7DE3">
          <w:t xml:space="preserve">-box </w:t>
        </w:r>
      </w:ins>
      <w:ins w:id="262" w:author="Lichen Wu" w:date="2022-04-11T21:01:00Z">
        <w:r w:rsidRPr="005F7DE3">
          <w:t>RC</w:t>
        </w:r>
      </w:ins>
      <w:ins w:id="263" w:author="Lichen Wu" w:date="2022-04-11T20:52:00Z">
        <w:r w:rsidR="00CB763F" w:rsidRPr="005F7DE3">
          <w:t xml:space="preserve"> model</w:t>
        </w:r>
      </w:ins>
      <w:ins w:id="264" w:author="Lichen Wu" w:date="2022-04-11T21:13:00Z">
        <w:r w:rsidR="00CD6C40" w:rsidRPr="005F7DE3">
          <w:t xml:space="preserve">, </w:t>
        </w:r>
      </w:ins>
      <w:ins w:id="265" w:author="Lichen Wu" w:date="2022-04-11T20:52:00Z">
        <w:r w:rsidR="00CB763F" w:rsidRPr="005F7DE3">
          <w:t xml:space="preserve">which </w:t>
        </w:r>
      </w:ins>
      <w:r w:rsidR="005C33FC" w:rsidRPr="005F7DE3">
        <w:t xml:space="preserve">strikes a </w:t>
      </w:r>
      <w:ins w:id="266" w:author="Lichen Wu" w:date="2022-04-11T20:52:00Z">
        <w:r w:rsidR="00CB763F" w:rsidRPr="005F7DE3">
          <w:t xml:space="preserve">balance between purely physical based models and purely empirical data-driven model. </w:t>
        </w:r>
        <w:r w:rsidR="00CB763F" w:rsidRPr="005F7DE3">
          <w:fldChar w:fldCharType="begin"/>
        </w:r>
        <w:r w:rsidR="00CB763F" w:rsidRPr="005F7DE3">
          <w:instrText xml:space="preserve"> ADDIN ZOTERO_ITEM CSL_CITATION {"citationID":"WVEaMPfK","properties":{"formattedCitation":"(Braun &amp; Chaturvedi, 2002)","plainCitation":"(Braun &amp;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CB763F" w:rsidRPr="005F7DE3">
          <w:t>(Braun &amp; Chaturvedi, 2002)</w:t>
        </w:r>
        <w:r w:rsidR="00CB763F" w:rsidRPr="005F7DE3">
          <w:fldChar w:fldCharType="end"/>
        </w:r>
        <w:r w:rsidR="00CB763F" w:rsidRPr="005F7DE3">
          <w:t xml:space="preserve">. </w:t>
        </w:r>
      </w:ins>
      <w:r w:rsidR="005C33FC" w:rsidRPr="005F7DE3">
        <w:t>Typically</w:t>
      </w:r>
      <w:ins w:id="267" w:author="Lichen Wu" w:date="2022-04-11T20:53:00Z">
        <w:r w:rsidR="00CB763F" w:rsidRPr="005F7DE3">
          <w:t xml:space="preserve">, </w:t>
        </w:r>
      </w:ins>
      <w:r w:rsidR="005C33FC" w:rsidRPr="005F7DE3">
        <w:t xml:space="preserve">an </w:t>
      </w:r>
      <w:ins w:id="268" w:author="Lichen Wu" w:date="2022-04-11T20:53:00Z">
        <w:r w:rsidR="00CB763F" w:rsidRPr="005F7DE3">
          <w:t xml:space="preserve">RC model is used </w:t>
        </w:r>
      </w:ins>
      <w:r w:rsidR="005C33FC" w:rsidRPr="005F7DE3">
        <w:t xml:space="preserve">to </w:t>
      </w:r>
      <w:ins w:id="269" w:author="Lichen Wu" w:date="2022-04-11T20:53:00Z">
        <w:r w:rsidR="00CB763F" w:rsidRPr="005F7DE3">
          <w:t>accurate</w:t>
        </w:r>
      </w:ins>
      <w:r w:rsidR="005C33FC" w:rsidRPr="005F7DE3">
        <w:t>ly</w:t>
      </w:r>
      <w:ins w:id="270" w:author="Lichen Wu" w:date="2022-04-11T20:53:00Z">
        <w:r w:rsidR="00CB763F" w:rsidRPr="005F7DE3">
          <w:t xml:space="preserve"> </w:t>
        </w:r>
      </w:ins>
      <w:r w:rsidR="005C33FC" w:rsidRPr="005F7DE3">
        <w:t xml:space="preserve">represent </w:t>
      </w:r>
      <w:ins w:id="271" w:author="Lichen Wu" w:date="2022-04-11T20:54:00Z">
        <w:r w:rsidR="00CB763F" w:rsidRPr="005F7DE3">
          <w:t xml:space="preserve">the target </w:t>
        </w:r>
      </w:ins>
      <w:ins w:id="272" w:author="Lichen Wu" w:date="2022-04-11T21:13:00Z">
        <w:r w:rsidR="00CD6C40" w:rsidRPr="005F7DE3">
          <w:t>space</w:t>
        </w:r>
      </w:ins>
      <w:ins w:id="273" w:author="Lichen Wu" w:date="2022-04-11T20:54:00Z">
        <w:r w:rsidR="00CB763F" w:rsidRPr="005F7DE3">
          <w:t xml:space="preserve"> </w:t>
        </w:r>
      </w:ins>
      <w:r w:rsidR="001352C2" w:rsidRPr="005F7DE3">
        <w:t>using</w:t>
      </w:r>
      <w:ins w:id="274" w:author="Lichen Wu" w:date="2022-04-11T20:54:00Z">
        <w:r w:rsidR="00CB763F" w:rsidRPr="005F7DE3">
          <w:t xml:space="preserve"> </w:t>
        </w:r>
      </w:ins>
      <w:ins w:id="275" w:author="Lichen Wu" w:date="2022-04-11T21:02:00Z">
        <w:r w:rsidRPr="005F7DE3">
          <w:t xml:space="preserve">historical </w:t>
        </w:r>
      </w:ins>
      <w:ins w:id="276" w:author="Lichen Wu" w:date="2022-04-11T20:54:00Z">
        <w:r w:rsidR="00CB763F" w:rsidRPr="005F7DE3">
          <w:t>data set.</w:t>
        </w:r>
      </w:ins>
      <w:ins w:id="277" w:author="Lichen Wu" w:date="2022-04-11T20:53:00Z">
        <w:r w:rsidR="00CB763F" w:rsidRPr="005F7DE3">
          <w:t xml:space="preserve"> </w:t>
        </w:r>
      </w:ins>
      <w:commentRangeStart w:id="278"/>
      <w:ins w:id="279" w:author="LipingWang" w:date="2022-04-11T08:30:00Z">
        <w:del w:id="280" w:author="Lichen Wu" w:date="2022-04-11T19:27:00Z">
          <w:r w:rsidR="00AF77D1" w:rsidRPr="005F7DE3" w:rsidDel="00A81C8E">
            <w:rPr>
              <w:rPrChange w:id="281" w:author="Lichen Wu" w:date="2022-04-11T19:30:00Z">
                <w:rPr/>
              </w:rPrChange>
            </w:rPr>
            <w:delText>R</w:delText>
          </w:r>
        </w:del>
        <w:del w:id="282" w:author="Lichen Wu" w:date="2022-04-11T19:30:00Z">
          <w:r w:rsidR="00AF77D1" w:rsidRPr="005F7DE3" w:rsidDel="00A81C8E">
            <w:rPr>
              <w:rPrChange w:id="283" w:author="Lichen Wu" w:date="2022-04-11T19:30:00Z">
                <w:rPr/>
              </w:rPrChange>
            </w:rPr>
            <w:delText xml:space="preserve">thermal resistor-capacitor (RC) network model </w:delText>
          </w:r>
        </w:del>
      </w:ins>
      <w:del w:id="284" w:author="Lichen Wu" w:date="2022-04-11T20:52:00Z">
        <w:r w:rsidR="007E487D" w:rsidRPr="005F7DE3" w:rsidDel="00CB763F">
          <w:rPr>
            <w:rPrChange w:id="285" w:author="Lichen Wu" w:date="2022-04-11T19:30:00Z">
              <w:rPr/>
            </w:rPrChange>
          </w:rPr>
          <w:fldChar w:fldCharType="begin"/>
        </w:r>
        <w:r w:rsidR="007E487D" w:rsidRPr="005F7DE3" w:rsidDel="00CB763F">
          <w:rPr>
            <w:rPrChange w:id="286" w:author="Lichen Wu" w:date="2022-04-11T19:30:00Z">
              <w:rPr/>
            </w:rPrChange>
          </w:rPr>
          <w:delInstrText xml:space="preserve"> ADDIN ZOTERO_ITEM CSL_CITATION {"citationID":"WVEaMPfK","properties":{"formattedCitation":"(Braun &amp; Chaturvedi, 2002)","plainCitation":"(Braun &amp;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delInstrText>
        </w:r>
        <w:r w:rsidR="007E487D" w:rsidRPr="005F7DE3" w:rsidDel="00CB763F">
          <w:rPr>
            <w:rPrChange w:id="287" w:author="Lichen Wu" w:date="2022-04-11T19:30:00Z">
              <w:rPr/>
            </w:rPrChange>
          </w:rPr>
          <w:fldChar w:fldCharType="separate"/>
        </w:r>
        <w:r w:rsidR="007E487D" w:rsidRPr="005F7DE3" w:rsidDel="00CB763F">
          <w:rPr>
            <w:rPrChange w:id="288" w:author="Lichen Wu" w:date="2022-04-11T19:30:00Z">
              <w:rPr/>
            </w:rPrChange>
          </w:rPr>
          <w:delText>(Braun &amp; Chaturvedi, 2002)</w:delText>
        </w:r>
        <w:r w:rsidR="007E487D" w:rsidRPr="005F7DE3" w:rsidDel="00CB763F">
          <w:rPr>
            <w:rPrChange w:id="289" w:author="Lichen Wu" w:date="2022-04-11T19:30:00Z">
              <w:rPr/>
            </w:rPrChange>
          </w:rPr>
          <w:fldChar w:fldCharType="end"/>
        </w:r>
        <w:commentRangeEnd w:id="278"/>
        <w:r w:rsidR="00AF77D1" w:rsidRPr="005F7DE3" w:rsidDel="00CB763F">
          <w:rPr>
            <w:rStyle w:val="CommentReference"/>
            <w:rPrChange w:id="290" w:author="Lichen Wu" w:date="2022-04-11T19:30:00Z">
              <w:rPr>
                <w:rStyle w:val="CommentReference"/>
              </w:rPr>
            </w:rPrChange>
          </w:rPr>
          <w:commentReference w:id="278"/>
        </w:r>
        <w:r w:rsidR="00080C2E" w:rsidRPr="005F7DE3" w:rsidDel="00CB763F">
          <w:rPr>
            <w:rPrChange w:id="291" w:author="Lichen Wu" w:date="2022-04-11T19:30:00Z">
              <w:rPr/>
            </w:rPrChange>
          </w:rPr>
          <w:fldChar w:fldCharType="begin"/>
        </w:r>
        <w:r w:rsidR="00080C2E" w:rsidRPr="005F7DE3" w:rsidDel="00CB763F">
          <w:rPr>
            <w:rPrChange w:id="292" w:author="Lichen Wu" w:date="2022-04-11T19:30:00Z">
              <w:rPr/>
            </w:rPrChange>
          </w:rPr>
          <w:delInstrText xml:space="preserve"> ADDIN ZOTERO_ITEM CSL_CITATION {"citationID":"XOIuFujJ","properties":{"formattedCitation":"(Rodr\\uc0\\u237{}guez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delInstrText>
        </w:r>
        <w:r w:rsidR="00080C2E" w:rsidRPr="005F7DE3" w:rsidDel="00CB763F">
          <w:rPr>
            <w:rPrChange w:id="293" w:author="Lichen Wu" w:date="2022-04-11T19:30:00Z">
              <w:rPr/>
            </w:rPrChange>
          </w:rPr>
          <w:fldChar w:fldCharType="separate"/>
        </w:r>
        <w:r w:rsidR="00080C2E" w:rsidRPr="005F7DE3" w:rsidDel="00CB763F">
          <w:rPr>
            <w:szCs w:val="24"/>
            <w:rPrChange w:id="294" w:author="Lichen Wu" w:date="2022-04-11T19:30:00Z">
              <w:rPr>
                <w:szCs w:val="24"/>
              </w:rPr>
            </w:rPrChange>
          </w:rPr>
          <w:delText>(Rodríguez Jara et al., 2016)</w:delText>
        </w:r>
        <w:r w:rsidR="00080C2E" w:rsidRPr="005F7DE3" w:rsidDel="00CB763F">
          <w:rPr>
            <w:rPrChange w:id="295" w:author="Lichen Wu" w:date="2022-04-11T19:30:00Z">
              <w:rPr/>
            </w:rPrChange>
          </w:rPr>
          <w:fldChar w:fldCharType="end"/>
        </w:r>
      </w:del>
      <w:ins w:id="296" w:author="LipingWang" w:date="2022-04-11T08:32:00Z">
        <w:r w:rsidR="00AF77D1" w:rsidRPr="005F7DE3">
          <w:t>A</w:t>
        </w:r>
      </w:ins>
      <w:ins w:id="297" w:author="Lichen Wu" w:date="2022-04-11T21:03:00Z">
        <w:r w:rsidRPr="005F7DE3">
          <w:t>n</w:t>
        </w:r>
      </w:ins>
      <w:ins w:id="298" w:author="LipingWang" w:date="2022-04-11T08:32:00Z">
        <w:r w:rsidR="00AF77D1" w:rsidRPr="005F7DE3">
          <w:t xml:space="preserve"> </w:t>
        </w:r>
      </w:ins>
      <w:ins w:id="299" w:author="Lichen Wu" w:date="2022-04-10T23:00:00Z">
        <w:del w:id="300" w:author="LipingWang" w:date="2022-04-11T08:32:00Z">
          <w:r w:rsidR="00C751D9" w:rsidRPr="005F7DE3" w:rsidDel="00AF77D1">
            <w:delText xml:space="preserve">the </w:delText>
          </w:r>
        </w:del>
        <w:r w:rsidR="00C751D9" w:rsidRPr="005F7DE3">
          <w:t>RC network model is considered of as a collection of linear ordinary differential equations (ODEs). RC model</w:t>
        </w:r>
      </w:ins>
      <w:ins w:id="301" w:author="Lichen Wu" w:date="2022-04-10T23:01:00Z">
        <w:r w:rsidR="00C751D9" w:rsidRPr="005F7DE3">
          <w:t xml:space="preserve">s </w:t>
        </w:r>
      </w:ins>
      <w:ins w:id="302" w:author="Lichen Wu" w:date="2022-04-10T23:00:00Z">
        <w:r w:rsidR="00C751D9" w:rsidRPr="005F7DE3">
          <w:t>are typically</w:t>
        </w:r>
      </w:ins>
      <w:ins w:id="303" w:author="Lichen Wu" w:date="2022-04-10T23:01:00Z">
        <w:r w:rsidR="00C751D9" w:rsidRPr="005F7DE3">
          <w:t xml:space="preserve"> in the form of</w:t>
        </w:r>
      </w:ins>
      <w:ins w:id="304" w:author="Lichen Wu" w:date="2022-04-10T23:00:00Z">
        <w:r w:rsidR="00C751D9" w:rsidRPr="005F7DE3">
          <w:t xml:space="preserve"> 2R1C, 3R2C, or lumped RC parameter models with associated self-adjusting methods </w:t>
        </w:r>
      </w:ins>
      <w:ins w:id="305" w:author="Lichen Wu" w:date="2022-04-11T00:32:00Z">
        <w:r w:rsidR="00080C2E" w:rsidRPr="005F7DE3">
          <w:fldChar w:fldCharType="begin"/>
        </w:r>
      </w:ins>
      <w:r w:rsidR="00080C2E" w:rsidRPr="005F7DE3">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ins w:id="306" w:author="Lichen Wu" w:date="2022-04-11T00:32:00Z">
        <w:r w:rsidR="00080C2E" w:rsidRPr="005F7DE3">
          <w:fldChar w:fldCharType="separate"/>
        </w:r>
        <w:r w:rsidR="00080C2E" w:rsidRPr="005F7DE3">
          <w:rPr>
            <w:szCs w:val="24"/>
          </w:rPr>
          <w:t>(Rodríguez Jara et al., 2016)</w:t>
        </w:r>
        <w:r w:rsidR="00080C2E" w:rsidRPr="005F7DE3">
          <w:fldChar w:fldCharType="end"/>
        </w:r>
        <w:r w:rsidR="00080C2E" w:rsidRPr="005F7DE3">
          <w:t xml:space="preserve">. </w:t>
        </w:r>
      </w:ins>
      <w:moveFromRangeStart w:id="307" w:author="Lichen Wu" w:date="2022-04-11T00:33:00Z" w:name="move100529617"/>
      <w:moveFrom w:id="308" w:author="Lichen Wu" w:date="2022-04-11T00:33:00Z">
        <w:r w:rsidR="00080C2E" w:rsidRPr="005F7DE3" w:rsidDel="00080C2E">
          <w:fldChar w:fldCharType="begin"/>
        </w:r>
        <w:r w:rsidR="00080C2E" w:rsidRPr="005F7DE3" w:rsidDel="00080C2E">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rsidDel="00080C2E">
          <w:fldChar w:fldCharType="separate"/>
        </w:r>
        <w:r w:rsidR="00080C2E" w:rsidRPr="005F7DE3" w:rsidDel="00080C2E">
          <w:rPr>
            <w:szCs w:val="24"/>
          </w:rPr>
          <w:t>(O’Dwyer et al., 2016)</w:t>
        </w:r>
        <w:r w:rsidR="00080C2E" w:rsidRPr="005F7DE3" w:rsidDel="00080C2E">
          <w:fldChar w:fldCharType="end"/>
        </w:r>
      </w:moveFrom>
      <w:moveFromRangeEnd w:id="307"/>
      <w:ins w:id="309" w:author="Lichen Wu" w:date="2022-04-10T23:00:00Z">
        <w:r w:rsidR="00C751D9" w:rsidRPr="005F7DE3">
          <w:t xml:space="preserve">According to </w:t>
        </w:r>
      </w:ins>
      <w:moveToRangeStart w:id="310" w:author="Lichen Wu" w:date="2022-04-11T00:33:00Z" w:name="move100529617"/>
      <w:moveTo w:id="311" w:author="Lichen Wu" w:date="2022-04-11T00:33:00Z">
        <w:r w:rsidR="00080C2E" w:rsidRPr="005F7DE3">
          <w:fldChar w:fldCharType="begin"/>
        </w:r>
        <w:r w:rsidR="00080C2E" w:rsidRPr="005F7DE3">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080C2E" w:rsidRPr="005F7DE3">
          <w:rPr>
            <w:szCs w:val="24"/>
          </w:rPr>
          <w:t>(O’Dwyer et al., 2016)</w:t>
        </w:r>
        <w:r w:rsidR="00080C2E" w:rsidRPr="005F7DE3">
          <w:fldChar w:fldCharType="end"/>
        </w:r>
      </w:moveTo>
      <w:ins w:id="312" w:author="Lichen Wu" w:date="2022-04-11T00:33:00Z">
        <w:r w:rsidR="00080C2E" w:rsidRPr="005F7DE3">
          <w:t>,</w:t>
        </w:r>
      </w:ins>
      <w:moveTo w:id="313" w:author="Lichen Wu" w:date="2022-04-11T00:33:00Z">
        <w:r w:rsidR="00080C2E" w:rsidRPr="005F7DE3">
          <w:t xml:space="preserve"> </w:t>
        </w:r>
      </w:moveTo>
      <w:moveToRangeEnd w:id="310"/>
      <w:ins w:id="314" w:author="Lichen Wu" w:date="2022-04-10T23:00:00Z">
        <w:r w:rsidR="00C751D9" w:rsidRPr="005F7DE3">
          <w:t xml:space="preserve">when the resistance and capacitance values are positive, there is theoretically a guaranteed thermal passivity solution for RC </w:t>
        </w:r>
      </w:ins>
      <w:ins w:id="315" w:author="Lichen Wu" w:date="2022-04-10T23:04:00Z">
        <w:r w:rsidR="00C751D9" w:rsidRPr="005F7DE3">
          <w:t>models</w:t>
        </w:r>
      </w:ins>
      <w:ins w:id="316" w:author="Lichen Wu" w:date="2022-04-10T23:00:00Z">
        <w:r w:rsidR="00C751D9" w:rsidRPr="005F7DE3">
          <w:t xml:space="preserve">. As previously </w:t>
        </w:r>
      </w:ins>
      <w:ins w:id="317" w:author="Lichen Wu" w:date="2022-04-10T23:04:00Z">
        <w:r w:rsidR="00C751D9" w:rsidRPr="005F7DE3">
          <w:t>stated</w:t>
        </w:r>
        <w:r w:rsidR="000B13D6" w:rsidRPr="005F7DE3">
          <w:t xml:space="preserve"> </w:t>
        </w:r>
      </w:ins>
      <w:r w:rsidR="005C04FC" w:rsidRPr="005F7DE3">
        <w:t>by</w:t>
      </w:r>
      <w:ins w:id="318" w:author="Lichen Wu" w:date="2022-04-11T00:34:00Z">
        <w:r w:rsidR="00080C2E" w:rsidRPr="005F7DE3">
          <w:t xml:space="preserve"> Li et</w:t>
        </w:r>
      </w:ins>
      <w:ins w:id="319" w:author="Lichen Wu" w:date="2022-04-11T00:35:00Z">
        <w:r w:rsidR="00080C2E" w:rsidRPr="005F7DE3">
          <w:t xml:space="preserve"> al. </w:t>
        </w:r>
      </w:ins>
      <w:r w:rsidR="00080C2E" w:rsidRPr="005F7DE3">
        <w:fldChar w:fldCharType="begin"/>
      </w:r>
      <w:r w:rsidR="00DD215F" w:rsidRPr="005F7DE3">
        <w:instrText xml:space="preserve"> ADDIN ZOTERO_ITEM CSL_CITATION {"citationID":"hwznYZsu","properties":{"formattedCitation":"(A. Li et al., 2017)","plainCitation":"(A. Li et al., 2017)","noteIndex":0},"citationItems":[{"id":895,"uris":["http://zotero.org/users/3944343/items/VI23NWW3"],"itemData":{"id":895,"type":"article-journal","abstract":"Pipe-embedded concrete radiant floor system has gained much popularity due to its higher energy efficiency and better thermal comfort. Simplified yet accurate heat transfer models are essential for energy simulation of this system. This study presents the development and validation of a simplified RC-network model for the pipe-embedded concrete radiant floors. A concrete radiant floor mainly consists of three parts which are the cover layer, the pipe-embedded concrete slab and the insulation layer. The cover layer and the insulation layer are simplified as one-dimensional and represented by RC models with two resistances and one capacitance (2R1C). Within the pipe-embedded concrete slab, the complex heat transfer is represented by a coupled RC model which includes two parts describing the heat transfers of the concrete slab and the water loop respectively. In the case studies, the coupled RC model for the pipe-embedded concrete slab has been validated in both numerical and experimental ways. The experimental validation results show that the average relative errors of the coupled RC model in predicting the upper and bottom surface heat fluxes are all less than 5.5%. Validation has also been conducted to demonstrate the accuracy and effectiveness of this developed simplified RC-network model in predicting the dynamic thermal performance of a multi-layer pipe-embedded concrete radiant floor. The developed simplified RC-network model can be beneficial for design and optimal control of the pipe-embedded concrete radiant floor system.","container-title":"Energy and Buildings","DOI":"10.1016/j.enbuild.2017.06.011","ISSN":"0378-7788","journalAbbreviation":"Energy and Buildings","language":"en","page":"353-375","source":"ScienceDirect","title":"Development of a simplified resistance and capacitance (RC)-network model for pipe-embedded concrete radiant floors","volume":"150","author":[{"family":"Li","given":"Anbang"},{"family":"Sun","given":"Yongjun"},{"family":"Xu","given":"Xinhua"}],"issued":{"date-parts":[["2017",9,1]]}}}],"schema":"https://github.com/citation-style-language/schema/raw/master/csl-citation.json"} </w:instrText>
      </w:r>
      <w:r w:rsidR="00080C2E" w:rsidRPr="005F7DE3">
        <w:fldChar w:fldCharType="separate"/>
      </w:r>
      <w:r w:rsidR="00DD215F" w:rsidRPr="005F7DE3">
        <w:t>(A. Li et al., 2017)</w:t>
      </w:r>
      <w:r w:rsidR="00080C2E" w:rsidRPr="005F7DE3">
        <w:fldChar w:fldCharType="end"/>
      </w:r>
      <w:ins w:id="320" w:author="Lichen Wu" w:date="2022-04-10T23:00:00Z">
        <w:r w:rsidR="00C751D9" w:rsidRPr="005F7DE3">
          <w:t xml:space="preserve">, quantifying RC network parameters is advantageous for optimizing system control. </w:t>
        </w:r>
      </w:ins>
      <w:ins w:id="321" w:author="Lichen Wu" w:date="2022-04-10T23:08:00Z">
        <w:r w:rsidR="0067326A" w:rsidRPr="005F7DE3">
          <w:t>As for the training of RC model, t</w:t>
        </w:r>
      </w:ins>
      <w:ins w:id="322" w:author="Lichen Wu" w:date="2022-04-10T23:03:00Z">
        <w:r w:rsidR="00C751D9" w:rsidRPr="005F7DE3">
          <w:t xml:space="preserve">here </w:t>
        </w:r>
      </w:ins>
      <w:ins w:id="323" w:author="Lichen Wu" w:date="2022-04-10T23:05:00Z">
        <w:r w:rsidR="009C131C" w:rsidRPr="005F7DE3">
          <w:t>is</w:t>
        </w:r>
      </w:ins>
      <w:ins w:id="324" w:author="Lichen Wu" w:date="2022-04-10T23:03:00Z">
        <w:r w:rsidR="00C751D9" w:rsidRPr="005F7DE3">
          <w:t xml:space="preserve"> </w:t>
        </w:r>
      </w:ins>
      <w:ins w:id="325" w:author="Lichen Wu" w:date="2022-04-10T23:08:00Z">
        <w:r w:rsidR="0067326A" w:rsidRPr="005F7DE3">
          <w:t xml:space="preserve">considerable </w:t>
        </w:r>
      </w:ins>
      <w:ins w:id="326" w:author="Lichen Wu" w:date="2022-04-10T23:00:00Z">
        <w:r w:rsidR="00C751D9" w:rsidRPr="005F7DE3">
          <w:t xml:space="preserve">research </w:t>
        </w:r>
      </w:ins>
      <w:ins w:id="327" w:author="Lichen Wu" w:date="2022-04-10T23:04:00Z">
        <w:r w:rsidR="00C751D9" w:rsidRPr="005F7DE3">
          <w:t>devoted to</w:t>
        </w:r>
      </w:ins>
      <w:ins w:id="328" w:author="Lichen Wu" w:date="2022-04-10T23:00:00Z">
        <w:r w:rsidR="00C751D9" w:rsidRPr="005F7DE3">
          <w:t xml:space="preserve"> optimiz</w:t>
        </w:r>
      </w:ins>
      <w:ins w:id="329" w:author="Lichen Wu" w:date="2022-04-10T23:08:00Z">
        <w:r w:rsidR="0067326A" w:rsidRPr="005F7DE3">
          <w:t>ing</w:t>
        </w:r>
      </w:ins>
      <w:ins w:id="330" w:author="Lichen Wu" w:date="2022-04-10T23:04:00Z">
        <w:r w:rsidR="00C751D9" w:rsidRPr="005F7DE3">
          <w:t xml:space="preserve"> </w:t>
        </w:r>
      </w:ins>
      <w:ins w:id="331" w:author="Lichen Wu" w:date="2022-04-10T23:00:00Z">
        <w:r w:rsidR="00C751D9" w:rsidRPr="005F7DE3">
          <w:t xml:space="preserve">the trade-off between model accuracy and complexity </w:t>
        </w:r>
      </w:ins>
      <w:r w:rsidR="00080C2E" w:rsidRPr="005F7DE3">
        <w:fldChar w:fldCharType="begin"/>
      </w:r>
      <w:r w:rsidR="00080C2E" w:rsidRPr="005F7DE3">
        <w:instrText xml:space="preserve"> ADDIN ZOTERO_ITEM CSL_CITATION {"citationID":"8W05PyjQ","properties":{"formattedCitation":"(Ahn &amp; Song, 2010; Goyal et al., 2011; Koschenz &amp; Dorer, 1999)","plainCitation":"(Ahn &amp; Song, 2010; Goyal et al., 2011; Koschenz &amp; Dorer, 1999)","noteIndex":0},"citationItems":[{"id":912,"uris":["http://zotero.org/users/3944343/items/PLN4V97W"],"itemData":{"id":912,"type":"article-journal","abstract":"Computer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80C2E" w:rsidRPr="005F7DE3">
        <w:fldChar w:fldCharType="separate"/>
      </w:r>
      <w:r w:rsidR="00080C2E" w:rsidRPr="005F7DE3">
        <w:t>(Ahn &amp; Song, 2010; Goyal et al., 2011; Koschenz &amp; Dorer, 1999)</w:t>
      </w:r>
      <w:r w:rsidR="00080C2E" w:rsidRPr="005F7DE3">
        <w:fldChar w:fldCharType="end"/>
      </w:r>
      <w:ins w:id="332" w:author="Lichen Wu" w:date="2022-04-10T23:00:00Z">
        <w:r w:rsidR="00C751D9" w:rsidRPr="005F7DE3">
          <w:t xml:space="preserve">. </w:t>
        </w:r>
      </w:ins>
      <w:ins w:id="333" w:author="Lichen Wu" w:date="2022-04-10T23:10:00Z">
        <w:r w:rsidR="0067326A" w:rsidRPr="005F7DE3">
          <w:t>For instance,</w:t>
        </w:r>
      </w:ins>
      <w:ins w:id="334" w:author="Lichen Wu" w:date="2022-04-10T23:00:00Z">
        <w:r w:rsidR="00C751D9" w:rsidRPr="005F7DE3">
          <w:t xml:space="preserve"> </w:t>
        </w:r>
      </w:ins>
      <w:r w:rsidR="00080C2E" w:rsidRPr="005F7DE3">
        <w:fldChar w:fldCharType="begin"/>
      </w:r>
      <w:r w:rsidR="00080C2E" w:rsidRPr="005F7DE3">
        <w:instrText xml:space="preserve"> ADDIN ZOTERO_ITEM CSL_CITATION {"citationID":"wF3Fiqmr","properties":{"formattedCitation":"(Liu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C301F9" w:rsidRPr="005F7DE3">
        <w:t>(Liu et al., 2011)</w:t>
      </w:r>
      <w:r w:rsidR="00080C2E" w:rsidRPr="005F7DE3">
        <w:fldChar w:fldCharType="end"/>
      </w:r>
      <w:ins w:id="335" w:author="Lichen Wu" w:date="2022-04-10T23:00:00Z">
        <w:r w:rsidR="00C751D9" w:rsidRPr="005F7DE3">
          <w:t xml:space="preserve"> proposed a method for defining the heat resistance and heat capacity of an assumed core layer </w:t>
        </w:r>
      </w:ins>
      <w:r w:rsidR="005C04FC" w:rsidRPr="005F7DE3">
        <w:t xml:space="preserve">through the use of </w:t>
      </w:r>
      <w:ins w:id="336" w:author="Lichen Wu" w:date="2022-04-10T23:00:00Z">
        <w:r w:rsidR="00C751D9" w:rsidRPr="005F7DE3">
          <w:t>systematical geometric structure parameters.</w:t>
        </w:r>
        <w:r w:rsidR="00C751D9" w:rsidRPr="005F7DE3" w:rsidDel="00837FDB">
          <w:t xml:space="preserve"> </w:t>
        </w:r>
      </w:ins>
      <w:del w:id="337" w:author="Lichen Wu" w:date="2022-04-10T20:16:00Z">
        <w:r w:rsidR="00120B3B" w:rsidRPr="005F7DE3" w:rsidDel="00837FDB">
          <w:fldChar w:fldCharType="begin"/>
        </w:r>
        <w:r w:rsidR="00120B3B" w:rsidRPr="005F7DE3" w:rsidDel="00837FDB">
          <w:delInstrText xml:space="preserve"> ADDIN ZOTERO_ITEM CSL_CITATION {"citationID":"D97vLKHh","properties":{"formattedCitation":"(Rodr\\uc0\\u237{}guez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delInstrText>
        </w:r>
        <w:r w:rsidR="00120B3B" w:rsidRPr="005F7DE3" w:rsidDel="00837FDB">
          <w:fldChar w:fldCharType="separate"/>
        </w:r>
        <w:r w:rsidR="00120B3B" w:rsidRPr="005F7DE3" w:rsidDel="00837FDB">
          <w:rPr>
            <w:szCs w:val="24"/>
          </w:rPr>
          <w:delText>(Rodríguez Jara et al., 2016)</w:delText>
        </w:r>
        <w:r w:rsidR="00120B3B" w:rsidRPr="005F7DE3" w:rsidDel="00837FDB">
          <w:fldChar w:fldCharType="end"/>
        </w:r>
      </w:del>
      <w:del w:id="338" w:author="Lichen Wu" w:date="2022-04-10T22:56:00Z">
        <w:r w:rsidR="00AB4AF6" w:rsidRPr="005F7DE3" w:rsidDel="00971AFD">
          <w:fldChar w:fldCharType="begin"/>
        </w:r>
        <w:r w:rsidR="00730914" w:rsidRPr="005F7DE3" w:rsidDel="00971AFD">
          <w:delInstrText xml:space="preserve"> ADDIN ZOTERO_ITEM CSL_CITATION {"citationID":"2aH0B8tt","properties":{"formattedCitation":"(Ahn &amp; Song, 2010; Goyal et al., 2011)","plainCitation":"(Ahn &amp; Song, 2010; Goyal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data","author":[{"family":"Goyal","given":"Siddharth"},{"family":"Liao","given":"Chenda"},{"family":"Barooah","given":"Prabir"}],"issued":{"date-parts":[["2011",12]]}}}],"schema":"https://github.com/citation-style-language/schema/raw/master/csl-citation.json"} </w:delInstrText>
        </w:r>
        <w:r w:rsidR="00AB4AF6" w:rsidRPr="005F7DE3" w:rsidDel="00971AFD">
          <w:fldChar w:fldCharType="separate"/>
        </w:r>
        <w:r w:rsidR="00730914" w:rsidRPr="005F7DE3" w:rsidDel="00971AFD">
          <w:delText>(Ahn &amp; Song, 2010; Goyal et al., 2011)</w:delText>
        </w:r>
        <w:r w:rsidR="00AB4AF6" w:rsidRPr="005F7DE3" w:rsidDel="00971AFD">
          <w:fldChar w:fldCharType="end"/>
        </w:r>
      </w:del>
      <w:del w:id="339" w:author="Lichen Wu" w:date="2022-04-10T20:32:00Z">
        <w:r w:rsidR="0094265D" w:rsidRPr="005F7DE3" w:rsidDel="00E23B26">
          <w:fldChar w:fldCharType="begin"/>
        </w:r>
        <w:r w:rsidR="0094265D" w:rsidRPr="005F7DE3" w:rsidDel="00E23B26">
          <w:delInstrText xml:space="preserve"> ADDIN ZOTERO_ITEM CSL_CITATION {"citationID":"lYBmYfbg","properties":{"formattedCitation":"(Rodr\\uc0\\u237{}guez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delInstrText>
        </w:r>
        <w:r w:rsidR="0094265D" w:rsidRPr="005F7DE3" w:rsidDel="00E23B26">
          <w:fldChar w:fldCharType="separate"/>
        </w:r>
        <w:r w:rsidR="0094265D" w:rsidRPr="005F7DE3" w:rsidDel="00E23B26">
          <w:rPr>
            <w:szCs w:val="24"/>
          </w:rPr>
          <w:delText>(Rodríguez Jara et al., 2016)</w:delText>
        </w:r>
        <w:r w:rsidR="0094265D" w:rsidRPr="005F7DE3" w:rsidDel="00E23B26">
          <w:fldChar w:fldCharType="end"/>
        </w:r>
      </w:del>
      <w:del w:id="340" w:author="Lichen Wu" w:date="2022-04-10T17:12:00Z">
        <w:r w:rsidR="00F73050" w:rsidRPr="005F7DE3" w:rsidDel="00F73050">
          <w:fldChar w:fldCharType="begin"/>
        </w:r>
        <w:r w:rsidR="00F73050" w:rsidRPr="005F7DE3" w:rsidDel="00F73050">
          <w:delInstrText xml:space="preserve"> ADDIN ZOTERO_ITEM CSL_CITATION {"citationID":"J5j12fcL","properties":{"formattedCitation":"(O\\uc0\\u8217{}Dwyer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delInstrText>
        </w:r>
        <w:r w:rsidR="00F73050" w:rsidRPr="005F7DE3" w:rsidDel="00F73050">
          <w:fldChar w:fldCharType="separate"/>
        </w:r>
        <w:r w:rsidR="00F73050" w:rsidRPr="005F7DE3" w:rsidDel="00F73050">
          <w:rPr>
            <w:szCs w:val="24"/>
          </w:rPr>
          <w:delText>(O’Dwyer et al., 2016)</w:delText>
        </w:r>
        <w:r w:rsidR="00F73050" w:rsidRPr="005F7DE3" w:rsidDel="00F73050">
          <w:fldChar w:fldCharType="end"/>
        </w:r>
      </w:del>
      <w:del w:id="341" w:author="Lichen Wu" w:date="2022-04-10T22:56:00Z">
        <w:r w:rsidR="00B970C2" w:rsidRPr="005F7DE3" w:rsidDel="00971AFD">
          <w:fldChar w:fldCharType="begin"/>
        </w:r>
        <w:r w:rsidR="00B970C2" w:rsidRPr="005F7DE3" w:rsidDel="00971AFD">
          <w:delInstrText xml:space="preserve"> ADDIN ZOTERO_ITEM CSL_CITATION {"citationID":"fUkKJKsG","properties":{"formattedCitation":"(Koschenz &amp; Dorer, 1999; Liu et al., 2011)","plainCitation":"(Koschenz &amp; Dorer, 1999; Liu et al., 2011)","noteIndex":0},"citationItems":[{"id":915,"uris":["http://zotero.org/users/3944343/items/SIMQ9I8R"],"itemData":{"id":915,"type":"article-journal","abstract":"In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delInstrText>
        </w:r>
        <w:r w:rsidR="00B970C2" w:rsidRPr="005F7DE3" w:rsidDel="00971AFD">
          <w:fldChar w:fldCharType="separate"/>
        </w:r>
        <w:r w:rsidR="00B970C2" w:rsidRPr="005F7DE3" w:rsidDel="00971AFD">
          <w:delText>(Koschenz &amp; Dorer, 1999; Liu et al., 2011)</w:delText>
        </w:r>
        <w:r w:rsidR="00B970C2" w:rsidRPr="005F7DE3" w:rsidDel="00971AFD">
          <w:fldChar w:fldCharType="end"/>
        </w:r>
      </w:del>
    </w:p>
    <w:p w14:paraId="581391AC" w14:textId="77777777" w:rsidR="00971AFD" w:rsidRPr="005F7DE3" w:rsidRDefault="00971AFD" w:rsidP="00120FD7">
      <w:pPr>
        <w:jc w:val="both"/>
        <w:rPr>
          <w:ins w:id="342" w:author="Lichen Wu" w:date="2022-04-10T12:47:00Z"/>
        </w:rPr>
      </w:pPr>
    </w:p>
    <w:p w14:paraId="6A3B51B6" w14:textId="0D7EF910" w:rsidR="00D5327E" w:rsidRPr="005F7DE3" w:rsidRDefault="00D5327E" w:rsidP="00120FD7">
      <w:pPr>
        <w:jc w:val="both"/>
        <w:rPr>
          <w:ins w:id="343" w:author="Lichen Wu" w:date="2022-04-10T23:13:00Z"/>
        </w:rPr>
      </w:pPr>
      <w:ins w:id="344" w:author="Lichen Wu" w:date="2022-04-10T23:11:00Z">
        <w:r w:rsidRPr="005F7DE3">
          <w:t>There are some limitations in terms of t</w:t>
        </w:r>
      </w:ins>
      <w:ins w:id="345" w:author="Lichen Wu" w:date="2022-04-10T12:47:00Z">
        <w:r w:rsidR="00D612DE" w:rsidRPr="005F7DE3">
          <w:t>he RC model applicatio</w:t>
        </w:r>
      </w:ins>
      <w:ins w:id="346" w:author="Lichen Wu" w:date="2022-04-10T23:12:00Z">
        <w:r w:rsidRPr="005F7DE3">
          <w:t>n.</w:t>
        </w:r>
      </w:ins>
      <w:ins w:id="347" w:author="Lichen Wu" w:date="2022-04-10T12:48:00Z">
        <w:r w:rsidR="00BC1AAD" w:rsidRPr="005F7DE3">
          <w:t xml:space="preserve"> </w:t>
        </w:r>
      </w:ins>
      <w:ins w:id="348" w:author="Lichen Wu" w:date="2022-04-10T23:12:00Z">
        <w:r w:rsidRPr="005F7DE3">
          <w:t>Generally</w:t>
        </w:r>
      </w:ins>
      <w:ins w:id="349" w:author="Lichen Wu" w:date="2022-04-10T23:13:00Z">
        <w:r w:rsidRPr="005F7DE3">
          <w:t>, t</w:t>
        </w:r>
      </w:ins>
      <w:ins w:id="350" w:author="Lichen Wu" w:date="2022-04-10T19:14:00Z">
        <w:r w:rsidR="004F4421" w:rsidRPr="005F7DE3">
          <w:t>he finer RC network of HRSS usually has more restriction for the onsite config</w:t>
        </w:r>
      </w:ins>
      <w:ins w:id="351" w:author="Lichen Wu" w:date="2022-04-10T19:15:00Z">
        <w:r w:rsidR="004F4421" w:rsidRPr="005F7DE3">
          <w:t>uration, such as a start</w:t>
        </w:r>
      </w:ins>
      <w:ins w:id="352" w:author="Lichen Wu" w:date="2022-04-10T19:16:00Z">
        <w:r w:rsidR="004F4421" w:rsidRPr="005F7DE3">
          <w:t xml:space="preserve">-type RC model proposed by </w:t>
        </w:r>
      </w:ins>
      <w:r w:rsidR="004F4421" w:rsidRPr="005F7DE3">
        <w:fldChar w:fldCharType="begin"/>
      </w:r>
      <w:r w:rsidR="00DD215F" w:rsidRPr="005F7DE3">
        <w:instrText xml:space="preserve"> ADDIN ZOTERO_ITEM CSL_CITATION {"citationID":"u13lnPCa","properties":{"formattedCitation":"(A. Li et al., 2017)","plainCitation":"(A. Li et al., 2017)","noteIndex":0},"citationItems":[{"id":895,"uris":["http://zotero.org/users/3944343/items/VI23NWW3"],"itemData":{"id":895,"type":"article-journal","abstract":"Pipe-embedded concrete radiant floor system has gained much popularity due to its higher energy efficiency and better thermal comfort. Simplified yet accurate heat transfer models are essential for energy simulation of this system. This study presents the development and validation of a simplified RC-network model for the pipe-embedded concrete radiant floors. A concrete radiant floor mainly consists of three parts which are the cover layer, the pipe-embedded concrete slab and the insulation layer. The cover layer and the insulation layer are simplified as one-dimensional and represented by RC models with two resistances and one capacitance (2R1C). Within the pipe-embedded concrete slab, the complex heat transfer is represented by a coupled RC model which includes two parts describing the heat transfers of the concrete slab and the water loop respectively. In the case studies, the coupled RC model for the pipe-embedded concrete slab has been validated in both numerical and experimental ways. The experimental validation results show that the average relative errors of the coupled RC model in predicting the upper and bottom surface heat fluxes are all less than 5.5%. Validation has also been conducted to demonstrate the accuracy and effectiveness of this developed simplified RC-network model in predicting the dynamic thermal performance of a multi-layer pipe-embedded concrete radiant floor. The developed simplified RC-network model can be beneficial for design and optimal control of the pipe-embedded concrete radiant floor system.","container-title":"Energy and Buildings","DOI":"10.1016/j.enbuild.2017.06.011","ISSN":"0378-7788","journalAbbreviation":"Energy and Buildings","language":"en","page":"353-375","source":"ScienceDirect","title":"Development of a simplified resistance and capacitance (RC)-network model for pipe-embedded concrete radiant floors","volume":"150","author":[{"family":"Li","given":"Anbang"},{"family":"Sun","given":"Yongjun"},{"family":"Xu","given":"Xinhua"}],"issued":{"date-parts":[["2017",9,1]]}}}],"schema":"https://github.com/citation-style-language/schema/raw/master/csl-citation.json"} </w:instrText>
      </w:r>
      <w:r w:rsidR="004F4421" w:rsidRPr="005F7DE3">
        <w:fldChar w:fldCharType="separate"/>
      </w:r>
      <w:r w:rsidR="00DD215F" w:rsidRPr="005F7DE3">
        <w:t>(A. Li et al., 2017)</w:t>
      </w:r>
      <w:r w:rsidR="004F4421" w:rsidRPr="005F7DE3">
        <w:fldChar w:fldCharType="end"/>
      </w:r>
      <w:ins w:id="353" w:author="Lichen Wu" w:date="2022-04-10T19:16:00Z">
        <w:r w:rsidR="004F4421" w:rsidRPr="005F7DE3">
          <w:t xml:space="preserve"> has aspect ratios limitation. </w:t>
        </w:r>
      </w:ins>
      <w:ins w:id="354" w:author="Lichen Wu" w:date="2022-04-10T23:13:00Z">
        <w:r w:rsidRPr="005F7DE3">
          <w:t xml:space="preserve">According to </w:t>
        </w:r>
      </w:ins>
      <w:ins w:id="355" w:author="Lichen Wu" w:date="2022-04-11T00:36:00Z">
        <w:r w:rsidR="0016577D" w:rsidRPr="005F7DE3">
          <w:fldChar w:fldCharType="begin"/>
        </w:r>
      </w:ins>
      <w:r w:rsidR="0016577D" w:rsidRPr="005F7DE3">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ins w:id="356" w:author="Lichen Wu" w:date="2022-04-11T00:36:00Z">
        <w:r w:rsidR="0016577D" w:rsidRPr="005F7DE3">
          <w:fldChar w:fldCharType="separate"/>
        </w:r>
        <w:r w:rsidR="0016577D" w:rsidRPr="005F7DE3">
          <w:rPr>
            <w:szCs w:val="24"/>
          </w:rPr>
          <w:t>(Rodríguez Jara et al., 2016)</w:t>
        </w:r>
        <w:r w:rsidR="0016577D" w:rsidRPr="005F7DE3">
          <w:fldChar w:fldCharType="end"/>
        </w:r>
        <w:r w:rsidR="0016577D" w:rsidRPr="005F7DE3">
          <w:t xml:space="preserve">, </w:t>
        </w:r>
      </w:ins>
      <w:ins w:id="357" w:author="Lichen Wu" w:date="2022-04-10T23:13:00Z">
        <w:r w:rsidRPr="005F7DE3">
          <w:t>the accuracy of lumped parameter methods, one type of RC model, is highly dependent on the values of their characteristic parameters. Although Rodrguez Jara et al.</w:t>
        </w:r>
      </w:ins>
      <w:r w:rsidR="00E41A68" w:rsidRPr="005F7DE3">
        <w:fldChar w:fldCharType="begin"/>
      </w:r>
      <w:r w:rsidR="00E41A68" w:rsidRPr="005F7DE3">
        <w:instrText xml:space="preserve"> ADDIN ZOTERO_ITEM CSL_CITATION {"citationID":"8cPMFNes","properties":{"formattedCitation":"(Rodr\\uc0\\u237{}guez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E41A68" w:rsidRPr="005F7DE3">
        <w:fldChar w:fldCharType="separate"/>
      </w:r>
      <w:r w:rsidR="00E41A68" w:rsidRPr="005F7DE3">
        <w:rPr>
          <w:szCs w:val="24"/>
        </w:rPr>
        <w:t>(Rodríguez Jara et al., 2016)</w:t>
      </w:r>
      <w:r w:rsidR="00E41A68" w:rsidRPr="005F7DE3">
        <w:fldChar w:fldCharType="end"/>
      </w:r>
      <w:ins w:id="358" w:author="Lichen Wu" w:date="2022-04-10T23:13:00Z">
        <w:r w:rsidRPr="005F7DE3">
          <w:t xml:space="preserve"> proposed self-adjusting methods for simplification of the RC model, the method is dependent on reasonable estimation of element properties (e.g. thermal diffusivity), element thickness, and special excitation for the training experimental setup. </w:t>
        </w:r>
      </w:ins>
      <w:ins w:id="359" w:author="Lichen Wu" w:date="2022-04-10T23:14:00Z">
        <w:r w:rsidRPr="005F7DE3">
          <w:t>I</w:t>
        </w:r>
      </w:ins>
      <w:ins w:id="360" w:author="Lichen Wu" w:date="2022-04-10T23:13:00Z">
        <w:r w:rsidRPr="005F7DE3">
          <w:t>n practice, the accuracy of the RC model degrades when the slab is subjected to rapid thermal disturbances</w:t>
        </w:r>
      </w:ins>
      <w:ins w:id="361" w:author="Lichen Wu" w:date="2022-04-11T00:37:00Z">
        <w:r w:rsidR="0016577D" w:rsidRPr="005F7DE3">
          <w:t xml:space="preserve"> </w:t>
        </w:r>
      </w:ins>
      <w:r w:rsidR="0016577D" w:rsidRPr="005F7DE3">
        <w:fldChar w:fldCharType="begin"/>
      </w:r>
      <w:r w:rsidR="00E41A68" w:rsidRPr="005F7DE3">
        <w:instrText xml:space="preserve"> ADDIN ZOTERO_ITEM CSL_CITATION {"citationID":"exCtGyio","properties":{"formattedCitation":"(Neumann et al., 2021; Rhee &amp; Kim, 2015)","plainCitation":"(Neumann et al., 2021; Rhee &amp;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16577D" w:rsidRPr="005F7DE3">
        <w:fldChar w:fldCharType="separate"/>
      </w:r>
      <w:r w:rsidR="00E41A68" w:rsidRPr="005F7DE3">
        <w:t>(Neumann et al., 2021; Rhee &amp; Kim, 2015)</w:t>
      </w:r>
      <w:r w:rsidR="0016577D" w:rsidRPr="005F7DE3">
        <w:fldChar w:fldCharType="end"/>
      </w:r>
      <w:ins w:id="362" w:author="Lichen Wu" w:date="2022-04-10T23:13:00Z">
        <w:r w:rsidRPr="005F7DE3">
          <w:t xml:space="preserve">. </w:t>
        </w:r>
      </w:ins>
      <w:del w:id="363" w:author="Lichen Wu" w:date="2022-04-11T21:15:00Z">
        <w:r w:rsidR="00015864" w:rsidRPr="005F7DE3" w:rsidDel="00CD6C40">
          <w:fldChar w:fldCharType="begin"/>
        </w:r>
        <w:r w:rsidR="00015864" w:rsidRPr="005F7DE3" w:rsidDel="00CD6C40">
          <w:delInstrText xml:space="preserve"> ADDIN ZOTERO_ITEM CSL_CITATION {"citationID":"6QpBWIJB","properties":{"formattedCitation":"(Dong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delInstrText>
        </w:r>
        <w:r w:rsidR="00015864" w:rsidRPr="005F7DE3" w:rsidDel="00CD6C40">
          <w:fldChar w:fldCharType="separate"/>
        </w:r>
        <w:r w:rsidR="00015864" w:rsidRPr="005F7DE3" w:rsidDel="00CD6C40">
          <w:delText>(Dong et al., 2016)</w:delText>
        </w:r>
        <w:r w:rsidR="00015864" w:rsidRPr="005F7DE3" w:rsidDel="00CD6C40">
          <w:fldChar w:fldCharType="end"/>
        </w:r>
      </w:del>
    </w:p>
    <w:p w14:paraId="130E7266" w14:textId="2B07A518" w:rsidR="003C5746" w:rsidRPr="005F7DE3" w:rsidRDefault="0094265D" w:rsidP="00120FD7">
      <w:pPr>
        <w:jc w:val="both"/>
        <w:rPr>
          <w:ins w:id="364" w:author="Lichen Wu" w:date="2022-04-10T20:28:00Z"/>
        </w:rPr>
      </w:pPr>
      <w:del w:id="365" w:author="Lichen Wu" w:date="2022-04-10T23:17:00Z">
        <w:r w:rsidRPr="005F7DE3" w:rsidDel="00575472">
          <w:fldChar w:fldCharType="begin"/>
        </w:r>
        <w:r w:rsidR="00061787" w:rsidRPr="005F7DE3" w:rsidDel="00575472">
          <w:delInstrText xml:space="preserve"> ADDIN ZOTERO_ITEM CSL_CITATION {"citationID":"jiHBr0A5","properties":{"formattedCitation":"(Rodr\\uc0\\u237{}guez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delInstrText>
        </w:r>
        <w:r w:rsidRPr="005F7DE3" w:rsidDel="00575472">
          <w:fldChar w:fldCharType="separate"/>
        </w:r>
        <w:r w:rsidR="00061787" w:rsidRPr="005F7DE3" w:rsidDel="00575472">
          <w:rPr>
            <w:szCs w:val="24"/>
          </w:rPr>
          <w:delText>(Rodríguez Jara et al., 2016)</w:delText>
        </w:r>
        <w:r w:rsidRPr="005F7DE3" w:rsidDel="00575472">
          <w:fldChar w:fldCharType="end"/>
        </w:r>
      </w:del>
      <w:del w:id="366" w:author="Lichen Wu" w:date="2022-04-10T18:12:00Z">
        <w:r w:rsidR="0084724C" w:rsidRPr="005F7DE3" w:rsidDel="0084724C">
          <w:fldChar w:fldCharType="begin"/>
        </w:r>
        <w:r w:rsidR="0084724C" w:rsidRPr="005F7DE3" w:rsidDel="0084724C">
          <w:delInstrText xml:space="preserve"> ADDIN ZOTERO_ITEM CSL_CITATION {"citationID":"SMHKPRI2","properties":{"formattedCitation":"(Li et al., 2017)","plainCitation":"(Li et al., 2017)","noteIndex":0},"citationItems":[{"id":895,"uris":["http://zotero.org/users/3944343/items/VI23NWW3"],"itemData":{"id":895,"type":"article-journal","abstract":"Pipe-embedded concrete radiant floor system has gained much popularity due to its higher energy efficiency and better thermal comfort. Simplified yet accurate heat transfer models are essential for energy simulation of this system. This study presents the development and validation of a simplified RC-network model for the pipe-embedded concrete radiant floors. A concrete radiant floor mainly consists of three parts which are the cover layer, the pipe-embedded concrete slab and the insulation layer. The cover layer and the insulation layer are simplified as one-dimensional and represented by RC models with two resistances and one capacitance (2R1C). Within the pipe-embedded concrete slab, the complex heat transfer is represented by a coupled RC model which includes two parts describing the heat transfers of the concrete slab and the water loop respectively. In the case studies, the coupled RC model for the pipe-embedded concrete slab has been validated in both numerical and experimental ways. The experimental validation results show that the average relative errors of the coupled RC model in predicting the upper and bottom surface heat fluxes are all less than 5.5%. Validation has also been conducted to demonstrate the accuracy and effectiveness of this developed simplified RC-network model in predicting the dynamic thermal performance of a multi-layer pipe-embedded concrete radiant floor. The developed simplified RC-network model can be beneficial for design and optimal control of the pipe-embedded concrete radiant floor system.","container-title":"Energy and Buildings","DOI":"10.1016/j.enbuild.2017.06.011","ISSN":"0378-7788","journalAbbreviation":"Energy and Buildings","language":"en","page":"353-375","source":"ScienceDirect","title":"Development of a simplified resistance and capacitance (RC)-network model for pipe-embedded concrete radiant floors","volume":"150","author":[{"family":"Li","given":"Anbang"},{"family":"Sun","given":"Yongjun"},{"family":"Xu","given":"Xinhua"}],"issued":{"date-parts":[["2017",9,1]]}}}],"schema":"https://github.com/citation-style-language/schema/raw/master/csl-citation.json"} </w:delInstrText>
        </w:r>
        <w:r w:rsidR="0084724C" w:rsidRPr="005F7DE3" w:rsidDel="0084724C">
          <w:fldChar w:fldCharType="separate"/>
        </w:r>
        <w:r w:rsidR="0084724C" w:rsidRPr="005F7DE3" w:rsidDel="0084724C">
          <w:delText>(Li et al., 2017)</w:delText>
        </w:r>
        <w:r w:rsidR="0084724C" w:rsidRPr="005F7DE3" w:rsidDel="0084724C">
          <w:fldChar w:fldCharType="end"/>
        </w:r>
      </w:del>
      <w:del w:id="367" w:author="Lichen Wu" w:date="2022-04-10T23:17:00Z">
        <w:r w:rsidR="003C5746" w:rsidRPr="005F7DE3" w:rsidDel="00575472">
          <w:rPr>
            <w:szCs w:val="24"/>
          </w:rPr>
          <w:fldChar w:fldCharType="begin"/>
        </w:r>
        <w:r w:rsidR="003C5746" w:rsidRPr="005F7DE3" w:rsidDel="00575472">
          <w:rPr>
            <w:szCs w:val="24"/>
          </w:rPr>
          <w:delInstrText xml:space="preserve"> ADDIN ZOTERO_ITEM CSL_CITATION {"citationID":"QrZdW8Za","properties":{"formattedCitation":"(Rhee &amp; Kim, 2015)","plainCitation":"(Rhee &amp; Kim, 2015)","noteIndex":0},"citationItems":[{"id":929,"uris":["http://zotero.org/users/3944343/items/XMDICICN"],"itemData":{"id":929,"type":"article-journal","abstract":"The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delInstrText>
        </w:r>
        <w:r w:rsidR="003C5746" w:rsidRPr="005F7DE3" w:rsidDel="00575472">
          <w:rPr>
            <w:szCs w:val="24"/>
          </w:rPr>
          <w:fldChar w:fldCharType="separate"/>
        </w:r>
        <w:r w:rsidR="003C5746" w:rsidRPr="005F7DE3" w:rsidDel="00575472">
          <w:delText>(Rhee &amp; Kim, 2015)</w:delText>
        </w:r>
        <w:r w:rsidR="003C5746" w:rsidRPr="005F7DE3" w:rsidDel="00575472">
          <w:rPr>
            <w:szCs w:val="24"/>
          </w:rPr>
          <w:fldChar w:fldCharType="end"/>
        </w:r>
      </w:del>
    </w:p>
    <w:p w14:paraId="098A03BD" w14:textId="233924DF" w:rsidR="00C6333D" w:rsidRPr="005F7DE3" w:rsidRDefault="00C6333D">
      <w:pPr>
        <w:pStyle w:val="Heading2"/>
        <w:rPr>
          <w:ins w:id="368" w:author="Lichen Wu" w:date="2022-04-10T12:54:00Z"/>
        </w:rPr>
        <w:pPrChange w:id="369" w:author="Lichen Wu" w:date="2022-04-10T20:28:00Z">
          <w:pPr>
            <w:jc w:val="both"/>
          </w:pPr>
        </w:pPrChange>
      </w:pPr>
      <w:ins w:id="370" w:author="Lichen Wu" w:date="2022-04-10T20:28:00Z">
        <w:r w:rsidRPr="005F7DE3">
          <w:t>1.</w:t>
        </w:r>
      </w:ins>
      <w:r w:rsidR="001A7004" w:rsidRPr="005F7DE3">
        <w:t>3</w:t>
      </w:r>
      <w:ins w:id="371" w:author="Lichen Wu" w:date="2022-04-10T20:28:00Z">
        <w:r w:rsidRPr="005F7DE3">
          <w:t xml:space="preserve"> Data-Driven Model</w:t>
        </w:r>
      </w:ins>
    </w:p>
    <w:p w14:paraId="1BF8B2E0" w14:textId="459F5E44" w:rsidR="00240A6D" w:rsidRPr="005F7DE3" w:rsidRDefault="00573371" w:rsidP="00120FD7">
      <w:pPr>
        <w:jc w:val="both"/>
        <w:rPr>
          <w:ins w:id="372" w:author="Lichen Wu" w:date="2022-04-10T23:33:00Z"/>
        </w:rPr>
      </w:pPr>
      <w:ins w:id="373" w:author="Lichen Wu" w:date="2022-04-10T23:22:00Z">
        <w:r w:rsidRPr="005F7DE3">
          <w:t xml:space="preserve">There are a lot of data-driven model candidates for building </w:t>
        </w:r>
      </w:ins>
      <w:ins w:id="374" w:author="Lichen Wu" w:date="2022-04-10T23:23:00Z">
        <w:r w:rsidRPr="005F7DE3">
          <w:t xml:space="preserve">energy modeling. </w:t>
        </w:r>
      </w:ins>
      <w:ins w:id="375" w:author="Lichen Wu" w:date="2022-04-10T23:18:00Z">
        <w:del w:id="376" w:author="LipingWang" w:date="2022-04-11T08:35:00Z">
          <w:r w:rsidR="00575472" w:rsidRPr="005F7DE3" w:rsidDel="00AF77D1">
            <w:delText xml:space="preserve">Common data-driven methods, such as partial least squares (PLS) and principal component analysis (PCA), </w:delText>
          </w:r>
          <w:commentRangeStart w:id="377"/>
          <w:r w:rsidR="00575472" w:rsidRPr="005F7DE3" w:rsidDel="00AF77D1">
            <w:delText>assume that the target model has an inherent single normal distribution</w:delText>
          </w:r>
        </w:del>
      </w:ins>
      <w:commentRangeEnd w:id="377"/>
      <w:del w:id="378" w:author="LipingWang" w:date="2022-04-11T08:35:00Z">
        <w:r w:rsidR="00AF77D1" w:rsidRPr="005F7DE3" w:rsidDel="00AF77D1">
          <w:rPr>
            <w:rStyle w:val="CommentReference"/>
          </w:rPr>
          <w:commentReference w:id="377"/>
        </w:r>
      </w:del>
      <w:ins w:id="379" w:author="Lichen Wu" w:date="2022-04-10T23:18:00Z">
        <w:del w:id="380" w:author="LipingWang" w:date="2022-04-11T08:35:00Z">
          <w:r w:rsidR="00575472" w:rsidRPr="005F7DE3" w:rsidDel="00AF77D1">
            <w:delText xml:space="preserve"> </w:delText>
          </w:r>
        </w:del>
      </w:ins>
      <w:del w:id="381" w:author="LipingWang" w:date="2022-04-11T08:35:00Z">
        <w:r w:rsidR="00DD215F" w:rsidRPr="005F7DE3" w:rsidDel="00AF77D1">
          <w:fldChar w:fldCharType="begin"/>
        </w:r>
        <w:r w:rsidR="00DD215F" w:rsidRPr="005F7DE3" w:rsidDel="00AF77D1">
          <w:delInstrText xml:space="preserve"> ADDIN ZOTERO_ITEM CSL_CITATION {"citationID":"afdApxv5","properties":{"formattedCitation":"(Karami &amp; Wang, 2018)","plainCitation":"(Karami &amp; Wang, 2018)","noteIndex":0},"citationItems":[{"id":816,"uris":["http://zotero.org/users/3944343/items/92W4Y358"],"itemData":{"id":816,"type":"article-journal","abstract":"In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systems","volume":"166","author":[{"family":"Karami","given":"Majid"},{"family":"Wang","given":"Liping"}],"issued":{"date-parts":[["2018",5,1]]}}}],"schema":"https://github.com/citation-style-language/schema/raw/master/csl-citation.json"} </w:delInstrText>
        </w:r>
        <w:r w:rsidR="00DD215F" w:rsidRPr="005F7DE3" w:rsidDel="00AF77D1">
          <w:fldChar w:fldCharType="separate"/>
        </w:r>
        <w:r w:rsidR="00DD215F" w:rsidRPr="005F7DE3" w:rsidDel="00AF77D1">
          <w:delText>(Karami &amp; Wang, 2018)</w:delText>
        </w:r>
        <w:r w:rsidR="00DD215F" w:rsidRPr="005F7DE3" w:rsidDel="00AF77D1">
          <w:fldChar w:fldCharType="end"/>
        </w:r>
      </w:del>
      <w:ins w:id="382" w:author="Lichen Wu" w:date="2022-04-11T00:37:00Z">
        <w:del w:id="383" w:author="LipingWang" w:date="2022-04-11T08:35:00Z">
          <w:r w:rsidR="00DD215F" w:rsidRPr="005F7DE3" w:rsidDel="00AF77D1">
            <w:delText>.</w:delText>
          </w:r>
        </w:del>
      </w:ins>
      <w:ins w:id="384" w:author="Lichen Wu" w:date="2022-04-10T23:19:00Z">
        <w:del w:id="385" w:author="LipingWang" w:date="2022-04-11T08:35:00Z">
          <w:r w:rsidR="00575472" w:rsidRPr="005F7DE3" w:rsidDel="00AF77D1">
            <w:delText xml:space="preserve"> </w:delText>
          </w:r>
        </w:del>
      </w:ins>
      <w:ins w:id="386" w:author="Lichen Wu" w:date="2022-04-11T17:29:00Z">
        <w:r w:rsidR="00D1064D" w:rsidRPr="005F7DE3">
          <w:t>Some</w:t>
        </w:r>
      </w:ins>
      <w:ins w:id="387" w:author="Lichen Wu" w:date="2022-04-10T23:19:00Z">
        <w:r w:rsidR="00575472" w:rsidRPr="005F7DE3">
          <w:t xml:space="preserve"> research</w:t>
        </w:r>
      </w:ins>
      <w:ins w:id="388" w:author="Lichen Wu" w:date="2022-04-10T23:20:00Z">
        <w:r w:rsidR="00575472" w:rsidRPr="005F7DE3">
          <w:t xml:space="preserve"> indicates </w:t>
        </w:r>
      </w:ins>
      <w:ins w:id="389" w:author="Lichen Wu" w:date="2022-04-11T00:38:00Z">
        <w:r w:rsidR="00DD215F" w:rsidRPr="005F7DE3">
          <w:t>that PLS</w:t>
        </w:r>
      </w:ins>
      <w:ins w:id="390" w:author="Lichen Wu" w:date="2022-04-10T23:20:00Z">
        <w:r w:rsidR="00575472" w:rsidRPr="005F7DE3">
          <w:t xml:space="preserve"> and PCA </w:t>
        </w:r>
      </w:ins>
      <w:ins w:id="391" w:author="Lichen Wu" w:date="2022-04-10T23:18:00Z">
        <w:r w:rsidR="00575472" w:rsidRPr="005F7DE3">
          <w:t xml:space="preserve">are typically used to describe non-Gaussian and linear relationships </w:t>
        </w:r>
      </w:ins>
      <w:r w:rsidR="00DD215F" w:rsidRPr="005F7DE3">
        <w:fldChar w:fldCharType="begin"/>
      </w:r>
      <w:r w:rsidR="00DD215F" w:rsidRPr="005F7DE3">
        <w:instrText xml:space="preserve"> ADDIN ZOTERO_ITEM CSL_CITATION {"citationID":"k9gevlE0","properties":{"formattedCitation":"(D.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DD215F" w:rsidRPr="005F7DE3">
        <w:fldChar w:fldCharType="separate"/>
      </w:r>
      <w:r w:rsidR="00DD215F" w:rsidRPr="005F7DE3">
        <w:t>(D. Li &amp; Song, 2020)</w:t>
      </w:r>
      <w:r w:rsidR="00DD215F" w:rsidRPr="005F7DE3">
        <w:fldChar w:fldCharType="end"/>
      </w:r>
      <w:ins w:id="392" w:author="Lichen Wu" w:date="2022-04-11T00:38:00Z">
        <w:r w:rsidR="00DD215F" w:rsidRPr="005F7DE3">
          <w:t xml:space="preserve">, </w:t>
        </w:r>
      </w:ins>
      <w:ins w:id="393" w:author="Lichen Wu" w:date="2022-04-10T23:18:00Z">
        <w:r w:rsidR="00575472" w:rsidRPr="005F7DE3">
          <w:t xml:space="preserve">which is not the case for complex dynamic systems such as HRSS. </w:t>
        </w:r>
        <w:del w:id="394" w:author="LipingWang" w:date="2022-04-11T08:36:00Z">
          <w:r w:rsidR="00575472" w:rsidRPr="005F7DE3" w:rsidDel="00AF77D1">
            <w:delText>As summarized in</w:delText>
          </w:r>
        </w:del>
      </w:ins>
      <w:ins w:id="395" w:author="Lichen Wu" w:date="2022-04-11T00:38:00Z">
        <w:del w:id="396" w:author="LipingWang" w:date="2022-04-11T08:36:00Z">
          <w:r w:rsidR="00DD215F" w:rsidRPr="005F7DE3" w:rsidDel="00AF77D1">
            <w:delText xml:space="preserve"> </w:delText>
          </w:r>
        </w:del>
      </w:ins>
      <w:ins w:id="397" w:author="Lichen Wu" w:date="2022-04-10T23:18:00Z">
        <w:del w:id="398" w:author="LipingWang" w:date="2022-04-11T08:36:00Z">
          <w:r w:rsidR="00575472" w:rsidRPr="005F7DE3" w:rsidDel="00AF77D1">
            <w:delText xml:space="preserve">(Dong et al., 2016), other conventional data-driven methods, such as artificial neural networks (ANN) and support vector machines (SVM), are incapable of performing spontaneous uncertainty analysis, which is critical for HRSS load prediction. </w:delText>
          </w:r>
        </w:del>
        <w:r w:rsidR="00575472" w:rsidRPr="005F7DE3">
          <w:t>Alternatively, Gaussian family models, such as gaussian process regression (GPR) and gaussian mixture models (GMM), have been used to develop data-driven system load predictio</w:t>
        </w:r>
      </w:ins>
      <w:ins w:id="399" w:author="Lichen Wu" w:date="2022-04-10T23:24:00Z">
        <w:r w:rsidRPr="005F7DE3">
          <w:t>n</w:t>
        </w:r>
      </w:ins>
      <w:ins w:id="400" w:author="Lichen Wu" w:date="2022-04-10T23:18:00Z">
        <w:r w:rsidR="00575472" w:rsidRPr="005F7DE3">
          <w:t xml:space="preserve">. The primary advantages of gaussian family methods are their nonlinearity, </w:t>
        </w:r>
        <w:del w:id="401" w:author="LipingWang" w:date="2022-04-11T08:36:00Z">
          <w:r w:rsidR="00575472" w:rsidRPr="005F7DE3" w:rsidDel="00AF77D1">
            <w:delText xml:space="preserve">non-Gaussianity, </w:delText>
          </w:r>
        </w:del>
        <w:r w:rsidR="00575472" w:rsidRPr="005F7DE3">
          <w:t xml:space="preserve">inherent uncertainty formulation component, and multimode properties. As Guenther et al. </w:t>
        </w:r>
      </w:ins>
      <w:r w:rsidR="00DD215F" w:rsidRPr="005F7DE3">
        <w:fldChar w:fldCharType="begin"/>
      </w:r>
      <w:r w:rsidR="00DD215F" w:rsidRPr="005F7DE3">
        <w:instrText xml:space="preserve"> ADDIN ZOTERO_ITEM CSL_CITATION {"citationID":"0YdSQl7L","properties":{"formattedCitation":"(Guenther &amp; Sawodny, 2019)","plainCitation":"(Guenther &amp;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DD215F" w:rsidRPr="005F7DE3">
        <w:fldChar w:fldCharType="separate"/>
      </w:r>
      <w:r w:rsidR="00DD215F" w:rsidRPr="005F7DE3">
        <w:t>(Guenther &amp; Sawodny, 2019)</w:t>
      </w:r>
      <w:r w:rsidR="00DD215F" w:rsidRPr="005F7DE3">
        <w:fldChar w:fldCharType="end"/>
      </w:r>
      <w:ins w:id="402" w:author="Lichen Wu" w:date="2022-04-11T00:39:00Z">
        <w:r w:rsidR="00DD215F" w:rsidRPr="005F7DE3">
          <w:t xml:space="preserve"> </w:t>
        </w:r>
      </w:ins>
      <w:ins w:id="403" w:author="Lichen Wu" w:date="2022-04-10T23:18:00Z">
        <w:r w:rsidR="00575472" w:rsidRPr="005F7DE3">
          <w:t>demonstrate</w:t>
        </w:r>
      </w:ins>
      <w:ins w:id="404" w:author="Lichen Wu" w:date="2022-04-11T00:39:00Z">
        <w:r w:rsidR="00DD215F" w:rsidRPr="005F7DE3">
          <w:t>d</w:t>
        </w:r>
      </w:ins>
      <w:ins w:id="405" w:author="Lichen Wu" w:date="2022-04-10T23:18:00Z">
        <w:r w:rsidR="00575472" w:rsidRPr="005F7DE3">
          <w:t>, GPR ha</w:t>
        </w:r>
      </w:ins>
      <w:ins w:id="406" w:author="Lichen Wu" w:date="2022-04-11T00:39:00Z">
        <w:r w:rsidR="00DD215F" w:rsidRPr="005F7DE3">
          <w:t>d</w:t>
        </w:r>
      </w:ins>
      <w:ins w:id="407" w:author="Lichen Wu" w:date="2022-04-10T23:18:00Z">
        <w:r w:rsidR="00575472" w:rsidRPr="005F7DE3">
          <w:t xml:space="preserve"> been used to capture the complex and highly subjective relationships between room temperature and subjective </w:t>
        </w:r>
      </w:ins>
      <w:ins w:id="408" w:author="Lichen Wu" w:date="2022-04-10T23:25:00Z">
        <w:r w:rsidRPr="005F7DE3">
          <w:t xml:space="preserve">thermal </w:t>
        </w:r>
      </w:ins>
      <w:ins w:id="409" w:author="Lichen Wu" w:date="2022-04-10T23:18:00Z">
        <w:r w:rsidR="00575472" w:rsidRPr="005F7DE3">
          <w:t>perception. The GMM is widely recognized for its ability to model multimode characteristics and deal with process uncertainty</w:t>
        </w:r>
      </w:ins>
      <w:ins w:id="410" w:author="Lichen Wu" w:date="2022-04-12T00:22:00Z">
        <w:r w:rsidR="0057564F">
          <w:t xml:space="preserve"> </w:t>
        </w:r>
      </w:ins>
      <w:r w:rsidR="0057564F">
        <w:fldChar w:fldCharType="begin"/>
      </w:r>
      <w:r w:rsidR="0057564F">
        <w:instrText xml:space="preserve"> ADDIN ZOTERO_ITEM CSL_CITATION {"citationID":"nAMNdNdh","properties":{"formattedCitation":"(Billard et al., 2008; D. Li &amp; Song, 2020)","plainCitation":"(Billard et al., 2008; D. Li &amp;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57564F" w:rsidRPr="0057564F">
        <w:t>(Billard et al., 2008; D. Li &amp; Song, 2020)</w:t>
      </w:r>
      <w:r w:rsidR="0057564F">
        <w:fldChar w:fldCharType="end"/>
      </w:r>
      <w:del w:id="411" w:author="Lichen Wu" w:date="2022-04-12T00:22:00Z">
        <w:r w:rsidR="0057564F" w:rsidRPr="005F7DE3" w:rsidDel="0057564F">
          <w:fldChar w:fldCharType="begin"/>
        </w:r>
        <w:r w:rsidR="0057564F" w:rsidRPr="005F7DE3" w:rsidDel="0057564F">
          <w:delInstrText xml:space="preserve"> ADDIN ZOTERO_ITEM CSL_CITATION {"citationID":"ZeAXQrNc","properties":{"formattedCitation":"(D.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57564F" w:rsidRPr="005F7DE3" w:rsidDel="0057564F">
          <w:fldChar w:fldCharType="separate"/>
        </w:r>
        <w:r w:rsidR="0057564F" w:rsidRPr="005F7DE3" w:rsidDel="0057564F">
          <w:delText>(D. Li &amp; Song, 2020)</w:delText>
        </w:r>
        <w:r w:rsidR="0057564F" w:rsidRPr="005F7DE3" w:rsidDel="0057564F">
          <w:fldChar w:fldCharType="end"/>
        </w:r>
      </w:del>
      <w:r w:rsidR="0057564F">
        <w:t xml:space="preserve">. </w:t>
      </w:r>
      <w:ins w:id="412" w:author="Lichen Wu" w:date="2022-04-10T23:27:00Z">
        <w:r w:rsidR="00EB1AD6" w:rsidRPr="005F7DE3">
          <w:t>Li et al.</w:t>
        </w:r>
      </w:ins>
      <w:ins w:id="413" w:author="Lichen Wu" w:date="2022-04-11T11:02:00Z">
        <w:r w:rsidR="00CC5CA2" w:rsidRPr="005F7DE3">
          <w:t xml:space="preserve"> </w:t>
        </w:r>
      </w:ins>
      <w:r w:rsidR="00C301F9" w:rsidRPr="005F7DE3">
        <w:fldChar w:fldCharType="begin"/>
      </w:r>
      <w:r w:rsidR="00C301F9" w:rsidRPr="005F7DE3">
        <w:instrText xml:space="preserve"> ADDIN ZOTERO_ITEM CSL_CITATION {"citationID":"ZeAXQrNc","properties":{"formattedCitation":"(D.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C301F9" w:rsidRPr="005F7DE3">
        <w:fldChar w:fldCharType="separate"/>
      </w:r>
      <w:r w:rsidR="00C301F9" w:rsidRPr="005F7DE3">
        <w:t>(D. Li &amp; Song, 2020)</w:t>
      </w:r>
      <w:r w:rsidR="00C301F9" w:rsidRPr="005F7DE3">
        <w:fldChar w:fldCharType="end"/>
      </w:r>
      <w:ins w:id="414" w:author="Lichen Wu" w:date="2022-04-10T23:27:00Z">
        <w:r w:rsidR="00EB1AD6" w:rsidRPr="005F7DE3">
          <w:t xml:space="preserve"> asserted that GMR is appropriate for resolving nonlinear and non-Gaussian industry problems. As Srivastav et al. </w:t>
        </w:r>
      </w:ins>
      <w:r w:rsidR="00DD215F" w:rsidRPr="005F7DE3">
        <w:fldChar w:fldCharType="begin"/>
      </w:r>
      <w:r w:rsidR="00DD215F" w:rsidRPr="005F7DE3">
        <w:instrText xml:space="preserve"> ADDIN ZOTERO_ITEM CSL_CITATION {"citationID":"Aum8QxgX","properties":{"formattedCitation":"(Srivastav et al., 2013)","plainCitation":"(Srivastav et al., 2013)","noteIndex":0},"citationItems":[{"id":899,"uris":["http://zotero.org/users/3944343/items/DUU2MBHX"],"itemData":{"id":899,"type":"article-journal","abstract":"Uncertainty analysis of building energy prediction is critical to characterize the baseline performance of a building for impact assessment of energy saving schemes that include fault detection and diagnosis (FDD) systems, advanced control policies and retrofits among others. This paper presents a novel approach based on Gaussian Mixture Regression (GMR) for modeling building energy use with parameterized and locally adaptive uncertainty quantification. The choice of GMR is motivated by two key advantages (1) the number of unique operational patterns of a building can be identified using an information-theoretic criteria in a data-driven manner and (2) confidence bounds on baseline prediction are localized and their estimation is integrated with the modeling process itself. The proposed GMR approach is applied to two cases (1) one year synthetic data set generated by Department of Energy (DoE) reference model for a supermarket in Chicago climate and (2) one year field data for a retail store building located in California. The results from GMR model are compared with some prevalent multivariate regression models for baseline building energy use.","container-title":"Energy and Buildings","DOI":"10.1016/j.enbuild.2013.05.037","ISSN":"0378-7788","journalAbbreviation":"Energy and Buildings","language":"en","page":"438-447","source":"ScienceDirect","title":"Baseline building energy modeling and localized uncertainty quantification using Gaussian mixture models","volume":"65","author":[{"family":"Srivastav","given":"Abhishek"},{"family":"Tewari","given":"Ashutosh"},{"family":"Dong","given":"Bing"}],"issued":{"date-parts":[["2013",10,1]]}}}],"schema":"https://github.com/citation-style-language/schema/raw/master/csl-citation.json"} </w:instrText>
      </w:r>
      <w:r w:rsidR="00DD215F" w:rsidRPr="005F7DE3">
        <w:fldChar w:fldCharType="separate"/>
      </w:r>
      <w:r w:rsidR="00DD215F" w:rsidRPr="005F7DE3">
        <w:t>(Srivastav et al., 2013)</w:t>
      </w:r>
      <w:r w:rsidR="00DD215F" w:rsidRPr="005F7DE3">
        <w:fldChar w:fldCharType="end"/>
      </w:r>
      <w:ins w:id="415" w:author="Lichen Wu" w:date="2022-04-11T00:40:00Z">
        <w:r w:rsidR="00DD215F" w:rsidRPr="005F7DE3">
          <w:t xml:space="preserve"> </w:t>
        </w:r>
      </w:ins>
      <w:ins w:id="416" w:author="Lichen Wu" w:date="2022-04-10T23:27:00Z">
        <w:r w:rsidR="00EB1AD6" w:rsidRPr="005F7DE3">
          <w:t xml:space="preserve">demonstrated for baseline building energy modeling, the number of distinct building operational patterns </w:t>
        </w:r>
        <w:r w:rsidR="00EB1AD6" w:rsidRPr="005F7DE3">
          <w:lastRenderedPageBreak/>
          <w:t xml:space="preserve">can be identified using different Gaussians in GMR. Additionally, </w:t>
        </w:r>
      </w:ins>
      <w:r w:rsidR="00DD215F" w:rsidRPr="005F7DE3">
        <w:fldChar w:fldCharType="begin"/>
      </w:r>
      <w:r w:rsidR="00DD215F" w:rsidRPr="005F7DE3">
        <w:instrText xml:space="preserve"> ADDIN ZOTERO_ITEM CSL_CITATION {"citationID":"lPtCilK1","properties":{"formattedCitation":"(Wang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C301F9" w:rsidRPr="005F7DE3">
        <w:t>(Wang et al., 2018)</w:t>
      </w:r>
      <w:r w:rsidR="00DD215F" w:rsidRPr="005F7DE3">
        <w:fldChar w:fldCharType="end"/>
      </w:r>
      <w:ins w:id="417" w:author="Lichen Wu" w:date="2022-04-10T23:27:00Z">
        <w:r w:rsidR="00EB1AD6" w:rsidRPr="005F7DE3">
          <w:t xml:space="preserve"> used GMR to forecast hourly energy consumption in buildings. </w:t>
        </w:r>
      </w:ins>
      <w:ins w:id="418" w:author="Lichen Wu" w:date="2022-04-10T23:29:00Z">
        <w:r w:rsidR="00F736C2" w:rsidRPr="005F7DE3">
          <w:t xml:space="preserve">On the other hand, </w:t>
        </w:r>
      </w:ins>
      <w:ins w:id="419" w:author="Lichen Wu" w:date="2022-04-10T23:30:00Z">
        <w:r w:rsidR="00F736C2" w:rsidRPr="005F7DE3">
          <w:t>the lack of</w:t>
        </w:r>
      </w:ins>
      <w:ins w:id="420" w:author="Lichen Wu" w:date="2022-04-10T23:29:00Z">
        <w:r w:rsidR="00F736C2" w:rsidRPr="005F7DE3">
          <w:t xml:space="preserve"> an online adaptive mechanism</w:t>
        </w:r>
      </w:ins>
      <w:ins w:id="421" w:author="Lichen Wu" w:date="2022-04-10T23:30:00Z">
        <w:r w:rsidR="00F736C2" w:rsidRPr="005F7DE3">
          <w:t xml:space="preserve"> </w:t>
        </w:r>
      </w:ins>
      <w:ins w:id="422" w:author="Lichen Wu" w:date="2022-04-10T23:29:00Z">
        <w:r w:rsidR="00F736C2" w:rsidRPr="005F7DE3">
          <w:t xml:space="preserve">makes </w:t>
        </w:r>
      </w:ins>
      <w:ins w:id="423" w:author="Lichen Wu" w:date="2022-04-10T23:30:00Z">
        <w:r w:rsidR="00F736C2" w:rsidRPr="005F7DE3">
          <w:t>GMR</w:t>
        </w:r>
      </w:ins>
      <w:ins w:id="424" w:author="Lichen Wu" w:date="2022-04-10T23:29:00Z">
        <w:r w:rsidR="00F736C2" w:rsidRPr="005F7DE3">
          <w:t xml:space="preserve"> more difficult to address time-varying processes. </w:t>
        </w:r>
      </w:ins>
    </w:p>
    <w:p w14:paraId="3D0361DA" w14:textId="77777777" w:rsidR="00240A6D" w:rsidRPr="005F7DE3" w:rsidRDefault="00240A6D" w:rsidP="00120FD7">
      <w:pPr>
        <w:jc w:val="both"/>
        <w:rPr>
          <w:ins w:id="425" w:author="Lichen Wu" w:date="2022-04-10T23:33:00Z"/>
        </w:rPr>
      </w:pPr>
    </w:p>
    <w:p w14:paraId="35EF0B40" w14:textId="4FEC131E" w:rsidR="00575472" w:rsidRPr="005F7DE3" w:rsidRDefault="00F736C2" w:rsidP="00120FD7">
      <w:pPr>
        <w:jc w:val="both"/>
        <w:rPr>
          <w:ins w:id="426" w:author="Lichen Wu" w:date="2022-04-10T23:32:00Z"/>
        </w:rPr>
      </w:pPr>
      <w:ins w:id="427" w:author="Lichen Wu" w:date="2022-04-10T23:29:00Z">
        <w:r w:rsidRPr="005F7DE3">
          <w:t>Considerable efforts have been made in the field of incremental learning</w:t>
        </w:r>
      </w:ins>
      <w:ins w:id="428" w:author="Lichen Wu" w:date="2022-04-11T10:47:00Z">
        <w:r w:rsidR="00B3467E" w:rsidRPr="005F7DE3">
          <w:t xml:space="preserve"> GMR</w:t>
        </w:r>
      </w:ins>
      <w:ins w:id="429" w:author="Lichen Wu" w:date="2022-04-10T23:29:00Z">
        <w:r w:rsidRPr="005F7DE3">
          <w:t xml:space="preserve">, or growing GMR (GGMR), to develop a mechanism for GMR adaptation </w:t>
        </w:r>
      </w:ins>
      <w:r w:rsidR="00DD215F" w:rsidRPr="005F7DE3">
        <w:fldChar w:fldCharType="begin"/>
      </w:r>
      <w:r w:rsidR="00E3239A" w:rsidRPr="005F7DE3">
        <w:instrText xml:space="preserve"> ADDIN ZOTERO_ITEM CSL_CITATION {"citationID":"t5rKAtk0","properties":{"formattedCitation":"(Bouchachia &amp; Vanaret, 2011; Cederborg et al., 2010; Karami &amp; Wang, 2018; D. Li &amp; Song, 2020; Wang et al., 2018)","plainCitation":"(Bouchachia &amp; Vanaret, 2011; Cederborg et al., 2010; Karami &amp; Wang, 2018; D. Li &amp; Song, 2020; Wang et al.,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E3239A" w:rsidRPr="005F7DE3">
        <w:t>(Bouchachia &amp; Vanaret, 2011; Cederborg et al., 2010; Karami &amp; Wang, 2018; D. Li &amp; Song, 2020; Wang et al., 2018)</w:t>
      </w:r>
      <w:r w:rsidR="00DD215F" w:rsidRPr="005F7DE3">
        <w:fldChar w:fldCharType="end"/>
      </w:r>
      <w:ins w:id="430" w:author="Lichen Wu" w:date="2022-04-11T00:41:00Z">
        <w:r w:rsidR="00096E5D" w:rsidRPr="005F7DE3">
          <w:t>.</w:t>
        </w:r>
        <w:r w:rsidR="00DD215F" w:rsidRPr="005F7DE3">
          <w:t xml:space="preserve"> </w:t>
        </w:r>
      </w:ins>
      <w:ins w:id="431" w:author="Lichen Wu" w:date="2022-04-10T23:31:00Z">
        <w:r w:rsidR="00240A6D" w:rsidRPr="005F7DE3">
          <w:t>Generally, GGMR outperforms GMR from the following perspectives</w:t>
        </w:r>
      </w:ins>
      <w:ins w:id="432" w:author="Lichen Wu" w:date="2022-04-11T00:41:00Z">
        <w:r w:rsidR="00096E5D" w:rsidRPr="005F7DE3">
          <w:t xml:space="preserve"> </w:t>
        </w:r>
      </w:ins>
      <w:ins w:id="433" w:author="Lichen Wu" w:date="2022-04-10T23:29:00Z">
        <w:r w:rsidRPr="005F7DE3">
          <w:t xml:space="preserve">(D. Li &amp; Song, 2020): avoiding the maintenance of all historical data through incremental learning; maintaining model compactness; and increasing model updating efficiency. </w:t>
        </w:r>
      </w:ins>
    </w:p>
    <w:p w14:paraId="5B85F530" w14:textId="6EAC1E28" w:rsidR="0010242C" w:rsidRPr="005F7DE3" w:rsidRDefault="00DE0852" w:rsidP="00120FD7">
      <w:pPr>
        <w:jc w:val="both"/>
        <w:rPr>
          <w:ins w:id="434" w:author="Lichen Wu" w:date="2022-04-10T20:29:00Z"/>
          <w:rFonts w:eastAsiaTheme="minorEastAsia"/>
          <w:lang w:eastAsia="zh-CN"/>
        </w:rPr>
      </w:pPr>
      <w:del w:id="435" w:author="Lichen Wu" w:date="2022-04-10T20:51:00Z">
        <w:r w:rsidRPr="005F7DE3" w:rsidDel="00E52CB4">
          <w:fldChar w:fldCharType="begin"/>
        </w:r>
        <w:r w:rsidRPr="005F7DE3" w:rsidDel="00E52CB4">
          <w:delInstrText xml:space="preserve"> ADDIN ZOTERO_ITEM CSL_CITATION {"citationID":"1f2kzjCI","properties":{"formattedCitation":"(D.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Pr="005F7DE3" w:rsidDel="00E52CB4">
          <w:fldChar w:fldCharType="separate"/>
        </w:r>
        <w:r w:rsidRPr="005F7DE3" w:rsidDel="00E52CB4">
          <w:delText>(D. Li &amp; Song, 2020)</w:delText>
        </w:r>
        <w:r w:rsidRPr="005F7DE3" w:rsidDel="00E52CB4">
          <w:fldChar w:fldCharType="end"/>
        </w:r>
      </w:del>
      <w:del w:id="436" w:author="Lichen Wu" w:date="2022-04-10T23:33:00Z">
        <w:r w:rsidR="0052041C" w:rsidRPr="005F7DE3" w:rsidDel="00240A6D">
          <w:fldChar w:fldCharType="begin"/>
        </w:r>
        <w:r w:rsidR="0052041C" w:rsidRPr="005F7DE3" w:rsidDel="00240A6D">
          <w:delInstrText xml:space="preserve"> ADDIN ZOTERO_ITEM CSL_CITATION {"citationID":"HqCxg9IS","properties":{"formattedCitation":"(Dong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delInstrText>
        </w:r>
        <w:r w:rsidR="0052041C" w:rsidRPr="005F7DE3" w:rsidDel="00240A6D">
          <w:fldChar w:fldCharType="separate"/>
        </w:r>
        <w:r w:rsidR="0052041C" w:rsidRPr="005F7DE3" w:rsidDel="00240A6D">
          <w:delText>(Dong et al., 2016)</w:delText>
        </w:r>
        <w:r w:rsidR="0052041C" w:rsidRPr="005F7DE3" w:rsidDel="00240A6D">
          <w:fldChar w:fldCharType="end"/>
        </w:r>
        <w:r w:rsidR="0032664E" w:rsidRPr="005F7DE3" w:rsidDel="00240A6D">
          <w:fldChar w:fldCharType="begin"/>
        </w:r>
        <w:r w:rsidR="0032664E" w:rsidRPr="005F7DE3" w:rsidDel="00240A6D">
          <w:delInstrText xml:space="preserve"> ADDIN ZOTERO_ITEM CSL_CITATION {"citationID":"paJZOTVp","properties":{"formattedCitation":"(Guenther &amp; Sawodny, 2019)","plainCitation":"(Guenther &amp;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delInstrText>
        </w:r>
        <w:r w:rsidR="0032664E" w:rsidRPr="005F7DE3" w:rsidDel="00240A6D">
          <w:fldChar w:fldCharType="separate"/>
        </w:r>
        <w:r w:rsidR="0032664E" w:rsidRPr="005F7DE3" w:rsidDel="00240A6D">
          <w:delText>(Guenther &amp; Sawodny, 2019)</w:delText>
        </w:r>
        <w:r w:rsidR="0032664E" w:rsidRPr="005F7DE3" w:rsidDel="00240A6D">
          <w:fldChar w:fldCharType="end"/>
        </w:r>
        <w:r w:rsidR="00993E5E" w:rsidRPr="005F7DE3" w:rsidDel="00240A6D">
          <w:fldChar w:fldCharType="begin"/>
        </w:r>
        <w:r w:rsidR="00993E5E" w:rsidRPr="005F7DE3" w:rsidDel="00240A6D">
          <w:delInstrText xml:space="preserve"> ADDIN ZOTERO_ITEM CSL_CITATION {"citationID":"5IZIuG8D","properties":{"formattedCitation":"(D.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993E5E" w:rsidRPr="005F7DE3" w:rsidDel="00240A6D">
          <w:fldChar w:fldCharType="separate"/>
        </w:r>
        <w:r w:rsidR="00993E5E" w:rsidRPr="005F7DE3" w:rsidDel="00240A6D">
          <w:delText>(D. Li &amp; Song, 2020)</w:delText>
        </w:r>
        <w:r w:rsidR="00993E5E" w:rsidRPr="005F7DE3" w:rsidDel="00240A6D">
          <w:fldChar w:fldCharType="end"/>
        </w:r>
        <w:r w:rsidR="004C51D0" w:rsidRPr="005F7DE3" w:rsidDel="00240A6D">
          <w:fldChar w:fldCharType="begin"/>
        </w:r>
        <w:r w:rsidR="004C51D0" w:rsidRPr="005F7DE3" w:rsidDel="00240A6D">
          <w:delInstrText xml:space="preserve"> ADDIN ZOTERO_ITEM CSL_CITATION {"citationID":"xsExLfHx","properties":{"formattedCitation":"(Srivastav et al., 2013)","plainCitation":"(Srivastav et al., 2013)","noteIndex":0},"citationItems":[{"id":899,"uris":["http://zotero.org/users/3944343/items/DUU2MBHX"],"itemData":{"id":899,"type":"article-journal","abstract":"Uncertainty analysis of building energy prediction is critical to characterize the baseline performance of a building for impact assessment of energy saving schemes that include fault detection and diagnosis (FDD) systems, advanced control policies and retrofits among others. This paper presents a novel approach based on Gaussian Mixture Regression (GMR) for modeling building energy use with parameterized and locally adaptive uncertainty quantification. The choice of GMR is motivated by two key advantages (1) the number of unique operational patterns of a building can be identified using an information-theoretic criteria in a data-driven manner and (2) confidence bounds on baseline prediction are localized and their estimation is integrated with the modeling process itself. The proposed GMR approach is applied to two cases (1) one year synthetic data set generated by Department of Energy (DoE) reference model for a supermarket in Chicago climate and (2) one year field data for a retail store building located in California. The results from GMR model are compared with some prevalent multivariate regression models for baseline building energy use.","container-title":"Energy and Buildings","DOI":"10.1016/j.enbuild.2013.05.037","ISSN":"0378-7788","journalAbbreviation":"Energy and Buildings","language":"en","page":"438-447","source":"ScienceDirect","title":"Baseline building energy modeling and localized uncertainty quantification using Gaussian mixture models","volume":"65","author":[{"family":"Srivastav","given":"Abhishek"},{"family":"Tewari","given":"Ashutosh"},{"family":"Dong","given":"Bing"}],"issued":{"date-parts":[["2013",10,1]]}}}],"schema":"https://github.com/citation-style-language/schema/raw/master/csl-citation.json"} </w:delInstrText>
        </w:r>
        <w:r w:rsidR="004C51D0" w:rsidRPr="005F7DE3" w:rsidDel="00240A6D">
          <w:fldChar w:fldCharType="separate"/>
        </w:r>
        <w:r w:rsidR="004C51D0" w:rsidRPr="005F7DE3" w:rsidDel="00240A6D">
          <w:delText>(Srivastav et al., 2013)</w:delText>
        </w:r>
        <w:r w:rsidR="004C51D0" w:rsidRPr="005F7DE3" w:rsidDel="00240A6D">
          <w:fldChar w:fldCharType="end"/>
        </w:r>
        <w:r w:rsidR="0052482C" w:rsidRPr="005F7DE3" w:rsidDel="00240A6D">
          <w:fldChar w:fldCharType="begin"/>
        </w:r>
        <w:r w:rsidR="0052482C" w:rsidRPr="005F7DE3" w:rsidDel="00240A6D">
          <w:delInstrText xml:space="preserve"> ADDIN ZOTERO_ITEM CSL_CITATION {"citationID":"UM5AeDOZ","properties":{"formattedCitation":"(Wang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52482C" w:rsidRPr="005F7DE3" w:rsidDel="00240A6D">
          <w:fldChar w:fldCharType="separate"/>
        </w:r>
        <w:r w:rsidR="0052482C" w:rsidRPr="005F7DE3" w:rsidDel="00240A6D">
          <w:delText>(Wang et al., 2018)</w:delText>
        </w:r>
        <w:r w:rsidR="0052482C" w:rsidRPr="005F7DE3" w:rsidDel="00240A6D">
          <w:fldChar w:fldCharType="end"/>
        </w:r>
        <w:r w:rsidR="009736B4" w:rsidRPr="005F7DE3" w:rsidDel="00240A6D">
          <w:fldChar w:fldCharType="begin"/>
        </w:r>
        <w:r w:rsidR="000F6828" w:rsidRPr="005F7DE3" w:rsidDel="00240A6D">
          <w:delInstrText xml:space="preserve"> ADDIN ZOTERO_ITEM CSL_CITATION {"citationID":"9KOZcatE","properties":{"formattedCitation":"(Bouchachia &amp; Vanaret, 2011; Cederborg et al., 2010; Karami &amp; Wang, 2018; D. Li &amp; Song, 2020)","plainCitation":"(Bouchachia &amp; Vanaret, 2011; Cederborg et al., 2010; Karami &amp; Wang, 2018; D. Li &amp; Song, 2020)","noteIndex":0},"citationItems":[{"id":635,"uris":["http://zotero.org/users/3944343/items/E352XIXN"],"itemData":{"id":635,"type":"paper-conference","abstract":"Incremental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9736B4" w:rsidRPr="005F7DE3" w:rsidDel="00240A6D">
          <w:fldChar w:fldCharType="separate"/>
        </w:r>
        <w:r w:rsidR="000F6828" w:rsidRPr="005F7DE3" w:rsidDel="00240A6D">
          <w:delText>(Bouchachia &amp; Vanaret, 2011; Cederborg et al., 2010; Karami &amp; Wang, 2018; D. Li &amp; Song, 2020)</w:delText>
        </w:r>
        <w:r w:rsidR="009736B4" w:rsidRPr="005F7DE3" w:rsidDel="00240A6D">
          <w:fldChar w:fldCharType="end"/>
        </w:r>
        <w:r w:rsidR="009736B4" w:rsidRPr="005F7DE3" w:rsidDel="00240A6D">
          <w:fldChar w:fldCharType="begin"/>
        </w:r>
        <w:r w:rsidR="009736B4" w:rsidRPr="005F7DE3" w:rsidDel="00240A6D">
          <w:delInstrText xml:space="preserve"> ADDIN ZOTERO_ITEM CSL_CITATION {"citationID":"piP6ggL1","properties":{"formattedCitation":"(D.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9736B4" w:rsidRPr="005F7DE3" w:rsidDel="00240A6D">
          <w:fldChar w:fldCharType="separate"/>
        </w:r>
        <w:r w:rsidR="009736B4" w:rsidRPr="005F7DE3" w:rsidDel="00240A6D">
          <w:delText>(D. Li &amp; Song, 2020)</w:delText>
        </w:r>
        <w:r w:rsidR="009736B4" w:rsidRPr="005F7DE3" w:rsidDel="00240A6D">
          <w:fldChar w:fldCharType="end"/>
        </w:r>
      </w:del>
      <w:del w:id="437" w:author="Lichen Wu" w:date="2022-04-10T19:37:00Z">
        <w:r w:rsidR="00354DC9" w:rsidRPr="005F7DE3" w:rsidDel="00993E5E">
          <w:fldChar w:fldCharType="begin"/>
        </w:r>
        <w:r w:rsidR="00354DC9" w:rsidRPr="005F7DE3" w:rsidDel="00993E5E">
          <w:delInstrText xml:space="preserve"> ADDIN ZOTERO_ITEM CSL_CITATION {"citationID":"ltqzk0P2","properties":{"formattedCitation":"(Karami &amp; Wang, 2018)","plainCitation":"(Karami &amp; Wang, 2018)","noteIndex":0},"citationItems":[{"id":816,"uris":["http://zotero.org/users/3944343/items/92W4Y358"],"itemData":{"id":816,"type":"article-journal","abstract":"In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systems","volume":"166","author":[{"family":"Karami","given":"Majid"},{"family":"Wang","given":"Liping"}],"issued":{"date-parts":[["2018",5,1]]}}}],"schema":"https://github.com/citation-style-language/schema/raw/master/csl-citation.json"} </w:delInstrText>
        </w:r>
        <w:r w:rsidR="00354DC9" w:rsidRPr="005F7DE3" w:rsidDel="00993E5E">
          <w:fldChar w:fldCharType="separate"/>
        </w:r>
        <w:r w:rsidR="00354DC9" w:rsidRPr="005F7DE3" w:rsidDel="00993E5E">
          <w:delText>(Karami &amp; Wang, 2018)</w:delText>
        </w:r>
        <w:r w:rsidR="00354DC9" w:rsidRPr="005F7DE3" w:rsidDel="00993E5E">
          <w:fldChar w:fldCharType="end"/>
        </w:r>
      </w:del>
      <w:del w:id="438" w:author="Lichen Wu" w:date="2022-04-10T23:33:00Z">
        <w:r w:rsidR="0052482C" w:rsidRPr="005F7DE3" w:rsidDel="00240A6D">
          <w:fldChar w:fldCharType="begin"/>
        </w:r>
        <w:r w:rsidR="0052482C" w:rsidRPr="005F7DE3" w:rsidDel="00240A6D">
          <w:delInstrText xml:space="preserve"> ADDIN ZOTERO_ITEM CSL_CITATION {"citationID":"AE5C60S2","properties":{"formattedCitation":"(Karami &amp; Wang, 2018)","plainCitation":"(Karami &amp; Wang, 2018)","noteIndex":0},"citationItems":[{"id":816,"uris":["http://zotero.org/users/3944343/items/92W4Y358"],"itemData":{"id":816,"type":"article-journal","abstract":"In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systems","volume":"166","author":[{"family":"Karami","given":"Majid"},{"family":"Wang","given":"Liping"}],"issued":{"date-parts":[["2018",5,1]]}}}],"schema":"https://github.com/citation-style-language/schema/raw/master/csl-citation.json"} </w:delInstrText>
        </w:r>
        <w:r w:rsidR="0052482C" w:rsidRPr="005F7DE3" w:rsidDel="00240A6D">
          <w:fldChar w:fldCharType="separate"/>
        </w:r>
        <w:r w:rsidR="0052482C" w:rsidRPr="005F7DE3" w:rsidDel="00240A6D">
          <w:delText>(Karami &amp; Wang, 2018)</w:delText>
        </w:r>
        <w:r w:rsidR="0052482C" w:rsidRPr="005F7DE3" w:rsidDel="00240A6D">
          <w:fldChar w:fldCharType="end"/>
        </w:r>
      </w:del>
      <w:del w:id="439" w:author="Lichen Wu" w:date="2022-04-10T20:56:00Z">
        <w:r w:rsidR="00993E5E" w:rsidRPr="005F7DE3" w:rsidDel="0062156D">
          <w:fldChar w:fldCharType="begin"/>
        </w:r>
        <w:r w:rsidR="00993E5E" w:rsidRPr="005F7DE3" w:rsidDel="0062156D">
          <w:delInstrText xml:space="preserve"> ADDIN ZOTERO_ITEM CSL_CITATION {"citationID":"1tGbhXCr","properties":{"formattedCitation":"(D.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993E5E" w:rsidRPr="005F7DE3" w:rsidDel="0062156D">
          <w:fldChar w:fldCharType="separate"/>
        </w:r>
        <w:r w:rsidR="00993E5E" w:rsidRPr="005F7DE3" w:rsidDel="0062156D">
          <w:delText>(D. Li &amp; Song, 2020)</w:delText>
        </w:r>
        <w:r w:rsidR="00993E5E" w:rsidRPr="005F7DE3" w:rsidDel="0062156D">
          <w:fldChar w:fldCharType="end"/>
        </w:r>
      </w:del>
    </w:p>
    <w:p w14:paraId="6B368DF0" w14:textId="0A15B0EF" w:rsidR="00C6333D" w:rsidRPr="005F7DE3" w:rsidRDefault="00C6333D">
      <w:pPr>
        <w:pStyle w:val="Heading2"/>
        <w:rPr>
          <w:ins w:id="440" w:author="Lichen Wu" w:date="2022-04-10T13:22:00Z"/>
          <w:rFonts w:eastAsiaTheme="minorEastAsia"/>
          <w:lang w:eastAsia="zh-CN"/>
        </w:rPr>
        <w:pPrChange w:id="441" w:author="Lichen Wu" w:date="2022-04-10T20:29:00Z">
          <w:pPr>
            <w:jc w:val="both"/>
          </w:pPr>
        </w:pPrChange>
      </w:pPr>
      <w:ins w:id="442" w:author="Lichen Wu" w:date="2022-04-10T20:29:00Z">
        <w:r w:rsidRPr="005F7DE3">
          <w:rPr>
            <w:rFonts w:eastAsiaTheme="minorEastAsia"/>
            <w:lang w:eastAsia="zh-CN"/>
          </w:rPr>
          <w:t>1.</w:t>
        </w:r>
      </w:ins>
      <w:r w:rsidR="001A7004" w:rsidRPr="005F7DE3">
        <w:rPr>
          <w:rFonts w:eastAsiaTheme="minorEastAsia"/>
          <w:lang w:eastAsia="zh-CN"/>
        </w:rPr>
        <w:t>4</w:t>
      </w:r>
      <w:ins w:id="443" w:author="Lichen Wu" w:date="2022-04-10T20:29:00Z">
        <w:r w:rsidRPr="005F7DE3">
          <w:rPr>
            <w:rFonts w:eastAsiaTheme="minorEastAsia"/>
            <w:lang w:eastAsia="zh-CN"/>
          </w:rPr>
          <w:t xml:space="preserve"> Research Gap</w:t>
        </w:r>
      </w:ins>
      <w:ins w:id="444" w:author="Lichen Wu" w:date="2022-04-10T21:01:00Z">
        <w:r w:rsidR="00680202" w:rsidRPr="005F7DE3">
          <w:rPr>
            <w:rFonts w:eastAsiaTheme="minorEastAsia"/>
            <w:lang w:eastAsia="zh-CN"/>
          </w:rPr>
          <w:t xml:space="preserve"> and Objective</w:t>
        </w:r>
      </w:ins>
    </w:p>
    <w:p w14:paraId="1A54AECA" w14:textId="3A96C75D" w:rsidR="00240A6D" w:rsidRPr="005F7DE3" w:rsidRDefault="00240A6D" w:rsidP="00240A6D">
      <w:pPr>
        <w:jc w:val="both"/>
        <w:rPr>
          <w:ins w:id="445" w:author="Lichen Wu" w:date="2022-04-10T23:35:00Z"/>
          <w:rFonts w:eastAsiaTheme="minorEastAsia"/>
          <w:lang w:eastAsia="zh-CN"/>
        </w:rPr>
      </w:pPr>
      <w:ins w:id="446" w:author="Lichen Wu" w:date="2022-04-10T23:35:00Z">
        <w:r w:rsidRPr="005F7DE3">
          <w:rPr>
            <w:rFonts w:eastAsiaTheme="minorEastAsia"/>
            <w:lang w:eastAsia="zh-CN"/>
          </w:rPr>
          <w:t xml:space="preserve">As summarized in (O'Dwyer et al., 2016), buildings' thermal responses are intrinsically complex and particularly susceptible to numerous disturbances (such as solar radiation, various miscellaneous electrical load and air systems load). However, RC model is usually restricted to many onsite buildings due to its reliance on </w:t>
        </w:r>
      </w:ins>
      <w:ins w:id="447" w:author="Lichen Wu" w:date="2022-04-10T23:36:00Z">
        <w:r w:rsidR="0090144F" w:rsidRPr="005F7DE3">
          <w:rPr>
            <w:rFonts w:eastAsiaTheme="minorEastAsia"/>
            <w:lang w:eastAsia="zh-CN"/>
          </w:rPr>
          <w:t>lots of</w:t>
        </w:r>
      </w:ins>
      <w:ins w:id="448" w:author="Lichen Wu" w:date="2022-04-10T23:35:00Z">
        <w:r w:rsidRPr="005F7DE3">
          <w:rPr>
            <w:rFonts w:eastAsiaTheme="minorEastAsia"/>
            <w:lang w:eastAsia="zh-CN"/>
          </w:rPr>
          <w:t xml:space="preserve"> sensor inputs and the significant effort required to develop and calibrate. Additionally, uncertainty analysis is critical for predicting building energy consumption, which is not captured by the RC model. </w:t>
        </w:r>
      </w:ins>
      <w:r w:rsidR="00825873" w:rsidRPr="005F7DE3">
        <w:rPr>
          <w:rFonts w:eastAsiaTheme="minorEastAsia"/>
          <w:lang w:eastAsia="zh-CN"/>
        </w:rPr>
        <w:t>From the posterior distribution, one can derive the forecast uncertainty</w:t>
      </w:r>
      <w:r w:rsidR="00825873" w:rsidRPr="005F7DE3">
        <w:rPr>
          <w:rFonts w:eastAsiaTheme="minorEastAsia"/>
          <w:lang w:eastAsia="zh-CN"/>
        </w:rPr>
        <w:t xml:space="preserve"> </w:t>
      </w:r>
      <w:r w:rsidR="00F9209E" w:rsidRPr="005F7DE3">
        <w:rPr>
          <w:rFonts w:eastAsiaTheme="minorEastAsia"/>
          <w:lang w:eastAsia="zh-CN"/>
        </w:rPr>
        <w:fldChar w:fldCharType="begin"/>
      </w:r>
      <w:r w:rsidR="00102551" w:rsidRPr="005F7DE3">
        <w:rPr>
          <w:rFonts w:eastAsiaTheme="minorEastAsia"/>
          <w:lang w:eastAsia="zh-CN"/>
        </w:rPr>
        <w:instrText xml:space="preserve"> ADDIN ZOTERO_ITEM CSL_CITATION {"citationID":"x2ofkGzJ","properties":{"formattedCitation":"(Zavala et al., 2009)","plainCitation":"(Zavala et al., 2009)","noteIndex":0},"citationItems":[{"id":994,"uris":["http://zotero.org/users/3944343/items/243IFWBD"],"itemData":{"id":994,"type":"article-journal","abstract":"We establish an on-line optimization framework to exploit weather forecast information in the operation of energy systems. We argue that anticipating the weather conditions can lead to more proactive and cost-effective operations. The framework is based on the solution of a stochastic dynamic real-time optimization (D-RTO) problem incorporating forecasts generated from a state-of-the-art weather prediction model. The necessary uncertainty information is extracted from the weather model using an ensemble approach. The accuracy of the forecast trends and uncertainty bounds are validated using real meteorological data. We present a numerical simulation study in a building system to demonstrate the developments.","container-title":"Journal of Process Control","DOI":"10.1016/j.jprocont.2009.07.004","ISSN":"0959-1524","issue":"10","journalAbbreviation":"Journal of Process Control","language":"en","page":"1725-1736","source":"ScienceDirect","title":"On-line economic optimization of energy systems using weather forecast information","volume":"19","author":[{"family":"Zavala","given":"Victor M."},{"family":"Constantinescu","given":"Emil M."},{"family":"Krause","given":"Theodore"},{"family":"Anitescu","given":"Mihai"}],"issued":{"date-parts":[["2009",12,1]]}}}],"schema":"https://github.com/citation-style-language/schema/raw/master/csl-citation.json"} </w:instrText>
      </w:r>
      <w:r w:rsidR="00F9209E" w:rsidRPr="005F7DE3">
        <w:rPr>
          <w:rFonts w:eastAsiaTheme="minorEastAsia"/>
          <w:lang w:eastAsia="zh-CN"/>
        </w:rPr>
        <w:fldChar w:fldCharType="separate"/>
      </w:r>
      <w:r w:rsidR="00102551" w:rsidRPr="005F7DE3">
        <w:rPr>
          <w:rFonts w:eastAsiaTheme="minorEastAsia"/>
        </w:rPr>
        <w:t>(Zavala et al., 2009)</w:t>
      </w:r>
      <w:r w:rsidR="00F9209E" w:rsidRPr="005F7DE3">
        <w:rPr>
          <w:rFonts w:eastAsiaTheme="minorEastAsia"/>
          <w:lang w:eastAsia="zh-CN"/>
        </w:rPr>
        <w:fldChar w:fldCharType="end"/>
      </w:r>
      <w:ins w:id="449" w:author="Lichen Wu" w:date="2022-04-11T20:09:00Z">
        <w:r w:rsidR="00F9209E" w:rsidRPr="005F7DE3">
          <w:rPr>
            <w:rFonts w:eastAsiaTheme="minorEastAsia"/>
            <w:lang w:eastAsia="zh-CN"/>
          </w:rPr>
          <w:t>.</w:t>
        </w:r>
      </w:ins>
      <w:ins w:id="450" w:author="Lichen Wu" w:date="2022-04-11T20:11:00Z">
        <w:r w:rsidR="00102551" w:rsidRPr="005F7DE3">
          <w:rPr>
            <w:rFonts w:eastAsiaTheme="minorEastAsia"/>
            <w:lang w:eastAsia="zh-CN"/>
          </w:rPr>
          <w:t xml:space="preserve"> </w:t>
        </w:r>
      </w:ins>
      <w:r w:rsidR="00825873" w:rsidRPr="005F7DE3">
        <w:rPr>
          <w:rFonts w:eastAsiaTheme="minorEastAsia"/>
          <w:lang w:eastAsia="zh-CN"/>
        </w:rPr>
        <w:t>Bayesian estimation is a component of the GGMR method's uncertainty formulation. However, few studies have been conducted to investigate its application to HRSS load prediction.</w:t>
      </w:r>
      <w:r w:rsidR="00825873" w:rsidRPr="005F7DE3">
        <w:rPr>
          <w:rFonts w:eastAsiaTheme="minorEastAsia"/>
          <w:lang w:eastAsia="zh-CN"/>
        </w:rPr>
        <w:t xml:space="preserve"> </w:t>
      </w:r>
    </w:p>
    <w:p w14:paraId="3DC23AD9" w14:textId="77777777" w:rsidR="00240A6D" w:rsidRPr="005F7DE3" w:rsidRDefault="00240A6D" w:rsidP="00240A6D">
      <w:pPr>
        <w:jc w:val="both"/>
        <w:rPr>
          <w:ins w:id="451" w:author="Lichen Wu" w:date="2022-04-10T23:35:00Z"/>
          <w:rFonts w:eastAsiaTheme="minorEastAsia"/>
          <w:lang w:eastAsia="zh-CN"/>
        </w:rPr>
      </w:pPr>
    </w:p>
    <w:p w14:paraId="5F586AE6" w14:textId="28DF898D" w:rsidR="00240A6D" w:rsidRPr="005F7DE3" w:rsidRDefault="00240A6D" w:rsidP="00240A6D">
      <w:pPr>
        <w:jc w:val="both"/>
        <w:rPr>
          <w:ins w:id="452" w:author="Lichen Wu" w:date="2022-04-10T23:35:00Z"/>
          <w:rFonts w:eastAsiaTheme="minorEastAsia"/>
          <w:lang w:eastAsia="zh-CN"/>
        </w:rPr>
      </w:pPr>
      <w:ins w:id="453" w:author="Lichen Wu" w:date="2022-04-10T23:35:00Z">
        <w:r w:rsidRPr="005F7DE3">
          <w:rPr>
            <w:rFonts w:eastAsiaTheme="minorEastAsia"/>
            <w:lang w:eastAsia="zh-CN"/>
          </w:rPr>
          <w:t xml:space="preserve">To address the </w:t>
        </w:r>
      </w:ins>
      <w:ins w:id="454" w:author="Lichen Wu" w:date="2022-04-10T23:38:00Z">
        <w:r w:rsidR="0090144F" w:rsidRPr="005F7DE3">
          <w:rPr>
            <w:rFonts w:eastAsiaTheme="minorEastAsia"/>
            <w:lang w:eastAsia="zh-CN"/>
          </w:rPr>
          <w:t>above research</w:t>
        </w:r>
      </w:ins>
      <w:ins w:id="455" w:author="Lichen Wu" w:date="2022-04-10T23:35:00Z">
        <w:r w:rsidRPr="005F7DE3">
          <w:rPr>
            <w:rFonts w:eastAsiaTheme="minorEastAsia"/>
            <w:lang w:eastAsia="zh-CN"/>
          </w:rPr>
          <w:t xml:space="preserve"> gap, we propose a hybrid approac</w:t>
        </w:r>
      </w:ins>
      <w:ins w:id="456" w:author="Lichen Wu" w:date="2022-04-10T23:38:00Z">
        <w:r w:rsidR="0090144F" w:rsidRPr="005F7DE3">
          <w:rPr>
            <w:rFonts w:eastAsiaTheme="minorEastAsia"/>
            <w:lang w:eastAsia="zh-CN"/>
          </w:rPr>
          <w:t>h</w:t>
        </w:r>
      </w:ins>
      <w:ins w:id="457" w:author="Lichen Wu" w:date="2022-04-10T23:35:00Z">
        <w:r w:rsidRPr="005F7DE3">
          <w:rPr>
            <w:rFonts w:eastAsiaTheme="minorEastAsia"/>
            <w:lang w:eastAsia="zh-CN"/>
          </w:rPr>
          <w:t xml:space="preserve">, in which we use </w:t>
        </w:r>
      </w:ins>
      <w:ins w:id="458" w:author="Lichen Wu" w:date="2022-04-10T23:39:00Z">
        <w:r w:rsidR="005C3921" w:rsidRPr="005F7DE3">
          <w:rPr>
            <w:rFonts w:eastAsiaTheme="minorEastAsia"/>
            <w:lang w:eastAsia="zh-CN"/>
          </w:rPr>
          <w:t>the outputs from a</w:t>
        </w:r>
      </w:ins>
      <w:ins w:id="459" w:author="Lichen Wu" w:date="2022-04-10T23:35:00Z">
        <w:r w:rsidRPr="005F7DE3">
          <w:rPr>
            <w:rFonts w:eastAsiaTheme="minorEastAsia"/>
            <w:lang w:eastAsia="zh-CN"/>
          </w:rPr>
          <w:t xml:space="preserve"> RC model as one of the inputs to a GGMR model. Additionally, the proposed </w:t>
        </w:r>
      </w:ins>
      <w:ins w:id="460" w:author="Lichen Wu" w:date="2022-04-10T23:40:00Z">
        <w:r w:rsidR="005C3921" w:rsidRPr="005F7DE3">
          <w:rPr>
            <w:rFonts w:eastAsiaTheme="minorEastAsia"/>
            <w:lang w:eastAsia="zh-CN"/>
          </w:rPr>
          <w:t>Hybrid Model</w:t>
        </w:r>
      </w:ins>
      <w:ins w:id="461" w:author="Lichen Wu" w:date="2022-04-10T23:35:00Z">
        <w:r w:rsidRPr="005F7DE3">
          <w:rPr>
            <w:rFonts w:eastAsiaTheme="minorEastAsia"/>
            <w:lang w:eastAsia="zh-CN"/>
          </w:rPr>
          <w:t xml:space="preserve"> </w:t>
        </w:r>
      </w:ins>
      <w:ins w:id="462" w:author="Lichen Wu" w:date="2022-04-10T23:40:00Z">
        <w:r w:rsidR="005C3921" w:rsidRPr="005F7DE3">
          <w:rPr>
            <w:rFonts w:eastAsiaTheme="minorEastAsia"/>
            <w:lang w:eastAsia="zh-CN"/>
          </w:rPr>
          <w:t>can inherit</w:t>
        </w:r>
      </w:ins>
      <w:ins w:id="463" w:author="Lichen Wu" w:date="2022-04-10T23:35:00Z">
        <w:r w:rsidRPr="005F7DE3">
          <w:rPr>
            <w:rFonts w:eastAsiaTheme="minorEastAsia"/>
            <w:lang w:eastAsia="zh-CN"/>
          </w:rPr>
          <w:t xml:space="preserve"> the benefits </w:t>
        </w:r>
      </w:ins>
      <w:ins w:id="464" w:author="Lichen Wu" w:date="2022-04-10T23:41:00Z">
        <w:r w:rsidR="00DE660D" w:rsidRPr="005F7DE3">
          <w:rPr>
            <w:rFonts w:eastAsiaTheme="minorEastAsia"/>
            <w:lang w:eastAsia="zh-CN"/>
          </w:rPr>
          <w:t>from</w:t>
        </w:r>
      </w:ins>
      <w:ins w:id="465" w:author="Lichen Wu" w:date="2022-04-10T23:35:00Z">
        <w:r w:rsidRPr="005F7DE3">
          <w:rPr>
            <w:rFonts w:eastAsiaTheme="minorEastAsia"/>
            <w:lang w:eastAsia="zh-CN"/>
          </w:rPr>
          <w:t xml:space="preserve"> </w:t>
        </w:r>
      </w:ins>
      <w:ins w:id="466" w:author="Lichen Wu" w:date="2022-04-10T23:41:00Z">
        <w:r w:rsidR="00DE660D" w:rsidRPr="005F7DE3">
          <w:rPr>
            <w:rFonts w:eastAsiaTheme="minorEastAsia"/>
            <w:lang w:eastAsia="zh-CN"/>
          </w:rPr>
          <w:t xml:space="preserve">the </w:t>
        </w:r>
      </w:ins>
      <w:ins w:id="467" w:author="Lichen Wu" w:date="2022-04-10T23:35:00Z">
        <w:r w:rsidRPr="005F7DE3">
          <w:rPr>
            <w:rFonts w:eastAsiaTheme="minorEastAsia"/>
            <w:lang w:eastAsia="zh-CN"/>
          </w:rPr>
          <w:t xml:space="preserve">GGMR </w:t>
        </w:r>
      </w:ins>
      <w:ins w:id="468" w:author="Lichen Wu" w:date="2022-04-10T23:41:00Z">
        <w:r w:rsidR="00DE660D" w:rsidRPr="005F7DE3">
          <w:rPr>
            <w:rFonts w:eastAsiaTheme="minorEastAsia"/>
            <w:lang w:eastAsia="zh-CN"/>
          </w:rPr>
          <w:t xml:space="preserve">model and </w:t>
        </w:r>
      </w:ins>
      <w:ins w:id="469" w:author="Lichen Wu" w:date="2022-04-11T22:47:00Z">
        <w:r w:rsidR="00F33341" w:rsidRPr="005F7DE3">
          <w:rPr>
            <w:rFonts w:eastAsiaTheme="minorEastAsia"/>
            <w:lang w:eastAsia="zh-CN"/>
          </w:rPr>
          <w:t>overcome the</w:t>
        </w:r>
      </w:ins>
      <w:ins w:id="470" w:author="Lichen Wu" w:date="2022-04-10T23:35:00Z">
        <w:r w:rsidRPr="005F7DE3">
          <w:rPr>
            <w:rFonts w:eastAsiaTheme="minorEastAsia"/>
            <w:lang w:eastAsia="zh-CN"/>
          </w:rPr>
          <w:t xml:space="preserve"> limitations of </w:t>
        </w:r>
      </w:ins>
      <w:ins w:id="471" w:author="Lichen Wu" w:date="2022-04-10T23:41:00Z">
        <w:r w:rsidR="00DE660D" w:rsidRPr="005F7DE3">
          <w:rPr>
            <w:rFonts w:eastAsiaTheme="minorEastAsia"/>
            <w:lang w:eastAsia="zh-CN"/>
          </w:rPr>
          <w:t xml:space="preserve">the </w:t>
        </w:r>
      </w:ins>
      <w:ins w:id="472" w:author="Lichen Wu" w:date="2022-04-10T23:35:00Z">
        <w:r w:rsidRPr="005F7DE3">
          <w:rPr>
            <w:rFonts w:eastAsiaTheme="minorEastAsia"/>
            <w:lang w:eastAsia="zh-CN"/>
          </w:rPr>
          <w:t>RC model</w:t>
        </w:r>
      </w:ins>
      <w:ins w:id="473" w:author="Lichen Wu" w:date="2022-04-10T23:41:00Z">
        <w:r w:rsidR="00DE660D" w:rsidRPr="005F7DE3">
          <w:rPr>
            <w:rFonts w:eastAsiaTheme="minorEastAsia"/>
            <w:lang w:eastAsia="zh-CN"/>
          </w:rPr>
          <w:t>.</w:t>
        </w:r>
      </w:ins>
    </w:p>
    <w:p w14:paraId="56A4B040" w14:textId="3C7480F0" w:rsidR="0010242C" w:rsidRPr="005F7DE3" w:rsidRDefault="00C8249C" w:rsidP="00120FD7">
      <w:pPr>
        <w:jc w:val="both"/>
        <w:rPr>
          <w:ins w:id="474" w:author="Lichen Wu" w:date="2022-04-10T13:28:00Z"/>
          <w:rFonts w:eastAsiaTheme="minorEastAsia"/>
          <w:lang w:eastAsia="zh-CN"/>
        </w:rPr>
      </w:pPr>
      <w:del w:id="475" w:author="Lichen Wu" w:date="2022-04-10T23:41:00Z">
        <w:r w:rsidRPr="005F7DE3" w:rsidDel="00DE660D">
          <w:rPr>
            <w:rFonts w:eastAsiaTheme="minorEastAsia"/>
            <w:lang w:eastAsia="zh-CN"/>
          </w:rPr>
          <w:fldChar w:fldCharType="begin"/>
        </w:r>
        <w:r w:rsidRPr="005F7DE3" w:rsidDel="00DE660D">
          <w:rPr>
            <w:rFonts w:eastAsiaTheme="minorEastAsia"/>
            <w:lang w:eastAsia="zh-CN"/>
          </w:rPr>
          <w:delInstrText xml:space="preserve"> ADDIN ZOTERO_ITEM CSL_CITATION {"citationID":"4vozerj7","properties":{"formattedCitation":"(O\\uc0\\u8217{}Dwyer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delInstrText>
        </w:r>
        <w:r w:rsidRPr="005F7DE3" w:rsidDel="00DE660D">
          <w:rPr>
            <w:rFonts w:eastAsiaTheme="minorEastAsia"/>
            <w:lang w:eastAsia="zh-CN"/>
          </w:rPr>
          <w:fldChar w:fldCharType="separate"/>
        </w:r>
        <w:r w:rsidRPr="005F7DE3" w:rsidDel="00DE660D">
          <w:rPr>
            <w:szCs w:val="24"/>
          </w:rPr>
          <w:delText>(O’Dwyer et al., 2016)</w:delText>
        </w:r>
        <w:r w:rsidRPr="005F7DE3" w:rsidDel="00DE660D">
          <w:rPr>
            <w:rFonts w:eastAsiaTheme="minorEastAsia"/>
            <w:lang w:eastAsia="zh-CN"/>
          </w:rPr>
          <w:fldChar w:fldCharType="end"/>
        </w:r>
      </w:del>
    </w:p>
    <w:p w14:paraId="177B66C2" w14:textId="47DE88F1" w:rsidR="00EE2F1C" w:rsidRPr="005F7DE3" w:rsidDel="00851877" w:rsidRDefault="00EE2F1C" w:rsidP="00120FD7">
      <w:pPr>
        <w:jc w:val="both"/>
        <w:rPr>
          <w:del w:id="476" w:author="Lichen Wu" w:date="2022-04-10T20:18:00Z"/>
        </w:rPr>
      </w:pPr>
    </w:p>
    <w:p w14:paraId="3080D299" w14:textId="7B76D079" w:rsidR="009A4AD0" w:rsidRPr="005F7DE3" w:rsidDel="003E58A6" w:rsidRDefault="009A4AD0" w:rsidP="00120FD7">
      <w:pPr>
        <w:jc w:val="both"/>
        <w:rPr>
          <w:del w:id="477" w:author="Lichen Wu" w:date="2022-04-10T21:03:00Z"/>
          <w:rFonts w:eastAsiaTheme="minorEastAsia"/>
          <w:lang w:eastAsia="zh-CN"/>
        </w:rPr>
      </w:pPr>
      <w:commentRangeStart w:id="478"/>
      <w:del w:id="479" w:author="Lichen Wu" w:date="2022-04-10T21:03:00Z">
        <w:r w:rsidRPr="005F7DE3" w:rsidDel="003E58A6">
          <w:delText>Conventional prediction strategies includ</w:delText>
        </w:r>
        <w:r w:rsidR="00E31266" w:rsidRPr="005F7DE3" w:rsidDel="003E58A6">
          <w:delText xml:space="preserve">e </w:delText>
        </w:r>
        <w:r w:rsidRPr="005F7DE3" w:rsidDel="003E58A6">
          <w:delText xml:space="preserve">reduced </w:delText>
        </w:r>
        <w:r w:rsidR="00E31266" w:rsidRPr="005F7DE3" w:rsidDel="003E58A6">
          <w:delText>order method (e.g.</w:delText>
        </w:r>
      </w:del>
      <w:del w:id="480" w:author="Lichen Wu" w:date="2022-04-10T20:36:00Z">
        <w:r w:rsidR="00E31266" w:rsidRPr="005F7DE3" w:rsidDel="00F3734B">
          <w:delText xml:space="preserve"> thermal resistor-capacitor (RC) network</w:delText>
        </w:r>
      </w:del>
      <w:del w:id="481" w:author="Lichen Wu" w:date="2022-04-10T21:03:00Z">
        <w:r w:rsidR="00E31266" w:rsidRPr="005F7DE3" w:rsidDel="003E58A6">
          <w:delText>) models. Creating</w:delText>
        </w:r>
        <w:r w:rsidR="00467593" w:rsidRPr="005F7DE3" w:rsidDel="003E58A6">
          <w:delText xml:space="preserve"> and calibrating</w:delText>
        </w:r>
        <w:r w:rsidR="00E31266" w:rsidRPr="005F7DE3" w:rsidDel="003E58A6">
          <w:delText xml:space="preserve"> such models </w:delText>
        </w:r>
        <w:r w:rsidR="00467593" w:rsidRPr="005F7DE3" w:rsidDel="003E58A6">
          <w:delText xml:space="preserve">require substantial model development efforts. Apart from the physics based methods, data-driven methods have been proved as simpler but efficient models that can be readily trained using in-site measurements. </w:delText>
        </w:r>
        <w:r w:rsidR="000A0EB5" w:rsidRPr="005F7DE3" w:rsidDel="003E58A6">
          <w:delText>For example, Wang et al.</w:delText>
        </w:r>
        <w:r w:rsidR="005026FA" w:rsidRPr="005F7DE3" w:rsidDel="003E58A6">
          <w:fldChar w:fldCharType="begin"/>
        </w:r>
        <w:r w:rsidR="005026FA" w:rsidRPr="005F7DE3" w:rsidDel="003E58A6">
          <w:delInstrText xml:space="preserve"> ADDIN ZOTERO_ITEM CSL_CITATION {"citationID":"0CUrWxZ3","properties":{"formattedCitation":"(Wang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5026FA" w:rsidRPr="005F7DE3" w:rsidDel="003E58A6">
          <w:fldChar w:fldCharType="separate"/>
        </w:r>
        <w:r w:rsidR="005026FA" w:rsidRPr="005F7DE3" w:rsidDel="003E58A6">
          <w:delText>(Wang et al., 2018)</w:delText>
        </w:r>
        <w:r w:rsidR="005026FA" w:rsidRPr="005F7DE3" w:rsidDel="003E58A6">
          <w:fldChar w:fldCharType="end"/>
        </w:r>
        <w:r w:rsidR="000A0EB5" w:rsidRPr="005F7DE3" w:rsidDel="003E58A6">
          <w:delText xml:space="preserve"> researched the hourly energy consumption prediction using Gaussian Mixer Model Regression. And Karami</w:delText>
        </w:r>
        <w:r w:rsidR="005026FA" w:rsidRPr="005F7DE3" w:rsidDel="003E58A6">
          <w:delText xml:space="preserve"> et al.</w:delText>
        </w:r>
        <w:r w:rsidR="0028609E" w:rsidRPr="005F7DE3" w:rsidDel="003E58A6">
          <w:fldChar w:fldCharType="begin"/>
        </w:r>
        <w:r w:rsidR="0028609E" w:rsidRPr="005F7DE3" w:rsidDel="003E58A6">
          <w:delInstrText xml:space="preserve"> ADDIN ZOTERO_ITEM CSL_CITATION {"citationID":"f8pYZX3Z","properties":{"formattedCitation":"(Karami &amp; Wang, 2018)","plainCitation":"(Karami &amp; Wang, 2018)","noteIndex":0},"citationItems":[{"id":816,"uris":["http://zotero.org/users/3944343/items/92W4Y358"],"itemData":{"id":816,"type":"article-journal","abstract":"In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systems","volume":"166","author":[{"family":"Karami","given":"Majid"},{"family":"Wang","given":"Liping"}],"issued":{"date-parts":[["2018",5,1]]}}}],"schema":"https://github.com/citation-style-language/schema/raw/master/csl-citation.json"} </w:delInstrText>
        </w:r>
        <w:r w:rsidR="0028609E" w:rsidRPr="005F7DE3" w:rsidDel="003E58A6">
          <w:fldChar w:fldCharType="separate"/>
        </w:r>
        <w:r w:rsidR="0028609E" w:rsidRPr="005F7DE3" w:rsidDel="003E58A6">
          <w:delText>(Karami &amp; Wang, 2018)</w:delText>
        </w:r>
        <w:r w:rsidR="0028609E" w:rsidRPr="005F7DE3" w:rsidDel="003E58A6">
          <w:fldChar w:fldCharType="end"/>
        </w:r>
        <w:r w:rsidR="000A0EB5" w:rsidRPr="005F7DE3" w:rsidDel="003E58A6">
          <w:delText xml:space="preserve"> used </w:delText>
        </w:r>
        <w:r w:rsidR="00C52EA9" w:rsidRPr="005F7DE3" w:rsidDel="003E58A6">
          <w:delText>Unscented Kalman filter to construct a novel adaptive Gaussian mixture model (AGMM).</w:delText>
        </w:r>
        <w:r w:rsidR="005D7174" w:rsidRPr="005F7DE3" w:rsidDel="003E58A6">
          <w:delText xml:space="preserve"> </w:delText>
        </w:r>
        <w:r w:rsidR="00F30FCF" w:rsidRPr="005F7DE3" w:rsidDel="003E58A6">
          <w:delText>Bouchachia et al.</w:delText>
        </w:r>
        <w:r w:rsidR="0028609E" w:rsidRPr="005F7DE3" w:rsidDel="003E58A6">
          <w:fldChar w:fldCharType="begin"/>
        </w:r>
        <w:r w:rsidR="0028609E" w:rsidRPr="005F7DE3" w:rsidDel="003E58A6">
          <w:delInstrText xml:space="preserve"> ADDIN ZOTERO_ITEM CSL_CITATION {"citationID":"ZYIhXcyH","properties":{"formattedCitation":"(Bouchachia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delInstrText>
        </w:r>
        <w:r w:rsidR="0028609E" w:rsidRPr="005F7DE3" w:rsidDel="003E58A6">
          <w:fldChar w:fldCharType="separate"/>
        </w:r>
        <w:r w:rsidR="0028609E" w:rsidRPr="005F7DE3" w:rsidDel="003E58A6">
          <w:delText>(Bouchachia &amp; Vanaret, 2011)</w:delText>
        </w:r>
        <w:r w:rsidR="0028609E" w:rsidRPr="005F7DE3" w:rsidDel="003E58A6">
          <w:fldChar w:fldCharType="end"/>
        </w:r>
        <w:r w:rsidR="00F30FCF" w:rsidRPr="005F7DE3" w:rsidDel="003E58A6">
          <w:delText xml:space="preserve"> utilized incremental learning to learn Growing Gaussian Mixture Regression (GGMR).</w:delText>
        </w:r>
        <w:commentRangeEnd w:id="478"/>
        <w:r w:rsidR="00883F2A" w:rsidRPr="005F7DE3" w:rsidDel="003E58A6">
          <w:rPr>
            <w:rStyle w:val="CommentReference"/>
          </w:rPr>
          <w:commentReference w:id="478"/>
        </w:r>
      </w:del>
    </w:p>
    <w:p w14:paraId="46B5588F" w14:textId="37735406" w:rsidR="00C52EA9" w:rsidRPr="005F7DE3" w:rsidDel="003E58A6" w:rsidRDefault="00C52EA9" w:rsidP="00120FD7">
      <w:pPr>
        <w:jc w:val="both"/>
        <w:rPr>
          <w:del w:id="482" w:author="Lichen Wu" w:date="2022-04-10T21:04:00Z"/>
          <w:rFonts w:eastAsiaTheme="minorEastAsia"/>
          <w:lang w:eastAsia="zh-CN"/>
        </w:rPr>
      </w:pPr>
      <w:commentRangeStart w:id="483"/>
      <w:del w:id="484" w:author="Lichen Wu" w:date="2022-04-10T21:04:00Z">
        <w:r w:rsidRPr="005F7DE3" w:rsidDel="003E58A6">
          <w:rPr>
            <w:rFonts w:eastAsiaTheme="minorEastAsia"/>
            <w:lang w:eastAsia="zh-CN"/>
          </w:rPr>
          <w:delText>In</w:delText>
        </w:r>
        <w:commentRangeEnd w:id="483"/>
        <w:r w:rsidR="00883F2A" w:rsidRPr="005F7DE3" w:rsidDel="003E58A6">
          <w:rPr>
            <w:rStyle w:val="CommentReference"/>
          </w:rPr>
          <w:commentReference w:id="483"/>
        </w:r>
        <w:r w:rsidRPr="005F7DE3" w:rsidDel="003E58A6">
          <w:rPr>
            <w:rFonts w:eastAsiaTheme="minorEastAsia"/>
            <w:lang w:eastAsia="zh-CN"/>
          </w:rPr>
          <w:delText xml:space="preserve"> the present paper, we explored the thermal load prediction </w:delText>
        </w:r>
        <w:r w:rsidR="00475C4C" w:rsidRPr="005F7DE3" w:rsidDel="003E58A6">
          <w:rPr>
            <w:rFonts w:eastAsiaTheme="minorEastAsia"/>
            <w:lang w:eastAsia="zh-CN"/>
          </w:rPr>
          <w:delText xml:space="preserve">performance from a hybrid approach, where we </w:delText>
        </w:r>
        <w:r w:rsidR="00F30FCF" w:rsidRPr="005F7DE3" w:rsidDel="003E58A6">
          <w:rPr>
            <w:rFonts w:eastAsiaTheme="minorEastAsia"/>
            <w:lang w:eastAsia="zh-CN"/>
          </w:rPr>
          <w:delText>combined</w:delText>
        </w:r>
        <w:r w:rsidR="00475C4C" w:rsidRPr="005F7DE3" w:rsidDel="003E58A6">
          <w:rPr>
            <w:rFonts w:eastAsiaTheme="minorEastAsia"/>
            <w:lang w:eastAsia="zh-CN"/>
          </w:rPr>
          <w:delText xml:space="preserve"> the prediction from an RC network</w:delText>
        </w:r>
        <w:r w:rsidR="00F30FCF" w:rsidRPr="005F7DE3" w:rsidDel="003E58A6">
          <w:rPr>
            <w:rFonts w:eastAsiaTheme="minorEastAsia"/>
            <w:lang w:eastAsia="zh-CN"/>
          </w:rPr>
          <w:delText xml:space="preserve"> with GGMR algorithm to enhance </w:delText>
        </w:r>
        <w:r w:rsidR="0028609E" w:rsidRPr="005F7DE3" w:rsidDel="003E58A6">
          <w:rPr>
            <w:rFonts w:eastAsiaTheme="minorEastAsia"/>
            <w:lang w:eastAsia="zh-CN"/>
          </w:rPr>
          <w:delText>both</w:delText>
        </w:r>
        <w:r w:rsidR="00F30FCF" w:rsidRPr="005F7DE3" w:rsidDel="003E58A6">
          <w:rPr>
            <w:rFonts w:eastAsiaTheme="minorEastAsia"/>
            <w:lang w:eastAsia="zh-CN"/>
          </w:rPr>
          <w:delText xml:space="preserve"> prediction performance.</w:delText>
        </w:r>
      </w:del>
    </w:p>
    <w:p w14:paraId="7C2086BA" w14:textId="4CF1874B" w:rsidR="00334E60" w:rsidRPr="005F7DE3" w:rsidRDefault="00AF77D1" w:rsidP="00120FD7">
      <w:pPr>
        <w:jc w:val="both"/>
        <w:rPr>
          <w:rFonts w:eastAsiaTheme="minorEastAsia"/>
          <w:lang w:eastAsia="zh-CN"/>
        </w:rPr>
      </w:pPr>
      <w:ins w:id="485" w:author="LipingWang" w:date="2022-04-11T08:47:00Z">
        <w:r w:rsidRPr="005F7DE3">
          <w:rPr>
            <w:rFonts w:eastAsiaTheme="minorEastAsia"/>
            <w:lang w:eastAsia="zh-CN"/>
          </w:rPr>
          <w:t>T</w:t>
        </w:r>
      </w:ins>
      <w:del w:id="486" w:author="LipingWang" w:date="2022-04-11T08:47:00Z">
        <w:r w:rsidR="00334E60" w:rsidRPr="005F7DE3" w:rsidDel="00AF77D1">
          <w:rPr>
            <w:rFonts w:eastAsiaTheme="minorEastAsia"/>
            <w:lang w:eastAsia="zh-CN"/>
          </w:rPr>
          <w:delText>In the sequel, t</w:delText>
        </w:r>
      </w:del>
      <w:r w:rsidR="00334E60" w:rsidRPr="005F7DE3">
        <w:rPr>
          <w:rFonts w:eastAsiaTheme="minorEastAsia"/>
          <w:lang w:eastAsia="zh-CN"/>
        </w:rPr>
        <w:t>he</w:t>
      </w:r>
      <w:del w:id="487" w:author="Lichen Wu" w:date="2022-04-10T21:04:00Z">
        <w:r w:rsidR="00334E60" w:rsidRPr="005F7DE3" w:rsidDel="003E58A6">
          <w:rPr>
            <w:rFonts w:eastAsiaTheme="minorEastAsia"/>
            <w:lang w:eastAsia="zh-CN"/>
          </w:rPr>
          <w:delText xml:space="preserve"> performance metrics</w:delText>
        </w:r>
      </w:del>
      <w:ins w:id="488" w:author="Lichen Wu" w:date="2022-04-10T21:04:00Z">
        <w:r w:rsidR="003E58A6" w:rsidRPr="005F7DE3">
          <w:rPr>
            <w:rFonts w:eastAsiaTheme="minorEastAsia"/>
            <w:lang w:eastAsia="zh-CN"/>
          </w:rPr>
          <w:t xml:space="preserve"> </w:t>
        </w:r>
      </w:ins>
      <w:del w:id="489" w:author="Lichen Wu" w:date="2022-04-10T21:04:00Z">
        <w:r w:rsidR="00334E60" w:rsidRPr="005F7DE3" w:rsidDel="003E58A6">
          <w:rPr>
            <w:rFonts w:eastAsiaTheme="minorEastAsia"/>
            <w:lang w:eastAsia="zh-CN"/>
          </w:rPr>
          <w:delText xml:space="preserve">, </w:delText>
        </w:r>
      </w:del>
      <w:r w:rsidR="00334E60" w:rsidRPr="005F7DE3">
        <w:rPr>
          <w:rFonts w:eastAsiaTheme="minorEastAsia"/>
          <w:lang w:eastAsia="zh-CN"/>
        </w:rPr>
        <w:t>methodology and</w:t>
      </w:r>
      <w:ins w:id="490" w:author="Lichen Wu" w:date="2022-04-10T21:04:00Z">
        <w:r w:rsidR="003E58A6" w:rsidRPr="005F7DE3">
          <w:rPr>
            <w:rFonts w:eastAsiaTheme="minorEastAsia"/>
            <w:lang w:eastAsia="zh-CN"/>
          </w:rPr>
          <w:t xml:space="preserve"> performance metrics</w:t>
        </w:r>
      </w:ins>
      <w:r w:rsidR="00334E60" w:rsidRPr="005F7DE3">
        <w:rPr>
          <w:rFonts w:eastAsiaTheme="minorEastAsia"/>
          <w:lang w:eastAsia="zh-CN"/>
        </w:rPr>
        <w:t xml:space="preserve"> </w:t>
      </w:r>
      <w:del w:id="491" w:author="Lichen Wu" w:date="2022-04-10T21:04:00Z">
        <w:r w:rsidR="00334E60" w:rsidRPr="005F7DE3" w:rsidDel="003E58A6">
          <w:rPr>
            <w:rFonts w:eastAsiaTheme="minorEastAsia"/>
            <w:lang w:eastAsia="zh-CN"/>
          </w:rPr>
          <w:delText xml:space="preserve">model development </w:delText>
        </w:r>
      </w:del>
      <w:r w:rsidR="00334E60" w:rsidRPr="005F7DE3">
        <w:rPr>
          <w:rFonts w:eastAsiaTheme="minorEastAsia"/>
          <w:lang w:eastAsia="zh-CN"/>
        </w:rPr>
        <w:t xml:space="preserve">are detailed in Sec. 2. Section 3 presented </w:t>
      </w:r>
      <w:ins w:id="492" w:author="Lichen Wu" w:date="2022-04-10T21:04:00Z">
        <w:r w:rsidR="003E58A6" w:rsidRPr="005F7DE3">
          <w:rPr>
            <w:rFonts w:eastAsiaTheme="minorEastAsia"/>
            <w:lang w:eastAsia="zh-CN"/>
          </w:rPr>
          <w:t xml:space="preserve">model development and </w:t>
        </w:r>
      </w:ins>
      <w:del w:id="493" w:author="Lichen Wu" w:date="2022-04-10T21:04:00Z">
        <w:r w:rsidR="00334E60" w:rsidRPr="005F7DE3" w:rsidDel="003E58A6">
          <w:rPr>
            <w:rFonts w:eastAsiaTheme="minorEastAsia"/>
            <w:lang w:eastAsia="zh-CN"/>
          </w:rPr>
          <w:delText>the</w:delText>
        </w:r>
      </w:del>
      <w:del w:id="494" w:author="Lichen Wu" w:date="2022-04-11T10:55:00Z">
        <w:r w:rsidR="00334E60" w:rsidRPr="005F7DE3" w:rsidDel="00123030">
          <w:rPr>
            <w:rFonts w:eastAsiaTheme="minorEastAsia"/>
            <w:lang w:eastAsia="zh-CN"/>
          </w:rPr>
          <w:delText xml:space="preserve"> </w:delText>
        </w:r>
      </w:del>
      <w:del w:id="495" w:author="LipingWang" w:date="2022-04-11T08:46:00Z">
        <w:r w:rsidR="00334E60" w:rsidRPr="005F7DE3" w:rsidDel="00AF77D1">
          <w:rPr>
            <w:rFonts w:eastAsiaTheme="minorEastAsia"/>
            <w:lang w:eastAsia="zh-CN"/>
          </w:rPr>
          <w:delText xml:space="preserve">real-world </w:delText>
        </w:r>
      </w:del>
      <w:del w:id="496" w:author="Lichen Wu" w:date="2022-04-11T10:55:00Z">
        <w:r w:rsidR="00334E60" w:rsidRPr="005F7DE3" w:rsidDel="00123030">
          <w:rPr>
            <w:rFonts w:eastAsiaTheme="minorEastAsia"/>
            <w:lang w:eastAsia="zh-CN"/>
          </w:rPr>
          <w:delText xml:space="preserve">hybrid </w:delText>
        </w:r>
      </w:del>
      <w:ins w:id="497" w:author="Lichen Wu" w:date="2022-04-10T21:04:00Z">
        <w:r w:rsidR="003E58A6" w:rsidRPr="005F7DE3">
          <w:rPr>
            <w:rFonts w:eastAsiaTheme="minorEastAsia"/>
            <w:lang w:eastAsia="zh-CN"/>
          </w:rPr>
          <w:t>case study</w:t>
        </w:r>
      </w:ins>
      <w:del w:id="498" w:author="Lichen Wu" w:date="2022-04-10T21:04:00Z">
        <w:r w:rsidR="00334E60" w:rsidRPr="005F7DE3" w:rsidDel="003E58A6">
          <w:rPr>
            <w:rFonts w:eastAsiaTheme="minorEastAsia"/>
            <w:lang w:eastAsia="zh-CN"/>
          </w:rPr>
          <w:delText>approach</w:delText>
        </w:r>
      </w:del>
      <w:r w:rsidR="00334E60" w:rsidRPr="005F7DE3">
        <w:rPr>
          <w:rFonts w:eastAsiaTheme="minorEastAsia"/>
          <w:lang w:eastAsia="zh-CN"/>
        </w:rPr>
        <w:t xml:space="preserve"> </w:t>
      </w:r>
      <w:del w:id="499" w:author="Lichen Wu" w:date="2022-04-10T21:04:00Z">
        <w:r w:rsidR="00334E60" w:rsidRPr="005F7DE3" w:rsidDel="003E58A6">
          <w:rPr>
            <w:rFonts w:eastAsiaTheme="minorEastAsia"/>
            <w:lang w:eastAsia="zh-CN"/>
          </w:rPr>
          <w:delText xml:space="preserve">prediction performance </w:delText>
        </w:r>
      </w:del>
      <w:r w:rsidR="00334E60" w:rsidRPr="005F7DE3">
        <w:rPr>
          <w:rFonts w:eastAsiaTheme="minorEastAsia"/>
          <w:lang w:eastAsia="zh-CN"/>
        </w:rPr>
        <w:t xml:space="preserve">for an existing office </w:t>
      </w:r>
      <w:del w:id="500" w:author="Lichen Wu" w:date="2022-04-10T23:42:00Z">
        <w:r w:rsidR="00334E60" w:rsidRPr="005F7DE3" w:rsidDel="005C2ED5">
          <w:rPr>
            <w:rFonts w:eastAsiaTheme="minorEastAsia"/>
            <w:lang w:eastAsia="zh-CN"/>
          </w:rPr>
          <w:delText xml:space="preserve">located </w:delText>
        </w:r>
      </w:del>
      <w:r w:rsidR="00334E60" w:rsidRPr="005F7DE3">
        <w:rPr>
          <w:rFonts w:eastAsiaTheme="minorEastAsia"/>
          <w:lang w:eastAsia="zh-CN"/>
        </w:rPr>
        <w:t xml:space="preserve">at Purdue University before a conclusion in Sec. 4. </w:t>
      </w:r>
    </w:p>
    <w:p w14:paraId="3E90DA8B" w14:textId="77777777" w:rsidR="00917C36" w:rsidRPr="005F7DE3" w:rsidRDefault="00917C36" w:rsidP="00120FD7">
      <w:pPr>
        <w:jc w:val="both"/>
        <w:rPr>
          <w:rFonts w:eastAsiaTheme="minorEastAsia"/>
          <w:szCs w:val="24"/>
          <w:lang w:eastAsia="zh-CN"/>
        </w:rPr>
      </w:pPr>
    </w:p>
    <w:p w14:paraId="561CD9AA" w14:textId="403DF819" w:rsidR="00B50A22" w:rsidRPr="005F7DE3" w:rsidRDefault="00B50A22" w:rsidP="00BD1E49">
      <w:pPr>
        <w:pStyle w:val="Heading1"/>
      </w:pPr>
      <w:r w:rsidRPr="005F7DE3">
        <w:t xml:space="preserve">2. </w:t>
      </w:r>
      <w:r w:rsidR="00560829" w:rsidRPr="005F7DE3">
        <w:t>METHODLOGY</w:t>
      </w:r>
    </w:p>
    <w:p w14:paraId="2BD7406D" w14:textId="77777777" w:rsidR="00B50A22" w:rsidRPr="005F7DE3" w:rsidRDefault="00B50A22" w:rsidP="00B50A22">
      <w:pPr>
        <w:jc w:val="both"/>
        <w:rPr>
          <w:szCs w:val="24"/>
        </w:rPr>
      </w:pPr>
    </w:p>
    <w:p w14:paraId="7BCF5E20" w14:textId="733BEE50" w:rsidR="00B50A22" w:rsidRPr="005F7DE3" w:rsidDel="00D5352C" w:rsidRDefault="00453D53" w:rsidP="004C59D6">
      <w:pPr>
        <w:jc w:val="both"/>
        <w:rPr>
          <w:del w:id="501" w:author="Lichen Wu" w:date="2022-04-09T15:31:00Z"/>
        </w:rPr>
      </w:pPr>
      <w:ins w:id="502" w:author="Lichen Wu" w:date="2022-04-10T23:43:00Z">
        <w:r w:rsidRPr="005F7DE3">
          <w:t>This section discussed the methodology used to improve prediction performance, beginning with the development of RC network models and progressing to the GGMR approach, and finally to the Hybrid Modeling approach, which combines the RC and GGMR approaches. The final subsection describes the model prediction performance criteria metrics.</w:t>
        </w:r>
      </w:ins>
      <w:del w:id="503" w:author="Lichen Wu" w:date="2022-04-10T23:43:00Z">
        <w:r w:rsidR="003E7DD4" w:rsidRPr="005F7DE3" w:rsidDel="00453D53">
          <w:delText xml:space="preserve">This section </w:delText>
        </w:r>
        <w:commentRangeStart w:id="504"/>
        <w:r w:rsidR="003E7DD4" w:rsidRPr="005F7DE3" w:rsidDel="00453D53">
          <w:delText>will</w:delText>
        </w:r>
        <w:commentRangeEnd w:id="504"/>
        <w:r w:rsidR="00883F2A" w:rsidRPr="005F7DE3" w:rsidDel="00453D53">
          <w:rPr>
            <w:rStyle w:val="CommentReference"/>
          </w:rPr>
          <w:commentReference w:id="504"/>
        </w:r>
        <w:r w:rsidR="003E7DD4" w:rsidRPr="005F7DE3" w:rsidDel="00453D53">
          <w:delText xml:space="preserve"> elaborate on</w:delText>
        </w:r>
      </w:del>
      <w:ins w:id="505" w:author="LipingWang" w:date="2022-04-08T13:59:00Z">
        <w:del w:id="506" w:author="Lichen Wu" w:date="2022-04-10T23:43:00Z">
          <w:r w:rsidR="00883F2A" w:rsidRPr="005F7DE3" w:rsidDel="00453D53">
            <w:delText xml:space="preserve"> discussed</w:delText>
          </w:r>
        </w:del>
      </w:ins>
      <w:del w:id="507" w:author="Lichen Wu" w:date="2022-04-10T23:43:00Z">
        <w:r w:rsidR="003E7DD4" w:rsidRPr="005F7DE3" w:rsidDel="00453D53">
          <w:delText xml:space="preserve"> the methodology developed to improve the prediction performance, which </w:delText>
        </w:r>
        <w:r w:rsidR="006571AE" w:rsidRPr="005F7DE3" w:rsidDel="00453D53">
          <w:delText>began</w:delText>
        </w:r>
        <w:r w:rsidR="003E7DD4" w:rsidRPr="005F7DE3" w:rsidDel="00453D53">
          <w:delText xml:space="preserve"> </w:delText>
        </w:r>
        <w:r w:rsidR="006571AE" w:rsidRPr="005F7DE3" w:rsidDel="00453D53">
          <w:delText>with</w:delText>
        </w:r>
        <w:r w:rsidR="003E7DD4" w:rsidRPr="005F7DE3" w:rsidDel="00453D53">
          <w:delText xml:space="preserve"> </w:delText>
        </w:r>
        <w:r w:rsidR="00411604" w:rsidRPr="005F7DE3" w:rsidDel="00453D53">
          <w:delText>prediction performance criteria metrics</w:delText>
        </w:r>
      </w:del>
      <w:del w:id="508" w:author="Lichen Wu" w:date="2022-04-09T11:31:00Z">
        <w:r w:rsidR="00411604" w:rsidRPr="005F7DE3" w:rsidDel="00412D34">
          <w:delText>, then</w:delText>
        </w:r>
      </w:del>
      <w:del w:id="509" w:author="Lichen Wu" w:date="2022-04-09T11:30:00Z">
        <w:r w:rsidR="00411604" w:rsidRPr="005F7DE3" w:rsidDel="004E3DA1">
          <w:delText xml:space="preserve"> </w:delText>
        </w:r>
        <w:r w:rsidR="003E7DD4" w:rsidRPr="005F7DE3" w:rsidDel="004E3DA1">
          <w:delText>the RC network model</w:delText>
        </w:r>
        <w:r w:rsidR="00411604" w:rsidRPr="005F7DE3" w:rsidDel="004E3DA1">
          <w:delText xml:space="preserve"> development are described</w:delText>
        </w:r>
        <w:r w:rsidR="003E7DD4" w:rsidRPr="005F7DE3" w:rsidDel="004E3DA1">
          <w:delText xml:space="preserve"> </w:delText>
        </w:r>
        <w:r w:rsidR="00411604" w:rsidRPr="005F7DE3" w:rsidDel="004E3DA1">
          <w:delText>before</w:delText>
        </w:r>
        <w:r w:rsidR="006571AE" w:rsidRPr="005F7DE3" w:rsidDel="004E3DA1">
          <w:delText xml:space="preserve"> mov</w:delText>
        </w:r>
        <w:r w:rsidR="00411604" w:rsidRPr="005F7DE3" w:rsidDel="004E3DA1">
          <w:delText>ing</w:delText>
        </w:r>
        <w:r w:rsidR="006571AE" w:rsidRPr="005F7DE3" w:rsidDel="004E3DA1">
          <w:delText xml:space="preserve"> on to </w:delText>
        </w:r>
        <w:r w:rsidR="003E7DD4" w:rsidRPr="005F7DE3" w:rsidDel="004E3DA1">
          <w:delText xml:space="preserve">the GGMR approach, and </w:delText>
        </w:r>
        <w:r w:rsidR="006571AE" w:rsidRPr="005F7DE3" w:rsidDel="004E3DA1">
          <w:delText xml:space="preserve">finally to </w:delText>
        </w:r>
        <w:r w:rsidR="003E7DD4" w:rsidRPr="005F7DE3" w:rsidDel="004E3DA1">
          <w:delText xml:space="preserve">the Hybrid Modeling approach </w:delText>
        </w:r>
        <w:r w:rsidR="006571AE" w:rsidRPr="005F7DE3" w:rsidDel="004E3DA1">
          <w:delText>combining the</w:delText>
        </w:r>
        <w:r w:rsidR="003E7DD4" w:rsidRPr="005F7DE3" w:rsidDel="004E3DA1">
          <w:delText xml:space="preserve"> RC </w:delText>
        </w:r>
        <w:r w:rsidR="006571AE" w:rsidRPr="005F7DE3" w:rsidDel="004E3DA1">
          <w:delText xml:space="preserve">and GGMR </w:delText>
        </w:r>
        <w:r w:rsidR="003E7DD4" w:rsidRPr="005F7DE3" w:rsidDel="004E3DA1">
          <w:delText>model</w:delText>
        </w:r>
      </w:del>
      <w:del w:id="510" w:author="Lichen Wu" w:date="2022-04-09T11:31:00Z">
        <w:r w:rsidR="003E7DD4" w:rsidRPr="005F7DE3" w:rsidDel="004E3DA1">
          <w:delText xml:space="preserve">. </w:delText>
        </w:r>
      </w:del>
    </w:p>
    <w:p w14:paraId="69CA5AE7" w14:textId="130E4EA0" w:rsidR="00B834A1" w:rsidRPr="005F7DE3" w:rsidRDefault="00B834A1" w:rsidP="004C59D6">
      <w:pPr>
        <w:jc w:val="both"/>
      </w:pPr>
    </w:p>
    <w:p w14:paraId="21D91267" w14:textId="2EC0ACA2" w:rsidR="00B834A1" w:rsidRPr="005F7DE3" w:rsidDel="00A57370" w:rsidRDefault="00B834A1" w:rsidP="00B834A1">
      <w:pPr>
        <w:pStyle w:val="Heading2"/>
        <w:rPr>
          <w:del w:id="511" w:author="Lichen Wu" w:date="2022-04-08T21:15:00Z"/>
        </w:rPr>
      </w:pPr>
      <w:del w:id="512" w:author="Lichen Wu" w:date="2022-04-08T21:15:00Z">
        <w:r w:rsidRPr="005F7DE3" w:rsidDel="00A57370">
          <w:delText>2.</w:delText>
        </w:r>
        <w:r w:rsidR="00527C0E" w:rsidRPr="005F7DE3" w:rsidDel="00A57370">
          <w:delText>1</w:delText>
        </w:r>
        <w:r w:rsidRPr="005F7DE3" w:rsidDel="00A57370">
          <w:delText xml:space="preserve"> </w:delText>
        </w:r>
        <w:commentRangeStart w:id="513"/>
        <w:r w:rsidRPr="005F7DE3" w:rsidDel="00A57370">
          <w:delText>Model Performance Evaluation Criteria</w:delText>
        </w:r>
        <w:commentRangeEnd w:id="513"/>
        <w:r w:rsidR="00883F2A" w:rsidRPr="005F7DE3" w:rsidDel="00A57370">
          <w:rPr>
            <w:rStyle w:val="CommentReference"/>
            <w:b w:val="0"/>
          </w:rPr>
          <w:commentReference w:id="513"/>
        </w:r>
      </w:del>
    </w:p>
    <w:p w14:paraId="1FA3C027" w14:textId="73094B54" w:rsidR="00B834A1" w:rsidRPr="005F7DE3" w:rsidDel="00A57370" w:rsidRDefault="00B834A1" w:rsidP="00B834A1">
      <w:pPr>
        <w:rPr>
          <w:del w:id="514" w:author="Lichen Wu" w:date="2022-04-08T21:15:00Z"/>
        </w:rPr>
      </w:pPr>
      <w:del w:id="515" w:author="Lichen Wu" w:date="2022-04-08T21:15:00Z">
        <w:r w:rsidRPr="005F7DE3" w:rsidDel="00A57370">
          <w:delText>Four indices, normalized root mean square error (NRMSE), coefficient of variation of root mean square error (CVRMSE), mean absolute error (MAE), and mean absolute percentage error (MAPE).</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4A1" w:rsidRPr="005F7DE3" w:rsidDel="00A57370" w14:paraId="7E1CCE7C" w14:textId="5684146F" w:rsidTr="00971922">
        <w:trPr>
          <w:jc w:val="center"/>
          <w:del w:id="516" w:author="Lichen Wu" w:date="2022-04-08T21:15:00Z"/>
        </w:trPr>
        <w:tc>
          <w:tcPr>
            <w:tcW w:w="625" w:type="dxa"/>
            <w:vAlign w:val="center"/>
          </w:tcPr>
          <w:p w14:paraId="680F5DA0" w14:textId="469BBABE" w:rsidR="00B834A1" w:rsidRPr="005F7DE3" w:rsidDel="00A57370" w:rsidRDefault="00B834A1" w:rsidP="00971922">
            <w:pPr>
              <w:rPr>
                <w:del w:id="517" w:author="Lichen Wu" w:date="2022-04-08T21:15:00Z"/>
              </w:rPr>
            </w:pPr>
          </w:p>
        </w:tc>
        <w:tc>
          <w:tcPr>
            <w:tcW w:w="8100" w:type="dxa"/>
            <w:vAlign w:val="center"/>
          </w:tcPr>
          <w:p w14:paraId="3087AB94" w14:textId="7AD0547B" w:rsidR="00B834A1" w:rsidRPr="005F7DE3" w:rsidDel="00A57370" w:rsidRDefault="00B834A1" w:rsidP="00971922">
            <w:pPr>
              <w:jc w:val="center"/>
              <w:rPr>
                <w:del w:id="518" w:author="Lichen Wu" w:date="2022-04-08T21:15:00Z"/>
              </w:rPr>
            </w:pPr>
            <m:oMathPara>
              <m:oMath>
                <m:r>
                  <w:del w:id="519" w:author="Lichen Wu" w:date="2022-04-08T21:15:00Z">
                    <w:rPr>
                      <w:rFonts w:ascii="Cambria Math" w:hAnsi="Cambria Math"/>
                    </w:rPr>
                    <m:t xml:space="preserve">RMSE= </m:t>
                  </w:del>
                </m:r>
                <m:rad>
                  <m:radPr>
                    <m:degHide m:val="1"/>
                    <m:ctrlPr>
                      <w:del w:id="520" w:author="Lichen Wu" w:date="2022-04-08T21:15:00Z">
                        <w:rPr>
                          <w:rFonts w:ascii="Cambria Math" w:hAnsi="Cambria Math"/>
                          <w:i/>
                        </w:rPr>
                      </w:del>
                    </m:ctrlPr>
                  </m:radPr>
                  <m:deg/>
                  <m:e>
                    <m:f>
                      <m:fPr>
                        <m:ctrlPr>
                          <w:del w:id="521" w:author="Lichen Wu" w:date="2022-04-08T21:15:00Z">
                            <w:rPr>
                              <w:rFonts w:ascii="Cambria Math" w:hAnsi="Cambria Math"/>
                              <w:i/>
                            </w:rPr>
                          </w:del>
                        </m:ctrlPr>
                      </m:fPr>
                      <m:num>
                        <m:nary>
                          <m:naryPr>
                            <m:chr m:val="∑"/>
                            <m:limLoc m:val="undOvr"/>
                            <m:ctrlPr>
                              <w:del w:id="522" w:author="Lichen Wu" w:date="2022-04-08T21:15:00Z">
                                <w:rPr>
                                  <w:rFonts w:ascii="Cambria Math" w:hAnsi="Cambria Math"/>
                                  <w:i/>
                                </w:rPr>
                              </w:del>
                            </m:ctrlPr>
                          </m:naryPr>
                          <m:sub>
                            <m:r>
                              <w:del w:id="523" w:author="Lichen Wu" w:date="2022-04-08T21:15:00Z">
                                <w:rPr>
                                  <w:rFonts w:ascii="Cambria Math" w:hAnsi="Cambria Math"/>
                                </w:rPr>
                                <m:t>k=1</m:t>
                              </w:del>
                            </m:r>
                          </m:sub>
                          <m:sup>
                            <m:r>
                              <w:del w:id="524" w:author="Lichen Wu" w:date="2022-04-08T21:15:00Z">
                                <w:rPr>
                                  <w:rFonts w:ascii="Cambria Math" w:hAnsi="Cambria Math"/>
                                </w:rPr>
                                <m:t>n</m:t>
                              </w:del>
                            </m:r>
                          </m:sup>
                          <m:e>
                            <m:sSup>
                              <m:sSupPr>
                                <m:ctrlPr>
                                  <w:del w:id="525" w:author="Lichen Wu" w:date="2022-04-08T21:15:00Z">
                                    <w:rPr>
                                      <w:rFonts w:ascii="Cambria Math" w:hAnsi="Cambria Math"/>
                                      <w:i/>
                                    </w:rPr>
                                  </w:del>
                                </m:ctrlPr>
                              </m:sSupPr>
                              <m:e>
                                <m:d>
                                  <m:dPr>
                                    <m:ctrlPr>
                                      <w:del w:id="526" w:author="Lichen Wu" w:date="2022-04-08T21:15:00Z">
                                        <w:rPr>
                                          <w:rFonts w:ascii="Cambria Math" w:hAnsi="Cambria Math"/>
                                          <w:i/>
                                        </w:rPr>
                                      </w:del>
                                    </m:ctrlPr>
                                  </m:dPr>
                                  <m:e>
                                    <m:sSub>
                                      <m:sSubPr>
                                        <m:ctrlPr>
                                          <w:del w:id="527" w:author="Lichen Wu" w:date="2022-04-08T21:15:00Z">
                                            <w:rPr>
                                              <w:rFonts w:ascii="Cambria Math" w:hAnsi="Cambria Math"/>
                                              <w:i/>
                                            </w:rPr>
                                          </w:del>
                                        </m:ctrlPr>
                                      </m:sSubPr>
                                      <m:e>
                                        <m:r>
                                          <w:del w:id="528" w:author="Lichen Wu" w:date="2022-04-08T21:15:00Z">
                                            <w:rPr>
                                              <w:rFonts w:ascii="Cambria Math" w:hAnsi="Cambria Math"/>
                                            </w:rPr>
                                            <m:t>y</m:t>
                                          </w:del>
                                        </m:r>
                                      </m:e>
                                      <m:sub>
                                        <m:r>
                                          <w:del w:id="529" w:author="Lichen Wu" w:date="2022-04-08T21:15:00Z">
                                            <w:rPr>
                                              <w:rFonts w:ascii="Cambria Math" w:hAnsi="Cambria Math"/>
                                            </w:rPr>
                                            <m:t>measured,k</m:t>
                                          </w:del>
                                        </m:r>
                                      </m:sub>
                                    </m:sSub>
                                    <m:r>
                                      <w:del w:id="530" w:author="Lichen Wu" w:date="2022-04-08T21:15:00Z">
                                        <w:rPr>
                                          <w:rFonts w:ascii="Cambria Math" w:hAnsi="Cambria Math"/>
                                        </w:rPr>
                                        <m:t>-</m:t>
                                      </w:del>
                                    </m:r>
                                    <m:sSub>
                                      <m:sSubPr>
                                        <m:ctrlPr>
                                          <w:del w:id="531" w:author="Lichen Wu" w:date="2022-04-08T21:15:00Z">
                                            <w:rPr>
                                              <w:rFonts w:ascii="Cambria Math" w:hAnsi="Cambria Math"/>
                                              <w:i/>
                                            </w:rPr>
                                          </w:del>
                                        </m:ctrlPr>
                                      </m:sSubPr>
                                      <m:e>
                                        <m:r>
                                          <w:del w:id="532" w:author="Lichen Wu" w:date="2022-04-08T21:15:00Z">
                                            <w:rPr>
                                              <w:rFonts w:ascii="Cambria Math" w:hAnsi="Cambria Math"/>
                                            </w:rPr>
                                            <m:t>y</m:t>
                                          </w:del>
                                        </m:r>
                                      </m:e>
                                      <m:sub>
                                        <m:r>
                                          <w:del w:id="533" w:author="Lichen Wu" w:date="2022-04-08T21:15:00Z">
                                            <w:rPr>
                                              <w:rFonts w:ascii="Cambria Math" w:hAnsi="Cambria Math"/>
                                            </w:rPr>
                                            <m:t>predicted,k</m:t>
                                          </w:del>
                                        </m:r>
                                      </m:sub>
                                    </m:sSub>
                                  </m:e>
                                </m:d>
                              </m:e>
                              <m:sup>
                                <m:r>
                                  <w:del w:id="534" w:author="Lichen Wu" w:date="2022-04-08T21:15:00Z">
                                    <w:rPr>
                                      <w:rFonts w:ascii="Cambria Math" w:hAnsi="Cambria Math"/>
                                    </w:rPr>
                                    <m:t>2</m:t>
                                  </w:del>
                                </m:r>
                              </m:sup>
                            </m:sSup>
                          </m:e>
                        </m:nary>
                      </m:num>
                      <m:den>
                        <m:r>
                          <w:del w:id="535" w:author="Lichen Wu" w:date="2022-04-08T21:15:00Z">
                            <w:rPr>
                              <w:rFonts w:ascii="Cambria Math" w:hAnsi="Cambria Math"/>
                            </w:rPr>
                            <m:t>n-1</m:t>
                          </w:del>
                        </m:r>
                      </m:den>
                    </m:f>
                  </m:e>
                </m:rad>
              </m:oMath>
            </m:oMathPara>
          </w:p>
        </w:tc>
        <w:tc>
          <w:tcPr>
            <w:tcW w:w="625" w:type="dxa"/>
            <w:vAlign w:val="center"/>
          </w:tcPr>
          <w:p w14:paraId="5FCE082F" w14:textId="4B0694B7" w:rsidR="00B834A1" w:rsidRPr="005F7DE3" w:rsidDel="00A57370" w:rsidRDefault="00B834A1" w:rsidP="00971922">
            <w:pPr>
              <w:rPr>
                <w:del w:id="536" w:author="Lichen Wu" w:date="2022-04-08T21:15:00Z"/>
              </w:rPr>
            </w:pPr>
            <w:del w:id="537" w:author="Lichen Wu" w:date="2022-04-08T21:15:00Z">
              <w:r w:rsidRPr="005F7DE3" w:rsidDel="00A57370">
                <w:delText>(</w:delText>
              </w:r>
              <w:r w:rsidR="00C00670" w:rsidRPr="005F7DE3" w:rsidDel="00A57370">
                <w:fldChar w:fldCharType="begin"/>
              </w:r>
              <w:r w:rsidR="00C00670" w:rsidRPr="005F7DE3" w:rsidDel="00A57370">
                <w:delInstrText xml:space="preserve"> SEQ Eq \* MERGEFORMAT </w:delInstrText>
              </w:r>
              <w:r w:rsidR="00C00670" w:rsidRPr="005F7DE3" w:rsidDel="00A57370">
                <w:fldChar w:fldCharType="separate"/>
              </w:r>
              <w:r w:rsidR="005026FA" w:rsidRPr="005F7DE3" w:rsidDel="00A57370">
                <w:rPr>
                  <w:noProof/>
                </w:rPr>
                <w:delText>1</w:delText>
              </w:r>
              <w:r w:rsidR="00C00670" w:rsidRPr="005F7DE3" w:rsidDel="00A57370">
                <w:rPr>
                  <w:noProof/>
                </w:rPr>
                <w:fldChar w:fldCharType="end"/>
              </w:r>
              <w:r w:rsidRPr="005F7DE3" w:rsidDel="00A57370">
                <w:delText>)</w:delText>
              </w:r>
            </w:del>
          </w:p>
        </w:tc>
      </w:tr>
      <w:tr w:rsidR="00B834A1" w:rsidRPr="005F7DE3" w:rsidDel="00A57370" w14:paraId="2801D461" w14:textId="10D63C66" w:rsidTr="00971922">
        <w:trPr>
          <w:jc w:val="center"/>
          <w:del w:id="538" w:author="Lichen Wu" w:date="2022-04-08T21:15:00Z"/>
        </w:trPr>
        <w:tc>
          <w:tcPr>
            <w:tcW w:w="625" w:type="dxa"/>
            <w:vAlign w:val="center"/>
          </w:tcPr>
          <w:p w14:paraId="322A5BF7" w14:textId="2410CC01" w:rsidR="00B834A1" w:rsidRPr="005F7DE3" w:rsidDel="00A57370" w:rsidRDefault="00B834A1" w:rsidP="00971922">
            <w:pPr>
              <w:rPr>
                <w:del w:id="539" w:author="Lichen Wu" w:date="2022-04-08T21:15:00Z"/>
              </w:rPr>
            </w:pPr>
          </w:p>
        </w:tc>
        <w:tc>
          <w:tcPr>
            <w:tcW w:w="8100" w:type="dxa"/>
            <w:vAlign w:val="center"/>
          </w:tcPr>
          <w:p w14:paraId="1E16E262" w14:textId="66F8106B" w:rsidR="00B834A1" w:rsidRPr="005F7DE3" w:rsidDel="00A57370" w:rsidRDefault="00D47CBD" w:rsidP="00971922">
            <w:pPr>
              <w:jc w:val="center"/>
              <w:rPr>
                <w:del w:id="540" w:author="Lichen Wu" w:date="2022-04-08T21:15:00Z"/>
              </w:rPr>
            </w:pPr>
            <m:oMathPara>
              <m:oMath>
                <m:r>
                  <w:del w:id="541" w:author="Lichen Wu" w:date="2022-04-08T21:15:00Z">
                    <m:rPr>
                      <m:sty m:val="p"/>
                    </m:rPr>
                    <w:rPr>
                      <w:rFonts w:ascii="Cambria Math" w:hAnsi="Cambria Math"/>
                    </w:rPr>
                    <m:t>NRMSE</m:t>
                  </w:del>
                </m:r>
                <m:r>
                  <w:del w:id="542" w:author="Lichen Wu" w:date="2022-04-08T21:15:00Z">
                    <w:rPr>
                      <w:rFonts w:ascii="Cambria Math" w:hAnsi="Cambria Math"/>
                    </w:rPr>
                    <m:t>=</m:t>
                  </w:del>
                </m:r>
                <m:f>
                  <m:fPr>
                    <m:ctrlPr>
                      <w:del w:id="543" w:author="Lichen Wu" w:date="2022-04-08T21:15:00Z">
                        <w:rPr>
                          <w:rFonts w:ascii="Cambria Math" w:hAnsi="Cambria Math"/>
                        </w:rPr>
                      </w:del>
                    </m:ctrlPr>
                  </m:fPr>
                  <m:num>
                    <m:r>
                      <w:del w:id="544" w:author="Lichen Wu" w:date="2022-04-08T21:15:00Z">
                        <w:rPr>
                          <w:rFonts w:ascii="Cambria Math" w:hAnsi="Cambria Math"/>
                        </w:rPr>
                        <m:t>RMSE</m:t>
                      </w:del>
                    </m:r>
                  </m:num>
                  <m:den>
                    <m:r>
                      <w:del w:id="545" w:author="Lichen Wu" w:date="2022-04-08T21:15:00Z">
                        <w:rPr>
                          <w:rFonts w:ascii="Cambria Math" w:hAnsi="Cambria Math"/>
                        </w:rPr>
                        <m:t>s</m:t>
                      </w:del>
                    </m:r>
                    <m:d>
                      <m:dPr>
                        <m:ctrlPr>
                          <w:del w:id="546" w:author="Lichen Wu" w:date="2022-04-08T21:15:00Z">
                            <w:rPr>
                              <w:rFonts w:ascii="Cambria Math" w:hAnsi="Cambria Math"/>
                              <w:i/>
                            </w:rPr>
                          </w:del>
                        </m:ctrlPr>
                      </m:dPr>
                      <m:e>
                        <m:sSub>
                          <m:sSubPr>
                            <m:ctrlPr>
                              <w:del w:id="547" w:author="Lichen Wu" w:date="2022-04-08T21:15:00Z">
                                <w:rPr>
                                  <w:rFonts w:ascii="Cambria Math" w:hAnsi="Cambria Math"/>
                                  <w:i/>
                                </w:rPr>
                              </w:del>
                            </m:ctrlPr>
                          </m:sSubPr>
                          <m:e>
                            <m:r>
                              <w:del w:id="548" w:author="Lichen Wu" w:date="2022-04-08T21:15:00Z">
                                <w:rPr>
                                  <w:rFonts w:ascii="Cambria Math" w:hAnsi="Cambria Math"/>
                                </w:rPr>
                                <m:t>y</m:t>
                              </w:del>
                            </m:r>
                          </m:e>
                          <m:sub>
                            <m:r>
                              <w:del w:id="549" w:author="Lichen Wu" w:date="2022-04-08T21:15:00Z">
                                <w:rPr>
                                  <w:rFonts w:ascii="Cambria Math" w:hAnsi="Cambria Math"/>
                                </w:rPr>
                                <m:t>predicted</m:t>
                              </w:del>
                            </m:r>
                          </m:sub>
                        </m:sSub>
                      </m:e>
                    </m:d>
                  </m:den>
                </m:f>
              </m:oMath>
            </m:oMathPara>
          </w:p>
        </w:tc>
        <w:tc>
          <w:tcPr>
            <w:tcW w:w="625" w:type="dxa"/>
            <w:vAlign w:val="center"/>
          </w:tcPr>
          <w:p w14:paraId="6EF7804C" w14:textId="0F998D81" w:rsidR="00B834A1" w:rsidRPr="005F7DE3" w:rsidDel="00A57370" w:rsidRDefault="00B834A1" w:rsidP="00971922">
            <w:pPr>
              <w:rPr>
                <w:del w:id="550" w:author="Lichen Wu" w:date="2022-04-08T21:15:00Z"/>
              </w:rPr>
            </w:pPr>
            <w:del w:id="551" w:author="Lichen Wu" w:date="2022-04-08T21:15:00Z">
              <w:r w:rsidRPr="005F7DE3" w:rsidDel="00A57370">
                <w:delText>(</w:delText>
              </w:r>
              <w:r w:rsidR="00C00670" w:rsidRPr="005F7DE3" w:rsidDel="00A57370">
                <w:fldChar w:fldCharType="begin"/>
              </w:r>
              <w:r w:rsidR="00C00670" w:rsidRPr="005F7DE3" w:rsidDel="00A57370">
                <w:delInstrText xml:space="preserve"> SEQ Eq \* MERGEFORMAT </w:delInstrText>
              </w:r>
              <w:r w:rsidR="00C00670" w:rsidRPr="005F7DE3" w:rsidDel="00A57370">
                <w:fldChar w:fldCharType="separate"/>
              </w:r>
              <w:r w:rsidR="005026FA" w:rsidRPr="005F7DE3" w:rsidDel="00A57370">
                <w:rPr>
                  <w:noProof/>
                </w:rPr>
                <w:delText>2</w:delText>
              </w:r>
              <w:r w:rsidR="00C00670" w:rsidRPr="005F7DE3" w:rsidDel="00A57370">
                <w:rPr>
                  <w:noProof/>
                </w:rPr>
                <w:fldChar w:fldCharType="end"/>
              </w:r>
              <w:r w:rsidRPr="005F7DE3" w:rsidDel="00A57370">
                <w:delText>)</w:delText>
              </w:r>
            </w:del>
          </w:p>
        </w:tc>
      </w:tr>
      <w:tr w:rsidR="00B834A1" w:rsidRPr="005F7DE3" w:rsidDel="00A57370" w14:paraId="1C66FDC7" w14:textId="00D871B8" w:rsidTr="00971922">
        <w:trPr>
          <w:jc w:val="center"/>
          <w:del w:id="552" w:author="Lichen Wu" w:date="2022-04-08T21:15:00Z"/>
        </w:trPr>
        <w:tc>
          <w:tcPr>
            <w:tcW w:w="625" w:type="dxa"/>
            <w:vAlign w:val="center"/>
          </w:tcPr>
          <w:p w14:paraId="693D4EF3" w14:textId="05D7C0D1" w:rsidR="00B834A1" w:rsidRPr="005F7DE3" w:rsidDel="00A57370" w:rsidRDefault="00B834A1" w:rsidP="00971922">
            <w:pPr>
              <w:rPr>
                <w:del w:id="553" w:author="Lichen Wu" w:date="2022-04-08T21:15:00Z"/>
              </w:rPr>
            </w:pPr>
          </w:p>
        </w:tc>
        <w:tc>
          <w:tcPr>
            <w:tcW w:w="8100" w:type="dxa"/>
            <w:vAlign w:val="center"/>
          </w:tcPr>
          <w:p w14:paraId="700AA594" w14:textId="3C30AACE" w:rsidR="00B834A1" w:rsidRPr="005F7DE3" w:rsidDel="00A57370" w:rsidRDefault="00D47CBD" w:rsidP="00971922">
            <w:pPr>
              <w:jc w:val="center"/>
              <w:rPr>
                <w:del w:id="554" w:author="Lichen Wu" w:date="2022-04-08T21:15:00Z"/>
              </w:rPr>
            </w:pPr>
            <m:oMathPara>
              <m:oMath>
                <m:r>
                  <w:del w:id="555" w:author="Lichen Wu" w:date="2022-04-08T21:15:00Z">
                    <m:rPr>
                      <m:sty m:val="p"/>
                    </m:rPr>
                    <w:rPr>
                      <w:rFonts w:ascii="Cambria Math" w:hAnsi="Cambria Math"/>
                    </w:rPr>
                    <m:t>CVRMSE</m:t>
                  </w:del>
                </m:r>
                <m:r>
                  <w:del w:id="556" w:author="Lichen Wu" w:date="2022-04-08T21:15:00Z">
                    <w:rPr>
                      <w:rFonts w:ascii="Cambria Math" w:hAnsi="Cambria Math"/>
                    </w:rPr>
                    <m:t>=</m:t>
                  </w:del>
                </m:r>
                <m:f>
                  <m:fPr>
                    <m:ctrlPr>
                      <w:del w:id="557" w:author="Lichen Wu" w:date="2022-04-08T21:15:00Z">
                        <w:rPr>
                          <w:rFonts w:ascii="Cambria Math" w:hAnsi="Cambria Math"/>
                        </w:rPr>
                      </w:del>
                    </m:ctrlPr>
                  </m:fPr>
                  <m:num>
                    <m:r>
                      <w:del w:id="558" w:author="Lichen Wu" w:date="2022-04-08T21:15:00Z">
                        <w:rPr>
                          <w:rFonts w:ascii="Cambria Math" w:hAnsi="Cambria Math"/>
                        </w:rPr>
                        <m:t>RMSE</m:t>
                      </w:del>
                    </m:r>
                  </m:num>
                  <m:den>
                    <m:sSub>
                      <m:sSubPr>
                        <m:ctrlPr>
                          <w:del w:id="559" w:author="Lichen Wu" w:date="2022-04-08T21:15:00Z">
                            <w:rPr>
                              <w:rFonts w:ascii="Cambria Math" w:hAnsi="Cambria Math"/>
                              <w:i/>
                            </w:rPr>
                          </w:del>
                        </m:ctrlPr>
                      </m:sSubPr>
                      <m:e>
                        <m:acc>
                          <m:accPr>
                            <m:chr m:val="̅"/>
                            <m:ctrlPr>
                              <w:del w:id="560" w:author="Lichen Wu" w:date="2022-04-08T21:15:00Z">
                                <w:rPr>
                                  <w:rFonts w:ascii="Cambria Math" w:hAnsi="Cambria Math"/>
                                </w:rPr>
                              </w:del>
                            </m:ctrlPr>
                          </m:accPr>
                          <m:e>
                            <m:r>
                              <w:del w:id="561" w:author="Lichen Wu" w:date="2022-04-08T21:15:00Z">
                                <w:rPr>
                                  <w:rFonts w:ascii="Cambria Math" w:hAnsi="Cambria Math"/>
                                </w:rPr>
                                <m:t>y</m:t>
                              </w:del>
                            </m:r>
                          </m:e>
                        </m:acc>
                        <m:ctrlPr>
                          <w:del w:id="562" w:author="Lichen Wu" w:date="2022-04-08T21:15:00Z">
                            <w:rPr>
                              <w:rFonts w:ascii="Cambria Math" w:hAnsi="Cambria Math"/>
                            </w:rPr>
                          </w:del>
                        </m:ctrlPr>
                      </m:e>
                      <m:sub>
                        <m:r>
                          <w:del w:id="563" w:author="Lichen Wu" w:date="2022-04-08T21:15:00Z">
                            <w:rPr>
                              <w:rFonts w:ascii="Cambria Math" w:hAnsi="Cambria Math"/>
                            </w:rPr>
                            <m:t>measured</m:t>
                          </w:del>
                        </m:r>
                      </m:sub>
                    </m:sSub>
                  </m:den>
                </m:f>
              </m:oMath>
            </m:oMathPara>
          </w:p>
        </w:tc>
        <w:tc>
          <w:tcPr>
            <w:tcW w:w="625" w:type="dxa"/>
            <w:vAlign w:val="center"/>
          </w:tcPr>
          <w:p w14:paraId="637F0EC8" w14:textId="15C34FC8" w:rsidR="00B834A1" w:rsidRPr="005F7DE3" w:rsidDel="00A57370" w:rsidRDefault="00B834A1" w:rsidP="00971922">
            <w:pPr>
              <w:rPr>
                <w:del w:id="564" w:author="Lichen Wu" w:date="2022-04-08T21:15:00Z"/>
              </w:rPr>
            </w:pPr>
            <w:del w:id="565" w:author="Lichen Wu" w:date="2022-04-08T21:15:00Z">
              <w:r w:rsidRPr="005F7DE3" w:rsidDel="00A57370">
                <w:delText>(</w:delText>
              </w:r>
              <w:r w:rsidR="00C00670" w:rsidRPr="005F7DE3" w:rsidDel="00A57370">
                <w:fldChar w:fldCharType="begin"/>
              </w:r>
              <w:r w:rsidR="00C00670" w:rsidRPr="005F7DE3" w:rsidDel="00A57370">
                <w:delInstrText xml:space="preserve"> SEQ Eq \* MERGEFORMAT </w:delInstrText>
              </w:r>
              <w:r w:rsidR="00C00670" w:rsidRPr="005F7DE3" w:rsidDel="00A57370">
                <w:fldChar w:fldCharType="separate"/>
              </w:r>
              <w:r w:rsidR="005026FA" w:rsidRPr="005F7DE3" w:rsidDel="00A57370">
                <w:rPr>
                  <w:noProof/>
                </w:rPr>
                <w:delText>3</w:delText>
              </w:r>
              <w:r w:rsidR="00C00670" w:rsidRPr="005F7DE3" w:rsidDel="00A57370">
                <w:rPr>
                  <w:noProof/>
                </w:rPr>
                <w:fldChar w:fldCharType="end"/>
              </w:r>
              <w:r w:rsidRPr="005F7DE3" w:rsidDel="00A57370">
                <w:delText>)</w:delText>
              </w:r>
            </w:del>
          </w:p>
        </w:tc>
      </w:tr>
      <w:tr w:rsidR="00B834A1" w:rsidRPr="005F7DE3" w:rsidDel="00A57370" w14:paraId="49B2242D" w14:textId="7D771699" w:rsidTr="00971922">
        <w:trPr>
          <w:jc w:val="center"/>
          <w:del w:id="566" w:author="Lichen Wu" w:date="2022-04-08T21:15:00Z"/>
        </w:trPr>
        <w:tc>
          <w:tcPr>
            <w:tcW w:w="625" w:type="dxa"/>
            <w:vAlign w:val="center"/>
          </w:tcPr>
          <w:p w14:paraId="36227D15" w14:textId="0A8F4CF4" w:rsidR="00B834A1" w:rsidRPr="005F7DE3" w:rsidDel="00A57370" w:rsidRDefault="00B834A1" w:rsidP="00971922">
            <w:pPr>
              <w:rPr>
                <w:del w:id="567" w:author="Lichen Wu" w:date="2022-04-08T21:15:00Z"/>
              </w:rPr>
            </w:pPr>
          </w:p>
        </w:tc>
        <w:tc>
          <w:tcPr>
            <w:tcW w:w="8100" w:type="dxa"/>
            <w:vAlign w:val="center"/>
          </w:tcPr>
          <w:p w14:paraId="64255489" w14:textId="3C256508" w:rsidR="00B834A1" w:rsidRPr="005F7DE3" w:rsidDel="00A57370" w:rsidRDefault="00B834A1" w:rsidP="00971922">
            <w:pPr>
              <w:jc w:val="center"/>
              <w:rPr>
                <w:del w:id="568" w:author="Lichen Wu" w:date="2022-04-08T21:15:00Z"/>
              </w:rPr>
            </w:pPr>
            <m:oMathPara>
              <m:oMath>
                <m:r>
                  <w:del w:id="569" w:author="Lichen Wu" w:date="2022-04-08T21:15:00Z">
                    <w:rPr>
                      <w:rFonts w:ascii="Cambria Math" w:hAnsi="Cambria Math"/>
                    </w:rPr>
                    <m:t>MAE=</m:t>
                  </w:del>
                </m:r>
                <m:f>
                  <m:fPr>
                    <m:ctrlPr>
                      <w:del w:id="570" w:author="Lichen Wu" w:date="2022-04-08T21:15:00Z">
                        <w:rPr>
                          <w:rFonts w:ascii="Cambria Math" w:hAnsi="Cambria Math"/>
                        </w:rPr>
                      </w:del>
                    </m:ctrlPr>
                  </m:fPr>
                  <m:num>
                    <m:nary>
                      <m:naryPr>
                        <m:chr m:val="∑"/>
                        <m:subHide m:val="1"/>
                        <m:supHide m:val="1"/>
                        <m:ctrlPr>
                          <w:del w:id="571" w:author="Lichen Wu" w:date="2022-04-08T21:15:00Z">
                            <w:rPr>
                              <w:rFonts w:ascii="Cambria Math" w:hAnsi="Cambria Math"/>
                            </w:rPr>
                          </w:del>
                        </m:ctrlPr>
                      </m:naryPr>
                      <m:sub>
                        <m:ctrlPr>
                          <w:del w:id="572" w:author="Lichen Wu" w:date="2022-04-08T21:15:00Z">
                            <w:rPr>
                              <w:rFonts w:ascii="Cambria Math" w:hAnsi="Cambria Math"/>
                              <w:i/>
                            </w:rPr>
                          </w:del>
                        </m:ctrlPr>
                      </m:sub>
                      <m:sup>
                        <m:ctrlPr>
                          <w:del w:id="573" w:author="Lichen Wu" w:date="2022-04-08T21:15:00Z">
                            <w:rPr>
                              <w:rFonts w:ascii="Cambria Math" w:hAnsi="Cambria Math"/>
                              <w:i/>
                            </w:rPr>
                          </w:del>
                        </m:ctrlPr>
                      </m:sup>
                      <m:e>
                        <m:r>
                          <w:del w:id="574" w:author="Lichen Wu" w:date="2022-04-08T21:15:00Z">
                            <w:rPr>
                              <w:rFonts w:ascii="Cambria Math" w:hAnsi="Cambria Math"/>
                            </w:rPr>
                            <m:t>abs</m:t>
                          </w:del>
                        </m:r>
                        <m:d>
                          <m:dPr>
                            <m:ctrlPr>
                              <w:del w:id="575" w:author="Lichen Wu" w:date="2022-04-08T21:15:00Z">
                                <w:rPr>
                                  <w:rFonts w:ascii="Cambria Math" w:hAnsi="Cambria Math"/>
                                  <w:i/>
                                </w:rPr>
                              </w:del>
                            </m:ctrlPr>
                          </m:dPr>
                          <m:e>
                            <m:sSub>
                              <m:sSubPr>
                                <m:ctrlPr>
                                  <w:del w:id="576" w:author="Lichen Wu" w:date="2022-04-08T21:15:00Z">
                                    <w:rPr>
                                      <w:rFonts w:ascii="Cambria Math" w:hAnsi="Cambria Math"/>
                                      <w:i/>
                                    </w:rPr>
                                  </w:del>
                                </m:ctrlPr>
                              </m:sSubPr>
                              <m:e>
                                <m:r>
                                  <w:del w:id="577" w:author="Lichen Wu" w:date="2022-04-08T21:15:00Z">
                                    <w:rPr>
                                      <w:rFonts w:ascii="Cambria Math" w:hAnsi="Cambria Math"/>
                                    </w:rPr>
                                    <m:t>y</m:t>
                                  </w:del>
                                </m:r>
                              </m:e>
                              <m:sub>
                                <m:r>
                                  <w:del w:id="578" w:author="Lichen Wu" w:date="2022-04-08T21:15:00Z">
                                    <w:rPr>
                                      <w:rFonts w:ascii="Cambria Math" w:hAnsi="Cambria Math"/>
                                    </w:rPr>
                                    <m:t>measured,k</m:t>
                                  </w:del>
                                </m:r>
                              </m:sub>
                            </m:sSub>
                            <m:r>
                              <w:del w:id="579" w:author="Lichen Wu" w:date="2022-04-08T21:15:00Z">
                                <w:rPr>
                                  <w:rFonts w:ascii="Cambria Math" w:hAnsi="Cambria Math"/>
                                </w:rPr>
                                <m:t>-</m:t>
                              </w:del>
                            </m:r>
                            <m:sSub>
                              <m:sSubPr>
                                <m:ctrlPr>
                                  <w:del w:id="580" w:author="Lichen Wu" w:date="2022-04-08T21:15:00Z">
                                    <w:rPr>
                                      <w:rFonts w:ascii="Cambria Math" w:hAnsi="Cambria Math"/>
                                      <w:i/>
                                    </w:rPr>
                                  </w:del>
                                </m:ctrlPr>
                              </m:sSubPr>
                              <m:e>
                                <m:r>
                                  <w:del w:id="581" w:author="Lichen Wu" w:date="2022-04-08T21:15:00Z">
                                    <w:rPr>
                                      <w:rFonts w:ascii="Cambria Math" w:hAnsi="Cambria Math"/>
                                    </w:rPr>
                                    <m:t>y</m:t>
                                  </w:del>
                                </m:r>
                              </m:e>
                              <m:sub>
                                <m:r>
                                  <w:del w:id="582" w:author="Lichen Wu" w:date="2022-04-08T21:15:00Z">
                                    <w:rPr>
                                      <w:rFonts w:ascii="Cambria Math" w:hAnsi="Cambria Math"/>
                                    </w:rPr>
                                    <m:t>predicted,k</m:t>
                                  </w:del>
                                </m:r>
                              </m:sub>
                            </m:sSub>
                          </m:e>
                        </m:d>
                        <m:ctrlPr>
                          <w:del w:id="583" w:author="Lichen Wu" w:date="2022-04-08T21:15:00Z">
                            <w:rPr>
                              <w:rFonts w:ascii="Cambria Math" w:hAnsi="Cambria Math"/>
                              <w:i/>
                            </w:rPr>
                          </w:del>
                        </m:ctrlPr>
                      </m:e>
                    </m:nary>
                    <m:ctrlPr>
                      <w:del w:id="584" w:author="Lichen Wu" w:date="2022-04-08T21:15:00Z">
                        <w:rPr>
                          <w:rFonts w:ascii="Cambria Math" w:hAnsi="Cambria Math"/>
                          <w:i/>
                        </w:rPr>
                      </w:del>
                    </m:ctrlPr>
                  </m:num>
                  <m:den>
                    <m:r>
                      <w:del w:id="585" w:author="Lichen Wu" w:date="2022-04-08T21:15:00Z">
                        <w:rPr>
                          <w:rFonts w:ascii="Cambria Math" w:hAnsi="Cambria Math"/>
                        </w:rPr>
                        <m:t>n</m:t>
                      </w:del>
                    </m:r>
                    <m:ctrlPr>
                      <w:del w:id="586" w:author="Lichen Wu" w:date="2022-04-08T21:15:00Z">
                        <w:rPr>
                          <w:rFonts w:ascii="Cambria Math" w:hAnsi="Cambria Math"/>
                          <w:i/>
                        </w:rPr>
                      </w:del>
                    </m:ctrlPr>
                  </m:den>
                </m:f>
              </m:oMath>
            </m:oMathPara>
          </w:p>
        </w:tc>
        <w:tc>
          <w:tcPr>
            <w:tcW w:w="625" w:type="dxa"/>
            <w:vAlign w:val="center"/>
          </w:tcPr>
          <w:p w14:paraId="0728F7AC" w14:textId="566BB7CD" w:rsidR="00B834A1" w:rsidRPr="005F7DE3" w:rsidDel="00A57370" w:rsidRDefault="00B834A1" w:rsidP="00971922">
            <w:pPr>
              <w:rPr>
                <w:del w:id="587" w:author="Lichen Wu" w:date="2022-04-08T21:15:00Z"/>
              </w:rPr>
            </w:pPr>
            <w:del w:id="588" w:author="Lichen Wu" w:date="2022-04-08T21:15:00Z">
              <w:r w:rsidRPr="005F7DE3" w:rsidDel="00A57370">
                <w:delText>(</w:delText>
              </w:r>
              <w:r w:rsidR="00C00670" w:rsidRPr="005F7DE3" w:rsidDel="00A57370">
                <w:fldChar w:fldCharType="begin"/>
              </w:r>
              <w:r w:rsidR="00C00670" w:rsidRPr="005F7DE3" w:rsidDel="00A57370">
                <w:delInstrText xml:space="preserve"> SEQ Eq \* MERGEFORMAT </w:delInstrText>
              </w:r>
              <w:r w:rsidR="00C00670" w:rsidRPr="005F7DE3" w:rsidDel="00A57370">
                <w:fldChar w:fldCharType="separate"/>
              </w:r>
              <w:r w:rsidR="005026FA" w:rsidRPr="005F7DE3" w:rsidDel="00A57370">
                <w:rPr>
                  <w:noProof/>
                </w:rPr>
                <w:delText>4</w:delText>
              </w:r>
              <w:r w:rsidR="00C00670" w:rsidRPr="005F7DE3" w:rsidDel="00A57370">
                <w:rPr>
                  <w:noProof/>
                </w:rPr>
                <w:fldChar w:fldCharType="end"/>
              </w:r>
              <w:r w:rsidRPr="005F7DE3" w:rsidDel="00A57370">
                <w:delText>)</w:delText>
              </w:r>
            </w:del>
          </w:p>
        </w:tc>
      </w:tr>
      <w:tr w:rsidR="00B834A1" w:rsidRPr="005F7DE3" w:rsidDel="00A57370" w14:paraId="5B2412E1" w14:textId="64E5E9F3" w:rsidTr="00971922">
        <w:trPr>
          <w:jc w:val="center"/>
          <w:del w:id="589" w:author="Lichen Wu" w:date="2022-04-08T21:15:00Z"/>
        </w:trPr>
        <w:tc>
          <w:tcPr>
            <w:tcW w:w="625" w:type="dxa"/>
            <w:vAlign w:val="center"/>
          </w:tcPr>
          <w:p w14:paraId="5222B002" w14:textId="5CAAF7B2" w:rsidR="00B834A1" w:rsidRPr="005F7DE3" w:rsidDel="00A57370" w:rsidRDefault="00B834A1" w:rsidP="00971922">
            <w:pPr>
              <w:rPr>
                <w:del w:id="590" w:author="Lichen Wu" w:date="2022-04-08T21:15:00Z"/>
              </w:rPr>
            </w:pPr>
          </w:p>
        </w:tc>
        <w:tc>
          <w:tcPr>
            <w:tcW w:w="8100" w:type="dxa"/>
            <w:vAlign w:val="center"/>
          </w:tcPr>
          <w:p w14:paraId="17C71884" w14:textId="21595BE2" w:rsidR="00B834A1" w:rsidRPr="005F7DE3" w:rsidDel="00A57370" w:rsidRDefault="00B834A1" w:rsidP="00971922">
            <w:pPr>
              <w:jc w:val="center"/>
              <w:rPr>
                <w:del w:id="591" w:author="Lichen Wu" w:date="2022-04-08T21:15:00Z"/>
              </w:rPr>
            </w:pPr>
            <m:oMath>
              <m:r>
                <w:del w:id="592" w:author="Lichen Wu" w:date="2022-04-08T21:15:00Z">
                  <w:rPr>
                    <w:rFonts w:ascii="Cambria Math" w:hAnsi="Cambria Math"/>
                  </w:rPr>
                  <m:t>MAPE</m:t>
                </w:del>
              </m:r>
            </m:oMath>
            <w:del w:id="593" w:author="Lichen Wu" w:date="2022-04-08T21:15:00Z">
              <w:r w:rsidRPr="005F7DE3" w:rsidDel="00A57370">
                <w:delText xml:space="preserve"> = </w:delText>
              </w:r>
            </w:del>
            <m:oMath>
              <m:f>
                <m:fPr>
                  <m:ctrlPr>
                    <w:del w:id="594" w:author="Lichen Wu" w:date="2022-04-08T21:15:00Z">
                      <w:rPr>
                        <w:rFonts w:ascii="Cambria Math" w:hAnsi="Cambria Math"/>
                      </w:rPr>
                    </w:del>
                  </m:ctrlPr>
                </m:fPr>
                <m:num>
                  <m:r>
                    <w:del w:id="595" w:author="Lichen Wu" w:date="2022-04-08T21:15:00Z">
                      <w:rPr>
                        <w:rFonts w:ascii="Cambria Math" w:hAnsi="Cambria Math"/>
                      </w:rPr>
                      <m:t>1</m:t>
                    </w:del>
                  </m:r>
                  <m:ctrlPr>
                    <w:del w:id="596" w:author="Lichen Wu" w:date="2022-04-08T21:15:00Z">
                      <w:rPr>
                        <w:rFonts w:ascii="Cambria Math" w:hAnsi="Cambria Math"/>
                        <w:i/>
                      </w:rPr>
                    </w:del>
                  </m:ctrlPr>
                </m:num>
                <m:den>
                  <m:r>
                    <w:del w:id="597" w:author="Lichen Wu" w:date="2022-04-08T21:15:00Z">
                      <w:rPr>
                        <w:rFonts w:ascii="Cambria Math" w:hAnsi="Cambria Math"/>
                      </w:rPr>
                      <m:t>n</m:t>
                    </w:del>
                  </m:r>
                  <m:ctrlPr>
                    <w:del w:id="598" w:author="Lichen Wu" w:date="2022-04-08T21:15:00Z">
                      <w:rPr>
                        <w:rFonts w:ascii="Cambria Math" w:hAnsi="Cambria Math"/>
                        <w:i/>
                      </w:rPr>
                    </w:del>
                  </m:ctrlPr>
                </m:den>
              </m:f>
              <m:nary>
                <m:naryPr>
                  <m:chr m:val="∑"/>
                  <m:subHide m:val="1"/>
                  <m:supHide m:val="1"/>
                  <m:ctrlPr>
                    <w:del w:id="599" w:author="Lichen Wu" w:date="2022-04-08T21:15:00Z">
                      <w:rPr>
                        <w:rFonts w:ascii="Cambria Math" w:hAnsi="Cambria Math"/>
                      </w:rPr>
                    </w:del>
                  </m:ctrlPr>
                </m:naryPr>
                <m:sub>
                  <m:ctrlPr>
                    <w:del w:id="600" w:author="Lichen Wu" w:date="2022-04-08T21:15:00Z">
                      <w:rPr>
                        <w:rFonts w:ascii="Cambria Math" w:hAnsi="Cambria Math"/>
                        <w:i/>
                      </w:rPr>
                    </w:del>
                  </m:ctrlPr>
                </m:sub>
                <m:sup>
                  <m:ctrlPr>
                    <w:del w:id="601" w:author="Lichen Wu" w:date="2022-04-08T21:15:00Z">
                      <w:rPr>
                        <w:rFonts w:ascii="Cambria Math" w:hAnsi="Cambria Math"/>
                        <w:i/>
                      </w:rPr>
                    </w:del>
                  </m:ctrlPr>
                </m:sup>
                <m:e>
                  <m:r>
                    <w:del w:id="602" w:author="Lichen Wu" w:date="2022-04-08T21:15:00Z">
                      <w:rPr>
                        <w:rFonts w:ascii="Cambria Math" w:hAnsi="Cambria Math"/>
                      </w:rPr>
                      <m:t>abs</m:t>
                    </w:del>
                  </m:r>
                  <m:d>
                    <m:dPr>
                      <m:ctrlPr>
                        <w:del w:id="603" w:author="Lichen Wu" w:date="2022-04-08T21:15:00Z">
                          <w:rPr>
                            <w:rFonts w:ascii="Cambria Math" w:hAnsi="Cambria Math"/>
                            <w:i/>
                          </w:rPr>
                        </w:del>
                      </m:ctrlPr>
                    </m:dPr>
                    <m:e>
                      <m:f>
                        <m:fPr>
                          <m:ctrlPr>
                            <w:del w:id="604" w:author="Lichen Wu" w:date="2022-04-08T21:15:00Z">
                              <w:rPr>
                                <w:rFonts w:ascii="Cambria Math" w:hAnsi="Cambria Math"/>
                              </w:rPr>
                            </w:del>
                          </m:ctrlPr>
                        </m:fPr>
                        <m:num>
                          <m:sSub>
                            <m:sSubPr>
                              <m:ctrlPr>
                                <w:del w:id="605" w:author="Lichen Wu" w:date="2022-04-08T21:15:00Z">
                                  <w:rPr>
                                    <w:rFonts w:ascii="Cambria Math" w:hAnsi="Cambria Math"/>
                                    <w:i/>
                                  </w:rPr>
                                </w:del>
                              </m:ctrlPr>
                            </m:sSubPr>
                            <m:e>
                              <m:r>
                                <w:del w:id="606" w:author="Lichen Wu" w:date="2022-04-08T21:15:00Z">
                                  <w:rPr>
                                    <w:rFonts w:ascii="Cambria Math" w:hAnsi="Cambria Math"/>
                                  </w:rPr>
                                  <m:t>y</m:t>
                                </w:del>
                              </m:r>
                            </m:e>
                            <m:sub>
                              <m:r>
                                <w:del w:id="607" w:author="Lichen Wu" w:date="2022-04-08T21:15:00Z">
                                  <w:rPr>
                                    <w:rFonts w:ascii="Cambria Math" w:hAnsi="Cambria Math"/>
                                  </w:rPr>
                                  <m:t>measured,k</m:t>
                                </w:del>
                              </m:r>
                            </m:sub>
                          </m:sSub>
                          <m:r>
                            <w:del w:id="608" w:author="Lichen Wu" w:date="2022-04-08T21:15:00Z">
                              <w:rPr>
                                <w:rFonts w:ascii="Cambria Math" w:hAnsi="Cambria Math"/>
                              </w:rPr>
                              <m:t>-</m:t>
                            </w:del>
                          </m:r>
                          <m:sSub>
                            <m:sSubPr>
                              <m:ctrlPr>
                                <w:del w:id="609" w:author="Lichen Wu" w:date="2022-04-08T21:15:00Z">
                                  <w:rPr>
                                    <w:rFonts w:ascii="Cambria Math" w:hAnsi="Cambria Math"/>
                                    <w:i/>
                                  </w:rPr>
                                </w:del>
                              </m:ctrlPr>
                            </m:sSubPr>
                            <m:e>
                              <m:r>
                                <w:del w:id="610" w:author="Lichen Wu" w:date="2022-04-08T21:15:00Z">
                                  <w:rPr>
                                    <w:rFonts w:ascii="Cambria Math" w:hAnsi="Cambria Math"/>
                                  </w:rPr>
                                  <m:t>y</m:t>
                                </w:del>
                              </m:r>
                            </m:e>
                            <m:sub>
                              <m:r>
                                <w:del w:id="611" w:author="Lichen Wu" w:date="2022-04-08T21:15:00Z">
                                  <w:rPr>
                                    <w:rFonts w:ascii="Cambria Math" w:hAnsi="Cambria Math"/>
                                  </w:rPr>
                                  <m:t>predicted,k</m:t>
                                </w:del>
                              </m:r>
                            </m:sub>
                          </m:sSub>
                        </m:num>
                        <m:den>
                          <m:sSub>
                            <m:sSubPr>
                              <m:ctrlPr>
                                <w:del w:id="612" w:author="Lichen Wu" w:date="2022-04-08T21:15:00Z">
                                  <w:rPr>
                                    <w:rFonts w:ascii="Cambria Math" w:hAnsi="Cambria Math"/>
                                    <w:i/>
                                  </w:rPr>
                                </w:del>
                              </m:ctrlPr>
                            </m:sSubPr>
                            <m:e>
                              <m:r>
                                <w:del w:id="613" w:author="Lichen Wu" w:date="2022-04-08T21:15:00Z">
                                  <w:rPr>
                                    <w:rFonts w:ascii="Cambria Math" w:hAnsi="Cambria Math"/>
                                  </w:rPr>
                                  <m:t>y</m:t>
                                </w:del>
                              </m:r>
                              <m:ctrlPr>
                                <w:del w:id="614" w:author="Lichen Wu" w:date="2022-04-08T21:15:00Z">
                                  <w:rPr>
                                    <w:rFonts w:ascii="Cambria Math" w:hAnsi="Cambria Math"/>
                                  </w:rPr>
                                </w:del>
                              </m:ctrlPr>
                            </m:e>
                            <m:sub>
                              <m:r>
                                <w:del w:id="615" w:author="Lichen Wu" w:date="2022-04-08T21:15:00Z">
                                  <w:rPr>
                                    <w:rFonts w:ascii="Cambria Math" w:hAnsi="Cambria Math"/>
                                  </w:rPr>
                                  <m:t>measured,k</m:t>
                                </w:del>
                              </m:r>
                            </m:sub>
                          </m:sSub>
                        </m:den>
                      </m:f>
                      <m:ctrlPr>
                        <w:del w:id="616" w:author="Lichen Wu" w:date="2022-04-08T21:15:00Z">
                          <w:rPr>
                            <w:rFonts w:ascii="Cambria Math" w:hAnsi="Cambria Math"/>
                          </w:rPr>
                        </w:del>
                      </m:ctrlPr>
                    </m:e>
                  </m:d>
                  <m:ctrlPr>
                    <w:del w:id="617" w:author="Lichen Wu" w:date="2022-04-08T21:15:00Z">
                      <w:rPr>
                        <w:rFonts w:ascii="Cambria Math" w:hAnsi="Cambria Math"/>
                        <w:i/>
                      </w:rPr>
                    </w:del>
                  </m:ctrlPr>
                </m:e>
              </m:nary>
            </m:oMath>
          </w:p>
        </w:tc>
        <w:tc>
          <w:tcPr>
            <w:tcW w:w="625" w:type="dxa"/>
            <w:vAlign w:val="center"/>
          </w:tcPr>
          <w:p w14:paraId="4C0446FC" w14:textId="33D747B0" w:rsidR="00B834A1" w:rsidRPr="005F7DE3" w:rsidDel="00A57370" w:rsidRDefault="00B834A1" w:rsidP="00971922">
            <w:pPr>
              <w:rPr>
                <w:del w:id="618" w:author="Lichen Wu" w:date="2022-04-08T21:15:00Z"/>
              </w:rPr>
            </w:pPr>
            <w:del w:id="619" w:author="Lichen Wu" w:date="2022-04-08T21:15:00Z">
              <w:r w:rsidRPr="005F7DE3" w:rsidDel="00A57370">
                <w:delText>(</w:delText>
              </w:r>
              <w:r w:rsidR="00C00670" w:rsidRPr="005F7DE3" w:rsidDel="00A57370">
                <w:fldChar w:fldCharType="begin"/>
              </w:r>
              <w:r w:rsidR="00C00670" w:rsidRPr="005F7DE3" w:rsidDel="00A57370">
                <w:delInstrText xml:space="preserve"> SEQ Eq \* MERGEFORMAT </w:delInstrText>
              </w:r>
              <w:r w:rsidR="00C00670" w:rsidRPr="005F7DE3" w:rsidDel="00A57370">
                <w:fldChar w:fldCharType="separate"/>
              </w:r>
              <w:r w:rsidR="005026FA" w:rsidRPr="005F7DE3" w:rsidDel="00A57370">
                <w:rPr>
                  <w:noProof/>
                </w:rPr>
                <w:delText>5</w:delText>
              </w:r>
              <w:r w:rsidR="00C00670" w:rsidRPr="005F7DE3" w:rsidDel="00A57370">
                <w:rPr>
                  <w:noProof/>
                </w:rPr>
                <w:fldChar w:fldCharType="end"/>
              </w:r>
              <w:r w:rsidRPr="005F7DE3" w:rsidDel="00A57370">
                <w:delText>)</w:delText>
              </w:r>
            </w:del>
          </w:p>
        </w:tc>
      </w:tr>
    </w:tbl>
    <w:p w14:paraId="5D5AEB3B" w14:textId="546038C1" w:rsidR="00B50A22" w:rsidRPr="005F7DE3" w:rsidDel="00A57370" w:rsidRDefault="00B834A1" w:rsidP="00B50A22">
      <w:pPr>
        <w:jc w:val="both"/>
        <w:rPr>
          <w:del w:id="620" w:author="Lichen Wu" w:date="2022-04-08T21:15:00Z"/>
        </w:rPr>
      </w:pPr>
      <w:del w:id="621" w:author="Lichen Wu" w:date="2022-04-08T21:15:00Z">
        <w:r w:rsidRPr="005F7DE3" w:rsidDel="00A57370">
          <w:rPr>
            <w:szCs w:val="24"/>
          </w:rPr>
          <w:delText xml:space="preserve">where n the number of observations, </w:delText>
        </w:r>
      </w:del>
      <m:oMath>
        <m:r>
          <w:del w:id="622" w:author="Lichen Wu" w:date="2022-04-08T21:15:00Z">
            <w:rPr>
              <w:rFonts w:ascii="Cambria Math" w:hAnsi="Cambria Math"/>
            </w:rPr>
            <m:t>s</m:t>
          </w:del>
        </m:r>
        <m:d>
          <m:dPr>
            <m:ctrlPr>
              <w:del w:id="623" w:author="Lichen Wu" w:date="2022-04-08T21:15:00Z">
                <w:rPr>
                  <w:rFonts w:ascii="Cambria Math" w:hAnsi="Cambria Math"/>
                  <w:i/>
                </w:rPr>
              </w:del>
            </m:ctrlPr>
          </m:dPr>
          <m:e>
            <m:sSub>
              <m:sSubPr>
                <m:ctrlPr>
                  <w:del w:id="624" w:author="Lichen Wu" w:date="2022-04-08T21:15:00Z">
                    <w:rPr>
                      <w:rFonts w:ascii="Cambria Math" w:hAnsi="Cambria Math"/>
                      <w:i/>
                    </w:rPr>
                  </w:del>
                </m:ctrlPr>
              </m:sSubPr>
              <m:e>
                <m:r>
                  <w:del w:id="625" w:author="Lichen Wu" w:date="2022-04-08T21:15:00Z">
                    <w:rPr>
                      <w:rFonts w:ascii="Cambria Math" w:hAnsi="Cambria Math"/>
                    </w:rPr>
                    <m:t>y</m:t>
                  </w:del>
                </m:r>
              </m:e>
              <m:sub>
                <m:r>
                  <w:del w:id="626" w:author="Lichen Wu" w:date="2022-04-08T21:15:00Z">
                    <w:rPr>
                      <w:rFonts w:ascii="Cambria Math" w:hAnsi="Cambria Math"/>
                    </w:rPr>
                    <m:t>predicted</m:t>
                  </w:del>
                </m:r>
              </m:sub>
            </m:sSub>
          </m:e>
        </m:d>
      </m:oMath>
      <w:del w:id="627" w:author="Lichen Wu" w:date="2022-04-08T21:15:00Z">
        <w:r w:rsidRPr="005F7DE3" w:rsidDel="00A57370">
          <w:delText xml:space="preserve">is the standard deviation of predictions,  </w:delText>
        </w:r>
      </w:del>
      <m:oMath>
        <m:sSub>
          <m:sSubPr>
            <m:ctrlPr>
              <w:del w:id="628" w:author="Lichen Wu" w:date="2022-04-08T21:15:00Z">
                <w:rPr>
                  <w:rFonts w:ascii="Cambria Math" w:hAnsi="Cambria Math"/>
                  <w:i/>
                </w:rPr>
              </w:del>
            </m:ctrlPr>
          </m:sSubPr>
          <m:e>
            <m:acc>
              <m:accPr>
                <m:chr m:val="̅"/>
                <m:ctrlPr>
                  <w:del w:id="629" w:author="Lichen Wu" w:date="2022-04-08T21:15:00Z">
                    <w:rPr>
                      <w:rFonts w:ascii="Cambria Math" w:hAnsi="Cambria Math"/>
                    </w:rPr>
                  </w:del>
                </m:ctrlPr>
              </m:accPr>
              <m:e>
                <m:r>
                  <w:del w:id="630" w:author="Lichen Wu" w:date="2022-04-08T21:15:00Z">
                    <w:rPr>
                      <w:rFonts w:ascii="Cambria Math" w:hAnsi="Cambria Math"/>
                    </w:rPr>
                    <m:t>y</m:t>
                  </w:del>
                </m:r>
              </m:e>
            </m:acc>
            <m:ctrlPr>
              <w:del w:id="631" w:author="Lichen Wu" w:date="2022-04-08T21:15:00Z">
                <w:rPr>
                  <w:rFonts w:ascii="Cambria Math" w:hAnsi="Cambria Math"/>
                </w:rPr>
              </w:del>
            </m:ctrlPr>
          </m:e>
          <m:sub>
            <m:r>
              <w:del w:id="632" w:author="Lichen Wu" w:date="2022-04-08T21:15:00Z">
                <w:rPr>
                  <w:rFonts w:ascii="Cambria Math" w:hAnsi="Cambria Math"/>
                </w:rPr>
                <m:t>measured</m:t>
              </w:del>
            </m:r>
          </m:sub>
        </m:sSub>
      </m:oMath>
      <w:del w:id="633" w:author="Lichen Wu" w:date="2022-04-08T21:15:00Z">
        <w:r w:rsidRPr="005F7DE3" w:rsidDel="00A57370">
          <w:delText xml:space="preserve"> is the average of measured values.</w:delText>
        </w:r>
      </w:del>
    </w:p>
    <w:p w14:paraId="40A2664D" w14:textId="77777777" w:rsidR="00B834A1" w:rsidRPr="005F7DE3" w:rsidRDefault="00B834A1" w:rsidP="00B50A22">
      <w:pPr>
        <w:jc w:val="both"/>
        <w:rPr>
          <w:szCs w:val="24"/>
        </w:rPr>
      </w:pPr>
    </w:p>
    <w:p w14:paraId="7574D8B4" w14:textId="6730617A" w:rsidR="00B83C4A" w:rsidRPr="005F7DE3" w:rsidRDefault="00B83C4A" w:rsidP="00BD1E49">
      <w:pPr>
        <w:pStyle w:val="Heading2"/>
      </w:pPr>
      <w:r w:rsidRPr="005F7DE3">
        <w:t>2.</w:t>
      </w:r>
      <w:ins w:id="634" w:author="Lichen Wu" w:date="2022-04-09T13:20:00Z">
        <w:r w:rsidR="00896FFF" w:rsidRPr="005F7DE3">
          <w:t>1</w:t>
        </w:r>
      </w:ins>
      <w:del w:id="635" w:author="Lichen Wu" w:date="2022-04-09T13:20:00Z">
        <w:r w:rsidR="00527C0E" w:rsidRPr="005F7DE3" w:rsidDel="00896FFF">
          <w:delText>2</w:delText>
        </w:r>
      </w:del>
      <w:r w:rsidRPr="005F7DE3">
        <w:t xml:space="preserve"> RC Network</w:t>
      </w:r>
      <w:ins w:id="636" w:author="Lichen Wu" w:date="2022-04-09T13:29:00Z">
        <w:r w:rsidR="00F44120" w:rsidRPr="005F7DE3">
          <w:t xml:space="preserve"> </w:t>
        </w:r>
      </w:ins>
      <w:ins w:id="637" w:author="Lichen Wu" w:date="2022-04-10T23:38:00Z">
        <w:r w:rsidR="0090144F" w:rsidRPr="005F7DE3">
          <w:t>Model</w:t>
        </w:r>
      </w:ins>
      <w:del w:id="638" w:author="Lichen Wu" w:date="2022-04-09T12:22:00Z">
        <w:r w:rsidRPr="005F7DE3" w:rsidDel="00AE76F6">
          <w:delText xml:space="preserve"> Model</w:delText>
        </w:r>
      </w:del>
    </w:p>
    <w:p w14:paraId="207533D5" w14:textId="715F8976" w:rsidR="00B83C4A" w:rsidRPr="005F7DE3" w:rsidDel="00A57370" w:rsidRDefault="00DF0DD6" w:rsidP="00A57370">
      <w:pPr>
        <w:rPr>
          <w:del w:id="639" w:author="Lichen Wu" w:date="2022-04-08T21:18:00Z"/>
        </w:rPr>
      </w:pPr>
      <w:del w:id="640" w:author="Lichen Wu" w:date="2022-04-10T23:45:00Z">
        <w:r w:rsidRPr="005F7DE3" w:rsidDel="00453D53">
          <w:delText xml:space="preserve">Heat balance equations on each temperature or state variable are used to create a </w:delText>
        </w:r>
      </w:del>
      <w:del w:id="641" w:author="Lichen Wu" w:date="2022-04-10T23:44:00Z">
        <w:r w:rsidRPr="005F7DE3" w:rsidDel="00453D53">
          <w:delText xml:space="preserve">gray-box </w:delText>
        </w:r>
      </w:del>
      <w:del w:id="642" w:author="Lichen Wu" w:date="2022-04-10T23:45:00Z">
        <w:r w:rsidRPr="005F7DE3" w:rsidDel="00453D53">
          <w:delText>RC network model</w:delText>
        </w:r>
        <w:r w:rsidR="003E3B22" w:rsidRPr="005F7DE3" w:rsidDel="00453D53">
          <w:fldChar w:fldCharType="begin"/>
        </w:r>
        <w:r w:rsidR="003E3B22" w:rsidRPr="005F7DE3" w:rsidDel="00453D53">
          <w:delInstrText xml:space="preserve"> ADDIN ZOTERO_ITEM CSL_CITATION {"citationID":"iHSDvCmQ","properties":{"formattedCitation":"(Braun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delInstrText>
        </w:r>
        <w:r w:rsidR="003E3B22" w:rsidRPr="005F7DE3" w:rsidDel="00453D53">
          <w:fldChar w:fldCharType="separate"/>
        </w:r>
        <w:r w:rsidR="003E3B22" w:rsidRPr="005F7DE3" w:rsidDel="00453D53">
          <w:delText>(Braun &amp; Chaturvedi, 2002; Joe &amp; Karava, 2017)</w:delText>
        </w:r>
        <w:r w:rsidR="003E3B22" w:rsidRPr="005F7DE3" w:rsidDel="00453D53">
          <w:fldChar w:fldCharType="end"/>
        </w:r>
        <w:r w:rsidRPr="005F7DE3" w:rsidDel="00453D53">
          <w:delText xml:space="preserve">. </w:delText>
        </w:r>
      </w:del>
      <w:del w:id="643" w:author="Lichen Wu" w:date="2022-04-08T21:18:00Z">
        <w:r w:rsidR="00B83C4A" w:rsidRPr="005F7DE3" w:rsidDel="00A57370">
          <w:delText xml:space="preserve">A general heat balance equation has been </w:delText>
        </w:r>
        <w:commentRangeStart w:id="644"/>
        <w:r w:rsidR="00B83C4A" w:rsidRPr="005F7DE3" w:rsidDel="00A57370">
          <w:delText>listed below</w:delText>
        </w:r>
        <w:commentRangeEnd w:id="644"/>
        <w:r w:rsidR="00883F2A" w:rsidRPr="005F7DE3" w:rsidDel="00A57370">
          <w:rPr>
            <w:rStyle w:val="CommentReference"/>
          </w:rPr>
          <w:commentReference w:id="644"/>
        </w:r>
        <w:r w:rsidR="00B83C4A" w:rsidRPr="005F7DE3" w:rsidDel="00A57370">
          <w:delText xml:space="preserve">. </w:delText>
        </w:r>
      </w:del>
      <m:oMath>
        <m:r>
          <w:del w:id="645" w:author="Lichen Wu" w:date="2022-04-08T21:18:00Z">
            <w:rPr>
              <w:rFonts w:ascii="Cambria Math" w:hAnsi="Cambria Math"/>
            </w:rPr>
            <m:t>x, Cp, R, Q</m:t>
          </w:del>
        </m:r>
      </m:oMath>
      <w:del w:id="646" w:author="Lichen Wu" w:date="2022-04-08T21:18:00Z">
        <w:r w:rsidR="00B83C4A" w:rsidRPr="005F7DE3" w:rsidDel="00A57370">
          <w:delText xml:space="preserve"> represent the node temperature, the specific heat capacity, the resistance between two nodes, the heat flux input to the node. And neighboring temperature node is denoted as </w:delText>
        </w:r>
      </w:del>
      <m:oMath>
        <m:sSub>
          <m:sSubPr>
            <m:ctrlPr>
              <w:del w:id="647" w:author="Lichen Wu" w:date="2022-04-08T21:18:00Z">
                <w:rPr>
                  <w:rFonts w:ascii="Cambria Math" w:hAnsi="Cambria Math"/>
                  <w:i/>
                </w:rPr>
              </w:del>
            </m:ctrlPr>
          </m:sSubPr>
          <m:e>
            <m:r>
              <w:del w:id="648" w:author="Lichen Wu" w:date="2022-04-08T21:18:00Z">
                <w:rPr>
                  <w:rFonts w:ascii="Cambria Math" w:hAnsi="Cambria Math"/>
                </w:rPr>
                <m:t>x</m:t>
              </w:del>
            </m:r>
          </m:e>
          <m:sub>
            <m:r>
              <w:del w:id="649" w:author="Lichen Wu" w:date="2022-04-08T21:18:00Z">
                <w:rPr>
                  <w:rFonts w:ascii="Cambria Math" w:hAnsi="Cambria Math"/>
                </w:rPr>
                <m:t>adj</m:t>
              </w:del>
            </m:r>
          </m:sub>
        </m:sSub>
      </m:oMath>
      <w:del w:id="650" w:author="Lichen Wu" w:date="2022-04-08T21:18:00Z">
        <w:r w:rsidR="00B83C4A" w:rsidRPr="005F7DE3" w:rsidDel="00A57370">
          <w:delText xml:space="preserve">. </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7993"/>
        <w:gridCol w:w="965"/>
      </w:tblGrid>
      <w:tr w:rsidR="00B83C4A" w:rsidRPr="005F7DE3" w:rsidDel="00A57370" w14:paraId="6C0B86E3" w14:textId="4F4B67FC" w:rsidTr="00453D53">
        <w:trPr>
          <w:del w:id="651" w:author="Lichen Wu" w:date="2022-04-08T21:18:00Z"/>
        </w:trPr>
        <w:tc>
          <w:tcPr>
            <w:tcW w:w="623" w:type="dxa"/>
          </w:tcPr>
          <w:p w14:paraId="784BD9C2" w14:textId="1AEE6427" w:rsidR="00B83C4A" w:rsidRPr="005F7DE3" w:rsidDel="00A57370" w:rsidRDefault="00B83C4A">
            <w:pPr>
              <w:rPr>
                <w:del w:id="652" w:author="Lichen Wu" w:date="2022-04-08T21:18:00Z"/>
              </w:rPr>
            </w:pPr>
          </w:p>
        </w:tc>
        <w:tc>
          <w:tcPr>
            <w:tcW w:w="8068" w:type="dxa"/>
          </w:tcPr>
          <w:p w14:paraId="10EDE1D6" w14:textId="6F87DE5D" w:rsidR="00B83C4A" w:rsidRPr="005F7DE3" w:rsidDel="00A57370" w:rsidRDefault="00D47CBD">
            <w:pPr>
              <w:rPr>
                <w:del w:id="653" w:author="Lichen Wu" w:date="2022-04-08T21:18:00Z"/>
              </w:rPr>
            </w:pPr>
            <m:oMathPara>
              <m:oMath>
                <m:r>
                  <w:del w:id="654" w:author="Lichen Wu" w:date="2022-04-08T21:18:00Z">
                    <m:rPr>
                      <m:sty m:val="p"/>
                    </m:rPr>
                    <w:rPr>
                      <w:rFonts w:ascii="Cambria Math" w:hAnsi="Cambria Math"/>
                    </w:rPr>
                    <m:t>C</m:t>
                  </w:del>
                </m:r>
                <m:sSub>
                  <m:sSubPr>
                    <m:ctrlPr>
                      <w:del w:id="655" w:author="Lichen Wu" w:date="2022-04-08T21:18:00Z">
                        <w:rPr>
                          <w:rFonts w:ascii="Cambria Math" w:hAnsi="Cambria Math"/>
                          <w:i/>
                        </w:rPr>
                      </w:del>
                    </m:ctrlPr>
                  </m:sSubPr>
                  <m:e>
                    <m:r>
                      <w:del w:id="656" w:author="Lichen Wu" w:date="2022-04-08T21:18:00Z">
                        <w:rPr>
                          <w:rFonts w:ascii="Cambria Math" w:hAnsi="Cambria Math"/>
                        </w:rPr>
                        <m:t>p</m:t>
                      </w:del>
                    </m:r>
                  </m:e>
                  <m:sub>
                    <m:r>
                      <w:del w:id="657" w:author="Lichen Wu" w:date="2022-04-08T21:18:00Z">
                        <w:rPr>
                          <w:rFonts w:ascii="Cambria Math" w:hAnsi="Cambria Math"/>
                        </w:rPr>
                        <m:t>node</m:t>
                      </w:del>
                    </m:r>
                  </m:sub>
                </m:sSub>
                <m:sSub>
                  <m:sSubPr>
                    <m:ctrlPr>
                      <w:del w:id="658" w:author="Lichen Wu" w:date="2022-04-08T21:18:00Z">
                        <w:rPr>
                          <w:rFonts w:ascii="Cambria Math" w:hAnsi="Cambria Math"/>
                        </w:rPr>
                      </w:del>
                    </m:ctrlPr>
                  </m:sSubPr>
                  <m:e>
                    <m:acc>
                      <m:accPr>
                        <m:chr m:val="̇"/>
                        <m:ctrlPr>
                          <w:del w:id="659" w:author="Lichen Wu" w:date="2022-04-08T21:18:00Z">
                            <w:rPr>
                              <w:rFonts w:ascii="Cambria Math" w:hAnsi="Cambria Math"/>
                            </w:rPr>
                          </w:del>
                        </m:ctrlPr>
                      </m:accPr>
                      <m:e>
                        <m:r>
                          <w:del w:id="660" w:author="Lichen Wu" w:date="2022-04-08T21:18:00Z">
                            <w:rPr>
                              <w:rFonts w:ascii="Cambria Math" w:hAnsi="Cambria Math"/>
                            </w:rPr>
                            <m:t>x</m:t>
                          </w:del>
                        </m:r>
                      </m:e>
                    </m:acc>
                    <m:ctrlPr>
                      <w:del w:id="661" w:author="Lichen Wu" w:date="2022-04-08T21:18:00Z">
                        <w:rPr>
                          <w:rFonts w:ascii="Cambria Math" w:hAnsi="Cambria Math"/>
                          <w:i/>
                          <w:iCs/>
                        </w:rPr>
                      </w:del>
                    </m:ctrlPr>
                  </m:e>
                  <m:sub>
                    <m:r>
                      <w:del w:id="662" w:author="Lichen Wu" w:date="2022-04-08T21:18:00Z">
                        <w:rPr>
                          <w:rFonts w:ascii="Cambria Math" w:hAnsi="Cambria Math"/>
                        </w:rPr>
                        <m:t>node</m:t>
                      </w:del>
                    </m:r>
                  </m:sub>
                </m:sSub>
                <m:r>
                  <w:del w:id="663" w:author="Lichen Wu" w:date="2022-04-08T21:18:00Z">
                    <w:rPr>
                      <w:rFonts w:ascii="Cambria Math" w:hAnsi="Cambria Math"/>
                    </w:rPr>
                    <m:t>=</m:t>
                  </w:del>
                </m:r>
                <m:nary>
                  <m:naryPr>
                    <m:chr m:val="∑"/>
                    <m:subHide m:val="1"/>
                    <m:supHide m:val="1"/>
                    <m:ctrlPr>
                      <w:del w:id="664" w:author="Lichen Wu" w:date="2022-04-08T21:18:00Z">
                        <w:rPr>
                          <w:rFonts w:ascii="Cambria Math" w:hAnsi="Cambria Math"/>
                        </w:rPr>
                      </w:del>
                    </m:ctrlPr>
                  </m:naryPr>
                  <m:sub/>
                  <m:sup/>
                  <m:e>
                    <m:f>
                      <m:fPr>
                        <m:ctrlPr>
                          <w:del w:id="665" w:author="Lichen Wu" w:date="2022-04-08T21:18:00Z">
                            <w:rPr>
                              <w:rFonts w:ascii="Cambria Math" w:hAnsi="Cambria Math"/>
                            </w:rPr>
                          </w:del>
                        </m:ctrlPr>
                      </m:fPr>
                      <m:num>
                        <m:sSub>
                          <m:sSubPr>
                            <m:ctrlPr>
                              <w:del w:id="666" w:author="Lichen Wu" w:date="2022-04-08T21:18:00Z">
                                <w:rPr>
                                  <w:rFonts w:ascii="Cambria Math" w:hAnsi="Cambria Math"/>
                                  <w:i/>
                                </w:rPr>
                              </w:del>
                            </m:ctrlPr>
                          </m:sSubPr>
                          <m:e>
                            <m:r>
                              <w:del w:id="667" w:author="Lichen Wu" w:date="2022-04-08T21:18:00Z">
                                <w:rPr>
                                  <w:rFonts w:ascii="Cambria Math" w:hAnsi="Cambria Math"/>
                                </w:rPr>
                                <m:t>x</m:t>
                              </w:del>
                            </m:r>
                            <m:ctrlPr>
                              <w:del w:id="668" w:author="Lichen Wu" w:date="2022-04-08T21:18:00Z">
                                <w:rPr>
                                  <w:rFonts w:ascii="Cambria Math" w:hAnsi="Cambria Math"/>
                                </w:rPr>
                              </w:del>
                            </m:ctrlPr>
                          </m:e>
                          <m:sub>
                            <m:r>
                              <w:del w:id="669" w:author="Lichen Wu" w:date="2022-04-08T21:18:00Z">
                                <w:rPr>
                                  <w:rFonts w:ascii="Cambria Math" w:hAnsi="Cambria Math"/>
                                </w:rPr>
                                <m:t>adj</m:t>
                              </w:del>
                            </m:r>
                          </m:sub>
                        </m:sSub>
                        <m:r>
                          <w:del w:id="670" w:author="Lichen Wu" w:date="2022-04-08T21:18:00Z">
                            <w:rPr>
                              <w:rFonts w:ascii="Cambria Math" w:hAnsi="Cambria Math"/>
                            </w:rPr>
                            <m:t>-</m:t>
                          </w:del>
                        </m:r>
                        <m:sSub>
                          <m:sSubPr>
                            <m:ctrlPr>
                              <w:del w:id="671" w:author="Lichen Wu" w:date="2022-04-08T21:18:00Z">
                                <w:rPr>
                                  <w:rFonts w:ascii="Cambria Math" w:hAnsi="Cambria Math"/>
                                  <w:i/>
                                </w:rPr>
                              </w:del>
                            </m:ctrlPr>
                          </m:sSubPr>
                          <m:e>
                            <m:r>
                              <w:del w:id="672" w:author="Lichen Wu" w:date="2022-04-08T21:18:00Z">
                                <w:rPr>
                                  <w:rFonts w:ascii="Cambria Math" w:hAnsi="Cambria Math"/>
                                </w:rPr>
                                <m:t>x</m:t>
                              </w:del>
                            </m:r>
                          </m:e>
                          <m:sub>
                            <m:r>
                              <w:del w:id="673" w:author="Lichen Wu" w:date="2022-04-08T21:18:00Z">
                                <w:rPr>
                                  <w:rFonts w:ascii="Cambria Math" w:hAnsi="Cambria Math"/>
                                </w:rPr>
                                <m:t>node</m:t>
                              </w:del>
                            </m:r>
                          </m:sub>
                        </m:sSub>
                      </m:num>
                      <m:den>
                        <m:sSub>
                          <m:sSubPr>
                            <m:ctrlPr>
                              <w:del w:id="674" w:author="Lichen Wu" w:date="2022-04-08T21:18:00Z">
                                <w:rPr>
                                  <w:rFonts w:ascii="Cambria Math" w:hAnsi="Cambria Math"/>
                                  <w:i/>
                                </w:rPr>
                              </w:del>
                            </m:ctrlPr>
                          </m:sSubPr>
                          <m:e>
                            <m:r>
                              <w:del w:id="675" w:author="Lichen Wu" w:date="2022-04-08T21:18:00Z">
                                <w:rPr>
                                  <w:rFonts w:ascii="Cambria Math" w:hAnsi="Cambria Math"/>
                                </w:rPr>
                                <m:t>R</m:t>
                              </w:del>
                            </m:r>
                            <m:ctrlPr>
                              <w:del w:id="676" w:author="Lichen Wu" w:date="2022-04-08T21:18:00Z">
                                <w:rPr>
                                  <w:rFonts w:ascii="Cambria Math" w:hAnsi="Cambria Math"/>
                                </w:rPr>
                              </w:del>
                            </m:ctrlPr>
                          </m:e>
                          <m:sub>
                            <m:r>
                              <w:del w:id="677" w:author="Lichen Wu" w:date="2022-04-08T21:18:00Z">
                                <w:rPr>
                                  <w:rFonts w:ascii="Cambria Math" w:hAnsi="Cambria Math"/>
                                </w:rPr>
                                <m:t>adj,node</m:t>
                              </w:del>
                            </m:r>
                          </m:sub>
                        </m:sSub>
                      </m:den>
                    </m:f>
                  </m:e>
                </m:nary>
                <m:r>
                  <w:del w:id="678" w:author="Lichen Wu" w:date="2022-04-08T21:18:00Z">
                    <w:rPr>
                      <w:rFonts w:ascii="Cambria Math" w:hAnsi="Cambria Math"/>
                    </w:rPr>
                    <m:t>+</m:t>
                  </w:del>
                </m:r>
                <m:nary>
                  <m:naryPr>
                    <m:chr m:val="∑"/>
                    <m:subHide m:val="1"/>
                    <m:supHide m:val="1"/>
                    <m:ctrlPr>
                      <w:del w:id="679" w:author="Lichen Wu" w:date="2022-04-08T21:18:00Z">
                        <w:rPr>
                          <w:rFonts w:ascii="Cambria Math" w:hAnsi="Cambria Math"/>
                        </w:rPr>
                      </w:del>
                    </m:ctrlPr>
                  </m:naryPr>
                  <m:sub>
                    <m:ctrlPr>
                      <w:del w:id="680" w:author="Lichen Wu" w:date="2022-04-08T21:18:00Z">
                        <w:rPr>
                          <w:rFonts w:ascii="Cambria Math" w:hAnsi="Cambria Math"/>
                          <w:iCs/>
                        </w:rPr>
                      </w:del>
                    </m:ctrlPr>
                  </m:sub>
                  <m:sup>
                    <m:ctrlPr>
                      <w:del w:id="681" w:author="Lichen Wu" w:date="2022-04-08T21:18:00Z">
                        <w:rPr>
                          <w:rFonts w:ascii="Cambria Math" w:hAnsi="Cambria Math"/>
                          <w:iCs/>
                        </w:rPr>
                      </w:del>
                    </m:ctrlPr>
                  </m:sup>
                  <m:e>
                    <m:sSub>
                      <m:sSubPr>
                        <m:ctrlPr>
                          <w:del w:id="682" w:author="Lichen Wu" w:date="2022-04-08T21:18:00Z">
                            <w:rPr>
                              <w:rFonts w:ascii="Cambria Math" w:hAnsi="Cambria Math"/>
                              <w:i/>
                            </w:rPr>
                          </w:del>
                        </m:ctrlPr>
                      </m:sSubPr>
                      <m:e>
                        <m:r>
                          <w:del w:id="683" w:author="Lichen Wu" w:date="2022-04-08T21:18:00Z">
                            <m:rPr>
                              <m:sty m:val="p"/>
                            </m:rPr>
                            <w:rPr>
                              <w:rFonts w:ascii="Cambria Math" w:hAnsi="Cambria Math"/>
                            </w:rPr>
                            <m:t>α</m:t>
                          </w:del>
                        </m:r>
                        <m:ctrlPr>
                          <w:del w:id="684" w:author="Lichen Wu" w:date="2022-04-08T21:18:00Z">
                            <w:rPr>
                              <w:rFonts w:ascii="Cambria Math" w:hAnsi="Cambria Math"/>
                              <w:iCs/>
                            </w:rPr>
                          </w:del>
                        </m:ctrlPr>
                      </m:e>
                      <m:sub>
                        <m:r>
                          <w:del w:id="685" w:author="Lichen Wu" w:date="2022-04-08T21:18:00Z">
                            <w:rPr>
                              <w:rFonts w:ascii="Cambria Math" w:hAnsi="Cambria Math"/>
                            </w:rPr>
                            <m:t>node</m:t>
                          </w:del>
                        </m:r>
                      </m:sub>
                    </m:sSub>
                    <m:sSub>
                      <m:sSubPr>
                        <m:ctrlPr>
                          <w:del w:id="686" w:author="Lichen Wu" w:date="2022-04-08T21:18:00Z">
                            <w:rPr>
                              <w:rFonts w:ascii="Cambria Math" w:hAnsi="Cambria Math"/>
                              <w:i/>
                            </w:rPr>
                          </w:del>
                        </m:ctrlPr>
                      </m:sSubPr>
                      <m:e>
                        <m:acc>
                          <m:accPr>
                            <m:chr m:val="̇"/>
                            <m:ctrlPr>
                              <w:del w:id="687" w:author="Lichen Wu" w:date="2022-04-08T21:18:00Z">
                                <w:rPr>
                                  <w:rFonts w:ascii="Cambria Math" w:hAnsi="Cambria Math"/>
                                </w:rPr>
                              </w:del>
                            </m:ctrlPr>
                          </m:accPr>
                          <m:e>
                            <m:r>
                              <w:del w:id="688" w:author="Lichen Wu" w:date="2022-04-08T21:18:00Z">
                                <w:rPr>
                                  <w:rFonts w:ascii="Cambria Math" w:hAnsi="Cambria Math"/>
                                </w:rPr>
                                <m:t>Q</m:t>
                              </w:del>
                            </m:r>
                          </m:e>
                        </m:acc>
                      </m:e>
                      <m:sub>
                        <m:r>
                          <w:del w:id="689" w:author="Lichen Wu" w:date="2022-04-08T21:18:00Z">
                            <w:rPr>
                              <w:rFonts w:ascii="Cambria Math" w:hAnsi="Cambria Math"/>
                            </w:rPr>
                            <m:t>node</m:t>
                          </w:del>
                        </m:r>
                      </m:sub>
                    </m:sSub>
                    <m:ctrlPr>
                      <w:del w:id="690" w:author="Lichen Wu" w:date="2022-04-08T21:18:00Z">
                        <w:rPr>
                          <w:rFonts w:ascii="Cambria Math" w:hAnsi="Cambria Math"/>
                          <w:iCs/>
                        </w:rPr>
                      </w:del>
                    </m:ctrlPr>
                  </m:e>
                </m:nary>
              </m:oMath>
            </m:oMathPara>
          </w:p>
        </w:tc>
        <w:tc>
          <w:tcPr>
            <w:tcW w:w="885" w:type="dxa"/>
          </w:tcPr>
          <w:p w14:paraId="10FD9A0C" w14:textId="221308F5" w:rsidR="00B83C4A" w:rsidRPr="005F7DE3" w:rsidDel="00A57370" w:rsidRDefault="00B83C4A">
            <w:pPr>
              <w:rPr>
                <w:del w:id="691" w:author="Lichen Wu" w:date="2022-04-08T21:18:00Z"/>
              </w:rPr>
            </w:pPr>
            <w:del w:id="692" w:author="Lichen Wu" w:date="2022-04-08T21:18:00Z">
              <w:r w:rsidRPr="005F7DE3" w:rsidDel="00A57370">
                <w:delText>(</w:delText>
              </w:r>
              <w:commentRangeStart w:id="693"/>
              <w:r w:rsidR="005400CF" w:rsidRPr="005F7DE3" w:rsidDel="00A57370">
                <w:fldChar w:fldCharType="begin"/>
              </w:r>
              <w:r w:rsidR="005400CF" w:rsidRPr="005F7DE3" w:rsidDel="00A57370">
                <w:delInstrText xml:space="preserve"> SEQ Eq \* MERGEFORMAT </w:delInstrText>
              </w:r>
              <w:r w:rsidR="005400CF" w:rsidRPr="005F7DE3" w:rsidDel="00A57370">
                <w:fldChar w:fldCharType="separate"/>
              </w:r>
              <w:r w:rsidR="005026FA" w:rsidRPr="005F7DE3" w:rsidDel="00A57370">
                <w:rPr>
                  <w:noProof/>
                </w:rPr>
                <w:delText>6</w:delText>
              </w:r>
              <w:r w:rsidR="005400CF" w:rsidRPr="005F7DE3" w:rsidDel="00A57370">
                <w:rPr>
                  <w:noProof/>
                </w:rPr>
                <w:fldChar w:fldCharType="end"/>
              </w:r>
              <w:commentRangeEnd w:id="693"/>
              <w:r w:rsidR="00883F2A" w:rsidRPr="005F7DE3" w:rsidDel="00A57370">
                <w:rPr>
                  <w:rStyle w:val="CommentReference"/>
                </w:rPr>
                <w:commentReference w:id="693"/>
              </w:r>
              <w:r w:rsidRPr="005F7DE3" w:rsidDel="00A57370">
                <w:delText>)</w:delText>
              </w:r>
            </w:del>
          </w:p>
        </w:tc>
      </w:tr>
    </w:tbl>
    <w:p w14:paraId="675500F6" w14:textId="32DF17B2" w:rsidR="00B83C4A" w:rsidRDefault="00453D53" w:rsidP="00B83C4A">
      <w:ins w:id="694" w:author="Lichen Wu" w:date="2022-04-10T23:46:00Z">
        <w:r w:rsidRPr="005F7DE3">
          <w:t>Heat balance equations on each temperature or state variable are used to create a RC network model</w:t>
        </w:r>
      </w:ins>
      <w:ins w:id="695" w:author="Lichen Wu" w:date="2022-04-11T00:43:00Z">
        <w:r w:rsidR="007E487D" w:rsidRPr="005F7DE3">
          <w:t xml:space="preserve"> </w:t>
        </w:r>
      </w:ins>
      <w:r w:rsidR="007E487D" w:rsidRPr="005F7DE3">
        <w:fldChar w:fldCharType="begin"/>
      </w:r>
      <w:r w:rsidR="007E487D" w:rsidRPr="005F7DE3">
        <w:instrText xml:space="preserve"> ADDIN ZOTERO_ITEM CSL_CITATION {"citationID":"NrxXxwWV","properties":{"formattedCitation":"(Braun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7E487D" w:rsidRPr="005F7DE3">
        <w:t>(Braun &amp; Chaturvedi, 2002; Joe &amp; Karava, 2017)</w:t>
      </w:r>
      <w:r w:rsidR="007E487D" w:rsidRPr="005F7DE3">
        <w:fldChar w:fldCharType="end"/>
      </w:r>
      <w:ins w:id="696" w:author="Lichen Wu" w:date="2022-04-10T23:46:00Z">
        <w:r w:rsidRPr="005F7DE3">
          <w:t xml:space="preserve">. </w:t>
        </w:r>
      </w:ins>
      <w:moveToRangeStart w:id="697" w:author="Lichen Wu" w:date="2022-04-10T23:45:00Z" w:name="move100526743"/>
      <w:moveTo w:id="698" w:author="Lichen Wu" w:date="2022-04-10T23:45:00Z">
        <w:r w:rsidRPr="005F7DE3">
          <w:t>A general state-space model for estimating radiant slab systems load is of the form</w:t>
        </w:r>
      </w:moveTo>
      <w:moveToRangeEnd w:id="697"/>
      <w:ins w:id="699" w:author="Lichen Wu" w:date="2022-04-10T23:45:00Z">
        <w:r w:rsidRPr="005F7DE3" w:rsidDel="00453D53">
          <w:t xml:space="preserve"> </w:t>
        </w:r>
      </w:ins>
      <w:moveFromRangeStart w:id="700" w:author="Lichen Wu" w:date="2022-04-10T23:45:00Z" w:name="move100526743"/>
      <w:moveFrom w:id="701" w:author="Lichen Wu" w:date="2022-04-10T23:45:00Z">
        <w:r w:rsidR="00B83C4A" w:rsidRPr="005F7DE3" w:rsidDel="00453D53">
          <w:t>A general state-space model for estimating radiant slab systems load is of the form</w:t>
        </w:r>
      </w:moveFrom>
      <w:moveFromRangeEnd w:id="7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77777777" w:rsidR="00DE36EC" w:rsidRPr="00DE36EC" w:rsidRDefault="00DE36EC" w:rsidP="00DE36EC">
            <w:pPr>
              <w:spacing w:line="360" w:lineRule="auto"/>
            </w:pPr>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6D90F5C9" w14:textId="7F63E71E" w:rsidR="00DE36EC" w:rsidRDefault="00DE36EC" w:rsidP="00DE36EC">
            <w:pPr>
              <w:spacing w:line="360" w:lineRule="auto"/>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11443BD4" w:rsidR="00DE36EC" w:rsidRDefault="00DE36EC" w:rsidP="00B83C4A">
            <w:r>
              <w:t>(</w:t>
            </w:r>
            <w:fldSimple w:instr=" SEQ Eq \* MERGEFORMAT ">
              <w:r w:rsidR="0017237F">
                <w:rPr>
                  <w:noProof/>
                </w:rPr>
                <w:t>1</w:t>
              </w:r>
            </w:fldSimple>
            <w:r>
              <w:t>)</w:t>
            </w:r>
          </w:p>
        </w:tc>
      </w:tr>
    </w:tbl>
    <w:p w14:paraId="4293624D" w14:textId="4C135FA2" w:rsidR="00B83C4A" w:rsidRPr="005F7DE3" w:rsidRDefault="00B83C4A" w:rsidP="00B83C4A">
      <w:r w:rsidRPr="005F7DE3">
        <w:t xml:space="preserve">For a radiant slab system model, the output variable is the cooling and heating load. The state vector contains all the temperature nodes, which are </w:t>
      </w:r>
      <w:r w:rsidR="00DF0DD6" w:rsidRPr="005F7DE3">
        <w:t>surrounded</w:t>
      </w:r>
      <w:r w:rsidRPr="005F7DE3">
        <w:t xml:space="preserve"> by the estimated resistors and capacitors. The input vector </w:t>
      </w:r>
      <w:r w:rsidR="00DF0DD6" w:rsidRPr="005F7DE3">
        <w:t>contains</w:t>
      </w:r>
      <w:r w:rsidRPr="005F7DE3">
        <w:t xml:space="preserve"> </w:t>
      </w:r>
      <w:r w:rsidR="002B1990" w:rsidRPr="005F7DE3">
        <w:t>all</w:t>
      </w:r>
      <w:r w:rsidRPr="005F7DE3">
        <w:t xml:space="preserve"> the driving conditions, such as the </w:t>
      </w:r>
      <w:r w:rsidR="00DF0DD6" w:rsidRPr="005F7DE3">
        <w:t>heated</w:t>
      </w:r>
      <w:r w:rsidRPr="005F7DE3">
        <w:t xml:space="preserve"> or chilled water temperature and </w:t>
      </w:r>
      <w:r w:rsidR="00DF0DD6" w:rsidRPr="005F7DE3">
        <w:t xml:space="preserve">its </w:t>
      </w:r>
      <w:r w:rsidRPr="005F7DE3">
        <w:t xml:space="preserve">derivation along the sampling time within tubes, </w:t>
      </w:r>
      <w:r w:rsidR="00DF0DD6" w:rsidRPr="005F7DE3">
        <w:t>exterior</w:t>
      </w:r>
      <w:r w:rsidRPr="005F7DE3">
        <w:t xml:space="preserve"> air temperature, solar radiation, </w:t>
      </w:r>
      <w:r w:rsidR="00AC07B6" w:rsidRPr="005F7DE3">
        <w:t>lighting,</w:t>
      </w:r>
      <w:r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3C1B14"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0935678F" w:rsidR="002B1990" w:rsidRPr="005F7DE3" w:rsidRDefault="002B1990" w:rsidP="00B83C4A">
            <w:r w:rsidRPr="005F7DE3">
              <w:t>(</w:t>
            </w:r>
            <w:fldSimple w:instr=" SEQ Eq \* MERGEFORMAT ">
              <w:r w:rsidR="0017237F">
                <w:rPr>
                  <w:noProof/>
                </w:rPr>
                <w:t>2</w:t>
              </w:r>
            </w:fldSimple>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3C1B14"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083CBBF3" w:rsidR="007E670F" w:rsidRPr="005F7DE3" w:rsidRDefault="007E670F" w:rsidP="00B83C4A">
            <w:r w:rsidRPr="005F7DE3">
              <w:t>(</w:t>
            </w:r>
            <w:fldSimple w:instr=" SEQ Eq \* MERGEFORMAT ">
              <w:r w:rsidR="0017237F">
                <w:rPr>
                  <w:noProof/>
                </w:rPr>
                <w:t>3</w:t>
              </w:r>
            </w:fldSimple>
            <w:r w:rsidRPr="005F7DE3">
              <w:t>)</w:t>
            </w:r>
          </w:p>
        </w:tc>
      </w:tr>
    </w:tbl>
    <w:p w14:paraId="7B6B2864" w14:textId="712B0E79" w:rsidR="00DE36EC" w:rsidRPr="005F7DE3" w:rsidRDefault="00B83C4A" w:rsidP="00B83C4A">
      <w:r w:rsidRPr="005F7DE3">
        <w:t>A typical 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179D2A57" w:rsidR="007E670F" w:rsidRPr="005F7DE3" w:rsidRDefault="007E670F" w:rsidP="00B83C4A">
            <w:r w:rsidRPr="005F7DE3">
              <w:t>(</w:t>
            </w:r>
            <w:bookmarkStart w:id="702" w:name="rc_opt"/>
            <w:r w:rsidR="000C24BB" w:rsidRPr="005F7DE3">
              <w:fldChar w:fldCharType="begin"/>
            </w:r>
            <w:r w:rsidR="000C24BB" w:rsidRPr="005F7DE3">
              <w:instrText xml:space="preserve"> SEQ Eq \* MERGEFORMAT </w:instrText>
            </w:r>
            <w:r w:rsidR="000C24BB" w:rsidRPr="005F7DE3">
              <w:fldChar w:fldCharType="separate"/>
            </w:r>
            <w:r w:rsidR="0017237F">
              <w:rPr>
                <w:noProof/>
              </w:rPr>
              <w:t>4</w:t>
            </w:r>
            <w:r w:rsidR="000C24BB" w:rsidRPr="005F7DE3">
              <w:rPr>
                <w:noProof/>
              </w:rPr>
              <w:fldChar w:fldCharType="end"/>
            </w:r>
            <w:bookmarkEnd w:id="702"/>
            <w:r w:rsidRPr="005F7DE3">
              <w:t>)</w:t>
            </w:r>
          </w:p>
        </w:tc>
      </w:tr>
    </w:tbl>
    <w:p w14:paraId="3261B9F6" w14:textId="2A988B12" w:rsidR="00B83C4A" w:rsidRPr="005F7DE3" w:rsidDel="004F076D" w:rsidRDefault="00B83C4A" w:rsidP="00B83C4A">
      <w:pPr>
        <w:rPr>
          <w:moveFrom w:id="703" w:author="Lichen Wu" w:date="2022-04-08T22:45:00Z"/>
        </w:rPr>
      </w:pPr>
      <w:moveFromRangeStart w:id="704" w:author="Lichen Wu" w:date="2022-04-08T22:45:00Z" w:name="move100350346"/>
      <w:moveFrom w:id="705" w:author="Lichen Wu" w:date="2022-04-08T22:45:00Z">
        <w:r w:rsidRPr="005F7DE3" w:rsidDel="004F076D">
          <w:t xml:space="preserve">Particle swarm optimization (PSO) from </w:t>
        </w:r>
        <w:commentRangeStart w:id="706"/>
        <w:r w:rsidRPr="005F7DE3" w:rsidDel="004F076D">
          <w:t>python package (pyswarms</w:t>
        </w:r>
        <w:r w:rsidR="001E3D5B" w:rsidRPr="005F7DE3" w:rsidDel="004F076D">
          <w:t xml:space="preserve"> </w:t>
        </w:r>
        <w:r w:rsidRPr="005F7DE3" w:rsidDel="004F076D">
          <w:fldChar w:fldCharType="begin"/>
        </w:r>
        <w:r w:rsidR="002234F5" w:rsidRPr="005F7DE3" w:rsidDel="004F076D">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Pr="005F7DE3" w:rsidDel="004F076D">
          <w:fldChar w:fldCharType="separate"/>
        </w:r>
        <w:r w:rsidR="002234F5" w:rsidRPr="005F7DE3" w:rsidDel="004F076D">
          <w:t>(James V. Miranda, 2018)</w:t>
        </w:r>
        <w:r w:rsidRPr="005F7DE3" w:rsidDel="004F076D">
          <w:fldChar w:fldCharType="end"/>
        </w:r>
        <w:r w:rsidRPr="005F7DE3" w:rsidDel="004F076D">
          <w:t xml:space="preserve">) </w:t>
        </w:r>
        <w:commentRangeEnd w:id="706"/>
        <w:r w:rsidR="00DA3EB5" w:rsidRPr="005F7DE3" w:rsidDel="004F076D">
          <w:rPr>
            <w:rStyle w:val="CommentReference"/>
          </w:rPr>
          <w:commentReference w:id="706"/>
        </w:r>
        <w:r w:rsidRPr="005F7DE3" w:rsidDel="004F076D">
          <w:t xml:space="preserve">was used to solve the above optimization problem. </w:t>
        </w:r>
      </w:moveFrom>
    </w:p>
    <w:moveFromRangeEnd w:id="704"/>
    <w:p w14:paraId="41E6D26B" w14:textId="77777777" w:rsidR="00A86194" w:rsidRPr="005F7DE3" w:rsidRDefault="00A86194" w:rsidP="00A86194"/>
    <w:p w14:paraId="20FF901C" w14:textId="2654B15D" w:rsidR="00A86194" w:rsidRPr="005F7DE3" w:rsidDel="00BB31D6" w:rsidRDefault="00A86194" w:rsidP="00A86194">
      <w:pPr>
        <w:rPr>
          <w:del w:id="707" w:author="Lichen Wu" w:date="2022-04-08T22:28:00Z"/>
        </w:rPr>
      </w:pPr>
      <w:del w:id="708" w:author="Lichen Wu" w:date="2022-04-08T22:28:00Z">
        <w:r w:rsidRPr="005F7DE3" w:rsidDel="00BB31D6">
          <w:delText>Based on the state-space formulation from Equation (</w:delText>
        </w:r>
        <w:r w:rsidRPr="005F7DE3" w:rsidDel="00BB31D6">
          <w:fldChar w:fldCharType="begin"/>
        </w:r>
        <w:r w:rsidRPr="005F7DE3" w:rsidDel="00BB31D6">
          <w:delInstrText xml:space="preserve"> REF state_space \h </w:delInstrText>
        </w:r>
      </w:del>
      <w:r w:rsidR="005F7DE3">
        <w:instrText xml:space="preserve"> \* MERGEFORMAT </w:instrText>
      </w:r>
      <w:del w:id="709" w:author="Lichen Wu" w:date="2022-04-08T22:28:00Z">
        <w:r w:rsidRPr="005F7DE3" w:rsidDel="00BB31D6">
          <w:fldChar w:fldCharType="separate"/>
        </w:r>
        <w:r w:rsidR="005026FA" w:rsidRPr="005F7DE3" w:rsidDel="00BB31D6">
          <w:rPr>
            <w:noProof/>
          </w:rPr>
          <w:delText>7</w:delText>
        </w:r>
        <w:r w:rsidRPr="005F7DE3" w:rsidDel="00BB31D6">
          <w:fldChar w:fldCharType="end"/>
        </w:r>
        <w:r w:rsidRPr="005F7DE3" w:rsidDel="00BB31D6">
          <w:delText xml:space="preserve">), </w:delText>
        </w:r>
        <w:r w:rsidR="009349CA" w:rsidRPr="005F7DE3" w:rsidDel="00BB31D6">
          <w:delText>three</w:delText>
        </w:r>
        <w:r w:rsidRPr="005F7DE3" w:rsidDel="00BB31D6">
          <w:delText xml:space="preserve"> data-driven RC network models have been constructed as illustrated in Figure</w:delText>
        </w:r>
        <w:r w:rsidRPr="005F7DE3" w:rsidDel="00BB31D6">
          <w:rPr>
            <w:b/>
            <w:bCs/>
          </w:rPr>
          <w:delText xml:space="preserve"> 1</w:delText>
        </w:r>
        <w:r w:rsidR="004F51B5" w:rsidRPr="005F7DE3" w:rsidDel="00BB31D6">
          <w:rPr>
            <w:b/>
            <w:bCs/>
          </w:rPr>
          <w:delText xml:space="preserve">, </w:delText>
        </w:r>
        <w:r w:rsidR="009349CA" w:rsidRPr="005F7DE3" w:rsidDel="00BB31D6">
          <w:delText xml:space="preserve">in which  </w:delText>
        </w:r>
      </w:del>
      <m:oMath>
        <m:r>
          <w:del w:id="710" w:author="Lichen Wu" w:date="2022-04-08T22:28:00Z">
            <w:rPr>
              <w:rFonts w:ascii="Cambria Math" w:hAnsi="Cambria Math"/>
            </w:rPr>
            <m:t xml:space="preserve">T, C,Q, </m:t>
          </w:del>
        </m:r>
        <m:r>
          <w:del w:id="711" w:author="Lichen Wu" w:date="2022-04-08T22:28:00Z">
            <m:rPr>
              <m:sty m:val="p"/>
            </m:rPr>
            <w:rPr>
              <w:rFonts w:ascii="Cambria Math" w:hAnsi="Cambria Math"/>
            </w:rPr>
            <m:t>α</m:t>
          </w:del>
        </m:r>
      </m:oMath>
      <w:del w:id="712" w:author="Lichen Wu" w:date="2022-04-08T22:28:00Z">
        <w:r w:rsidR="009349CA" w:rsidRPr="005F7DE3" w:rsidDel="00BB31D6">
          <w:delText xml:space="preserve"> represents temperature, capacitances, resistances, heat flux due to radiation and corresponding coefficients. And the subscripts, </w:delText>
        </w:r>
      </w:del>
      <m:oMath>
        <m:r>
          <w:del w:id="713" w:author="Lichen Wu" w:date="2022-04-08T22:28:00Z">
            <w:rPr>
              <w:rFonts w:ascii="Cambria Math" w:hAnsi="Cambria Math"/>
            </w:rPr>
            <m:t>out, cav,slab,source, sink, env, room, intwall, sol, int, light, AHU, rad</m:t>
          </w:del>
        </m:r>
      </m:oMath>
      <w:del w:id="714" w:author="Lichen Wu" w:date="2022-04-08T22:28:00Z">
        <w:r w:rsidR="009349CA" w:rsidRPr="005F7DE3" w:rsidDel="00BB31D6">
          <w:delText>, represent outdoor air, façade cavity, slab concrete, hot water or chilled water within tubes, insulation below tubes, envelope, room air, internal wall, solar radiation, internal heat, lighting, air handling unit, thermal heat flux load requirements</w:delText>
        </w:r>
      </w:del>
      <w:ins w:id="715" w:author="LipingWang" w:date="2022-04-08T14:03:00Z">
        <w:del w:id="716" w:author="Lichen Wu" w:date="2022-04-08T22:28:00Z">
          <w:r w:rsidR="00DA3EB5" w:rsidRPr="005F7DE3" w:rsidDel="00BB31D6">
            <w:delText>, respectively</w:delText>
          </w:r>
        </w:del>
      </w:ins>
      <w:del w:id="717" w:author="Lichen Wu" w:date="2022-04-08T22:28:00Z">
        <w:r w:rsidR="009349CA" w:rsidRPr="005F7DE3" w:rsidDel="00BB31D6">
          <w:delText>.</w:delText>
        </w:r>
        <w:r w:rsidR="004F51B5" w:rsidRPr="005F7DE3" w:rsidDel="00BB31D6">
          <w:delText xml:space="preserve"> Figure 1 includes 4-states Model 1, 6-states Model 2 and 5-states Model 3. shows </w:delText>
        </w:r>
      </w:del>
      <w:ins w:id="718" w:author="LipingWang" w:date="2022-04-08T14:04:00Z">
        <w:del w:id="719" w:author="Lichen Wu" w:date="2022-04-08T22:28:00Z">
          <w:r w:rsidR="00DA3EB5" w:rsidRPr="005F7DE3" w:rsidDel="00BB31D6">
            <w:delText xml:space="preserve">showed </w:delText>
          </w:r>
        </w:del>
      </w:ins>
      <w:del w:id="720" w:author="Lichen Wu" w:date="2022-04-08T22:28:00Z">
        <w:r w:rsidR="004F51B5" w:rsidRPr="005F7DE3" w:rsidDel="00BB31D6">
          <w:delText>those distinct electrical analog</w:delText>
        </w:r>
      </w:del>
      <w:ins w:id="721" w:author="LipingWang" w:date="2022-04-08T14:04:00Z">
        <w:del w:id="722" w:author="Lichen Wu" w:date="2022-04-08T22:28:00Z">
          <w:r w:rsidR="00DA3EB5" w:rsidRPr="005F7DE3" w:rsidDel="00BB31D6">
            <w:delText xml:space="preserve"> diagrams</w:delText>
          </w:r>
        </w:del>
      </w:ins>
      <w:del w:id="723" w:author="Lichen Wu" w:date="2022-04-08T22:28:00Z">
        <w:r w:rsidR="004F51B5" w:rsidRPr="005F7DE3" w:rsidDel="00BB31D6">
          <w:delText>s for the radiant slab systems RC networks</w:delText>
        </w:r>
      </w:del>
      <w:ins w:id="724" w:author="LipingWang" w:date="2022-04-08T14:04:00Z">
        <w:del w:id="725" w:author="Lichen Wu" w:date="2022-04-08T22:28:00Z">
          <w:r w:rsidR="00DA3EB5" w:rsidRPr="005F7DE3" w:rsidDel="00BB31D6">
            <w:delText>.</w:delText>
          </w:r>
        </w:del>
      </w:ins>
      <w:del w:id="726" w:author="Lichen Wu" w:date="2022-04-08T22:28:00Z">
        <w:r w:rsidR="004F51B5" w:rsidRPr="005F7DE3" w:rsidDel="00BB31D6">
          <w:delText xml:space="preserve">, </w:delText>
        </w:r>
        <w:r w:rsidRPr="005F7DE3" w:rsidDel="00BB31D6">
          <w:delText xml:space="preserve">In Model 1, </w:delText>
        </w:r>
        <w:commentRangeStart w:id="727"/>
        <w:r w:rsidRPr="005F7DE3" w:rsidDel="00BB31D6">
          <w:delText xml:space="preserve">the detailed </w:delText>
        </w:r>
        <w:r w:rsidR="009349CA" w:rsidRPr="005F7DE3" w:rsidDel="00BB31D6">
          <w:delText xml:space="preserve">thermal </w:delText>
        </w:r>
        <w:r w:rsidRPr="005F7DE3" w:rsidDel="00BB31D6">
          <w:delText>structure of radiant flow has been neglected</w:delText>
        </w:r>
        <w:commentRangeEnd w:id="727"/>
        <w:r w:rsidR="00DA3EB5" w:rsidRPr="005F7DE3" w:rsidDel="00BB31D6">
          <w:rPr>
            <w:rStyle w:val="CommentReference"/>
          </w:rPr>
          <w:commentReference w:id="727"/>
        </w:r>
        <w:r w:rsidRPr="005F7DE3" w:rsidDel="00BB31D6">
          <w:delText xml:space="preserve">. And Model 2 has higher order than Model 3 to </w:delText>
        </w:r>
      </w:del>
      <w:ins w:id="728" w:author="LipingWang" w:date="2022-04-08T14:05:00Z">
        <w:del w:id="729" w:author="Lichen Wu" w:date="2022-04-08T22:28:00Z">
          <w:r w:rsidR="00DA3EB5" w:rsidRPr="005F7DE3" w:rsidDel="00BB31D6">
            <w:delText xml:space="preserve"> by </w:delText>
          </w:r>
        </w:del>
      </w:ins>
      <w:del w:id="730" w:author="Lichen Wu" w:date="2022-04-08T22:28:00Z">
        <w:r w:rsidRPr="005F7DE3" w:rsidDel="00BB31D6">
          <w:delText>incorporat</w:delText>
        </w:r>
      </w:del>
      <w:ins w:id="731" w:author="LipingWang" w:date="2022-04-08T14:05:00Z">
        <w:del w:id="732" w:author="Lichen Wu" w:date="2022-04-08T22:28:00Z">
          <w:r w:rsidR="00DA3EB5" w:rsidRPr="005F7DE3" w:rsidDel="00BB31D6">
            <w:delText>ing</w:delText>
          </w:r>
        </w:del>
      </w:ins>
      <w:del w:id="733" w:author="Lichen Wu" w:date="2022-04-08T22:28:00Z">
        <w:r w:rsidRPr="005F7DE3" w:rsidDel="00BB31D6">
          <w:delText xml:space="preserve">e the temperature state of thermal insulation beneath pipes. Figure 2 shows the predicted and measured results during testing period. Model 2 has a substantially lower </w:delText>
        </w:r>
        <w:r w:rsidR="005C2177" w:rsidRPr="005F7DE3" w:rsidDel="00BB31D6">
          <w:delText>CVRMSE</w:delText>
        </w:r>
        <w:r w:rsidRPr="005F7DE3" w:rsidDel="00BB31D6">
          <w:delText xml:space="preserve">, as </w:delText>
        </w:r>
        <w:r w:rsidR="005C2177" w:rsidRPr="005F7DE3" w:rsidDel="00BB31D6">
          <w:delText>detailed</w:delText>
        </w:r>
        <w:r w:rsidRPr="005F7DE3" w:rsidDel="00BB31D6">
          <w:delText xml:space="preserve"> in Table 2, and has been chosen as the optimum model for the RC network technique</w:delText>
        </w:r>
        <w:r w:rsidR="005C2177" w:rsidRPr="005F7DE3" w:rsidDel="00BB31D6">
          <w:delText>.</w:delText>
        </w:r>
      </w:del>
    </w:p>
    <w:p w14:paraId="0748393F" w14:textId="2C7CA846" w:rsidR="00A86194" w:rsidRPr="005F7DE3" w:rsidDel="00BB31D6" w:rsidRDefault="00A86194" w:rsidP="00A86194">
      <w:pPr>
        <w:rPr>
          <w:del w:id="734" w:author="Lichen Wu" w:date="2022-04-08T22:28:00Z"/>
        </w:rPr>
      </w:pPr>
      <w:del w:id="735" w:author="Lichen Wu" w:date="2022-04-08T22:28:00Z">
        <w:r w:rsidRPr="005F7DE3" w:rsidDel="00BB31D6">
          <w:delText xml:space="preserve">The Model 2 can be </w:delText>
        </w:r>
        <w:commentRangeStart w:id="736"/>
        <w:r w:rsidRPr="005F7DE3" w:rsidDel="00BB31D6">
          <w:delText>represented</w:delText>
        </w:r>
        <w:commentRangeEnd w:id="736"/>
        <w:r w:rsidR="00C627AF" w:rsidRPr="005F7DE3" w:rsidDel="00BB31D6">
          <w:rPr>
            <w:rStyle w:val="CommentReference"/>
          </w:rPr>
          <w:commentReference w:id="736"/>
        </w:r>
        <w:r w:rsidRPr="005F7DE3" w:rsidDel="00BB31D6">
          <w:delText xml:space="preserve"> by a state-space model with the following state, input, and output variables definitions:</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rsidRPr="005F7DE3" w:rsidDel="00BB31D6" w14:paraId="75C926CD" w14:textId="6D1F0310" w:rsidTr="003529DA">
        <w:trPr>
          <w:jc w:val="center"/>
          <w:del w:id="737" w:author="Lichen Wu" w:date="2022-04-08T22:28:00Z"/>
        </w:trPr>
        <w:tc>
          <w:tcPr>
            <w:tcW w:w="625" w:type="dxa"/>
            <w:vAlign w:val="center"/>
          </w:tcPr>
          <w:p w14:paraId="78C8ECC4" w14:textId="45504FFC" w:rsidR="00A86194" w:rsidRPr="005F7DE3" w:rsidDel="00BB31D6" w:rsidRDefault="00A86194" w:rsidP="003529DA">
            <w:pPr>
              <w:rPr>
                <w:del w:id="738" w:author="Lichen Wu" w:date="2022-04-08T22:28:00Z"/>
              </w:rPr>
            </w:pPr>
          </w:p>
        </w:tc>
        <w:tc>
          <w:tcPr>
            <w:tcW w:w="8100" w:type="dxa"/>
            <w:vAlign w:val="center"/>
          </w:tcPr>
          <w:p w14:paraId="4F3014F6" w14:textId="5790FB47" w:rsidR="00A86194" w:rsidRPr="005F7DE3" w:rsidDel="00BB31D6" w:rsidRDefault="003C1B14" w:rsidP="003529DA">
            <w:pPr>
              <w:rPr>
                <w:del w:id="739" w:author="Lichen Wu" w:date="2022-04-08T22:28:00Z"/>
              </w:rPr>
            </w:pPr>
            <m:oMathPara>
              <m:oMath>
                <m:sSup>
                  <m:sSupPr>
                    <m:ctrlPr>
                      <w:del w:id="740" w:author="Lichen Wu" w:date="2022-04-08T22:28:00Z">
                        <w:rPr>
                          <w:rFonts w:ascii="Cambria Math" w:hAnsi="Cambria Math"/>
                          <w:i/>
                        </w:rPr>
                      </w:del>
                    </m:ctrlPr>
                  </m:sSupPr>
                  <m:e>
                    <m:r>
                      <w:del w:id="741" w:author="Lichen Wu" w:date="2022-04-08T22:28:00Z">
                        <m:rPr>
                          <m:sty m:val="bi"/>
                        </m:rPr>
                        <w:rPr>
                          <w:rFonts w:ascii="Cambria Math" w:hAnsi="Cambria Math"/>
                        </w:rPr>
                        <m:t>x</m:t>
                      </w:del>
                    </m:r>
                  </m:e>
                  <m:sup>
                    <m:r>
                      <w:del w:id="742" w:author="Lichen Wu" w:date="2022-04-08T22:28:00Z">
                        <w:rPr>
                          <w:rFonts w:ascii="Cambria Math" w:hAnsi="Cambria Math"/>
                        </w:rPr>
                        <m:t>T</m:t>
                      </w:del>
                    </m:r>
                  </m:sup>
                </m:sSup>
                <m:r>
                  <w:del w:id="743" w:author="Lichen Wu" w:date="2022-04-08T22:28:00Z">
                    <w:rPr>
                      <w:rFonts w:ascii="Cambria Math" w:hAnsi="Cambria Math"/>
                    </w:rPr>
                    <m:t>=</m:t>
                  </w:del>
                </m:r>
                <m:d>
                  <m:dPr>
                    <m:begChr m:val="["/>
                    <m:endChr m:val="]"/>
                    <m:ctrlPr>
                      <w:del w:id="744" w:author="Lichen Wu" w:date="2022-04-08T22:28:00Z">
                        <w:rPr>
                          <w:rFonts w:ascii="Cambria Math" w:hAnsi="Cambria Math"/>
                          <w:i/>
                        </w:rPr>
                      </w:del>
                    </m:ctrlPr>
                  </m:dPr>
                  <m:e>
                    <m:sSub>
                      <m:sSubPr>
                        <m:ctrlPr>
                          <w:del w:id="745" w:author="Lichen Wu" w:date="2022-04-08T22:28:00Z">
                            <w:rPr>
                              <w:rFonts w:ascii="Cambria Math" w:hAnsi="Cambria Math"/>
                              <w:i/>
                            </w:rPr>
                          </w:del>
                        </m:ctrlPr>
                      </m:sSubPr>
                      <m:e>
                        <m:r>
                          <w:del w:id="746" w:author="Lichen Wu" w:date="2022-04-08T22:28:00Z">
                            <w:rPr>
                              <w:rFonts w:ascii="Cambria Math" w:hAnsi="Cambria Math"/>
                            </w:rPr>
                            <m:t>T</m:t>
                          </w:del>
                        </m:r>
                      </m:e>
                      <m:sub>
                        <m:r>
                          <w:del w:id="747" w:author="Lichen Wu" w:date="2022-04-08T22:28:00Z">
                            <w:rPr>
                              <w:rFonts w:ascii="Cambria Math" w:hAnsi="Cambria Math"/>
                            </w:rPr>
                            <m:t>env1</m:t>
                          </w:del>
                        </m:r>
                      </m:sub>
                    </m:sSub>
                    <m:r>
                      <w:del w:id="748" w:author="Lichen Wu" w:date="2022-04-08T22:28:00Z">
                        <w:rPr>
                          <w:rFonts w:ascii="Cambria Math" w:hAnsi="Cambria Math"/>
                        </w:rPr>
                        <m:t>,</m:t>
                      </w:del>
                    </m:r>
                    <m:sSub>
                      <m:sSubPr>
                        <m:ctrlPr>
                          <w:del w:id="749" w:author="Lichen Wu" w:date="2022-04-08T22:28:00Z">
                            <w:rPr>
                              <w:rFonts w:ascii="Cambria Math" w:hAnsi="Cambria Math"/>
                              <w:i/>
                            </w:rPr>
                          </w:del>
                        </m:ctrlPr>
                      </m:sSubPr>
                      <m:e>
                        <m:r>
                          <w:del w:id="750" w:author="Lichen Wu" w:date="2022-04-08T22:28:00Z">
                            <w:rPr>
                              <w:rFonts w:ascii="Cambria Math" w:hAnsi="Cambria Math"/>
                            </w:rPr>
                            <m:t>T</m:t>
                          </w:del>
                        </m:r>
                      </m:e>
                      <m:sub>
                        <m:r>
                          <w:del w:id="751" w:author="Lichen Wu" w:date="2022-04-08T22:28:00Z">
                            <w:rPr>
                              <w:rFonts w:ascii="Cambria Math" w:hAnsi="Cambria Math"/>
                            </w:rPr>
                            <m:t>env2</m:t>
                          </w:del>
                        </m:r>
                      </m:sub>
                    </m:sSub>
                    <m:r>
                      <w:del w:id="752" w:author="Lichen Wu" w:date="2022-04-08T22:28:00Z">
                        <w:rPr>
                          <w:rFonts w:ascii="Cambria Math" w:hAnsi="Cambria Math"/>
                        </w:rPr>
                        <m:t>,</m:t>
                      </w:del>
                    </m:r>
                    <m:sSub>
                      <m:sSubPr>
                        <m:ctrlPr>
                          <w:del w:id="753" w:author="Lichen Wu" w:date="2022-04-08T22:28:00Z">
                            <w:rPr>
                              <w:rFonts w:ascii="Cambria Math" w:hAnsi="Cambria Math"/>
                              <w:i/>
                            </w:rPr>
                          </w:del>
                        </m:ctrlPr>
                      </m:sSubPr>
                      <m:e>
                        <m:r>
                          <w:del w:id="754" w:author="Lichen Wu" w:date="2022-04-08T22:28:00Z">
                            <w:rPr>
                              <w:rFonts w:ascii="Cambria Math" w:hAnsi="Cambria Math"/>
                            </w:rPr>
                            <m:t>T</m:t>
                          </w:del>
                        </m:r>
                      </m:e>
                      <m:sub>
                        <m:r>
                          <w:del w:id="755" w:author="Lichen Wu" w:date="2022-04-08T22:28:00Z">
                            <w:rPr>
                              <w:rFonts w:ascii="Cambria Math" w:hAnsi="Cambria Math"/>
                            </w:rPr>
                            <m:t>room</m:t>
                          </w:del>
                        </m:r>
                      </m:sub>
                    </m:sSub>
                    <m:r>
                      <w:del w:id="756" w:author="Lichen Wu" w:date="2022-04-08T22:28:00Z">
                        <w:rPr>
                          <w:rFonts w:ascii="Cambria Math" w:hAnsi="Cambria Math"/>
                        </w:rPr>
                        <m:t>,</m:t>
                      </w:del>
                    </m:r>
                    <m:sSub>
                      <m:sSubPr>
                        <m:ctrlPr>
                          <w:del w:id="757" w:author="Lichen Wu" w:date="2022-04-08T22:28:00Z">
                            <w:rPr>
                              <w:rFonts w:ascii="Cambria Math" w:hAnsi="Cambria Math"/>
                              <w:i/>
                            </w:rPr>
                          </w:del>
                        </m:ctrlPr>
                      </m:sSubPr>
                      <m:e>
                        <m:r>
                          <w:del w:id="758" w:author="Lichen Wu" w:date="2022-04-08T22:28:00Z">
                            <w:rPr>
                              <w:rFonts w:ascii="Cambria Math" w:hAnsi="Cambria Math"/>
                            </w:rPr>
                            <m:t>T</m:t>
                          </w:del>
                        </m:r>
                      </m:e>
                      <m:sub>
                        <m:r>
                          <w:del w:id="759" w:author="Lichen Wu" w:date="2022-04-08T22:28:00Z">
                            <w:rPr>
                              <w:rFonts w:ascii="Cambria Math" w:hAnsi="Cambria Math"/>
                            </w:rPr>
                            <m:t>intwall</m:t>
                          </w:del>
                        </m:r>
                      </m:sub>
                    </m:sSub>
                    <m:r>
                      <w:del w:id="760" w:author="Lichen Wu" w:date="2022-04-08T22:28:00Z">
                        <w:rPr>
                          <w:rFonts w:ascii="Cambria Math" w:hAnsi="Cambria Math"/>
                        </w:rPr>
                        <m:t>,</m:t>
                      </w:del>
                    </m:r>
                    <m:sSub>
                      <m:sSubPr>
                        <m:ctrlPr>
                          <w:del w:id="761" w:author="Lichen Wu" w:date="2022-04-08T22:28:00Z">
                            <w:rPr>
                              <w:rFonts w:ascii="Cambria Math" w:hAnsi="Cambria Math"/>
                              <w:i/>
                            </w:rPr>
                          </w:del>
                        </m:ctrlPr>
                      </m:sSubPr>
                      <m:e>
                        <m:r>
                          <w:del w:id="762" w:author="Lichen Wu" w:date="2022-04-08T22:28:00Z">
                            <w:rPr>
                              <w:rFonts w:ascii="Cambria Math" w:hAnsi="Cambria Math"/>
                            </w:rPr>
                            <m:t>T</m:t>
                          </w:del>
                        </m:r>
                      </m:e>
                      <m:sub>
                        <m:r>
                          <w:del w:id="763" w:author="Lichen Wu" w:date="2022-04-08T22:28:00Z">
                            <w:rPr>
                              <w:rFonts w:ascii="Cambria Math" w:hAnsi="Cambria Math"/>
                            </w:rPr>
                            <m:t>slab2</m:t>
                          </w:del>
                        </m:r>
                      </m:sub>
                    </m:sSub>
                    <m:r>
                      <w:del w:id="764" w:author="Lichen Wu" w:date="2022-04-08T22:28:00Z">
                        <w:rPr>
                          <w:rFonts w:ascii="Cambria Math" w:hAnsi="Cambria Math"/>
                        </w:rPr>
                        <m:t>,</m:t>
                      </w:del>
                    </m:r>
                    <m:sSub>
                      <m:sSubPr>
                        <m:ctrlPr>
                          <w:del w:id="765" w:author="Lichen Wu" w:date="2022-04-08T22:28:00Z">
                            <w:rPr>
                              <w:rFonts w:ascii="Cambria Math" w:hAnsi="Cambria Math"/>
                              <w:i/>
                            </w:rPr>
                          </w:del>
                        </m:ctrlPr>
                      </m:sSubPr>
                      <m:e>
                        <m:r>
                          <w:del w:id="766" w:author="Lichen Wu" w:date="2022-04-08T22:28:00Z">
                            <w:rPr>
                              <w:rFonts w:ascii="Cambria Math" w:hAnsi="Cambria Math"/>
                            </w:rPr>
                            <m:t>T</m:t>
                          </w:del>
                        </m:r>
                      </m:e>
                      <m:sub>
                        <m:r>
                          <w:del w:id="767" w:author="Lichen Wu" w:date="2022-04-08T22:28:00Z">
                            <w:rPr>
                              <w:rFonts w:ascii="Cambria Math" w:hAnsi="Cambria Math"/>
                            </w:rPr>
                            <m:t>sink</m:t>
                          </w:del>
                        </m:r>
                      </m:sub>
                    </m:sSub>
                  </m:e>
                </m:d>
              </m:oMath>
            </m:oMathPara>
          </w:p>
        </w:tc>
        <w:tc>
          <w:tcPr>
            <w:tcW w:w="625" w:type="dxa"/>
            <w:vAlign w:val="center"/>
          </w:tcPr>
          <w:p w14:paraId="02A101A7" w14:textId="21810163" w:rsidR="00A86194" w:rsidRPr="005F7DE3" w:rsidDel="00BB31D6" w:rsidRDefault="00A86194" w:rsidP="003529DA">
            <w:pPr>
              <w:rPr>
                <w:del w:id="768" w:author="Lichen Wu" w:date="2022-04-08T22:28:00Z"/>
              </w:rPr>
            </w:pPr>
            <w:del w:id="769" w:author="Lichen Wu" w:date="2022-04-08T22:28:00Z">
              <w:r w:rsidRPr="005F7DE3" w:rsidDel="00BB31D6">
                <w:delText>(</w:delText>
              </w:r>
              <w:r w:rsidR="003A6E96" w:rsidRPr="005F7DE3" w:rsidDel="00BB31D6">
                <w:fldChar w:fldCharType="begin"/>
              </w:r>
              <w:r w:rsidR="003A6E96" w:rsidRPr="005F7DE3" w:rsidDel="00BB31D6">
                <w:delInstrText xml:space="preserve"> SEQ Eq \* MERGEFORMAT </w:delInstrText>
              </w:r>
              <w:r w:rsidR="003A6E96" w:rsidRPr="005F7DE3" w:rsidDel="00BB31D6">
                <w:fldChar w:fldCharType="separate"/>
              </w:r>
              <w:r w:rsidR="005026FA" w:rsidRPr="005F7DE3" w:rsidDel="00BB31D6">
                <w:rPr>
                  <w:noProof/>
                </w:rPr>
                <w:delText>11</w:delText>
              </w:r>
              <w:r w:rsidR="003A6E96" w:rsidRPr="005F7DE3" w:rsidDel="00BB31D6">
                <w:rPr>
                  <w:noProof/>
                </w:rPr>
                <w:fldChar w:fldCharType="end"/>
              </w:r>
              <w:r w:rsidRPr="005F7DE3" w:rsidDel="00BB31D6">
                <w:delText>)</w:delText>
              </w:r>
            </w:del>
          </w:p>
        </w:tc>
      </w:tr>
      <w:tr w:rsidR="00A86194" w:rsidRPr="005F7DE3" w:rsidDel="00BB31D6" w14:paraId="48B0E775" w14:textId="0656C1B6" w:rsidTr="003529DA">
        <w:trPr>
          <w:jc w:val="center"/>
          <w:del w:id="770" w:author="Lichen Wu" w:date="2022-04-08T22:28:00Z"/>
        </w:trPr>
        <w:tc>
          <w:tcPr>
            <w:tcW w:w="625" w:type="dxa"/>
            <w:vAlign w:val="center"/>
          </w:tcPr>
          <w:p w14:paraId="40E27D16" w14:textId="59C55D52" w:rsidR="00A86194" w:rsidRPr="005F7DE3" w:rsidDel="00BB31D6" w:rsidRDefault="00A86194" w:rsidP="003529DA">
            <w:pPr>
              <w:rPr>
                <w:del w:id="771" w:author="Lichen Wu" w:date="2022-04-08T22:28:00Z"/>
              </w:rPr>
            </w:pPr>
          </w:p>
        </w:tc>
        <w:tc>
          <w:tcPr>
            <w:tcW w:w="8100" w:type="dxa"/>
            <w:vAlign w:val="center"/>
          </w:tcPr>
          <w:p w14:paraId="4BE59413" w14:textId="22958072" w:rsidR="00A86194" w:rsidRPr="005F7DE3" w:rsidDel="00BB31D6" w:rsidRDefault="003C1B14" w:rsidP="003529DA">
            <w:pPr>
              <w:jc w:val="center"/>
              <w:rPr>
                <w:del w:id="772" w:author="Lichen Wu" w:date="2022-04-08T22:28:00Z"/>
              </w:rPr>
            </w:pPr>
            <m:oMathPara>
              <m:oMath>
                <m:sSup>
                  <m:sSupPr>
                    <m:ctrlPr>
                      <w:del w:id="773" w:author="Lichen Wu" w:date="2022-04-08T22:28:00Z">
                        <w:rPr>
                          <w:rFonts w:ascii="Cambria Math" w:hAnsi="Cambria Math"/>
                          <w:i/>
                        </w:rPr>
                      </w:del>
                    </m:ctrlPr>
                  </m:sSupPr>
                  <m:e>
                    <m:r>
                      <w:del w:id="774" w:author="Lichen Wu" w:date="2022-04-08T22:28:00Z">
                        <m:rPr>
                          <m:sty m:val="bi"/>
                        </m:rPr>
                        <w:rPr>
                          <w:rFonts w:ascii="Cambria Math" w:hAnsi="Cambria Math"/>
                        </w:rPr>
                        <m:t>u</m:t>
                      </w:del>
                    </m:r>
                    <m:ctrlPr>
                      <w:del w:id="775" w:author="Lichen Wu" w:date="2022-04-08T22:28:00Z">
                        <w:rPr>
                          <w:rFonts w:ascii="Cambria Math" w:hAnsi="Cambria Math"/>
                          <w:b/>
                          <w:i/>
                        </w:rPr>
                      </w:del>
                    </m:ctrlPr>
                  </m:e>
                  <m:sup>
                    <m:r>
                      <w:del w:id="776" w:author="Lichen Wu" w:date="2022-04-08T22:28:00Z">
                        <w:rPr>
                          <w:rFonts w:ascii="Cambria Math" w:hAnsi="Cambria Math"/>
                        </w:rPr>
                        <m:t>T</m:t>
                      </w:del>
                    </m:r>
                  </m:sup>
                </m:sSup>
                <m:r>
                  <w:del w:id="777" w:author="Lichen Wu" w:date="2022-04-08T22:28:00Z">
                    <w:rPr>
                      <w:rFonts w:ascii="Cambria Math" w:hAnsi="Cambria Math"/>
                    </w:rPr>
                    <m:t>=</m:t>
                  </w:del>
                </m:r>
                <m:d>
                  <m:dPr>
                    <m:begChr m:val="["/>
                    <m:endChr m:val="]"/>
                    <m:ctrlPr>
                      <w:del w:id="778" w:author="Lichen Wu" w:date="2022-04-08T22:28:00Z">
                        <w:rPr>
                          <w:rFonts w:ascii="Cambria Math" w:hAnsi="Cambria Math"/>
                        </w:rPr>
                      </w:del>
                    </m:ctrlPr>
                  </m:dPr>
                  <m:e>
                    <m:sSub>
                      <m:sSubPr>
                        <m:ctrlPr>
                          <w:del w:id="779" w:author="Lichen Wu" w:date="2022-04-08T22:28:00Z">
                            <w:rPr>
                              <w:rFonts w:ascii="Cambria Math" w:hAnsi="Cambria Math"/>
                              <w:i/>
                            </w:rPr>
                          </w:del>
                        </m:ctrlPr>
                      </m:sSubPr>
                      <m:e>
                        <m:r>
                          <w:del w:id="780" w:author="Lichen Wu" w:date="2022-04-08T22:28:00Z">
                            <w:rPr>
                              <w:rFonts w:ascii="Cambria Math" w:hAnsi="Cambria Math"/>
                            </w:rPr>
                            <m:t>T</m:t>
                          </w:del>
                        </m:r>
                        <m:ctrlPr>
                          <w:del w:id="781" w:author="Lichen Wu" w:date="2022-04-08T22:28:00Z">
                            <w:rPr>
                              <w:rFonts w:ascii="Cambria Math" w:hAnsi="Cambria Math"/>
                            </w:rPr>
                          </w:del>
                        </m:ctrlPr>
                      </m:e>
                      <m:sub>
                        <m:r>
                          <w:del w:id="782" w:author="Lichen Wu" w:date="2022-04-08T22:28:00Z">
                            <w:rPr>
                              <w:rFonts w:ascii="Cambria Math" w:hAnsi="Cambria Math"/>
                            </w:rPr>
                            <m:t>out</m:t>
                          </w:del>
                        </m:r>
                      </m:sub>
                    </m:sSub>
                    <m:r>
                      <w:del w:id="783" w:author="Lichen Wu" w:date="2022-04-08T22:28:00Z">
                        <w:rPr>
                          <w:rFonts w:ascii="Cambria Math" w:hAnsi="Cambria Math"/>
                        </w:rPr>
                        <m:t>,</m:t>
                      </w:del>
                    </m:r>
                    <m:sSub>
                      <m:sSubPr>
                        <m:ctrlPr>
                          <w:del w:id="784" w:author="Lichen Wu" w:date="2022-04-08T22:28:00Z">
                            <w:rPr>
                              <w:rFonts w:ascii="Cambria Math" w:hAnsi="Cambria Math"/>
                              <w:i/>
                            </w:rPr>
                          </w:del>
                        </m:ctrlPr>
                      </m:sSubPr>
                      <m:e>
                        <m:r>
                          <w:del w:id="785" w:author="Lichen Wu" w:date="2022-04-08T22:28:00Z">
                            <w:rPr>
                              <w:rFonts w:ascii="Cambria Math" w:hAnsi="Cambria Math"/>
                            </w:rPr>
                            <m:t>T</m:t>
                          </w:del>
                        </m:r>
                      </m:e>
                      <m:sub>
                        <m:r>
                          <w:del w:id="786" w:author="Lichen Wu" w:date="2022-04-08T22:28:00Z">
                            <w:rPr>
                              <w:rFonts w:ascii="Cambria Math" w:hAnsi="Cambria Math"/>
                            </w:rPr>
                            <m:t>slab1</m:t>
                          </w:del>
                        </m:r>
                      </m:sub>
                    </m:sSub>
                    <m:r>
                      <w:del w:id="787" w:author="Lichen Wu" w:date="2022-04-08T22:28:00Z">
                        <w:rPr>
                          <w:rFonts w:ascii="Cambria Math" w:hAnsi="Cambria Math"/>
                        </w:rPr>
                        <m:t>,</m:t>
                      </w:del>
                    </m:r>
                    <m:sSub>
                      <m:sSubPr>
                        <m:ctrlPr>
                          <w:del w:id="788" w:author="Lichen Wu" w:date="2022-04-08T22:28:00Z">
                            <w:rPr>
                              <w:rFonts w:ascii="Cambria Math" w:hAnsi="Cambria Math"/>
                              <w:i/>
                            </w:rPr>
                          </w:del>
                        </m:ctrlPr>
                      </m:sSubPr>
                      <m:e>
                        <m:r>
                          <w:del w:id="789" w:author="Lichen Wu" w:date="2022-04-08T22:28:00Z">
                            <w:rPr>
                              <w:rFonts w:ascii="Cambria Math" w:hAnsi="Cambria Math"/>
                            </w:rPr>
                            <m:t>T</m:t>
                          </w:del>
                        </m:r>
                      </m:e>
                      <m:sub>
                        <m:r>
                          <w:del w:id="790" w:author="Lichen Wu" w:date="2022-04-08T22:28:00Z">
                            <w:rPr>
                              <w:rFonts w:ascii="Cambria Math" w:hAnsi="Cambria Math"/>
                            </w:rPr>
                            <m:t>cav</m:t>
                          </w:del>
                        </m:r>
                      </m:sub>
                    </m:sSub>
                    <m:r>
                      <w:del w:id="791" w:author="Lichen Wu" w:date="2022-04-08T22:28:00Z">
                        <w:rPr>
                          <w:rFonts w:ascii="Cambria Math" w:hAnsi="Cambria Math"/>
                        </w:rPr>
                        <m:t>,</m:t>
                      </w:del>
                    </m:r>
                    <m:sSub>
                      <m:sSubPr>
                        <m:ctrlPr>
                          <w:del w:id="792" w:author="Lichen Wu" w:date="2022-04-08T22:28:00Z">
                            <w:rPr>
                              <w:rFonts w:ascii="Cambria Math" w:hAnsi="Cambria Math"/>
                              <w:i/>
                            </w:rPr>
                          </w:del>
                        </m:ctrlPr>
                      </m:sSubPr>
                      <m:e>
                        <m:r>
                          <w:del w:id="793" w:author="Lichen Wu" w:date="2022-04-08T22:28:00Z">
                            <w:rPr>
                              <w:rFonts w:ascii="Cambria Math" w:hAnsi="Cambria Math"/>
                            </w:rPr>
                            <m:t>T</m:t>
                          </w:del>
                        </m:r>
                      </m:e>
                      <m:sub>
                        <m:r>
                          <w:del w:id="794" w:author="Lichen Wu" w:date="2022-04-08T22:28:00Z">
                            <w:rPr>
                              <w:rFonts w:ascii="Cambria Math" w:hAnsi="Cambria Math"/>
                            </w:rPr>
                            <m:t>source</m:t>
                          </w:del>
                        </m:r>
                      </m:sub>
                    </m:sSub>
                    <m:r>
                      <w:del w:id="795" w:author="Lichen Wu" w:date="2022-04-08T22:28:00Z">
                        <w:rPr>
                          <w:rFonts w:ascii="Cambria Math" w:hAnsi="Cambria Math"/>
                        </w:rPr>
                        <m:t>,</m:t>
                      </w:del>
                    </m:r>
                    <m:sSub>
                      <m:sSubPr>
                        <m:ctrlPr>
                          <w:del w:id="796" w:author="Lichen Wu" w:date="2022-04-08T22:28:00Z">
                            <w:rPr>
                              <w:rFonts w:ascii="Cambria Math" w:hAnsi="Cambria Math"/>
                              <w:i/>
                            </w:rPr>
                          </w:del>
                        </m:ctrlPr>
                      </m:sSubPr>
                      <m:e>
                        <m:acc>
                          <m:accPr>
                            <m:chr m:val="̇"/>
                            <m:ctrlPr>
                              <w:del w:id="797" w:author="Lichen Wu" w:date="2022-04-08T22:28:00Z">
                                <w:rPr>
                                  <w:rFonts w:ascii="Cambria Math" w:hAnsi="Cambria Math"/>
                                </w:rPr>
                              </w:del>
                            </m:ctrlPr>
                          </m:accPr>
                          <m:e>
                            <m:r>
                              <w:del w:id="798" w:author="Lichen Wu" w:date="2022-04-08T22:28:00Z">
                                <w:rPr>
                                  <w:rFonts w:ascii="Cambria Math" w:hAnsi="Cambria Math"/>
                                </w:rPr>
                                <m:t>Q</m:t>
                              </w:del>
                            </m:r>
                          </m:e>
                        </m:acc>
                      </m:e>
                      <m:sub>
                        <m:r>
                          <w:del w:id="799" w:author="Lichen Wu" w:date="2022-04-08T22:28:00Z">
                            <w:rPr>
                              <w:rFonts w:ascii="Cambria Math" w:hAnsi="Cambria Math"/>
                            </w:rPr>
                            <m:t>sol</m:t>
                          </w:del>
                        </m:r>
                      </m:sub>
                    </m:sSub>
                    <m:r>
                      <w:del w:id="800" w:author="Lichen Wu" w:date="2022-04-08T22:28:00Z">
                        <w:rPr>
                          <w:rFonts w:ascii="Cambria Math" w:hAnsi="Cambria Math"/>
                        </w:rPr>
                        <m:t>,</m:t>
                      </w:del>
                    </m:r>
                    <m:sSub>
                      <m:sSubPr>
                        <m:ctrlPr>
                          <w:del w:id="801" w:author="Lichen Wu" w:date="2022-04-08T22:28:00Z">
                            <w:rPr>
                              <w:rFonts w:ascii="Cambria Math" w:hAnsi="Cambria Math"/>
                              <w:i/>
                            </w:rPr>
                          </w:del>
                        </m:ctrlPr>
                      </m:sSubPr>
                      <m:e>
                        <m:acc>
                          <m:accPr>
                            <m:chr m:val="̇"/>
                            <m:ctrlPr>
                              <w:del w:id="802" w:author="Lichen Wu" w:date="2022-04-08T22:28:00Z">
                                <w:rPr>
                                  <w:rFonts w:ascii="Cambria Math" w:hAnsi="Cambria Math"/>
                                </w:rPr>
                              </w:del>
                            </m:ctrlPr>
                          </m:accPr>
                          <m:e>
                            <m:r>
                              <w:del w:id="803" w:author="Lichen Wu" w:date="2022-04-08T22:28:00Z">
                                <w:rPr>
                                  <w:rFonts w:ascii="Cambria Math" w:hAnsi="Cambria Math"/>
                                </w:rPr>
                                <m:t>Q</m:t>
                              </w:del>
                            </m:r>
                          </m:e>
                        </m:acc>
                      </m:e>
                      <m:sub>
                        <m:r>
                          <w:del w:id="804" w:author="Lichen Wu" w:date="2022-04-08T22:28:00Z">
                            <w:rPr>
                              <w:rFonts w:ascii="Cambria Math" w:hAnsi="Cambria Math"/>
                            </w:rPr>
                            <m:t>int</m:t>
                          </w:del>
                        </m:r>
                      </m:sub>
                    </m:sSub>
                    <m:r>
                      <w:del w:id="805" w:author="Lichen Wu" w:date="2022-04-08T22:28:00Z">
                        <w:rPr>
                          <w:rFonts w:ascii="Cambria Math" w:hAnsi="Cambria Math"/>
                        </w:rPr>
                        <m:t>,</m:t>
                      </w:del>
                    </m:r>
                    <m:sSub>
                      <m:sSubPr>
                        <m:ctrlPr>
                          <w:del w:id="806" w:author="Lichen Wu" w:date="2022-04-08T22:28:00Z">
                            <w:rPr>
                              <w:rFonts w:ascii="Cambria Math" w:hAnsi="Cambria Math"/>
                              <w:i/>
                            </w:rPr>
                          </w:del>
                        </m:ctrlPr>
                      </m:sSubPr>
                      <m:e>
                        <m:acc>
                          <m:accPr>
                            <m:chr m:val="̇"/>
                            <m:ctrlPr>
                              <w:del w:id="807" w:author="Lichen Wu" w:date="2022-04-08T22:28:00Z">
                                <w:rPr>
                                  <w:rFonts w:ascii="Cambria Math" w:hAnsi="Cambria Math"/>
                                </w:rPr>
                              </w:del>
                            </m:ctrlPr>
                          </m:accPr>
                          <m:e>
                            <m:r>
                              <w:del w:id="808" w:author="Lichen Wu" w:date="2022-04-08T22:28:00Z">
                                <w:rPr>
                                  <w:rFonts w:ascii="Cambria Math" w:hAnsi="Cambria Math"/>
                                </w:rPr>
                                <m:t>Q</m:t>
                              </w:del>
                            </m:r>
                          </m:e>
                        </m:acc>
                      </m:e>
                      <m:sub>
                        <m:r>
                          <w:del w:id="809" w:author="Lichen Wu" w:date="2022-04-08T22:28:00Z">
                            <w:rPr>
                              <w:rFonts w:ascii="Cambria Math" w:hAnsi="Cambria Math"/>
                            </w:rPr>
                            <m:t>light</m:t>
                          </w:del>
                        </m:r>
                      </m:sub>
                    </m:sSub>
                    <m:r>
                      <w:del w:id="810" w:author="Lichen Wu" w:date="2022-04-08T22:28:00Z">
                        <w:rPr>
                          <w:rFonts w:ascii="Cambria Math" w:hAnsi="Cambria Math"/>
                        </w:rPr>
                        <m:t>,</m:t>
                      </w:del>
                    </m:r>
                    <m:sSub>
                      <m:sSubPr>
                        <m:ctrlPr>
                          <w:del w:id="811" w:author="Lichen Wu" w:date="2022-04-08T22:28:00Z">
                            <w:rPr>
                              <w:rFonts w:ascii="Cambria Math" w:hAnsi="Cambria Math"/>
                              <w:i/>
                            </w:rPr>
                          </w:del>
                        </m:ctrlPr>
                      </m:sSubPr>
                      <m:e>
                        <m:acc>
                          <m:accPr>
                            <m:chr m:val="̇"/>
                            <m:ctrlPr>
                              <w:del w:id="812" w:author="Lichen Wu" w:date="2022-04-08T22:28:00Z">
                                <w:rPr>
                                  <w:rFonts w:ascii="Cambria Math" w:hAnsi="Cambria Math"/>
                                </w:rPr>
                              </w:del>
                            </m:ctrlPr>
                          </m:accPr>
                          <m:e>
                            <m:r>
                              <w:del w:id="813" w:author="Lichen Wu" w:date="2022-04-08T22:28:00Z">
                                <w:rPr>
                                  <w:rFonts w:ascii="Cambria Math" w:hAnsi="Cambria Math"/>
                                </w:rPr>
                                <m:t>Q</m:t>
                              </w:del>
                            </m:r>
                          </m:e>
                        </m:acc>
                      </m:e>
                      <m:sub>
                        <m:r>
                          <w:del w:id="814" w:author="Lichen Wu" w:date="2022-04-08T22:28:00Z">
                            <w:rPr>
                              <w:rFonts w:ascii="Cambria Math" w:hAnsi="Cambria Math"/>
                            </w:rPr>
                            <m:t>AHU</m:t>
                          </w:del>
                        </m:r>
                      </m:sub>
                    </m:sSub>
                    <m:r>
                      <w:del w:id="815" w:author="Lichen Wu" w:date="2022-04-08T22:28:00Z">
                        <w:rPr>
                          <w:rFonts w:ascii="Cambria Math" w:hAnsi="Cambria Math"/>
                        </w:rPr>
                        <m:t>,</m:t>
                      </w:del>
                    </m:r>
                    <m:f>
                      <m:fPr>
                        <m:ctrlPr>
                          <w:del w:id="816" w:author="Lichen Wu" w:date="2022-04-08T22:28:00Z">
                            <w:rPr>
                              <w:rFonts w:ascii="Cambria Math" w:hAnsi="Cambria Math"/>
                            </w:rPr>
                          </w:del>
                        </m:ctrlPr>
                      </m:fPr>
                      <m:num>
                        <m:r>
                          <w:del w:id="817" w:author="Lichen Wu" w:date="2022-04-08T22:28:00Z">
                            <w:rPr>
                              <w:rFonts w:ascii="Cambria Math" w:hAnsi="Cambria Math"/>
                            </w:rPr>
                            <m:t>d</m:t>
                          </w:del>
                        </m:r>
                        <m:sSub>
                          <m:sSubPr>
                            <m:ctrlPr>
                              <w:del w:id="818" w:author="Lichen Wu" w:date="2022-04-08T22:28:00Z">
                                <w:rPr>
                                  <w:rFonts w:ascii="Cambria Math" w:hAnsi="Cambria Math"/>
                                  <w:i/>
                                </w:rPr>
                              </w:del>
                            </m:ctrlPr>
                          </m:sSubPr>
                          <m:e>
                            <m:r>
                              <w:del w:id="819" w:author="Lichen Wu" w:date="2022-04-08T22:28:00Z">
                                <w:rPr>
                                  <w:rFonts w:ascii="Cambria Math" w:hAnsi="Cambria Math"/>
                                </w:rPr>
                                <m:t>T</m:t>
                              </w:del>
                            </m:r>
                          </m:e>
                          <m:sub>
                            <m:r>
                              <w:del w:id="820" w:author="Lichen Wu" w:date="2022-04-08T22:28:00Z">
                                <w:rPr>
                                  <w:rFonts w:ascii="Cambria Math" w:hAnsi="Cambria Math"/>
                                </w:rPr>
                                <m:t>source</m:t>
                              </w:del>
                            </m:r>
                          </m:sub>
                        </m:sSub>
                      </m:num>
                      <m:den>
                        <m:r>
                          <w:del w:id="821" w:author="Lichen Wu" w:date="2022-04-08T22:28:00Z">
                            <w:rPr>
                              <w:rFonts w:ascii="Cambria Math" w:hAnsi="Cambria Math"/>
                            </w:rPr>
                            <m:t>dt</m:t>
                          </w:del>
                        </m:r>
                      </m:den>
                    </m:f>
                    <m:ctrlPr>
                      <w:del w:id="822" w:author="Lichen Wu" w:date="2022-04-08T22:28:00Z">
                        <w:rPr>
                          <w:rFonts w:ascii="Cambria Math" w:hAnsi="Cambria Math"/>
                          <w:i/>
                        </w:rPr>
                      </w:del>
                    </m:ctrlPr>
                  </m:e>
                </m:d>
              </m:oMath>
            </m:oMathPara>
          </w:p>
        </w:tc>
        <w:tc>
          <w:tcPr>
            <w:tcW w:w="625" w:type="dxa"/>
            <w:vAlign w:val="center"/>
          </w:tcPr>
          <w:p w14:paraId="416E8A00" w14:textId="09686E29" w:rsidR="00A86194" w:rsidRPr="005F7DE3" w:rsidDel="00BB31D6" w:rsidRDefault="00A86194" w:rsidP="003529DA">
            <w:pPr>
              <w:rPr>
                <w:del w:id="823" w:author="Lichen Wu" w:date="2022-04-08T22:28:00Z"/>
              </w:rPr>
            </w:pPr>
            <w:del w:id="824" w:author="Lichen Wu" w:date="2022-04-08T22:28:00Z">
              <w:r w:rsidRPr="005F7DE3" w:rsidDel="00BB31D6">
                <w:delText>(</w:delText>
              </w:r>
              <w:r w:rsidR="003A6E96" w:rsidRPr="005F7DE3" w:rsidDel="00BB31D6">
                <w:fldChar w:fldCharType="begin"/>
              </w:r>
              <w:r w:rsidR="003A6E96" w:rsidRPr="005F7DE3" w:rsidDel="00BB31D6">
                <w:delInstrText xml:space="preserve"> SEQ Eq \* MERGEFORMAT </w:delInstrText>
              </w:r>
              <w:r w:rsidR="003A6E96" w:rsidRPr="005F7DE3" w:rsidDel="00BB31D6">
                <w:fldChar w:fldCharType="separate"/>
              </w:r>
              <w:r w:rsidR="005026FA" w:rsidRPr="005F7DE3" w:rsidDel="00BB31D6">
                <w:rPr>
                  <w:noProof/>
                </w:rPr>
                <w:delText>12</w:delText>
              </w:r>
              <w:r w:rsidR="003A6E96" w:rsidRPr="005F7DE3" w:rsidDel="00BB31D6">
                <w:rPr>
                  <w:noProof/>
                </w:rPr>
                <w:fldChar w:fldCharType="end"/>
              </w:r>
              <w:r w:rsidRPr="005F7DE3" w:rsidDel="00BB31D6">
                <w:delText>)</w:delText>
              </w:r>
            </w:del>
          </w:p>
        </w:tc>
      </w:tr>
      <w:tr w:rsidR="00A86194" w:rsidRPr="005F7DE3" w:rsidDel="00BB31D6" w14:paraId="31A095DC" w14:textId="71D38EA7" w:rsidTr="003529DA">
        <w:trPr>
          <w:jc w:val="center"/>
          <w:del w:id="825" w:author="Lichen Wu" w:date="2022-04-08T22:28:00Z"/>
        </w:trPr>
        <w:tc>
          <w:tcPr>
            <w:tcW w:w="625" w:type="dxa"/>
            <w:vAlign w:val="center"/>
          </w:tcPr>
          <w:p w14:paraId="45AC5BF4" w14:textId="49521A0A" w:rsidR="00A86194" w:rsidRPr="005F7DE3" w:rsidDel="00BB31D6" w:rsidRDefault="00A86194" w:rsidP="003529DA">
            <w:pPr>
              <w:rPr>
                <w:del w:id="826" w:author="Lichen Wu" w:date="2022-04-08T22:28:00Z"/>
              </w:rPr>
            </w:pPr>
          </w:p>
        </w:tc>
        <w:tc>
          <w:tcPr>
            <w:tcW w:w="8100" w:type="dxa"/>
            <w:vAlign w:val="center"/>
          </w:tcPr>
          <w:p w14:paraId="0050816D" w14:textId="196059C2" w:rsidR="00A86194" w:rsidRPr="005F7DE3" w:rsidDel="00BB31D6" w:rsidRDefault="00D47CBD" w:rsidP="003529DA">
            <w:pPr>
              <w:jc w:val="center"/>
              <w:rPr>
                <w:del w:id="827" w:author="Lichen Wu" w:date="2022-04-08T22:28:00Z"/>
              </w:rPr>
            </w:pPr>
            <m:oMathPara>
              <m:oMath>
                <m:r>
                  <w:del w:id="828" w:author="Lichen Wu" w:date="2022-04-08T22:28:00Z">
                    <m:rPr>
                      <m:sty m:val="p"/>
                    </m:rPr>
                    <w:rPr>
                      <w:rFonts w:ascii="Cambria Math" w:hAnsi="Cambria Math"/>
                    </w:rPr>
                    <m:t>y</m:t>
                  </w:del>
                </m:r>
                <m:r>
                  <w:del w:id="829" w:author="Lichen Wu" w:date="2022-04-08T22:28:00Z">
                    <w:rPr>
                      <w:rFonts w:ascii="Cambria Math" w:hAnsi="Cambria Math"/>
                    </w:rPr>
                    <m:t>=</m:t>
                  </w:del>
                </m:r>
                <m:sSub>
                  <m:sSubPr>
                    <m:ctrlPr>
                      <w:del w:id="830" w:author="Lichen Wu" w:date="2022-04-08T22:28:00Z">
                        <w:rPr>
                          <w:rFonts w:ascii="Cambria Math" w:hAnsi="Cambria Math"/>
                          <w:i/>
                        </w:rPr>
                      </w:del>
                    </m:ctrlPr>
                  </m:sSubPr>
                  <m:e>
                    <m:acc>
                      <m:accPr>
                        <m:chr m:val="̇"/>
                        <m:ctrlPr>
                          <w:del w:id="831" w:author="Lichen Wu" w:date="2022-04-08T22:28:00Z">
                            <w:rPr>
                              <w:rFonts w:ascii="Cambria Math" w:hAnsi="Cambria Math"/>
                            </w:rPr>
                          </w:del>
                        </m:ctrlPr>
                      </m:accPr>
                      <m:e>
                        <m:r>
                          <w:del w:id="832" w:author="Lichen Wu" w:date="2022-04-08T22:28:00Z">
                            <w:rPr>
                              <w:rFonts w:ascii="Cambria Math" w:hAnsi="Cambria Math"/>
                            </w:rPr>
                            <m:t>Q</m:t>
                          </w:del>
                        </m:r>
                      </m:e>
                    </m:acc>
                  </m:e>
                  <m:sub>
                    <m:r>
                      <w:del w:id="833" w:author="Lichen Wu" w:date="2022-04-08T22:28:00Z">
                        <w:rPr>
                          <w:rFonts w:ascii="Cambria Math" w:hAnsi="Cambria Math"/>
                        </w:rPr>
                        <m:t>rad</m:t>
                      </w:del>
                    </m:r>
                  </m:sub>
                </m:sSub>
                <m:r>
                  <w:del w:id="834" w:author="Lichen Wu" w:date="2022-04-08T22:28:00Z">
                    <w:rPr>
                      <w:rFonts w:ascii="Cambria Math" w:hAnsi="Cambria Math"/>
                    </w:rPr>
                    <m:t>=</m:t>
                  </w:del>
                </m:r>
                <m:f>
                  <m:fPr>
                    <m:ctrlPr>
                      <w:del w:id="835" w:author="Lichen Wu" w:date="2022-04-08T22:28:00Z">
                        <w:rPr>
                          <w:rFonts w:ascii="Cambria Math" w:hAnsi="Cambria Math"/>
                        </w:rPr>
                      </w:del>
                    </m:ctrlPr>
                  </m:fPr>
                  <m:num>
                    <m:sSub>
                      <m:sSubPr>
                        <m:ctrlPr>
                          <w:del w:id="836" w:author="Lichen Wu" w:date="2022-04-08T22:28:00Z">
                            <w:rPr>
                              <w:rFonts w:ascii="Cambria Math" w:hAnsi="Cambria Math"/>
                              <w:i/>
                            </w:rPr>
                          </w:del>
                        </m:ctrlPr>
                      </m:sSubPr>
                      <m:e>
                        <m:r>
                          <w:del w:id="837" w:author="Lichen Wu" w:date="2022-04-08T22:28:00Z">
                            <w:rPr>
                              <w:rFonts w:ascii="Cambria Math" w:hAnsi="Cambria Math"/>
                            </w:rPr>
                            <m:t>T</m:t>
                          </w:del>
                        </m:r>
                        <m:ctrlPr>
                          <w:del w:id="838" w:author="Lichen Wu" w:date="2022-04-08T22:28:00Z">
                            <w:rPr>
                              <w:rFonts w:ascii="Cambria Math" w:hAnsi="Cambria Math"/>
                            </w:rPr>
                          </w:del>
                        </m:ctrlPr>
                      </m:e>
                      <m:sub>
                        <m:r>
                          <w:del w:id="839" w:author="Lichen Wu" w:date="2022-04-08T22:28:00Z">
                            <w:rPr>
                              <w:rFonts w:ascii="Cambria Math" w:hAnsi="Cambria Math"/>
                            </w:rPr>
                            <m:t>source</m:t>
                          </w:del>
                        </m:r>
                      </m:sub>
                    </m:sSub>
                    <m:r>
                      <w:del w:id="840" w:author="Lichen Wu" w:date="2022-04-08T22:28:00Z">
                        <w:rPr>
                          <w:rFonts w:ascii="Cambria Math" w:hAnsi="Cambria Math"/>
                        </w:rPr>
                        <m:t>-</m:t>
                      </w:del>
                    </m:r>
                    <m:sSub>
                      <m:sSubPr>
                        <m:ctrlPr>
                          <w:del w:id="841" w:author="Lichen Wu" w:date="2022-04-08T22:28:00Z">
                            <w:rPr>
                              <w:rFonts w:ascii="Cambria Math" w:hAnsi="Cambria Math"/>
                              <w:i/>
                            </w:rPr>
                          </w:del>
                        </m:ctrlPr>
                      </m:sSubPr>
                      <m:e>
                        <m:r>
                          <w:del w:id="842" w:author="Lichen Wu" w:date="2022-04-08T22:28:00Z">
                            <w:rPr>
                              <w:rFonts w:ascii="Cambria Math" w:hAnsi="Cambria Math"/>
                            </w:rPr>
                            <m:t>T</m:t>
                          </w:del>
                        </m:r>
                      </m:e>
                      <m:sub>
                        <m:r>
                          <w:del w:id="843" w:author="Lichen Wu" w:date="2022-04-08T22:28:00Z">
                            <w:rPr>
                              <w:rFonts w:ascii="Cambria Math" w:hAnsi="Cambria Math"/>
                            </w:rPr>
                            <m:t>slab2</m:t>
                          </w:del>
                        </m:r>
                      </m:sub>
                    </m:sSub>
                  </m:num>
                  <m:den>
                    <m:sSub>
                      <m:sSubPr>
                        <m:ctrlPr>
                          <w:del w:id="844" w:author="Lichen Wu" w:date="2022-04-08T22:28:00Z">
                            <w:rPr>
                              <w:rFonts w:ascii="Cambria Math" w:hAnsi="Cambria Math"/>
                              <w:i/>
                            </w:rPr>
                          </w:del>
                        </m:ctrlPr>
                      </m:sSubPr>
                      <m:e>
                        <m:r>
                          <w:del w:id="845" w:author="Lichen Wu" w:date="2022-04-08T22:28:00Z">
                            <w:rPr>
                              <w:rFonts w:ascii="Cambria Math" w:hAnsi="Cambria Math"/>
                            </w:rPr>
                            <m:t>R</m:t>
                          </w:del>
                        </m:r>
                        <m:ctrlPr>
                          <w:del w:id="846" w:author="Lichen Wu" w:date="2022-04-08T22:28:00Z">
                            <w:rPr>
                              <w:rFonts w:ascii="Cambria Math" w:hAnsi="Cambria Math"/>
                            </w:rPr>
                          </w:del>
                        </m:ctrlPr>
                      </m:e>
                      <m:sub>
                        <m:r>
                          <w:del w:id="847" w:author="Lichen Wu" w:date="2022-04-08T22:28:00Z">
                            <w:rPr>
                              <w:rFonts w:ascii="Cambria Math" w:hAnsi="Cambria Math"/>
                            </w:rPr>
                            <m:t>source,slab2</m:t>
                          </w:del>
                        </m:r>
                      </m:sub>
                    </m:sSub>
                  </m:den>
                </m:f>
                <m:r>
                  <w:del w:id="848" w:author="Lichen Wu" w:date="2022-04-08T22:28:00Z">
                    <w:rPr>
                      <w:rFonts w:ascii="Cambria Math" w:hAnsi="Cambria Math"/>
                    </w:rPr>
                    <m:t>+</m:t>
                  </w:del>
                </m:r>
                <m:f>
                  <m:fPr>
                    <m:ctrlPr>
                      <w:del w:id="849" w:author="Lichen Wu" w:date="2022-04-08T22:28:00Z">
                        <w:rPr>
                          <w:rFonts w:ascii="Cambria Math" w:hAnsi="Cambria Math"/>
                        </w:rPr>
                      </w:del>
                    </m:ctrlPr>
                  </m:fPr>
                  <m:num>
                    <m:sSub>
                      <m:sSubPr>
                        <m:ctrlPr>
                          <w:del w:id="850" w:author="Lichen Wu" w:date="2022-04-08T22:28:00Z">
                            <w:rPr>
                              <w:rFonts w:ascii="Cambria Math" w:hAnsi="Cambria Math"/>
                              <w:i/>
                            </w:rPr>
                          </w:del>
                        </m:ctrlPr>
                      </m:sSubPr>
                      <m:e>
                        <m:r>
                          <w:del w:id="851" w:author="Lichen Wu" w:date="2022-04-08T22:28:00Z">
                            <w:rPr>
                              <w:rFonts w:ascii="Cambria Math" w:hAnsi="Cambria Math"/>
                            </w:rPr>
                            <m:t>T</m:t>
                          </w:del>
                        </m:r>
                        <m:ctrlPr>
                          <w:del w:id="852" w:author="Lichen Wu" w:date="2022-04-08T22:28:00Z">
                            <w:rPr>
                              <w:rFonts w:ascii="Cambria Math" w:hAnsi="Cambria Math"/>
                            </w:rPr>
                          </w:del>
                        </m:ctrlPr>
                      </m:e>
                      <m:sub>
                        <m:r>
                          <w:del w:id="853" w:author="Lichen Wu" w:date="2022-04-08T22:28:00Z">
                            <w:rPr>
                              <w:rFonts w:ascii="Cambria Math" w:hAnsi="Cambria Math"/>
                            </w:rPr>
                            <m:t>source</m:t>
                          </w:del>
                        </m:r>
                      </m:sub>
                    </m:sSub>
                    <m:r>
                      <w:del w:id="854" w:author="Lichen Wu" w:date="2022-04-08T22:28:00Z">
                        <w:rPr>
                          <w:rFonts w:ascii="Cambria Math" w:hAnsi="Cambria Math"/>
                        </w:rPr>
                        <m:t>-</m:t>
                      </w:del>
                    </m:r>
                    <m:sSub>
                      <m:sSubPr>
                        <m:ctrlPr>
                          <w:del w:id="855" w:author="Lichen Wu" w:date="2022-04-08T22:28:00Z">
                            <w:rPr>
                              <w:rFonts w:ascii="Cambria Math" w:hAnsi="Cambria Math"/>
                              <w:i/>
                            </w:rPr>
                          </w:del>
                        </m:ctrlPr>
                      </m:sSubPr>
                      <m:e>
                        <m:r>
                          <w:del w:id="856" w:author="Lichen Wu" w:date="2022-04-08T22:28:00Z">
                            <w:rPr>
                              <w:rFonts w:ascii="Cambria Math" w:hAnsi="Cambria Math"/>
                            </w:rPr>
                            <m:t>T</m:t>
                          </w:del>
                        </m:r>
                      </m:e>
                      <m:sub>
                        <m:r>
                          <w:del w:id="857" w:author="Lichen Wu" w:date="2022-04-08T22:28:00Z">
                            <w:rPr>
                              <w:rFonts w:ascii="Cambria Math" w:hAnsi="Cambria Math"/>
                            </w:rPr>
                            <m:t>sink</m:t>
                          </w:del>
                        </m:r>
                      </m:sub>
                    </m:sSub>
                  </m:num>
                  <m:den>
                    <m:sSub>
                      <m:sSubPr>
                        <m:ctrlPr>
                          <w:del w:id="858" w:author="Lichen Wu" w:date="2022-04-08T22:28:00Z">
                            <w:rPr>
                              <w:rFonts w:ascii="Cambria Math" w:hAnsi="Cambria Math"/>
                              <w:i/>
                            </w:rPr>
                          </w:del>
                        </m:ctrlPr>
                      </m:sSubPr>
                      <m:e>
                        <m:r>
                          <w:del w:id="859" w:author="Lichen Wu" w:date="2022-04-08T22:28:00Z">
                            <w:rPr>
                              <w:rFonts w:ascii="Cambria Math" w:hAnsi="Cambria Math"/>
                            </w:rPr>
                            <m:t>R</m:t>
                          </w:del>
                        </m:r>
                        <m:ctrlPr>
                          <w:del w:id="860" w:author="Lichen Wu" w:date="2022-04-08T22:28:00Z">
                            <w:rPr>
                              <w:rFonts w:ascii="Cambria Math" w:hAnsi="Cambria Math"/>
                            </w:rPr>
                          </w:del>
                        </m:ctrlPr>
                      </m:e>
                      <m:sub>
                        <m:r>
                          <w:del w:id="861" w:author="Lichen Wu" w:date="2022-04-08T22:28:00Z">
                            <w:rPr>
                              <w:rFonts w:ascii="Cambria Math" w:hAnsi="Cambria Math"/>
                            </w:rPr>
                            <m:t>source,sink</m:t>
                          </w:del>
                        </m:r>
                      </m:sub>
                    </m:sSub>
                  </m:den>
                </m:f>
                <m:r>
                  <w:del w:id="862" w:author="Lichen Wu" w:date="2022-04-08T22:28:00Z">
                    <w:rPr>
                      <w:rFonts w:ascii="Cambria Math" w:hAnsi="Cambria Math"/>
                    </w:rPr>
                    <m:t>+</m:t>
                  </w:del>
                </m:r>
                <m:sSub>
                  <m:sSubPr>
                    <m:ctrlPr>
                      <w:del w:id="863" w:author="Lichen Wu" w:date="2022-04-08T22:28:00Z">
                        <w:rPr>
                          <w:rFonts w:ascii="Cambria Math" w:hAnsi="Cambria Math"/>
                          <w:i/>
                        </w:rPr>
                      </w:del>
                    </m:ctrlPr>
                  </m:sSubPr>
                  <m:e>
                    <m:r>
                      <w:del w:id="864" w:author="Lichen Wu" w:date="2022-04-08T22:28:00Z">
                        <w:rPr>
                          <w:rFonts w:ascii="Cambria Math" w:hAnsi="Cambria Math"/>
                        </w:rPr>
                        <m:t>C</m:t>
                      </w:del>
                    </m:r>
                  </m:e>
                  <m:sub>
                    <m:r>
                      <w:del w:id="865" w:author="Lichen Wu" w:date="2022-04-08T22:28:00Z">
                        <w:rPr>
                          <w:rFonts w:ascii="Cambria Math" w:hAnsi="Cambria Math"/>
                        </w:rPr>
                        <m:t>source</m:t>
                      </w:del>
                    </m:r>
                  </m:sub>
                </m:sSub>
                <m:f>
                  <m:fPr>
                    <m:ctrlPr>
                      <w:del w:id="866" w:author="Lichen Wu" w:date="2022-04-08T22:28:00Z">
                        <w:rPr>
                          <w:rFonts w:ascii="Cambria Math" w:hAnsi="Cambria Math"/>
                        </w:rPr>
                      </w:del>
                    </m:ctrlPr>
                  </m:fPr>
                  <m:num>
                    <m:r>
                      <w:del w:id="867" w:author="Lichen Wu" w:date="2022-04-08T22:28:00Z">
                        <w:rPr>
                          <w:rFonts w:ascii="Cambria Math" w:hAnsi="Cambria Math"/>
                        </w:rPr>
                        <m:t>d</m:t>
                      </w:del>
                    </m:r>
                    <m:sSub>
                      <m:sSubPr>
                        <m:ctrlPr>
                          <w:del w:id="868" w:author="Lichen Wu" w:date="2022-04-08T22:28:00Z">
                            <w:rPr>
                              <w:rFonts w:ascii="Cambria Math" w:hAnsi="Cambria Math"/>
                              <w:i/>
                            </w:rPr>
                          </w:del>
                        </m:ctrlPr>
                      </m:sSubPr>
                      <m:e>
                        <m:r>
                          <w:del w:id="869" w:author="Lichen Wu" w:date="2022-04-08T22:28:00Z">
                            <w:rPr>
                              <w:rFonts w:ascii="Cambria Math" w:hAnsi="Cambria Math"/>
                            </w:rPr>
                            <m:t>T</m:t>
                          </w:del>
                        </m:r>
                      </m:e>
                      <m:sub>
                        <m:r>
                          <w:del w:id="870" w:author="Lichen Wu" w:date="2022-04-08T22:28:00Z">
                            <w:rPr>
                              <w:rFonts w:ascii="Cambria Math" w:hAnsi="Cambria Math"/>
                            </w:rPr>
                            <m:t>source</m:t>
                          </w:del>
                        </m:r>
                      </m:sub>
                    </m:sSub>
                  </m:num>
                  <m:den>
                    <m:r>
                      <w:del w:id="871" w:author="Lichen Wu" w:date="2022-04-08T22:28:00Z">
                        <w:rPr>
                          <w:rFonts w:ascii="Cambria Math" w:hAnsi="Cambria Math"/>
                        </w:rPr>
                        <m:t>dt</m:t>
                      </w:del>
                    </m:r>
                  </m:den>
                </m:f>
              </m:oMath>
            </m:oMathPara>
          </w:p>
        </w:tc>
        <w:tc>
          <w:tcPr>
            <w:tcW w:w="625" w:type="dxa"/>
            <w:vAlign w:val="center"/>
          </w:tcPr>
          <w:p w14:paraId="2B81E7A6" w14:textId="420FC3B3" w:rsidR="00A86194" w:rsidRPr="005F7DE3" w:rsidDel="00BB31D6" w:rsidRDefault="00A86194" w:rsidP="003529DA">
            <w:pPr>
              <w:rPr>
                <w:del w:id="872" w:author="Lichen Wu" w:date="2022-04-08T22:28:00Z"/>
              </w:rPr>
            </w:pPr>
            <w:del w:id="873" w:author="Lichen Wu" w:date="2022-04-08T22:28:00Z">
              <w:r w:rsidRPr="005F7DE3" w:rsidDel="00BB31D6">
                <w:delText>(</w:delText>
              </w:r>
              <w:r w:rsidR="003A6E96" w:rsidRPr="005F7DE3" w:rsidDel="00BB31D6">
                <w:fldChar w:fldCharType="begin"/>
              </w:r>
              <w:r w:rsidR="003A6E96" w:rsidRPr="005F7DE3" w:rsidDel="00BB31D6">
                <w:delInstrText xml:space="preserve"> SEQ Eq \* MERGEFORMAT </w:delInstrText>
              </w:r>
              <w:r w:rsidR="003A6E96" w:rsidRPr="005F7DE3" w:rsidDel="00BB31D6">
                <w:fldChar w:fldCharType="separate"/>
              </w:r>
              <w:r w:rsidR="005026FA" w:rsidRPr="005F7DE3" w:rsidDel="00BB31D6">
                <w:rPr>
                  <w:noProof/>
                </w:rPr>
                <w:delText>13</w:delText>
              </w:r>
              <w:r w:rsidR="003A6E96" w:rsidRPr="005F7DE3" w:rsidDel="00BB31D6">
                <w:rPr>
                  <w:noProof/>
                </w:rPr>
                <w:fldChar w:fldCharType="end"/>
              </w:r>
              <w:r w:rsidRPr="005F7DE3" w:rsidDel="00BB31D6">
                <w:delText>)</w:delText>
              </w:r>
            </w:del>
          </w:p>
        </w:tc>
      </w:tr>
    </w:tbl>
    <w:p w14:paraId="78A1F6E1" w14:textId="42A75865" w:rsidR="00A86194" w:rsidRPr="005F7DE3" w:rsidDel="00BB31D6" w:rsidRDefault="00A86194" w:rsidP="00A86194">
      <w:pPr>
        <w:rPr>
          <w:del w:id="874" w:author="Lichen Wu" w:date="2022-04-08T22:28:00Z"/>
        </w:rPr>
      </w:pPr>
      <w:del w:id="875" w:author="Lichen Wu" w:date="2022-04-08T22:28:00Z">
        <w:r w:rsidRPr="005F7DE3" w:rsidDel="00BB31D6">
          <w:delText>Thermal resistances, (</w:delText>
        </w:r>
      </w:del>
      <m:oMath>
        <m:r>
          <w:del w:id="876" w:author="Lichen Wu" w:date="2022-04-08T22:28:00Z">
            <w:rPr>
              <w:rFonts w:ascii="Cambria Math" w:hAnsi="Cambria Math"/>
            </w:rPr>
            <m:t>K</m:t>
          </w:del>
        </m:r>
        <m:r>
          <w:del w:id="877" w:author="Lichen Wu" w:date="2022-04-08T22:28:00Z">
            <m:rPr>
              <m:lit/>
            </m:rPr>
            <w:rPr>
              <w:rFonts w:ascii="Cambria Math" w:hAnsi="Cambria Math"/>
            </w:rPr>
            <m:t>/</m:t>
          </w:del>
        </m:r>
        <m:r>
          <w:del w:id="878" w:author="Lichen Wu" w:date="2022-04-08T22:28:00Z">
            <w:rPr>
              <w:rFonts w:ascii="Cambria Math" w:hAnsi="Cambria Math"/>
            </w:rPr>
            <m:t>W</m:t>
          </w:del>
        </m:r>
      </m:oMath>
      <w:del w:id="879" w:author="Lichen Wu" w:date="2022-04-08T22:28:00Z">
        <w:r w:rsidRPr="005F7DE3" w:rsidDel="00BB31D6">
          <w:delText>) and thermal capacity (</w:delText>
        </w:r>
      </w:del>
      <m:oMath>
        <m:r>
          <w:del w:id="880" w:author="Lichen Wu" w:date="2022-04-08T22:28:00Z">
            <w:rPr>
              <w:rFonts w:ascii="Cambria Math" w:hAnsi="Cambria Math"/>
            </w:rPr>
            <m:t>J</m:t>
          </w:del>
        </m:r>
        <m:r>
          <w:del w:id="881" w:author="Lichen Wu" w:date="2022-04-08T22:28:00Z">
            <m:rPr>
              <m:lit/>
            </m:rPr>
            <w:rPr>
              <w:rFonts w:ascii="Cambria Math" w:hAnsi="Cambria Math"/>
            </w:rPr>
            <m:t>/</m:t>
          </w:del>
        </m:r>
        <m:r>
          <w:del w:id="882" w:author="Lichen Wu" w:date="2022-04-08T22:28:00Z">
            <w:rPr>
              <w:rFonts w:ascii="Cambria Math" w:hAnsi="Cambria Math"/>
            </w:rPr>
            <m:t>K)</m:t>
          </w:del>
        </m:r>
      </m:oMath>
      <w:del w:id="883" w:author="Lichen Wu" w:date="2022-04-08T22:28:00Z">
        <w:r w:rsidRPr="005F7DE3" w:rsidDel="00BB31D6">
          <w:delText xml:space="preserve"> are evaluated using the following equations, the results of which are displayed in Table 1:</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rsidRPr="005F7DE3" w:rsidDel="00BB31D6" w14:paraId="21EF83F5" w14:textId="3242DEFF" w:rsidTr="003529DA">
        <w:trPr>
          <w:jc w:val="center"/>
          <w:del w:id="884" w:author="Lichen Wu" w:date="2022-04-08T22:28:00Z"/>
        </w:trPr>
        <w:tc>
          <w:tcPr>
            <w:tcW w:w="625" w:type="dxa"/>
            <w:vAlign w:val="center"/>
          </w:tcPr>
          <w:p w14:paraId="78890D65" w14:textId="28F6E206" w:rsidR="00A86194" w:rsidRPr="005F7DE3" w:rsidDel="00BB31D6" w:rsidRDefault="00A86194" w:rsidP="003529DA">
            <w:pPr>
              <w:rPr>
                <w:del w:id="885" w:author="Lichen Wu" w:date="2022-04-08T22:28:00Z"/>
              </w:rPr>
            </w:pPr>
          </w:p>
        </w:tc>
        <w:tc>
          <w:tcPr>
            <w:tcW w:w="8100" w:type="dxa"/>
            <w:vAlign w:val="center"/>
          </w:tcPr>
          <w:p w14:paraId="3CD3DF0B" w14:textId="73C0BD05" w:rsidR="00A86194" w:rsidRPr="005F7DE3" w:rsidDel="00BB31D6" w:rsidRDefault="00A86194" w:rsidP="003529DA">
            <w:pPr>
              <w:rPr>
                <w:del w:id="886" w:author="Lichen Wu" w:date="2022-04-08T22:28:00Z"/>
              </w:rPr>
            </w:pPr>
            <m:oMathPara>
              <m:oMath>
                <m:r>
                  <w:del w:id="887" w:author="Lichen Wu" w:date="2022-04-08T22:28:00Z">
                    <w:rPr>
                      <w:rFonts w:ascii="Cambria Math" w:hAnsi="Cambria Math"/>
                    </w:rPr>
                    <m:t>R=</m:t>
                  </w:del>
                </m:r>
                <m:f>
                  <m:fPr>
                    <m:ctrlPr>
                      <w:del w:id="888" w:author="Lichen Wu" w:date="2022-04-08T22:28:00Z">
                        <w:rPr>
                          <w:rFonts w:ascii="Cambria Math" w:hAnsi="Cambria Math"/>
                        </w:rPr>
                      </w:del>
                    </m:ctrlPr>
                  </m:fPr>
                  <m:num>
                    <m:r>
                      <w:del w:id="889" w:author="Lichen Wu" w:date="2022-04-08T22:28:00Z">
                        <w:rPr>
                          <w:rFonts w:ascii="Cambria Math" w:hAnsi="Cambria Math"/>
                        </w:rPr>
                        <m:t>L</m:t>
                      </w:del>
                    </m:r>
                    <m:ctrlPr>
                      <w:del w:id="890" w:author="Lichen Wu" w:date="2022-04-08T22:28:00Z">
                        <w:rPr>
                          <w:rFonts w:ascii="Cambria Math" w:hAnsi="Cambria Math"/>
                          <w:i/>
                        </w:rPr>
                      </w:del>
                    </m:ctrlPr>
                  </m:num>
                  <m:den>
                    <m:r>
                      <w:del w:id="891" w:author="Lichen Wu" w:date="2022-04-08T22:28:00Z">
                        <m:rPr>
                          <m:sty m:val="p"/>
                        </m:rPr>
                        <w:rPr>
                          <w:rFonts w:ascii="Cambria Math" w:hAnsi="Cambria Math"/>
                        </w:rPr>
                        <m:t>λ</m:t>
                      </w:del>
                    </m:r>
                    <m:r>
                      <w:del w:id="892" w:author="Lichen Wu" w:date="2022-04-08T22:28:00Z">
                        <w:rPr>
                          <w:rFonts w:ascii="Cambria Math" w:hAnsi="Cambria Math"/>
                        </w:rPr>
                        <m:t>A</m:t>
                      </w:del>
                    </m:r>
                    <m:ctrlPr>
                      <w:del w:id="893" w:author="Lichen Wu" w:date="2022-04-08T22:28:00Z">
                        <w:rPr>
                          <w:rFonts w:ascii="Cambria Math" w:hAnsi="Cambria Math"/>
                          <w:i/>
                        </w:rPr>
                      </w:del>
                    </m:ctrlPr>
                  </m:den>
                </m:f>
                <m:r>
                  <w:del w:id="894" w:author="Lichen Wu" w:date="2022-04-08T22:28:00Z">
                    <w:rPr>
                      <w:rFonts w:ascii="Cambria Math" w:hAnsi="Cambria Math"/>
                    </w:rPr>
                    <m:t>=</m:t>
                  </w:del>
                </m:r>
                <m:f>
                  <m:fPr>
                    <m:ctrlPr>
                      <w:del w:id="895" w:author="Lichen Wu" w:date="2022-04-08T22:28:00Z">
                        <w:rPr>
                          <w:rFonts w:ascii="Cambria Math" w:hAnsi="Cambria Math"/>
                        </w:rPr>
                      </w:del>
                    </m:ctrlPr>
                  </m:fPr>
                  <m:num>
                    <m:r>
                      <w:del w:id="896" w:author="Lichen Wu" w:date="2022-04-08T22:28:00Z">
                        <w:rPr>
                          <w:rFonts w:ascii="Cambria Math" w:hAnsi="Cambria Math"/>
                        </w:rPr>
                        <m:t>L</m:t>
                      </w:del>
                    </m:r>
                    <m:ctrlPr>
                      <w:del w:id="897" w:author="Lichen Wu" w:date="2022-04-08T22:28:00Z">
                        <w:rPr>
                          <w:rFonts w:ascii="Cambria Math" w:hAnsi="Cambria Math"/>
                          <w:i/>
                        </w:rPr>
                      </w:del>
                    </m:ctrlPr>
                  </m:num>
                  <m:den>
                    <m:r>
                      <w:del w:id="898" w:author="Lichen Wu" w:date="2022-04-08T22:28:00Z">
                        <w:rPr>
                          <w:rFonts w:ascii="Cambria Math" w:hAnsi="Cambria Math"/>
                        </w:rPr>
                        <m:t>hA</m:t>
                      </w:del>
                    </m:r>
                    <m:ctrlPr>
                      <w:del w:id="899" w:author="Lichen Wu" w:date="2022-04-08T22:28:00Z">
                        <w:rPr>
                          <w:rFonts w:ascii="Cambria Math" w:hAnsi="Cambria Math"/>
                          <w:i/>
                        </w:rPr>
                      </w:del>
                    </m:ctrlPr>
                  </m:den>
                </m:f>
              </m:oMath>
            </m:oMathPara>
          </w:p>
        </w:tc>
        <w:tc>
          <w:tcPr>
            <w:tcW w:w="625" w:type="dxa"/>
            <w:vAlign w:val="center"/>
          </w:tcPr>
          <w:p w14:paraId="27206C82" w14:textId="3BBF3AE3" w:rsidR="00A86194" w:rsidRPr="005F7DE3" w:rsidDel="00BB31D6" w:rsidRDefault="00A86194" w:rsidP="003529DA">
            <w:pPr>
              <w:rPr>
                <w:del w:id="900" w:author="Lichen Wu" w:date="2022-04-08T22:28:00Z"/>
              </w:rPr>
            </w:pPr>
            <w:del w:id="901" w:author="Lichen Wu" w:date="2022-04-08T22:28:00Z">
              <w:r w:rsidRPr="005F7DE3" w:rsidDel="00BB31D6">
                <w:delText>(</w:delText>
              </w:r>
              <w:r w:rsidR="003A6E96" w:rsidRPr="005F7DE3" w:rsidDel="00BB31D6">
                <w:fldChar w:fldCharType="begin"/>
              </w:r>
              <w:r w:rsidR="003A6E96" w:rsidRPr="005F7DE3" w:rsidDel="00BB31D6">
                <w:delInstrText xml:space="preserve"> SEQ Eq \* MERGEFORMAT </w:delInstrText>
              </w:r>
              <w:r w:rsidR="003A6E96" w:rsidRPr="005F7DE3" w:rsidDel="00BB31D6">
                <w:fldChar w:fldCharType="separate"/>
              </w:r>
              <w:r w:rsidR="005026FA" w:rsidRPr="005F7DE3" w:rsidDel="00BB31D6">
                <w:rPr>
                  <w:noProof/>
                </w:rPr>
                <w:delText>14</w:delText>
              </w:r>
              <w:r w:rsidR="003A6E96" w:rsidRPr="005F7DE3" w:rsidDel="00BB31D6">
                <w:rPr>
                  <w:noProof/>
                </w:rPr>
                <w:fldChar w:fldCharType="end"/>
              </w:r>
              <w:r w:rsidRPr="005F7DE3" w:rsidDel="00BB31D6">
                <w:delText>)</w:delText>
              </w:r>
            </w:del>
          </w:p>
        </w:tc>
      </w:tr>
      <w:tr w:rsidR="00A86194" w:rsidRPr="005F7DE3" w:rsidDel="00BB31D6" w14:paraId="72FA1ABE" w14:textId="465F15AC" w:rsidTr="003529DA">
        <w:trPr>
          <w:jc w:val="center"/>
          <w:del w:id="902" w:author="Lichen Wu" w:date="2022-04-08T22:28:00Z"/>
        </w:trPr>
        <w:tc>
          <w:tcPr>
            <w:tcW w:w="625" w:type="dxa"/>
            <w:vAlign w:val="center"/>
          </w:tcPr>
          <w:p w14:paraId="7CA6017A" w14:textId="4A71AFE2" w:rsidR="00A86194" w:rsidRPr="005F7DE3" w:rsidDel="00BB31D6" w:rsidRDefault="00A86194" w:rsidP="003529DA">
            <w:pPr>
              <w:rPr>
                <w:del w:id="903" w:author="Lichen Wu" w:date="2022-04-08T22:28:00Z"/>
              </w:rPr>
            </w:pPr>
          </w:p>
        </w:tc>
        <w:tc>
          <w:tcPr>
            <w:tcW w:w="8100" w:type="dxa"/>
            <w:vAlign w:val="center"/>
          </w:tcPr>
          <w:p w14:paraId="07939D5C" w14:textId="31B8B160" w:rsidR="00A86194" w:rsidRPr="005F7DE3" w:rsidDel="00BB31D6" w:rsidRDefault="00A86194" w:rsidP="003529DA">
            <w:pPr>
              <w:jc w:val="center"/>
              <w:rPr>
                <w:del w:id="904" w:author="Lichen Wu" w:date="2022-04-08T22:28:00Z"/>
              </w:rPr>
            </w:pPr>
            <m:oMathPara>
              <m:oMath>
                <m:r>
                  <w:del w:id="905" w:author="Lichen Wu" w:date="2022-04-08T22:28:00Z">
                    <w:rPr>
                      <w:rFonts w:ascii="Cambria Math" w:hAnsi="Cambria Math"/>
                    </w:rPr>
                    <m:t>C=</m:t>
                  </w:del>
                </m:r>
                <m:nary>
                  <m:naryPr>
                    <m:chr m:val="∑"/>
                    <m:subHide m:val="1"/>
                    <m:supHide m:val="1"/>
                    <m:ctrlPr>
                      <w:del w:id="906" w:author="Lichen Wu" w:date="2022-04-08T22:28:00Z">
                        <w:rPr>
                          <w:rFonts w:ascii="Cambria Math" w:hAnsi="Cambria Math"/>
                        </w:rPr>
                      </w:del>
                    </m:ctrlPr>
                  </m:naryPr>
                  <m:sub>
                    <m:ctrlPr>
                      <w:del w:id="907" w:author="Lichen Wu" w:date="2022-04-08T22:28:00Z">
                        <w:rPr>
                          <w:rFonts w:ascii="Cambria Math" w:hAnsi="Cambria Math"/>
                          <w:i/>
                        </w:rPr>
                      </w:del>
                    </m:ctrlPr>
                  </m:sub>
                  <m:sup>
                    <m:ctrlPr>
                      <w:del w:id="908" w:author="Lichen Wu" w:date="2022-04-08T22:28:00Z">
                        <w:rPr>
                          <w:rFonts w:ascii="Cambria Math" w:hAnsi="Cambria Math"/>
                          <w:i/>
                        </w:rPr>
                      </w:del>
                    </m:ctrlPr>
                  </m:sup>
                  <m:e>
                    <m:sSub>
                      <m:sSubPr>
                        <m:ctrlPr>
                          <w:del w:id="909" w:author="Lichen Wu" w:date="2022-04-08T22:28:00Z">
                            <w:rPr>
                              <w:rFonts w:ascii="Cambria Math" w:hAnsi="Cambria Math"/>
                              <w:i/>
                            </w:rPr>
                          </w:del>
                        </m:ctrlPr>
                      </m:sSubPr>
                      <m:e>
                        <m:r>
                          <w:del w:id="910" w:author="Lichen Wu" w:date="2022-04-08T22:28:00Z">
                            <w:rPr>
                              <w:rFonts w:ascii="Cambria Math" w:hAnsi="Cambria Math"/>
                            </w:rPr>
                            <m:t>L</m:t>
                          </w:del>
                        </m:r>
                      </m:e>
                      <m:sub>
                        <m:r>
                          <w:del w:id="911" w:author="Lichen Wu" w:date="2022-04-08T22:28:00Z">
                            <w:rPr>
                              <w:rFonts w:ascii="Cambria Math" w:hAnsi="Cambria Math"/>
                            </w:rPr>
                            <m:t>i</m:t>
                          </w:del>
                        </m:r>
                      </m:sub>
                    </m:sSub>
                    <m:sSub>
                      <m:sSubPr>
                        <m:ctrlPr>
                          <w:del w:id="912" w:author="Lichen Wu" w:date="2022-04-08T22:28:00Z">
                            <w:rPr>
                              <w:rFonts w:ascii="Cambria Math" w:hAnsi="Cambria Math"/>
                              <w:i/>
                            </w:rPr>
                          </w:del>
                        </m:ctrlPr>
                      </m:sSubPr>
                      <m:e>
                        <m:r>
                          <w:del w:id="913" w:author="Lichen Wu" w:date="2022-04-08T22:28:00Z">
                            <w:rPr>
                              <w:rFonts w:ascii="Cambria Math" w:hAnsi="Cambria Math"/>
                            </w:rPr>
                            <m:t>A</m:t>
                          </w:del>
                        </m:r>
                      </m:e>
                      <m:sub>
                        <m:r>
                          <w:del w:id="914" w:author="Lichen Wu" w:date="2022-04-08T22:28:00Z">
                            <w:rPr>
                              <w:rFonts w:ascii="Cambria Math" w:hAnsi="Cambria Math"/>
                            </w:rPr>
                            <m:t>i</m:t>
                          </w:del>
                        </m:r>
                      </m:sub>
                    </m:sSub>
                    <m:sSub>
                      <m:sSubPr>
                        <m:ctrlPr>
                          <w:del w:id="915" w:author="Lichen Wu" w:date="2022-04-08T22:28:00Z">
                            <w:rPr>
                              <w:rFonts w:ascii="Cambria Math" w:hAnsi="Cambria Math"/>
                            </w:rPr>
                          </w:del>
                        </m:ctrlPr>
                      </m:sSubPr>
                      <m:e>
                        <m:r>
                          <w:del w:id="916" w:author="Lichen Wu" w:date="2022-04-08T22:28:00Z">
                            <m:rPr>
                              <m:sty m:val="p"/>
                            </m:rPr>
                            <w:rPr>
                              <w:rFonts w:ascii="Cambria Math" w:hAnsi="Cambria Math"/>
                            </w:rPr>
                            <m:t>ρ</m:t>
                          </w:del>
                        </m:r>
                      </m:e>
                      <m:sub>
                        <m:r>
                          <w:del w:id="917" w:author="Lichen Wu" w:date="2022-04-08T22:28:00Z">
                            <m:rPr>
                              <m:sty m:val="p"/>
                            </m:rPr>
                            <w:rPr>
                              <w:rFonts w:ascii="Cambria Math" w:hAnsi="Cambria Math"/>
                            </w:rPr>
                            <m:t>i</m:t>
                          </w:del>
                        </m:r>
                        <m:sSub>
                          <m:sSubPr>
                            <m:ctrlPr>
                              <w:del w:id="918" w:author="Lichen Wu" w:date="2022-04-08T22:28:00Z">
                                <w:rPr>
                                  <w:rFonts w:ascii="Cambria Math" w:hAnsi="Cambria Math"/>
                                  <w:i/>
                                </w:rPr>
                              </w:del>
                            </m:ctrlPr>
                          </m:sSubPr>
                          <m:e>
                            <m:r>
                              <w:del w:id="919" w:author="Lichen Wu" w:date="2022-04-08T22:28:00Z">
                                <w:rPr>
                                  <w:rFonts w:ascii="Cambria Math" w:hAnsi="Cambria Math"/>
                                </w:rPr>
                                <m:t>c</m:t>
                              </w:del>
                            </m:r>
                          </m:e>
                          <m:sub>
                            <m:r>
                              <w:del w:id="920" w:author="Lichen Wu" w:date="2022-04-08T22:28:00Z">
                                <w:rPr>
                                  <w:rFonts w:ascii="Cambria Math" w:hAnsi="Cambria Math"/>
                                </w:rPr>
                                <m:t>pi</m:t>
                              </w:del>
                            </m:r>
                          </m:sub>
                        </m:sSub>
                      </m:sub>
                    </m:sSub>
                    <m:ctrlPr>
                      <w:del w:id="921" w:author="Lichen Wu" w:date="2022-04-08T22:28:00Z">
                        <w:rPr>
                          <w:rFonts w:ascii="Cambria Math" w:hAnsi="Cambria Math"/>
                          <w:i/>
                        </w:rPr>
                      </w:del>
                    </m:ctrlPr>
                  </m:e>
                </m:nary>
              </m:oMath>
            </m:oMathPara>
          </w:p>
        </w:tc>
        <w:tc>
          <w:tcPr>
            <w:tcW w:w="625" w:type="dxa"/>
            <w:vAlign w:val="center"/>
          </w:tcPr>
          <w:p w14:paraId="45088599" w14:textId="3FB2B88F" w:rsidR="00A86194" w:rsidRPr="005F7DE3" w:rsidDel="00BB31D6" w:rsidRDefault="00A86194" w:rsidP="003529DA">
            <w:pPr>
              <w:rPr>
                <w:del w:id="922" w:author="Lichen Wu" w:date="2022-04-08T22:28:00Z"/>
              </w:rPr>
            </w:pPr>
            <w:del w:id="923" w:author="Lichen Wu" w:date="2022-04-08T22:28:00Z">
              <w:r w:rsidRPr="005F7DE3" w:rsidDel="00BB31D6">
                <w:delText>(</w:delText>
              </w:r>
              <w:r w:rsidR="003A6E96" w:rsidRPr="005F7DE3" w:rsidDel="00BB31D6">
                <w:fldChar w:fldCharType="begin"/>
              </w:r>
              <w:r w:rsidR="003A6E96" w:rsidRPr="005F7DE3" w:rsidDel="00BB31D6">
                <w:delInstrText xml:space="preserve"> SEQ Eq \* MERGEFORMAT </w:delInstrText>
              </w:r>
              <w:r w:rsidR="003A6E96" w:rsidRPr="005F7DE3" w:rsidDel="00BB31D6">
                <w:fldChar w:fldCharType="separate"/>
              </w:r>
              <w:r w:rsidR="005026FA" w:rsidRPr="005F7DE3" w:rsidDel="00BB31D6">
                <w:rPr>
                  <w:noProof/>
                </w:rPr>
                <w:delText>15</w:delText>
              </w:r>
              <w:r w:rsidR="003A6E96" w:rsidRPr="005F7DE3" w:rsidDel="00BB31D6">
                <w:rPr>
                  <w:noProof/>
                </w:rPr>
                <w:fldChar w:fldCharType="end"/>
              </w:r>
              <w:r w:rsidRPr="005F7DE3" w:rsidDel="00BB31D6">
                <w:delText>)</w:delText>
              </w:r>
            </w:del>
          </w:p>
        </w:tc>
      </w:tr>
    </w:tbl>
    <w:p w14:paraId="7FE0D4E5" w14:textId="48CF4B83" w:rsidR="00A86194" w:rsidRPr="005F7DE3" w:rsidDel="00BB31D6" w:rsidRDefault="00A86194" w:rsidP="00A86194">
      <w:pPr>
        <w:pStyle w:val="Caption"/>
        <w:jc w:val="left"/>
        <w:rPr>
          <w:del w:id="924" w:author="Lichen Wu" w:date="2022-04-08T22:28:00Z"/>
          <w:rFonts w:cs="Times New Roman"/>
          <w:b/>
          <w:bCs/>
        </w:rPr>
      </w:pPr>
    </w:p>
    <w:p w14:paraId="6F54485B" w14:textId="4BB5F621" w:rsidR="00A86194" w:rsidRPr="005F7DE3" w:rsidDel="00BB31D6" w:rsidRDefault="00A86194" w:rsidP="00A86194">
      <w:pPr>
        <w:pStyle w:val="Caption"/>
        <w:rPr>
          <w:del w:id="925" w:author="Lichen Wu" w:date="2022-04-08T22:28:00Z"/>
          <w:rFonts w:cs="Times New Roman"/>
        </w:rPr>
      </w:pPr>
      <w:del w:id="926" w:author="Lichen Wu" w:date="2022-04-08T22:28:00Z">
        <w:r w:rsidRPr="005F7DE3" w:rsidDel="00BB31D6">
          <w:rPr>
            <w:rFonts w:cs="Times New Roman"/>
            <w:b/>
            <w:bCs/>
          </w:rPr>
          <w:delText xml:space="preserve">Table </w:delText>
        </w:r>
        <w:r w:rsidRPr="005F7DE3" w:rsidDel="00BB31D6">
          <w:rPr>
            <w:rFonts w:cs="Times New Roman"/>
            <w:b/>
            <w:bCs/>
            <w:iCs w:val="0"/>
          </w:rPr>
          <w:fldChar w:fldCharType="begin"/>
        </w:r>
        <w:r w:rsidRPr="005F7DE3" w:rsidDel="00BB31D6">
          <w:rPr>
            <w:rFonts w:cs="Times New Roman"/>
            <w:b/>
            <w:bCs/>
          </w:rPr>
          <w:delInstrText xml:space="preserve"> SEQ Table \* ARABIC </w:delInstrText>
        </w:r>
        <w:r w:rsidRPr="005F7DE3" w:rsidDel="00BB31D6">
          <w:rPr>
            <w:rFonts w:cs="Times New Roman"/>
            <w:b/>
            <w:bCs/>
            <w:iCs w:val="0"/>
          </w:rPr>
          <w:fldChar w:fldCharType="separate"/>
        </w:r>
        <w:r w:rsidR="005026FA" w:rsidRPr="005F7DE3" w:rsidDel="00BB31D6">
          <w:rPr>
            <w:rFonts w:cs="Times New Roman"/>
            <w:b/>
            <w:bCs/>
            <w:noProof/>
          </w:rPr>
          <w:delText>1</w:delText>
        </w:r>
        <w:r w:rsidRPr="005F7DE3" w:rsidDel="00BB31D6">
          <w:rPr>
            <w:rFonts w:cs="Times New Roman"/>
            <w:b/>
            <w:bCs/>
            <w:iCs w:val="0"/>
            <w:noProof/>
          </w:rPr>
          <w:fldChar w:fldCharType="end"/>
        </w:r>
        <w:r w:rsidRPr="005F7DE3" w:rsidDel="00BB31D6">
          <w:rPr>
            <w:rFonts w:cs="Times New Roman"/>
          </w:rPr>
          <w:delText xml:space="preserve"> Estimated values for Rs (K/W) and Cs (J/K)</w:delText>
        </w:r>
      </w:del>
    </w:p>
    <w:tbl>
      <w:tblPr>
        <w:tblStyle w:val="TableGrid"/>
        <w:tblW w:w="0" w:type="auto"/>
        <w:tblLook w:val="04A0" w:firstRow="1" w:lastRow="0" w:firstColumn="1" w:lastColumn="0" w:noHBand="0" w:noVBand="1"/>
      </w:tblPr>
      <w:tblGrid>
        <w:gridCol w:w="2337"/>
        <w:gridCol w:w="2337"/>
        <w:gridCol w:w="2338"/>
        <w:gridCol w:w="2338"/>
      </w:tblGrid>
      <w:tr w:rsidR="00A86194" w:rsidRPr="005F7DE3" w:rsidDel="00BB31D6" w14:paraId="6136DD5C" w14:textId="46E2247C" w:rsidTr="003529DA">
        <w:trPr>
          <w:del w:id="927" w:author="Lichen Wu" w:date="2022-04-08T22:28:00Z"/>
        </w:trPr>
        <w:tc>
          <w:tcPr>
            <w:tcW w:w="2337" w:type="dxa"/>
          </w:tcPr>
          <w:p w14:paraId="0F68ABF2" w14:textId="5058907C" w:rsidR="00A86194" w:rsidRPr="005F7DE3" w:rsidDel="00BB31D6" w:rsidRDefault="003C1B14" w:rsidP="003529DA">
            <w:pPr>
              <w:jc w:val="center"/>
              <w:rPr>
                <w:del w:id="928" w:author="Lichen Wu" w:date="2022-04-08T22:28:00Z"/>
              </w:rPr>
            </w:pPr>
            <m:oMathPara>
              <m:oMath>
                <m:sSub>
                  <m:sSubPr>
                    <m:ctrlPr>
                      <w:del w:id="929" w:author="Lichen Wu" w:date="2022-04-08T22:28:00Z">
                        <w:rPr>
                          <w:rFonts w:ascii="Cambria Math" w:hAnsi="Cambria Math"/>
                          <w:i/>
                        </w:rPr>
                      </w:del>
                    </m:ctrlPr>
                  </m:sSubPr>
                  <m:e>
                    <m:r>
                      <w:del w:id="930" w:author="Lichen Wu" w:date="2022-04-08T22:28:00Z">
                        <w:rPr>
                          <w:rFonts w:ascii="Cambria Math" w:hAnsi="Cambria Math"/>
                        </w:rPr>
                        <m:t>R</m:t>
                      </w:del>
                    </m:r>
                  </m:e>
                  <m:sub>
                    <m:r>
                      <w:del w:id="931" w:author="Lichen Wu" w:date="2022-04-08T22:28:00Z">
                        <w:rPr>
                          <w:rFonts w:ascii="Cambria Math" w:hAnsi="Cambria Math"/>
                        </w:rPr>
                        <m:t>out,env1</m:t>
                      </w:del>
                    </m:r>
                  </m:sub>
                </m:sSub>
                <m:r>
                  <w:del w:id="932" w:author="Lichen Wu" w:date="2022-04-08T22:28:00Z">
                    <w:rPr>
                      <w:rFonts w:ascii="Cambria Math" w:hAnsi="Cambria Math"/>
                    </w:rPr>
                    <m:t>=3.32E-3</m:t>
                  </w:del>
                </m:r>
              </m:oMath>
            </m:oMathPara>
          </w:p>
        </w:tc>
        <w:tc>
          <w:tcPr>
            <w:tcW w:w="2337" w:type="dxa"/>
          </w:tcPr>
          <w:p w14:paraId="3D991125" w14:textId="2D26F6EE" w:rsidR="00A86194" w:rsidRPr="005F7DE3" w:rsidDel="00BB31D6" w:rsidRDefault="003C1B14" w:rsidP="003529DA">
            <w:pPr>
              <w:jc w:val="center"/>
              <w:rPr>
                <w:del w:id="933" w:author="Lichen Wu" w:date="2022-04-08T22:28:00Z"/>
              </w:rPr>
            </w:pPr>
            <m:oMathPara>
              <m:oMath>
                <m:sSub>
                  <m:sSubPr>
                    <m:ctrlPr>
                      <w:del w:id="934" w:author="Lichen Wu" w:date="2022-04-08T22:28:00Z">
                        <w:rPr>
                          <w:rFonts w:ascii="Cambria Math" w:hAnsi="Cambria Math"/>
                          <w:i/>
                        </w:rPr>
                      </w:del>
                    </m:ctrlPr>
                  </m:sSubPr>
                  <m:e>
                    <m:r>
                      <w:del w:id="935" w:author="Lichen Wu" w:date="2022-04-08T22:28:00Z">
                        <w:rPr>
                          <w:rFonts w:ascii="Cambria Math" w:hAnsi="Cambria Math"/>
                        </w:rPr>
                        <m:t>R</m:t>
                      </w:del>
                    </m:r>
                  </m:e>
                  <m:sub>
                    <m:r>
                      <w:del w:id="936" w:author="Lichen Wu" w:date="2022-04-08T22:28:00Z">
                        <w:rPr>
                          <w:rFonts w:ascii="Cambria Math" w:hAnsi="Cambria Math"/>
                        </w:rPr>
                        <m:t>env2,env1</m:t>
                      </w:del>
                    </m:r>
                  </m:sub>
                </m:sSub>
                <m:r>
                  <w:del w:id="937" w:author="Lichen Wu" w:date="2022-04-08T22:28:00Z">
                    <w:rPr>
                      <w:rFonts w:ascii="Cambria Math" w:hAnsi="Cambria Math"/>
                    </w:rPr>
                    <m:t>=6E-2</m:t>
                  </w:del>
                </m:r>
              </m:oMath>
            </m:oMathPara>
          </w:p>
        </w:tc>
        <w:tc>
          <w:tcPr>
            <w:tcW w:w="2338" w:type="dxa"/>
          </w:tcPr>
          <w:p w14:paraId="3433950E" w14:textId="54278C8E" w:rsidR="00A86194" w:rsidRPr="005F7DE3" w:rsidDel="00BB31D6" w:rsidRDefault="003C1B14" w:rsidP="003529DA">
            <w:pPr>
              <w:jc w:val="center"/>
              <w:rPr>
                <w:del w:id="938" w:author="Lichen Wu" w:date="2022-04-08T22:28:00Z"/>
              </w:rPr>
            </w:pPr>
            <m:oMathPara>
              <m:oMath>
                <m:sSub>
                  <m:sSubPr>
                    <m:ctrlPr>
                      <w:del w:id="939" w:author="Lichen Wu" w:date="2022-04-08T22:28:00Z">
                        <w:rPr>
                          <w:rFonts w:ascii="Cambria Math" w:hAnsi="Cambria Math"/>
                          <w:i/>
                        </w:rPr>
                      </w:del>
                    </m:ctrlPr>
                  </m:sSubPr>
                  <m:e>
                    <m:r>
                      <w:del w:id="940" w:author="Lichen Wu" w:date="2022-04-08T22:28:00Z">
                        <w:rPr>
                          <w:rFonts w:ascii="Cambria Math" w:hAnsi="Cambria Math"/>
                        </w:rPr>
                        <m:t>R</m:t>
                      </w:del>
                    </m:r>
                  </m:e>
                  <m:sub>
                    <m:r>
                      <w:del w:id="941" w:author="Lichen Wu" w:date="2022-04-08T22:28:00Z">
                        <w:rPr>
                          <w:rFonts w:ascii="Cambria Math" w:hAnsi="Cambria Math"/>
                        </w:rPr>
                        <m:t>env2,room</m:t>
                      </w:del>
                    </m:r>
                  </m:sub>
                </m:sSub>
                <m:r>
                  <w:del w:id="942" w:author="Lichen Wu" w:date="2022-04-08T22:28:00Z">
                    <w:rPr>
                      <w:rFonts w:ascii="Cambria Math" w:hAnsi="Cambria Math"/>
                    </w:rPr>
                    <m:t>=6E-2</m:t>
                  </w:del>
                </m:r>
              </m:oMath>
            </m:oMathPara>
          </w:p>
        </w:tc>
        <w:tc>
          <w:tcPr>
            <w:tcW w:w="2338" w:type="dxa"/>
          </w:tcPr>
          <w:p w14:paraId="39EA010B" w14:textId="5F7C8409" w:rsidR="00A86194" w:rsidRPr="005F7DE3" w:rsidDel="00BB31D6" w:rsidRDefault="003C1B14" w:rsidP="003529DA">
            <w:pPr>
              <w:jc w:val="center"/>
              <w:rPr>
                <w:del w:id="943" w:author="Lichen Wu" w:date="2022-04-08T22:28:00Z"/>
              </w:rPr>
            </w:pPr>
            <m:oMathPara>
              <m:oMath>
                <m:sSub>
                  <m:sSubPr>
                    <m:ctrlPr>
                      <w:del w:id="944" w:author="Lichen Wu" w:date="2022-04-08T22:28:00Z">
                        <w:rPr>
                          <w:rFonts w:ascii="Cambria Math" w:hAnsi="Cambria Math"/>
                          <w:i/>
                        </w:rPr>
                      </w:del>
                    </m:ctrlPr>
                  </m:sSubPr>
                  <m:e>
                    <m:r>
                      <w:del w:id="945" w:author="Lichen Wu" w:date="2022-04-08T22:28:00Z">
                        <w:rPr>
                          <w:rFonts w:ascii="Cambria Math" w:hAnsi="Cambria Math"/>
                        </w:rPr>
                        <m:t>R</m:t>
                      </w:del>
                    </m:r>
                  </m:e>
                  <m:sub>
                    <m:r>
                      <w:del w:id="946" w:author="Lichen Wu" w:date="2022-04-08T22:28:00Z">
                        <w:rPr>
                          <w:rFonts w:ascii="Cambria Math" w:hAnsi="Cambria Math"/>
                        </w:rPr>
                        <m:t>iw,room</m:t>
                      </w:del>
                    </m:r>
                  </m:sub>
                </m:sSub>
                <m:r>
                  <w:del w:id="947" w:author="Lichen Wu" w:date="2022-04-08T22:28:00Z">
                    <w:rPr>
                      <w:rFonts w:ascii="Cambria Math" w:hAnsi="Cambria Math"/>
                    </w:rPr>
                    <m:t>=6E-2</m:t>
                  </w:del>
                </m:r>
              </m:oMath>
            </m:oMathPara>
          </w:p>
        </w:tc>
      </w:tr>
      <w:tr w:rsidR="00A86194" w:rsidRPr="005F7DE3" w:rsidDel="00BB31D6" w14:paraId="11936378" w14:textId="58A56E51" w:rsidTr="003529DA">
        <w:trPr>
          <w:del w:id="948" w:author="Lichen Wu" w:date="2022-04-08T22:28:00Z"/>
        </w:trPr>
        <w:tc>
          <w:tcPr>
            <w:tcW w:w="2337" w:type="dxa"/>
          </w:tcPr>
          <w:p w14:paraId="10D6EE83" w14:textId="32B03C59" w:rsidR="00A86194" w:rsidRPr="005F7DE3" w:rsidDel="00BB31D6" w:rsidRDefault="003C1B14" w:rsidP="003529DA">
            <w:pPr>
              <w:jc w:val="center"/>
              <w:rPr>
                <w:del w:id="949" w:author="Lichen Wu" w:date="2022-04-08T22:28:00Z"/>
              </w:rPr>
            </w:pPr>
            <m:oMathPara>
              <m:oMath>
                <m:sSub>
                  <m:sSubPr>
                    <m:ctrlPr>
                      <w:del w:id="950" w:author="Lichen Wu" w:date="2022-04-08T22:28:00Z">
                        <w:rPr>
                          <w:rFonts w:ascii="Cambria Math" w:hAnsi="Cambria Math"/>
                          <w:i/>
                        </w:rPr>
                      </w:del>
                    </m:ctrlPr>
                  </m:sSubPr>
                  <m:e>
                    <m:r>
                      <w:del w:id="951" w:author="Lichen Wu" w:date="2022-04-08T22:28:00Z">
                        <w:rPr>
                          <w:rFonts w:ascii="Cambria Math" w:hAnsi="Cambria Math"/>
                        </w:rPr>
                        <m:t>R</m:t>
                      </w:del>
                    </m:r>
                  </m:e>
                  <m:sub>
                    <m:r>
                      <w:del w:id="952" w:author="Lichen Wu" w:date="2022-04-08T22:28:00Z">
                        <w:rPr>
                          <w:rFonts w:ascii="Cambria Math" w:hAnsi="Cambria Math"/>
                        </w:rPr>
                        <m:t>slab1,room</m:t>
                      </w:del>
                    </m:r>
                  </m:sub>
                </m:sSub>
                <m:r>
                  <w:del w:id="953" w:author="Lichen Wu" w:date="2022-04-08T22:28:00Z">
                    <w:rPr>
                      <w:rFonts w:ascii="Cambria Math" w:hAnsi="Cambria Math"/>
                    </w:rPr>
                    <m:t>=2E-3</m:t>
                  </w:del>
                </m:r>
              </m:oMath>
            </m:oMathPara>
          </w:p>
        </w:tc>
        <w:tc>
          <w:tcPr>
            <w:tcW w:w="2337" w:type="dxa"/>
          </w:tcPr>
          <w:p w14:paraId="2088D422" w14:textId="397BCB3F" w:rsidR="00A86194" w:rsidRPr="005F7DE3" w:rsidDel="00BB31D6" w:rsidRDefault="003C1B14" w:rsidP="003529DA">
            <w:pPr>
              <w:jc w:val="center"/>
              <w:rPr>
                <w:del w:id="954" w:author="Lichen Wu" w:date="2022-04-08T22:28:00Z"/>
              </w:rPr>
            </w:pPr>
            <m:oMathPara>
              <m:oMath>
                <m:sSub>
                  <m:sSubPr>
                    <m:ctrlPr>
                      <w:del w:id="955" w:author="Lichen Wu" w:date="2022-04-08T22:28:00Z">
                        <w:rPr>
                          <w:rFonts w:ascii="Cambria Math" w:hAnsi="Cambria Math"/>
                          <w:i/>
                        </w:rPr>
                      </w:del>
                    </m:ctrlPr>
                  </m:sSubPr>
                  <m:e>
                    <m:r>
                      <w:del w:id="956" w:author="Lichen Wu" w:date="2022-04-08T22:28:00Z">
                        <w:rPr>
                          <w:rFonts w:ascii="Cambria Math" w:hAnsi="Cambria Math"/>
                        </w:rPr>
                        <m:t>R</m:t>
                      </w:del>
                    </m:r>
                  </m:e>
                  <m:sub>
                    <m:r>
                      <w:del w:id="957" w:author="Lichen Wu" w:date="2022-04-08T22:28:00Z">
                        <w:rPr>
                          <w:rFonts w:ascii="Cambria Math" w:hAnsi="Cambria Math"/>
                        </w:rPr>
                        <m:t>cav,room</m:t>
                      </w:del>
                    </m:r>
                  </m:sub>
                </m:sSub>
                <m:r>
                  <w:del w:id="958" w:author="Lichen Wu" w:date="2022-04-08T22:28:00Z">
                    <w:rPr>
                      <w:rFonts w:ascii="Cambria Math" w:hAnsi="Cambria Math"/>
                    </w:rPr>
                    <m:t>=2E-2</m:t>
                  </w:del>
                </m:r>
              </m:oMath>
            </m:oMathPara>
          </w:p>
        </w:tc>
        <w:tc>
          <w:tcPr>
            <w:tcW w:w="2338" w:type="dxa"/>
          </w:tcPr>
          <w:p w14:paraId="3C3EED33" w14:textId="79FC6759" w:rsidR="00A86194" w:rsidRPr="005F7DE3" w:rsidDel="00BB31D6" w:rsidRDefault="003C1B14" w:rsidP="003529DA">
            <w:pPr>
              <w:jc w:val="center"/>
              <w:rPr>
                <w:del w:id="959" w:author="Lichen Wu" w:date="2022-04-08T22:28:00Z"/>
              </w:rPr>
            </w:pPr>
            <m:oMathPara>
              <m:oMath>
                <m:sSub>
                  <m:sSubPr>
                    <m:ctrlPr>
                      <w:del w:id="960" w:author="Lichen Wu" w:date="2022-04-08T22:28:00Z">
                        <w:rPr>
                          <w:rFonts w:ascii="Cambria Math" w:hAnsi="Cambria Math"/>
                          <w:i/>
                        </w:rPr>
                      </w:del>
                    </m:ctrlPr>
                  </m:sSubPr>
                  <m:e>
                    <m:r>
                      <w:del w:id="961" w:author="Lichen Wu" w:date="2022-04-08T22:28:00Z">
                        <w:rPr>
                          <w:rFonts w:ascii="Cambria Math" w:hAnsi="Cambria Math"/>
                        </w:rPr>
                        <m:t>R</m:t>
                      </w:del>
                    </m:r>
                  </m:e>
                  <m:sub>
                    <m:r>
                      <w:del w:id="962" w:author="Lichen Wu" w:date="2022-04-08T22:28:00Z">
                        <w:rPr>
                          <w:rFonts w:ascii="Cambria Math" w:hAnsi="Cambria Math"/>
                        </w:rPr>
                        <m:t>slab1,slab2</m:t>
                      </w:del>
                    </m:r>
                  </m:sub>
                </m:sSub>
                <m:r>
                  <w:del w:id="963" w:author="Lichen Wu" w:date="2022-04-08T22:28:00Z">
                    <w:rPr>
                      <w:rFonts w:ascii="Cambria Math" w:hAnsi="Cambria Math"/>
                    </w:rPr>
                    <m:t>=3.64E-4</m:t>
                  </w:del>
                </m:r>
              </m:oMath>
            </m:oMathPara>
          </w:p>
        </w:tc>
        <w:tc>
          <w:tcPr>
            <w:tcW w:w="2338" w:type="dxa"/>
          </w:tcPr>
          <w:p w14:paraId="551E96FE" w14:textId="5415853E" w:rsidR="00A86194" w:rsidRPr="005F7DE3" w:rsidDel="00BB31D6" w:rsidRDefault="003C1B14" w:rsidP="003529DA">
            <w:pPr>
              <w:jc w:val="center"/>
              <w:rPr>
                <w:del w:id="964" w:author="Lichen Wu" w:date="2022-04-08T22:28:00Z"/>
              </w:rPr>
            </w:pPr>
            <m:oMathPara>
              <m:oMath>
                <m:sSub>
                  <m:sSubPr>
                    <m:ctrlPr>
                      <w:del w:id="965" w:author="Lichen Wu" w:date="2022-04-08T22:28:00Z">
                        <w:rPr>
                          <w:rFonts w:ascii="Cambria Math" w:hAnsi="Cambria Math"/>
                          <w:i/>
                        </w:rPr>
                      </w:del>
                    </m:ctrlPr>
                  </m:sSubPr>
                  <m:e>
                    <m:r>
                      <w:del w:id="966" w:author="Lichen Wu" w:date="2022-04-08T22:28:00Z">
                        <w:rPr>
                          <w:rFonts w:ascii="Cambria Math" w:hAnsi="Cambria Math"/>
                        </w:rPr>
                        <m:t>R</m:t>
                      </w:del>
                    </m:r>
                  </m:e>
                  <m:sub>
                    <m:r>
                      <w:del w:id="967" w:author="Lichen Wu" w:date="2022-04-08T22:28:00Z">
                        <w:rPr>
                          <w:rFonts w:ascii="Cambria Math" w:hAnsi="Cambria Math"/>
                        </w:rPr>
                        <m:t>source,slab2</m:t>
                      </w:del>
                    </m:r>
                  </m:sub>
                </m:sSub>
                <m:r>
                  <w:del w:id="968" w:author="Lichen Wu" w:date="2022-04-08T22:28:00Z">
                    <w:rPr>
                      <w:rFonts w:ascii="Cambria Math" w:hAnsi="Cambria Math"/>
                    </w:rPr>
                    <m:t>=3.64E-4</m:t>
                  </w:del>
                </m:r>
              </m:oMath>
            </m:oMathPara>
          </w:p>
        </w:tc>
      </w:tr>
      <w:tr w:rsidR="00A86194" w:rsidRPr="005F7DE3" w:rsidDel="00BB31D6" w14:paraId="7B3A7D83" w14:textId="3C230737" w:rsidTr="003529DA">
        <w:trPr>
          <w:del w:id="969" w:author="Lichen Wu" w:date="2022-04-08T22:28:00Z"/>
        </w:trPr>
        <w:tc>
          <w:tcPr>
            <w:tcW w:w="2337" w:type="dxa"/>
          </w:tcPr>
          <w:p w14:paraId="5E5BBA39" w14:textId="026E86DE" w:rsidR="00A86194" w:rsidRPr="005F7DE3" w:rsidDel="00BB31D6" w:rsidRDefault="003C1B14" w:rsidP="003529DA">
            <w:pPr>
              <w:jc w:val="center"/>
              <w:rPr>
                <w:del w:id="970" w:author="Lichen Wu" w:date="2022-04-08T22:28:00Z"/>
              </w:rPr>
            </w:pPr>
            <m:oMath>
              <m:sSub>
                <m:sSubPr>
                  <m:ctrlPr>
                    <w:del w:id="971" w:author="Lichen Wu" w:date="2022-04-08T22:28:00Z">
                      <w:rPr>
                        <w:rFonts w:ascii="Cambria Math" w:hAnsi="Cambria Math"/>
                        <w:i/>
                      </w:rPr>
                    </w:del>
                  </m:ctrlPr>
                </m:sSubPr>
                <m:e>
                  <m:r>
                    <w:del w:id="972" w:author="Lichen Wu" w:date="2022-04-08T22:28:00Z">
                      <w:rPr>
                        <w:rFonts w:ascii="Cambria Math" w:hAnsi="Cambria Math"/>
                      </w:rPr>
                      <m:t>R</m:t>
                    </w:del>
                  </m:r>
                </m:e>
                <m:sub>
                  <m:r>
                    <w:del w:id="973" w:author="Lichen Wu" w:date="2022-04-08T22:28:00Z">
                      <w:rPr>
                        <w:rFonts w:ascii="Cambria Math" w:hAnsi="Cambria Math"/>
                      </w:rPr>
                      <m:t>source,sink</m:t>
                    </w:del>
                  </m:r>
                </m:sub>
              </m:sSub>
              <m:r>
                <w:del w:id="974" w:author="Lichen Wu" w:date="2022-04-08T22:28:00Z">
                  <w:rPr>
                    <w:rFonts w:ascii="Cambria Math" w:hAnsi="Cambria Math"/>
                  </w:rPr>
                  <m:t>=</m:t>
                </w:del>
              </m:r>
            </m:oMath>
            <w:del w:id="975" w:author="Lichen Wu" w:date="2022-04-08T22:28:00Z">
              <w:r w:rsidR="00A86194" w:rsidRPr="005F7DE3" w:rsidDel="00BB31D6">
                <w:delText>3.6E-3</w:delText>
              </w:r>
            </w:del>
          </w:p>
        </w:tc>
        <w:tc>
          <w:tcPr>
            <w:tcW w:w="2337" w:type="dxa"/>
          </w:tcPr>
          <w:p w14:paraId="00040F6D" w14:textId="76DF25AD" w:rsidR="00A86194" w:rsidRPr="005F7DE3" w:rsidDel="00BB31D6" w:rsidRDefault="003C1B14" w:rsidP="003529DA">
            <w:pPr>
              <w:jc w:val="center"/>
              <w:rPr>
                <w:del w:id="976" w:author="Lichen Wu" w:date="2022-04-08T22:28:00Z"/>
              </w:rPr>
            </w:pPr>
            <m:oMathPara>
              <m:oMath>
                <m:sSub>
                  <m:sSubPr>
                    <m:ctrlPr>
                      <w:del w:id="977" w:author="Lichen Wu" w:date="2022-04-08T22:28:00Z">
                        <w:rPr>
                          <w:rFonts w:ascii="Cambria Math" w:hAnsi="Cambria Math"/>
                          <w:i/>
                        </w:rPr>
                      </w:del>
                    </m:ctrlPr>
                  </m:sSubPr>
                  <m:e>
                    <m:r>
                      <w:del w:id="978" w:author="Lichen Wu" w:date="2022-04-08T22:28:00Z">
                        <w:rPr>
                          <w:rFonts w:ascii="Cambria Math" w:hAnsi="Cambria Math"/>
                        </w:rPr>
                        <m:t>C</m:t>
                      </w:del>
                    </m:r>
                  </m:e>
                  <m:sub>
                    <m:r>
                      <w:del w:id="979" w:author="Lichen Wu" w:date="2022-04-08T22:28:00Z">
                        <w:rPr>
                          <w:rFonts w:ascii="Cambria Math" w:hAnsi="Cambria Math"/>
                        </w:rPr>
                        <m:t>env1</m:t>
                      </w:del>
                    </m:r>
                  </m:sub>
                </m:sSub>
                <m:r>
                  <w:del w:id="980" w:author="Lichen Wu" w:date="2022-04-08T22:28:00Z">
                    <w:rPr>
                      <w:rFonts w:ascii="Cambria Math" w:hAnsi="Cambria Math"/>
                    </w:rPr>
                    <m:t>=26E5</m:t>
                  </w:del>
                </m:r>
              </m:oMath>
            </m:oMathPara>
          </w:p>
        </w:tc>
        <w:tc>
          <w:tcPr>
            <w:tcW w:w="2338" w:type="dxa"/>
          </w:tcPr>
          <w:p w14:paraId="36D07F99" w14:textId="54BCFB33" w:rsidR="00A86194" w:rsidRPr="005F7DE3" w:rsidDel="00BB31D6" w:rsidRDefault="003C1B14" w:rsidP="003529DA">
            <w:pPr>
              <w:jc w:val="center"/>
              <w:rPr>
                <w:del w:id="981" w:author="Lichen Wu" w:date="2022-04-08T22:28:00Z"/>
              </w:rPr>
            </w:pPr>
            <m:oMathPara>
              <m:oMath>
                <m:sSub>
                  <m:sSubPr>
                    <m:ctrlPr>
                      <w:del w:id="982" w:author="Lichen Wu" w:date="2022-04-08T22:28:00Z">
                        <w:rPr>
                          <w:rFonts w:ascii="Cambria Math" w:hAnsi="Cambria Math"/>
                          <w:i/>
                        </w:rPr>
                      </w:del>
                    </m:ctrlPr>
                  </m:sSubPr>
                  <m:e>
                    <m:r>
                      <w:del w:id="983" w:author="Lichen Wu" w:date="2022-04-08T22:28:00Z">
                        <w:rPr>
                          <w:rFonts w:ascii="Cambria Math" w:hAnsi="Cambria Math"/>
                        </w:rPr>
                        <m:t>C</m:t>
                      </w:del>
                    </m:r>
                  </m:e>
                  <m:sub>
                    <m:r>
                      <w:del w:id="984" w:author="Lichen Wu" w:date="2022-04-08T22:28:00Z">
                        <w:rPr>
                          <w:rFonts w:ascii="Cambria Math" w:hAnsi="Cambria Math"/>
                        </w:rPr>
                        <m:t>env2</m:t>
                      </w:del>
                    </m:r>
                  </m:sub>
                </m:sSub>
                <m:r>
                  <w:del w:id="985" w:author="Lichen Wu" w:date="2022-04-08T22:28:00Z">
                    <w:rPr>
                      <w:rFonts w:ascii="Cambria Math" w:hAnsi="Cambria Math"/>
                    </w:rPr>
                    <m:t>=13E5</m:t>
                  </w:del>
                </m:r>
              </m:oMath>
            </m:oMathPara>
          </w:p>
        </w:tc>
        <w:tc>
          <w:tcPr>
            <w:tcW w:w="2338" w:type="dxa"/>
          </w:tcPr>
          <w:p w14:paraId="77BBD07F" w14:textId="361AC5CD" w:rsidR="00A86194" w:rsidRPr="005F7DE3" w:rsidDel="00BB31D6" w:rsidRDefault="003C1B14" w:rsidP="003529DA">
            <w:pPr>
              <w:jc w:val="center"/>
              <w:rPr>
                <w:del w:id="986" w:author="Lichen Wu" w:date="2022-04-08T22:28:00Z"/>
              </w:rPr>
            </w:pPr>
            <m:oMathPara>
              <m:oMath>
                <m:sSub>
                  <m:sSubPr>
                    <m:ctrlPr>
                      <w:del w:id="987" w:author="Lichen Wu" w:date="2022-04-08T22:28:00Z">
                        <w:rPr>
                          <w:rFonts w:ascii="Cambria Math" w:hAnsi="Cambria Math"/>
                          <w:i/>
                        </w:rPr>
                      </w:del>
                    </m:ctrlPr>
                  </m:sSubPr>
                  <m:e>
                    <m:r>
                      <w:del w:id="988" w:author="Lichen Wu" w:date="2022-04-08T22:28:00Z">
                        <w:rPr>
                          <w:rFonts w:ascii="Cambria Math" w:hAnsi="Cambria Math"/>
                        </w:rPr>
                        <m:t>C</m:t>
                      </w:del>
                    </m:r>
                  </m:e>
                  <m:sub>
                    <m:r>
                      <w:del w:id="989" w:author="Lichen Wu" w:date="2022-04-08T22:28:00Z">
                        <w:rPr>
                          <w:rFonts w:ascii="Cambria Math" w:hAnsi="Cambria Math"/>
                        </w:rPr>
                        <m:t>room</m:t>
                      </w:del>
                    </m:r>
                  </m:sub>
                </m:sSub>
                <m:r>
                  <w:del w:id="990" w:author="Lichen Wu" w:date="2022-04-08T22:28:00Z">
                    <w:rPr>
                      <w:rFonts w:ascii="Cambria Math" w:hAnsi="Cambria Math"/>
                    </w:rPr>
                    <m:t>=1E8</m:t>
                  </w:del>
                </m:r>
              </m:oMath>
            </m:oMathPara>
          </w:p>
        </w:tc>
      </w:tr>
      <w:tr w:rsidR="00A86194" w:rsidRPr="005F7DE3" w:rsidDel="00BB31D6" w14:paraId="678878B0" w14:textId="100E2288" w:rsidTr="003529DA">
        <w:trPr>
          <w:del w:id="991" w:author="Lichen Wu" w:date="2022-04-08T22:28:00Z"/>
        </w:trPr>
        <w:tc>
          <w:tcPr>
            <w:tcW w:w="2337" w:type="dxa"/>
          </w:tcPr>
          <w:p w14:paraId="0DEE01A7" w14:textId="31B58C76" w:rsidR="00A86194" w:rsidRPr="005F7DE3" w:rsidDel="00BB31D6" w:rsidRDefault="003C1B14" w:rsidP="003529DA">
            <w:pPr>
              <w:jc w:val="center"/>
              <w:rPr>
                <w:del w:id="992" w:author="Lichen Wu" w:date="2022-04-08T22:28:00Z"/>
              </w:rPr>
            </w:pPr>
            <m:oMathPara>
              <m:oMath>
                <m:sSub>
                  <m:sSubPr>
                    <m:ctrlPr>
                      <w:del w:id="993" w:author="Lichen Wu" w:date="2022-04-08T22:28:00Z">
                        <w:rPr>
                          <w:rFonts w:ascii="Cambria Math" w:hAnsi="Cambria Math"/>
                          <w:i/>
                        </w:rPr>
                      </w:del>
                    </m:ctrlPr>
                  </m:sSubPr>
                  <m:e>
                    <m:r>
                      <w:del w:id="994" w:author="Lichen Wu" w:date="2022-04-08T22:28:00Z">
                        <w:rPr>
                          <w:rFonts w:ascii="Cambria Math" w:hAnsi="Cambria Math"/>
                        </w:rPr>
                        <m:t>C</m:t>
                      </w:del>
                    </m:r>
                  </m:e>
                  <m:sub>
                    <m:r>
                      <w:del w:id="995" w:author="Lichen Wu" w:date="2022-04-08T22:28:00Z">
                        <w:rPr>
                          <w:rFonts w:ascii="Cambria Math" w:hAnsi="Cambria Math"/>
                        </w:rPr>
                        <m:t>iw</m:t>
                      </w:del>
                    </m:r>
                  </m:sub>
                </m:sSub>
                <m:r>
                  <w:del w:id="996" w:author="Lichen Wu" w:date="2022-04-08T22:28:00Z">
                    <w:rPr>
                      <w:rFonts w:ascii="Cambria Math" w:hAnsi="Cambria Math"/>
                    </w:rPr>
                    <m:t>=1.2E6</m:t>
                  </w:del>
                </m:r>
              </m:oMath>
            </m:oMathPara>
          </w:p>
        </w:tc>
        <w:tc>
          <w:tcPr>
            <w:tcW w:w="2337" w:type="dxa"/>
          </w:tcPr>
          <w:p w14:paraId="7EC22F44" w14:textId="62141B77" w:rsidR="00A86194" w:rsidRPr="005F7DE3" w:rsidDel="00BB31D6" w:rsidRDefault="003C1B14" w:rsidP="003529DA">
            <w:pPr>
              <w:jc w:val="center"/>
              <w:rPr>
                <w:del w:id="997" w:author="Lichen Wu" w:date="2022-04-08T22:28:00Z"/>
              </w:rPr>
            </w:pPr>
            <m:oMathPara>
              <m:oMath>
                <m:sSub>
                  <m:sSubPr>
                    <m:ctrlPr>
                      <w:del w:id="998" w:author="Lichen Wu" w:date="2022-04-08T22:28:00Z">
                        <w:rPr>
                          <w:rFonts w:ascii="Cambria Math" w:hAnsi="Cambria Math"/>
                          <w:i/>
                        </w:rPr>
                      </w:del>
                    </m:ctrlPr>
                  </m:sSubPr>
                  <m:e>
                    <m:r>
                      <w:del w:id="999" w:author="Lichen Wu" w:date="2022-04-08T22:28:00Z">
                        <w:rPr>
                          <w:rFonts w:ascii="Cambria Math" w:hAnsi="Cambria Math"/>
                        </w:rPr>
                        <m:t>C</m:t>
                      </w:del>
                    </m:r>
                  </m:e>
                  <m:sub>
                    <m:r>
                      <w:del w:id="1000" w:author="Lichen Wu" w:date="2022-04-08T22:28:00Z">
                        <w:rPr>
                          <w:rFonts w:ascii="Cambria Math" w:hAnsi="Cambria Math"/>
                        </w:rPr>
                        <m:t>slab2</m:t>
                      </w:del>
                    </m:r>
                  </m:sub>
                </m:sSub>
                <m:r>
                  <w:del w:id="1001" w:author="Lichen Wu" w:date="2022-04-08T22:28:00Z">
                    <w:rPr>
                      <w:rFonts w:ascii="Cambria Math" w:hAnsi="Cambria Math"/>
                    </w:rPr>
                    <m:t>=2.88E7</m:t>
                  </w:del>
                </m:r>
              </m:oMath>
            </m:oMathPara>
          </w:p>
        </w:tc>
        <w:tc>
          <w:tcPr>
            <w:tcW w:w="2338" w:type="dxa"/>
          </w:tcPr>
          <w:p w14:paraId="7A9C4E78" w14:textId="7A377CD1" w:rsidR="00A86194" w:rsidRPr="005F7DE3" w:rsidDel="00BB31D6" w:rsidRDefault="003C1B14" w:rsidP="003529DA">
            <w:pPr>
              <w:jc w:val="center"/>
              <w:rPr>
                <w:del w:id="1002" w:author="Lichen Wu" w:date="2022-04-08T22:28:00Z"/>
              </w:rPr>
            </w:pPr>
            <m:oMathPara>
              <m:oMath>
                <m:sSub>
                  <m:sSubPr>
                    <m:ctrlPr>
                      <w:del w:id="1003" w:author="Lichen Wu" w:date="2022-04-08T22:28:00Z">
                        <w:rPr>
                          <w:rFonts w:ascii="Cambria Math" w:hAnsi="Cambria Math"/>
                          <w:i/>
                        </w:rPr>
                      </w:del>
                    </m:ctrlPr>
                  </m:sSubPr>
                  <m:e>
                    <m:r>
                      <w:del w:id="1004" w:author="Lichen Wu" w:date="2022-04-08T22:28:00Z">
                        <w:rPr>
                          <w:rFonts w:ascii="Cambria Math" w:hAnsi="Cambria Math"/>
                        </w:rPr>
                        <m:t>C</m:t>
                      </w:del>
                    </m:r>
                  </m:e>
                  <m:sub>
                    <m:r>
                      <w:del w:id="1005" w:author="Lichen Wu" w:date="2022-04-08T22:28:00Z">
                        <w:rPr>
                          <w:rFonts w:ascii="Cambria Math" w:hAnsi="Cambria Math"/>
                        </w:rPr>
                        <m:t>sink</m:t>
                      </w:del>
                    </m:r>
                  </m:sub>
                </m:sSub>
                <m:r>
                  <w:del w:id="1006" w:author="Lichen Wu" w:date="2022-04-08T22:28:00Z">
                    <w:rPr>
                      <w:rFonts w:ascii="Cambria Math" w:hAnsi="Cambria Math"/>
                    </w:rPr>
                    <m:t>=2E11</m:t>
                  </w:del>
                </m:r>
              </m:oMath>
            </m:oMathPara>
          </w:p>
        </w:tc>
        <w:tc>
          <w:tcPr>
            <w:tcW w:w="2338" w:type="dxa"/>
          </w:tcPr>
          <w:p w14:paraId="597B3AB8" w14:textId="47D9F80F" w:rsidR="00A86194" w:rsidRPr="005F7DE3" w:rsidDel="00BB31D6" w:rsidRDefault="003C1B14" w:rsidP="003529DA">
            <w:pPr>
              <w:jc w:val="center"/>
              <w:rPr>
                <w:del w:id="1007" w:author="Lichen Wu" w:date="2022-04-08T22:28:00Z"/>
              </w:rPr>
            </w:pPr>
            <m:oMathPara>
              <m:oMath>
                <m:sSub>
                  <m:sSubPr>
                    <m:ctrlPr>
                      <w:del w:id="1008" w:author="Lichen Wu" w:date="2022-04-08T22:28:00Z">
                        <w:rPr>
                          <w:rFonts w:ascii="Cambria Math" w:hAnsi="Cambria Math"/>
                          <w:i/>
                        </w:rPr>
                      </w:del>
                    </m:ctrlPr>
                  </m:sSubPr>
                  <m:e>
                    <m:r>
                      <w:del w:id="1009" w:author="Lichen Wu" w:date="2022-04-08T22:28:00Z">
                        <w:rPr>
                          <w:rFonts w:ascii="Cambria Math" w:hAnsi="Cambria Math"/>
                        </w:rPr>
                        <m:t>C</m:t>
                      </w:del>
                    </m:r>
                  </m:e>
                  <m:sub>
                    <m:r>
                      <w:del w:id="1010" w:author="Lichen Wu" w:date="2022-04-08T22:28:00Z">
                        <w:rPr>
                          <w:rFonts w:ascii="Cambria Math" w:hAnsi="Cambria Math"/>
                        </w:rPr>
                        <m:t>source</m:t>
                      </w:del>
                    </m:r>
                  </m:sub>
                </m:sSub>
                <m:r>
                  <w:del w:id="1011" w:author="Lichen Wu" w:date="2022-04-08T22:28:00Z">
                    <w:rPr>
                      <w:rFonts w:ascii="Cambria Math" w:hAnsi="Cambria Math"/>
                    </w:rPr>
                    <m:t>=1.5E6</m:t>
                  </w:del>
                </m:r>
              </m:oMath>
            </m:oMathPara>
          </w:p>
        </w:tc>
      </w:tr>
      <w:tr w:rsidR="00A86194" w:rsidRPr="005F7DE3" w:rsidDel="00BB31D6" w14:paraId="4C054264" w14:textId="2DF3A256" w:rsidTr="003529DA">
        <w:trPr>
          <w:del w:id="1012" w:author="Lichen Wu" w:date="2022-04-08T22:28:00Z"/>
        </w:trPr>
        <w:tc>
          <w:tcPr>
            <w:tcW w:w="2337" w:type="dxa"/>
          </w:tcPr>
          <w:p w14:paraId="798ADB97" w14:textId="2521A2A7" w:rsidR="00A86194" w:rsidRPr="005F7DE3" w:rsidDel="00BB31D6" w:rsidRDefault="003C1B14" w:rsidP="003529DA">
            <w:pPr>
              <w:jc w:val="center"/>
              <w:rPr>
                <w:del w:id="1013" w:author="Lichen Wu" w:date="2022-04-08T22:28:00Z"/>
                <w:rFonts w:eastAsia="DengXian"/>
              </w:rPr>
            </w:pPr>
            <m:oMathPara>
              <m:oMath>
                <m:sSub>
                  <m:sSubPr>
                    <m:ctrlPr>
                      <w:del w:id="1014" w:author="Lichen Wu" w:date="2022-04-08T22:28:00Z">
                        <w:rPr>
                          <w:rFonts w:ascii="Cambria Math" w:hAnsi="Cambria Math"/>
                          <w:i/>
                        </w:rPr>
                      </w:del>
                    </m:ctrlPr>
                  </m:sSubPr>
                  <m:e>
                    <m:r>
                      <w:del w:id="1015" w:author="Lichen Wu" w:date="2022-04-08T22:28:00Z">
                        <m:rPr>
                          <m:sty m:val="p"/>
                        </m:rPr>
                        <w:rPr>
                          <w:rFonts w:ascii="Cambria Math" w:hAnsi="Cambria Math"/>
                        </w:rPr>
                        <m:t>α</m:t>
                      </w:del>
                    </m:r>
                    <m:ctrlPr>
                      <w:del w:id="1016" w:author="Lichen Wu" w:date="2022-04-08T22:28:00Z">
                        <w:rPr>
                          <w:rFonts w:ascii="Cambria Math" w:hAnsi="Cambria Math"/>
                        </w:rPr>
                      </w:del>
                    </m:ctrlPr>
                  </m:e>
                  <m:sub>
                    <m:r>
                      <w:del w:id="1017" w:author="Lichen Wu" w:date="2022-04-08T22:28:00Z">
                        <w:rPr>
                          <w:rFonts w:ascii="Cambria Math" w:hAnsi="Cambria Math"/>
                        </w:rPr>
                        <m:t>sol,env1</m:t>
                      </w:del>
                    </m:r>
                  </m:sub>
                </m:sSub>
                <m:r>
                  <w:del w:id="1018" w:author="Lichen Wu" w:date="2022-04-08T22:28:00Z">
                    <w:rPr>
                      <w:rFonts w:ascii="Cambria Math" w:hAnsi="Cambria Math"/>
                    </w:rPr>
                    <m:t>=1E2</m:t>
                  </w:del>
                </m:r>
              </m:oMath>
            </m:oMathPara>
          </w:p>
        </w:tc>
        <w:tc>
          <w:tcPr>
            <w:tcW w:w="2337" w:type="dxa"/>
          </w:tcPr>
          <w:p w14:paraId="5F172006" w14:textId="11FFDF15" w:rsidR="00A86194" w:rsidRPr="005F7DE3" w:rsidDel="00BB31D6" w:rsidRDefault="003C1B14" w:rsidP="003529DA">
            <w:pPr>
              <w:jc w:val="center"/>
              <w:rPr>
                <w:del w:id="1019" w:author="Lichen Wu" w:date="2022-04-08T22:28:00Z"/>
                <w:rFonts w:eastAsia="DengXian"/>
              </w:rPr>
            </w:pPr>
            <m:oMathPara>
              <m:oMath>
                <m:sSub>
                  <m:sSubPr>
                    <m:ctrlPr>
                      <w:del w:id="1020" w:author="Lichen Wu" w:date="2022-04-08T22:28:00Z">
                        <w:rPr>
                          <w:rFonts w:ascii="Cambria Math" w:hAnsi="Cambria Math"/>
                          <w:i/>
                        </w:rPr>
                      </w:del>
                    </m:ctrlPr>
                  </m:sSubPr>
                  <m:e>
                    <m:r>
                      <w:del w:id="1021" w:author="Lichen Wu" w:date="2022-04-08T22:28:00Z">
                        <m:rPr>
                          <m:sty m:val="p"/>
                        </m:rPr>
                        <w:rPr>
                          <w:rFonts w:ascii="Cambria Math" w:hAnsi="Cambria Math"/>
                        </w:rPr>
                        <m:t>α</m:t>
                      </w:del>
                    </m:r>
                    <m:ctrlPr>
                      <w:del w:id="1022" w:author="Lichen Wu" w:date="2022-04-08T22:28:00Z">
                        <w:rPr>
                          <w:rFonts w:ascii="Cambria Math" w:hAnsi="Cambria Math"/>
                        </w:rPr>
                      </w:del>
                    </m:ctrlPr>
                  </m:e>
                  <m:sub>
                    <m:r>
                      <w:del w:id="1023" w:author="Lichen Wu" w:date="2022-04-08T22:28:00Z">
                        <w:rPr>
                          <w:rFonts w:ascii="Cambria Math" w:hAnsi="Cambria Math"/>
                        </w:rPr>
                        <m:t>sol,env2</m:t>
                      </w:del>
                    </m:r>
                  </m:sub>
                </m:sSub>
                <m:r>
                  <w:del w:id="1024" w:author="Lichen Wu" w:date="2022-04-08T22:28:00Z">
                    <w:rPr>
                      <w:rFonts w:ascii="Cambria Math" w:hAnsi="Cambria Math"/>
                    </w:rPr>
                    <m:t>=1E-2</m:t>
                  </w:del>
                </m:r>
              </m:oMath>
            </m:oMathPara>
          </w:p>
        </w:tc>
        <w:tc>
          <w:tcPr>
            <w:tcW w:w="2338" w:type="dxa"/>
          </w:tcPr>
          <w:p w14:paraId="15345CE0" w14:textId="6C715E94" w:rsidR="00A86194" w:rsidRPr="005F7DE3" w:rsidDel="00BB31D6" w:rsidRDefault="003C1B14" w:rsidP="003529DA">
            <w:pPr>
              <w:jc w:val="center"/>
              <w:rPr>
                <w:del w:id="1025" w:author="Lichen Wu" w:date="2022-04-08T22:28:00Z"/>
              </w:rPr>
            </w:pPr>
            <m:oMathPara>
              <m:oMath>
                <m:sSub>
                  <m:sSubPr>
                    <m:ctrlPr>
                      <w:del w:id="1026" w:author="Lichen Wu" w:date="2022-04-08T22:28:00Z">
                        <w:rPr>
                          <w:rFonts w:ascii="Cambria Math" w:hAnsi="Cambria Math"/>
                          <w:i/>
                        </w:rPr>
                      </w:del>
                    </m:ctrlPr>
                  </m:sSubPr>
                  <m:e>
                    <m:r>
                      <w:del w:id="1027" w:author="Lichen Wu" w:date="2022-04-08T22:28:00Z">
                        <m:rPr>
                          <m:sty m:val="p"/>
                        </m:rPr>
                        <w:rPr>
                          <w:rFonts w:ascii="Cambria Math" w:hAnsi="Cambria Math"/>
                        </w:rPr>
                        <m:t>α</m:t>
                      </w:del>
                    </m:r>
                    <m:ctrlPr>
                      <w:del w:id="1028" w:author="Lichen Wu" w:date="2022-04-08T22:28:00Z">
                        <w:rPr>
                          <w:rFonts w:ascii="Cambria Math" w:hAnsi="Cambria Math"/>
                        </w:rPr>
                      </w:del>
                    </m:ctrlPr>
                  </m:e>
                  <m:sub>
                    <m:r>
                      <w:del w:id="1029" w:author="Lichen Wu" w:date="2022-04-08T22:28:00Z">
                        <w:rPr>
                          <w:rFonts w:ascii="Cambria Math" w:hAnsi="Cambria Math"/>
                        </w:rPr>
                        <m:t>int,env2</m:t>
                      </w:del>
                    </m:r>
                  </m:sub>
                </m:sSub>
                <m:r>
                  <w:del w:id="1030" w:author="Lichen Wu" w:date="2022-04-08T22:28:00Z">
                    <w:rPr>
                      <w:rFonts w:ascii="Cambria Math" w:hAnsi="Cambria Math"/>
                    </w:rPr>
                    <m:t>=1</m:t>
                  </w:del>
                </m:r>
              </m:oMath>
            </m:oMathPara>
          </w:p>
        </w:tc>
        <w:tc>
          <w:tcPr>
            <w:tcW w:w="2338" w:type="dxa"/>
          </w:tcPr>
          <w:p w14:paraId="14DBB6EC" w14:textId="4A8D68A0" w:rsidR="00A86194" w:rsidRPr="005F7DE3" w:rsidDel="00BB31D6" w:rsidRDefault="003C1B14" w:rsidP="003529DA">
            <w:pPr>
              <w:jc w:val="center"/>
              <w:rPr>
                <w:del w:id="1031" w:author="Lichen Wu" w:date="2022-04-08T22:28:00Z"/>
              </w:rPr>
            </w:pPr>
            <m:oMathPara>
              <m:oMath>
                <m:sSub>
                  <m:sSubPr>
                    <m:ctrlPr>
                      <w:del w:id="1032" w:author="Lichen Wu" w:date="2022-04-08T22:28:00Z">
                        <w:rPr>
                          <w:rFonts w:ascii="Cambria Math" w:hAnsi="Cambria Math"/>
                          <w:i/>
                        </w:rPr>
                      </w:del>
                    </m:ctrlPr>
                  </m:sSubPr>
                  <m:e>
                    <m:r>
                      <w:del w:id="1033" w:author="Lichen Wu" w:date="2022-04-08T22:28:00Z">
                        <m:rPr>
                          <m:sty m:val="p"/>
                        </m:rPr>
                        <w:rPr>
                          <w:rFonts w:ascii="Cambria Math" w:hAnsi="Cambria Math"/>
                        </w:rPr>
                        <m:t>α</m:t>
                      </w:del>
                    </m:r>
                    <m:ctrlPr>
                      <w:del w:id="1034" w:author="Lichen Wu" w:date="2022-04-08T22:28:00Z">
                        <w:rPr>
                          <w:rFonts w:ascii="Cambria Math" w:hAnsi="Cambria Math"/>
                        </w:rPr>
                      </w:del>
                    </m:ctrlPr>
                  </m:e>
                  <m:sub>
                    <m:r>
                      <w:del w:id="1035" w:author="Lichen Wu" w:date="2022-04-08T22:28:00Z">
                        <w:rPr>
                          <w:rFonts w:ascii="Cambria Math" w:hAnsi="Cambria Math"/>
                        </w:rPr>
                        <m:t>light,env2</m:t>
                      </w:del>
                    </m:r>
                  </m:sub>
                </m:sSub>
                <m:r>
                  <w:del w:id="1036" w:author="Lichen Wu" w:date="2022-04-08T22:28:00Z">
                    <w:rPr>
                      <w:rFonts w:ascii="Cambria Math" w:hAnsi="Cambria Math"/>
                    </w:rPr>
                    <m:t>=1</m:t>
                  </w:del>
                </m:r>
              </m:oMath>
            </m:oMathPara>
          </w:p>
        </w:tc>
      </w:tr>
      <w:tr w:rsidR="00A86194" w:rsidRPr="005F7DE3" w:rsidDel="00BB31D6" w14:paraId="41830642" w14:textId="24D91E25" w:rsidTr="003529DA">
        <w:trPr>
          <w:del w:id="1037" w:author="Lichen Wu" w:date="2022-04-08T22:28:00Z"/>
        </w:trPr>
        <w:tc>
          <w:tcPr>
            <w:tcW w:w="2337" w:type="dxa"/>
          </w:tcPr>
          <w:p w14:paraId="00D0DB30" w14:textId="3E404318" w:rsidR="00A86194" w:rsidRPr="005F7DE3" w:rsidDel="00BB31D6" w:rsidRDefault="003C1B14" w:rsidP="003529DA">
            <w:pPr>
              <w:jc w:val="center"/>
              <w:rPr>
                <w:del w:id="1038" w:author="Lichen Wu" w:date="2022-04-08T22:28:00Z"/>
                <w:rFonts w:eastAsia="DengXian"/>
              </w:rPr>
            </w:pPr>
            <m:oMathPara>
              <m:oMath>
                <m:sSub>
                  <m:sSubPr>
                    <m:ctrlPr>
                      <w:del w:id="1039" w:author="Lichen Wu" w:date="2022-04-08T22:28:00Z">
                        <w:rPr>
                          <w:rFonts w:ascii="Cambria Math" w:hAnsi="Cambria Math"/>
                          <w:i/>
                        </w:rPr>
                      </w:del>
                    </m:ctrlPr>
                  </m:sSubPr>
                  <m:e>
                    <m:r>
                      <w:del w:id="1040" w:author="Lichen Wu" w:date="2022-04-08T22:28:00Z">
                        <m:rPr>
                          <m:sty m:val="p"/>
                        </m:rPr>
                        <w:rPr>
                          <w:rFonts w:ascii="Cambria Math" w:hAnsi="Cambria Math"/>
                        </w:rPr>
                        <m:t>α</m:t>
                      </w:del>
                    </m:r>
                    <m:ctrlPr>
                      <w:del w:id="1041" w:author="Lichen Wu" w:date="2022-04-08T22:28:00Z">
                        <w:rPr>
                          <w:rFonts w:ascii="Cambria Math" w:hAnsi="Cambria Math"/>
                        </w:rPr>
                      </w:del>
                    </m:ctrlPr>
                  </m:e>
                  <m:sub>
                    <m:r>
                      <w:del w:id="1042" w:author="Lichen Wu" w:date="2022-04-08T22:28:00Z">
                        <w:rPr>
                          <w:rFonts w:ascii="Cambria Math" w:hAnsi="Cambria Math"/>
                        </w:rPr>
                        <m:t>AHU,room</m:t>
                      </w:del>
                    </m:r>
                  </m:sub>
                </m:sSub>
                <m:r>
                  <w:del w:id="1043" w:author="Lichen Wu" w:date="2022-04-08T22:28:00Z">
                    <w:rPr>
                      <w:rFonts w:ascii="Cambria Math" w:hAnsi="Cambria Math"/>
                    </w:rPr>
                    <m:t>=1</m:t>
                  </w:del>
                </m:r>
              </m:oMath>
            </m:oMathPara>
          </w:p>
        </w:tc>
        <w:tc>
          <w:tcPr>
            <w:tcW w:w="2337" w:type="dxa"/>
          </w:tcPr>
          <w:p w14:paraId="67756048" w14:textId="638FDDC0" w:rsidR="00A86194" w:rsidRPr="005F7DE3" w:rsidDel="00BB31D6" w:rsidRDefault="003C1B14" w:rsidP="003529DA">
            <w:pPr>
              <w:jc w:val="center"/>
              <w:rPr>
                <w:del w:id="1044" w:author="Lichen Wu" w:date="2022-04-08T22:28:00Z"/>
                <w:rFonts w:eastAsia="DengXian"/>
              </w:rPr>
            </w:pPr>
            <m:oMathPara>
              <m:oMath>
                <m:sSub>
                  <m:sSubPr>
                    <m:ctrlPr>
                      <w:del w:id="1045" w:author="Lichen Wu" w:date="2022-04-08T22:28:00Z">
                        <w:rPr>
                          <w:rFonts w:ascii="Cambria Math" w:hAnsi="Cambria Math"/>
                          <w:i/>
                        </w:rPr>
                      </w:del>
                    </m:ctrlPr>
                  </m:sSubPr>
                  <m:e>
                    <m:r>
                      <w:del w:id="1046" w:author="Lichen Wu" w:date="2022-04-08T22:28:00Z">
                        <m:rPr>
                          <m:sty m:val="p"/>
                        </m:rPr>
                        <w:rPr>
                          <w:rFonts w:ascii="Cambria Math" w:hAnsi="Cambria Math"/>
                        </w:rPr>
                        <m:t>α</m:t>
                      </w:del>
                    </m:r>
                    <m:ctrlPr>
                      <w:del w:id="1047" w:author="Lichen Wu" w:date="2022-04-08T22:28:00Z">
                        <w:rPr>
                          <w:rFonts w:ascii="Cambria Math" w:hAnsi="Cambria Math"/>
                        </w:rPr>
                      </w:del>
                    </m:ctrlPr>
                  </m:e>
                  <m:sub>
                    <m:r>
                      <w:del w:id="1048" w:author="Lichen Wu" w:date="2022-04-08T22:28:00Z">
                        <w:rPr>
                          <w:rFonts w:ascii="Cambria Math" w:hAnsi="Cambria Math"/>
                        </w:rPr>
                        <m:t>sol,iw</m:t>
                      </w:del>
                    </m:r>
                  </m:sub>
                </m:sSub>
                <m:r>
                  <w:del w:id="1049" w:author="Lichen Wu" w:date="2022-04-08T22:28:00Z">
                    <w:rPr>
                      <w:rFonts w:ascii="Cambria Math" w:hAnsi="Cambria Math"/>
                    </w:rPr>
                    <m:t>=1E-8</m:t>
                  </w:del>
                </m:r>
              </m:oMath>
            </m:oMathPara>
          </w:p>
        </w:tc>
        <w:tc>
          <w:tcPr>
            <w:tcW w:w="2338" w:type="dxa"/>
          </w:tcPr>
          <w:p w14:paraId="1CFB8B91" w14:textId="331080C0" w:rsidR="00A86194" w:rsidRPr="005F7DE3" w:rsidDel="00BB31D6" w:rsidRDefault="003C1B14" w:rsidP="003529DA">
            <w:pPr>
              <w:jc w:val="center"/>
              <w:rPr>
                <w:del w:id="1050" w:author="Lichen Wu" w:date="2022-04-08T22:28:00Z"/>
              </w:rPr>
            </w:pPr>
            <m:oMathPara>
              <m:oMath>
                <m:sSub>
                  <m:sSubPr>
                    <m:ctrlPr>
                      <w:del w:id="1051" w:author="Lichen Wu" w:date="2022-04-08T22:28:00Z">
                        <w:rPr>
                          <w:rFonts w:ascii="Cambria Math" w:hAnsi="Cambria Math"/>
                          <w:i/>
                        </w:rPr>
                      </w:del>
                    </m:ctrlPr>
                  </m:sSubPr>
                  <m:e>
                    <m:r>
                      <w:del w:id="1052" w:author="Lichen Wu" w:date="2022-04-08T22:28:00Z">
                        <m:rPr>
                          <m:sty m:val="p"/>
                        </m:rPr>
                        <w:rPr>
                          <w:rFonts w:ascii="Cambria Math" w:hAnsi="Cambria Math"/>
                        </w:rPr>
                        <m:t>α</m:t>
                      </w:del>
                    </m:r>
                    <m:ctrlPr>
                      <w:del w:id="1053" w:author="Lichen Wu" w:date="2022-04-08T22:28:00Z">
                        <w:rPr>
                          <w:rFonts w:ascii="Cambria Math" w:hAnsi="Cambria Math"/>
                        </w:rPr>
                      </w:del>
                    </m:ctrlPr>
                  </m:e>
                  <m:sub>
                    <m:r>
                      <w:del w:id="1054" w:author="Lichen Wu" w:date="2022-04-08T22:28:00Z">
                        <w:rPr>
                          <w:rFonts w:ascii="Cambria Math" w:hAnsi="Cambria Math"/>
                        </w:rPr>
                        <m:t>int,iw</m:t>
                      </w:del>
                    </m:r>
                  </m:sub>
                </m:sSub>
                <m:r>
                  <w:del w:id="1055" w:author="Lichen Wu" w:date="2022-04-08T22:28:00Z">
                    <w:rPr>
                      <w:rFonts w:ascii="Cambria Math" w:hAnsi="Cambria Math"/>
                    </w:rPr>
                    <m:t>=1</m:t>
                  </w:del>
                </m:r>
              </m:oMath>
            </m:oMathPara>
          </w:p>
        </w:tc>
        <w:tc>
          <w:tcPr>
            <w:tcW w:w="2338" w:type="dxa"/>
          </w:tcPr>
          <w:p w14:paraId="7925FDB5" w14:textId="7693F2DE" w:rsidR="00A86194" w:rsidRPr="005F7DE3" w:rsidDel="00BB31D6" w:rsidRDefault="003C1B14" w:rsidP="003529DA">
            <w:pPr>
              <w:jc w:val="center"/>
              <w:rPr>
                <w:del w:id="1056" w:author="Lichen Wu" w:date="2022-04-08T22:28:00Z"/>
              </w:rPr>
            </w:pPr>
            <m:oMathPara>
              <m:oMath>
                <m:sSub>
                  <m:sSubPr>
                    <m:ctrlPr>
                      <w:del w:id="1057" w:author="Lichen Wu" w:date="2022-04-08T22:28:00Z">
                        <w:rPr>
                          <w:rFonts w:ascii="Cambria Math" w:hAnsi="Cambria Math"/>
                          <w:i/>
                        </w:rPr>
                      </w:del>
                    </m:ctrlPr>
                  </m:sSubPr>
                  <m:e>
                    <m:r>
                      <w:del w:id="1058" w:author="Lichen Wu" w:date="2022-04-08T22:28:00Z">
                        <m:rPr>
                          <m:sty m:val="p"/>
                        </m:rPr>
                        <w:rPr>
                          <w:rFonts w:ascii="Cambria Math" w:hAnsi="Cambria Math"/>
                        </w:rPr>
                        <m:t>α</m:t>
                      </w:del>
                    </m:r>
                    <m:ctrlPr>
                      <w:del w:id="1059" w:author="Lichen Wu" w:date="2022-04-08T22:28:00Z">
                        <w:rPr>
                          <w:rFonts w:ascii="Cambria Math" w:hAnsi="Cambria Math"/>
                        </w:rPr>
                      </w:del>
                    </m:ctrlPr>
                  </m:e>
                  <m:sub>
                    <m:r>
                      <w:del w:id="1060" w:author="Lichen Wu" w:date="2022-04-08T22:28:00Z">
                        <w:rPr>
                          <w:rFonts w:ascii="Cambria Math" w:hAnsi="Cambria Math"/>
                        </w:rPr>
                        <m:t>light,iw</m:t>
                      </w:del>
                    </m:r>
                  </m:sub>
                </m:sSub>
                <m:r>
                  <w:del w:id="1061" w:author="Lichen Wu" w:date="2022-04-08T22:28:00Z">
                    <w:rPr>
                      <w:rFonts w:ascii="Cambria Math" w:hAnsi="Cambria Math"/>
                    </w:rPr>
                    <m:t>=1</m:t>
                  </w:del>
                </m:r>
              </m:oMath>
            </m:oMathPara>
          </w:p>
        </w:tc>
      </w:tr>
    </w:tbl>
    <w:p w14:paraId="5A93F568" w14:textId="38662FB5" w:rsidR="00A86194" w:rsidRPr="005F7DE3" w:rsidDel="00BB31D6" w:rsidRDefault="00A86194" w:rsidP="00A86194">
      <w:pPr>
        <w:widowControl w:val="0"/>
        <w:jc w:val="both"/>
        <w:rPr>
          <w:del w:id="1062" w:author="Lichen Wu" w:date="2022-04-08T22:28:00Z"/>
        </w:rPr>
      </w:pPr>
    </w:p>
    <w:p w14:paraId="793A720A" w14:textId="43410A6C" w:rsidR="00A86194" w:rsidRPr="005F7DE3" w:rsidDel="00BB31D6" w:rsidRDefault="00A86194" w:rsidP="00A86194">
      <w:pPr>
        <w:widowControl w:val="0"/>
        <w:rPr>
          <w:del w:id="1063" w:author="Lichen Wu" w:date="2022-04-08T22:28:00Z"/>
        </w:rPr>
      </w:pPr>
    </w:p>
    <w:p w14:paraId="5235F2FA" w14:textId="1462871C" w:rsidR="00A86194" w:rsidRPr="005F7DE3" w:rsidDel="00BB31D6" w:rsidRDefault="00A86194" w:rsidP="00A86194">
      <w:pPr>
        <w:widowControl w:val="0"/>
        <w:rPr>
          <w:del w:id="1064" w:author="Lichen Wu" w:date="2022-04-08T22:28:00Z"/>
        </w:rPr>
      </w:pPr>
      <w:del w:id="1065" w:author="Lichen Wu" w:date="2022-04-08T22:28:00Z">
        <w:r w:rsidRPr="005F7DE3" w:rsidDel="00BB31D6">
          <w:rPr>
            <w:noProof/>
          </w:rPr>
          <w:drawing>
            <wp:inline distT="0" distB="0" distL="0" distR="0" wp14:anchorId="31D760FF" wp14:editId="2EB0E71C">
              <wp:extent cx="5943600" cy="137985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del>
    </w:p>
    <w:p w14:paraId="7AB738B5" w14:textId="46E61D05" w:rsidR="00A86194" w:rsidRPr="005F7DE3" w:rsidDel="00BB31D6" w:rsidRDefault="00A86194" w:rsidP="00A86194">
      <w:pPr>
        <w:pStyle w:val="Caption"/>
        <w:rPr>
          <w:del w:id="1066" w:author="Lichen Wu" w:date="2022-04-08T22:28:00Z"/>
          <w:rFonts w:cs="Times New Roman"/>
        </w:rPr>
      </w:pPr>
      <w:del w:id="1067" w:author="Lichen Wu" w:date="2022-04-08T22:28:00Z">
        <w:r w:rsidRPr="005F7DE3" w:rsidDel="00BB31D6">
          <w:rPr>
            <w:rFonts w:cs="Times New Roman"/>
            <w:b/>
            <w:bCs/>
          </w:rPr>
          <w:delText xml:space="preserve">Figure </w:delText>
        </w:r>
        <w:r w:rsidRPr="005F7DE3" w:rsidDel="00BB31D6">
          <w:rPr>
            <w:rFonts w:cs="Times New Roman"/>
            <w:b/>
            <w:bCs/>
            <w:iCs w:val="0"/>
          </w:rPr>
          <w:fldChar w:fldCharType="begin"/>
        </w:r>
        <w:r w:rsidRPr="005F7DE3" w:rsidDel="00BB31D6">
          <w:rPr>
            <w:rFonts w:cs="Times New Roman"/>
            <w:b/>
            <w:bCs/>
          </w:rPr>
          <w:delInstrText xml:space="preserve"> SEQ Figure \* ARABIC </w:delInstrText>
        </w:r>
        <w:r w:rsidRPr="005F7DE3" w:rsidDel="00BB31D6">
          <w:rPr>
            <w:rFonts w:cs="Times New Roman"/>
            <w:b/>
            <w:bCs/>
            <w:iCs w:val="0"/>
          </w:rPr>
          <w:fldChar w:fldCharType="separate"/>
        </w:r>
        <w:r w:rsidR="005026FA" w:rsidRPr="005F7DE3" w:rsidDel="00BB31D6">
          <w:rPr>
            <w:rFonts w:cs="Times New Roman"/>
            <w:b/>
            <w:bCs/>
            <w:noProof/>
          </w:rPr>
          <w:delText>1</w:delText>
        </w:r>
        <w:r w:rsidRPr="005F7DE3" w:rsidDel="00BB31D6">
          <w:rPr>
            <w:rFonts w:cs="Times New Roman"/>
            <w:b/>
            <w:bCs/>
            <w:iCs w:val="0"/>
          </w:rPr>
          <w:fldChar w:fldCharType="end"/>
        </w:r>
        <w:r w:rsidRPr="005F7DE3" w:rsidDel="00BB31D6">
          <w:rPr>
            <w:rFonts w:cs="Times New Roman"/>
          </w:rPr>
          <w:delText xml:space="preserve"> Structure of RC network. Left: Model 1 with 4 states; Middle: Model 2 with 6 states; Middle: Model 3 with 5 states.</w:delText>
        </w:r>
      </w:del>
    </w:p>
    <w:p w14:paraId="62077A6D" w14:textId="04F4268E" w:rsidR="00A86194" w:rsidRPr="005F7DE3" w:rsidDel="00BB31D6" w:rsidRDefault="00A86194" w:rsidP="00A86194">
      <w:pPr>
        <w:jc w:val="center"/>
        <w:rPr>
          <w:del w:id="1068" w:author="Lichen Wu" w:date="2022-04-08T22:28:00Z"/>
          <w:lang w:eastAsia="zh-CN"/>
        </w:rPr>
      </w:pPr>
    </w:p>
    <w:p w14:paraId="53F09F68" w14:textId="7BED4675" w:rsidR="00A86194" w:rsidRPr="005F7DE3" w:rsidDel="00BB31D6" w:rsidRDefault="00A86194" w:rsidP="00A86194">
      <w:pPr>
        <w:keepNext/>
        <w:jc w:val="center"/>
        <w:rPr>
          <w:del w:id="1069" w:author="Lichen Wu" w:date="2022-04-08T22:28:00Z"/>
        </w:rPr>
      </w:pPr>
      <w:del w:id="1070" w:author="Lichen Wu" w:date="2022-04-08T22:28:00Z">
        <w:r w:rsidRPr="005F7DE3" w:rsidDel="00BB31D6">
          <w:rPr>
            <w:noProof/>
          </w:rPr>
          <w:drawing>
            <wp:inline distT="0" distB="0" distL="0" distR="0" wp14:anchorId="539EFA28" wp14:editId="14EFBA55">
              <wp:extent cx="5943600" cy="3135630"/>
              <wp:effectExtent l="19050" t="19050" r="19050" b="2667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del>
    </w:p>
    <w:p w14:paraId="512043A1" w14:textId="3B2614A3" w:rsidR="00A86194" w:rsidRPr="005F7DE3" w:rsidDel="00BB31D6" w:rsidRDefault="00A86194" w:rsidP="00A86194">
      <w:pPr>
        <w:pStyle w:val="Caption"/>
        <w:rPr>
          <w:del w:id="1071" w:author="Lichen Wu" w:date="2022-04-08T22:28:00Z"/>
          <w:rFonts w:cs="Times New Roman"/>
        </w:rPr>
      </w:pPr>
      <w:del w:id="1072" w:author="Lichen Wu" w:date="2022-04-08T22:28:00Z">
        <w:r w:rsidRPr="005F7DE3" w:rsidDel="00BB31D6">
          <w:rPr>
            <w:rFonts w:cs="Times New Roman"/>
            <w:b/>
            <w:bCs/>
          </w:rPr>
          <w:delText xml:space="preserve">Figure </w:delText>
        </w:r>
        <w:r w:rsidRPr="005F7DE3" w:rsidDel="00BB31D6">
          <w:rPr>
            <w:rFonts w:cs="Times New Roman"/>
            <w:b/>
            <w:bCs/>
            <w:iCs w:val="0"/>
          </w:rPr>
          <w:fldChar w:fldCharType="begin"/>
        </w:r>
        <w:r w:rsidRPr="005F7DE3" w:rsidDel="00BB31D6">
          <w:rPr>
            <w:rFonts w:cs="Times New Roman"/>
            <w:b/>
            <w:bCs/>
          </w:rPr>
          <w:delInstrText xml:space="preserve"> SEQ Figure \* ARABIC </w:delInstrText>
        </w:r>
        <w:r w:rsidRPr="005F7DE3" w:rsidDel="00BB31D6">
          <w:rPr>
            <w:rFonts w:cs="Times New Roman"/>
            <w:b/>
            <w:bCs/>
            <w:iCs w:val="0"/>
          </w:rPr>
          <w:fldChar w:fldCharType="separate"/>
        </w:r>
        <w:r w:rsidR="005026FA" w:rsidRPr="005F7DE3" w:rsidDel="00BB31D6">
          <w:rPr>
            <w:rFonts w:cs="Times New Roman"/>
            <w:b/>
            <w:bCs/>
            <w:noProof/>
          </w:rPr>
          <w:delText>2</w:delText>
        </w:r>
        <w:r w:rsidRPr="005F7DE3" w:rsidDel="00BB31D6">
          <w:rPr>
            <w:rFonts w:cs="Times New Roman"/>
            <w:b/>
            <w:bCs/>
            <w:iCs w:val="0"/>
          </w:rPr>
          <w:fldChar w:fldCharType="end"/>
        </w:r>
        <w:r w:rsidRPr="005F7DE3" w:rsidDel="00BB31D6">
          <w:rPr>
            <w:rFonts w:cs="Times New Roman"/>
          </w:rPr>
          <w:delText xml:space="preserve"> Testing results for Model 1, Model 2 and Model 3</w:delText>
        </w:r>
      </w:del>
    </w:p>
    <w:p w14:paraId="5DCF5213" w14:textId="3EF2758D" w:rsidR="00A86194" w:rsidRPr="005F7DE3" w:rsidDel="00BB31D6" w:rsidRDefault="00A86194" w:rsidP="00A86194">
      <w:pPr>
        <w:rPr>
          <w:del w:id="1073" w:author="Lichen Wu" w:date="2022-04-08T22:28:00Z"/>
          <w:lang w:eastAsia="zh-CN"/>
        </w:rPr>
      </w:pPr>
    </w:p>
    <w:p w14:paraId="758C93E4" w14:textId="76946EDF" w:rsidR="00A86194" w:rsidRPr="005F7DE3" w:rsidDel="00BB31D6" w:rsidRDefault="00A86194" w:rsidP="00A86194">
      <w:pPr>
        <w:rPr>
          <w:del w:id="1074" w:author="Lichen Wu" w:date="2022-04-08T22:28:00Z"/>
          <w:lang w:eastAsia="zh-CN"/>
        </w:rPr>
      </w:pPr>
    </w:p>
    <w:p w14:paraId="2D128EBC" w14:textId="1DFB2EBD" w:rsidR="00A86194" w:rsidRPr="005F7DE3" w:rsidDel="00BB31D6" w:rsidRDefault="00A86194" w:rsidP="00A86194">
      <w:pPr>
        <w:pStyle w:val="Caption"/>
        <w:keepNext/>
        <w:rPr>
          <w:del w:id="1075" w:author="Lichen Wu" w:date="2022-04-08T22:28:00Z"/>
          <w:rFonts w:cs="Times New Roman"/>
        </w:rPr>
      </w:pPr>
      <w:del w:id="1076" w:author="Lichen Wu" w:date="2022-04-08T22:28:00Z">
        <w:r w:rsidRPr="005F7DE3" w:rsidDel="00BB31D6">
          <w:rPr>
            <w:rFonts w:cs="Times New Roman"/>
            <w:b/>
            <w:bCs/>
          </w:rPr>
          <w:delText xml:space="preserve">Table </w:delText>
        </w:r>
        <w:r w:rsidRPr="005F7DE3" w:rsidDel="00BB31D6">
          <w:rPr>
            <w:rFonts w:cs="Times New Roman"/>
            <w:b/>
            <w:bCs/>
            <w:iCs w:val="0"/>
          </w:rPr>
          <w:fldChar w:fldCharType="begin"/>
        </w:r>
        <w:r w:rsidRPr="005F7DE3" w:rsidDel="00BB31D6">
          <w:rPr>
            <w:rFonts w:cs="Times New Roman"/>
            <w:b/>
            <w:bCs/>
          </w:rPr>
          <w:delInstrText xml:space="preserve"> SEQ Table \* ARABIC </w:delInstrText>
        </w:r>
        <w:r w:rsidRPr="005F7DE3" w:rsidDel="00BB31D6">
          <w:rPr>
            <w:rFonts w:cs="Times New Roman"/>
            <w:b/>
            <w:bCs/>
            <w:iCs w:val="0"/>
          </w:rPr>
          <w:fldChar w:fldCharType="separate"/>
        </w:r>
        <w:r w:rsidR="005026FA" w:rsidRPr="005F7DE3" w:rsidDel="00BB31D6">
          <w:rPr>
            <w:rFonts w:cs="Times New Roman"/>
            <w:b/>
            <w:bCs/>
            <w:noProof/>
          </w:rPr>
          <w:delText>2</w:delText>
        </w:r>
        <w:r w:rsidRPr="005F7DE3" w:rsidDel="00BB31D6">
          <w:rPr>
            <w:rFonts w:cs="Times New Roman"/>
            <w:b/>
            <w:bCs/>
            <w:iCs w:val="0"/>
          </w:rPr>
          <w:fldChar w:fldCharType="end"/>
        </w:r>
        <w:r w:rsidRPr="005F7DE3" w:rsidDel="00BB31D6">
          <w:rPr>
            <w:rFonts w:cs="Times New Roman"/>
          </w:rPr>
          <w:delText xml:space="preserve"> Comparison of proposed RC models</w:delText>
        </w:r>
        <w:r w:rsidR="00866928" w:rsidRPr="005F7DE3" w:rsidDel="00BB31D6">
          <w:rPr>
            <w:rFonts w:cs="Times New Roman"/>
          </w:rPr>
          <w:delText xml:space="preserve"> (5-mins interval)</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A86194" w:rsidRPr="005F7DE3" w:rsidDel="00BB31D6" w14:paraId="08470724" w14:textId="2F08B790" w:rsidTr="003529DA">
        <w:trPr>
          <w:jc w:val="center"/>
          <w:del w:id="1077" w:author="Lichen Wu" w:date="2022-04-08T22:28:00Z"/>
        </w:trPr>
        <w:tc>
          <w:tcPr>
            <w:tcW w:w="1870" w:type="dxa"/>
            <w:tcBorders>
              <w:top w:val="single" w:sz="4" w:space="0" w:color="auto"/>
              <w:bottom w:val="single" w:sz="4" w:space="0" w:color="auto"/>
            </w:tcBorders>
            <w:vAlign w:val="center"/>
          </w:tcPr>
          <w:p w14:paraId="3BFA9458" w14:textId="612F0CAA" w:rsidR="00A86194" w:rsidRPr="005F7DE3" w:rsidDel="00BB31D6" w:rsidRDefault="00A86194" w:rsidP="003529DA">
            <w:pPr>
              <w:jc w:val="center"/>
              <w:rPr>
                <w:del w:id="1078" w:author="Lichen Wu" w:date="2022-04-08T22:28:00Z"/>
                <w:b/>
                <w:bCs/>
                <w:lang w:eastAsia="zh-CN"/>
              </w:rPr>
            </w:pPr>
            <w:del w:id="1079" w:author="Lichen Wu" w:date="2022-04-08T22:28:00Z">
              <w:r w:rsidRPr="005F7DE3" w:rsidDel="00BB31D6">
                <w:rPr>
                  <w:b/>
                  <w:bCs/>
                  <w:lang w:eastAsia="zh-CN"/>
                </w:rPr>
                <w:delText>Models</w:delText>
              </w:r>
            </w:del>
          </w:p>
        </w:tc>
        <w:tc>
          <w:tcPr>
            <w:tcW w:w="1870" w:type="dxa"/>
            <w:tcBorders>
              <w:top w:val="single" w:sz="4" w:space="0" w:color="auto"/>
              <w:bottom w:val="single" w:sz="4" w:space="0" w:color="auto"/>
            </w:tcBorders>
            <w:vAlign w:val="center"/>
          </w:tcPr>
          <w:p w14:paraId="1719C9D7" w14:textId="75526B6E" w:rsidR="00A86194" w:rsidRPr="005F7DE3" w:rsidDel="00BB31D6" w:rsidRDefault="00A86194" w:rsidP="003529DA">
            <w:pPr>
              <w:jc w:val="center"/>
              <w:rPr>
                <w:del w:id="1080" w:author="Lichen Wu" w:date="2022-04-08T22:28:00Z"/>
                <w:b/>
                <w:bCs/>
                <w:lang w:eastAsia="zh-CN"/>
              </w:rPr>
            </w:pPr>
            <w:del w:id="1081" w:author="Lichen Wu" w:date="2022-04-08T22:28:00Z">
              <w:r w:rsidRPr="005F7DE3" w:rsidDel="00BB31D6">
                <w:rPr>
                  <w:b/>
                  <w:bCs/>
                  <w:lang w:eastAsia="zh-CN"/>
                </w:rPr>
                <w:delText>NRMSE (%)</w:delText>
              </w:r>
            </w:del>
          </w:p>
        </w:tc>
        <w:tc>
          <w:tcPr>
            <w:tcW w:w="1870" w:type="dxa"/>
            <w:tcBorders>
              <w:top w:val="single" w:sz="4" w:space="0" w:color="auto"/>
              <w:bottom w:val="single" w:sz="4" w:space="0" w:color="auto"/>
            </w:tcBorders>
            <w:vAlign w:val="center"/>
          </w:tcPr>
          <w:p w14:paraId="5360F6B9" w14:textId="631589D9" w:rsidR="00A86194" w:rsidRPr="005F7DE3" w:rsidDel="00BB31D6" w:rsidRDefault="00A86194" w:rsidP="003529DA">
            <w:pPr>
              <w:jc w:val="center"/>
              <w:rPr>
                <w:del w:id="1082" w:author="Lichen Wu" w:date="2022-04-08T22:28:00Z"/>
                <w:b/>
                <w:bCs/>
                <w:lang w:eastAsia="zh-CN"/>
              </w:rPr>
            </w:pPr>
            <w:del w:id="1083" w:author="Lichen Wu" w:date="2022-04-08T22:28:00Z">
              <w:r w:rsidRPr="005F7DE3" w:rsidDel="00BB31D6">
                <w:rPr>
                  <w:b/>
                  <w:bCs/>
                  <w:lang w:eastAsia="zh-CN"/>
                </w:rPr>
                <w:delText>CVRMSE (%)</w:delText>
              </w:r>
            </w:del>
          </w:p>
        </w:tc>
        <w:tc>
          <w:tcPr>
            <w:tcW w:w="1870" w:type="dxa"/>
            <w:tcBorders>
              <w:top w:val="single" w:sz="4" w:space="0" w:color="auto"/>
              <w:bottom w:val="single" w:sz="4" w:space="0" w:color="auto"/>
            </w:tcBorders>
            <w:vAlign w:val="center"/>
          </w:tcPr>
          <w:p w14:paraId="49E60B32" w14:textId="7FE0CABF" w:rsidR="00A86194" w:rsidRPr="005F7DE3" w:rsidDel="00BB31D6" w:rsidRDefault="00A86194" w:rsidP="003529DA">
            <w:pPr>
              <w:jc w:val="center"/>
              <w:rPr>
                <w:del w:id="1084" w:author="Lichen Wu" w:date="2022-04-08T22:28:00Z"/>
                <w:b/>
                <w:bCs/>
                <w:lang w:eastAsia="zh-CN"/>
              </w:rPr>
            </w:pPr>
            <w:del w:id="1085" w:author="Lichen Wu" w:date="2022-04-08T22:28:00Z">
              <w:r w:rsidRPr="005F7DE3" w:rsidDel="00BB31D6">
                <w:rPr>
                  <w:b/>
                  <w:bCs/>
                  <w:lang w:eastAsia="zh-CN"/>
                </w:rPr>
                <w:delText>MAE (</w:delText>
              </w:r>
              <w:r w:rsidR="00764557" w:rsidRPr="005F7DE3" w:rsidDel="00BB31D6">
                <w:rPr>
                  <w:b/>
                  <w:bCs/>
                  <w:lang w:eastAsia="zh-CN"/>
                </w:rPr>
                <w:delText>k</w:delText>
              </w:r>
              <w:r w:rsidRPr="005F7DE3" w:rsidDel="00BB31D6">
                <w:rPr>
                  <w:b/>
                  <w:bCs/>
                  <w:lang w:eastAsia="zh-CN"/>
                </w:rPr>
                <w:delText>W)</w:delText>
              </w:r>
            </w:del>
          </w:p>
        </w:tc>
        <w:tc>
          <w:tcPr>
            <w:tcW w:w="1870" w:type="dxa"/>
            <w:tcBorders>
              <w:top w:val="single" w:sz="4" w:space="0" w:color="auto"/>
              <w:bottom w:val="single" w:sz="4" w:space="0" w:color="auto"/>
            </w:tcBorders>
            <w:vAlign w:val="center"/>
          </w:tcPr>
          <w:p w14:paraId="19485DE6" w14:textId="48F6618A" w:rsidR="00A86194" w:rsidRPr="005F7DE3" w:rsidDel="00BB31D6" w:rsidRDefault="00A86194" w:rsidP="003529DA">
            <w:pPr>
              <w:jc w:val="center"/>
              <w:rPr>
                <w:del w:id="1086" w:author="Lichen Wu" w:date="2022-04-08T22:28:00Z"/>
                <w:b/>
                <w:bCs/>
                <w:lang w:eastAsia="zh-CN"/>
              </w:rPr>
            </w:pPr>
            <w:del w:id="1087" w:author="Lichen Wu" w:date="2022-04-08T22:28:00Z">
              <w:r w:rsidRPr="005F7DE3" w:rsidDel="00BB31D6">
                <w:rPr>
                  <w:b/>
                  <w:bCs/>
                  <w:lang w:eastAsia="zh-CN"/>
                </w:rPr>
                <w:delText>MAPE (%)</w:delText>
              </w:r>
            </w:del>
          </w:p>
        </w:tc>
      </w:tr>
      <w:tr w:rsidR="00A86194" w:rsidRPr="005F7DE3" w:rsidDel="00BB31D6" w14:paraId="62DAC469" w14:textId="1C38DD3B" w:rsidTr="003529DA">
        <w:trPr>
          <w:jc w:val="center"/>
          <w:del w:id="1088" w:author="Lichen Wu" w:date="2022-04-08T22:28:00Z"/>
        </w:trPr>
        <w:tc>
          <w:tcPr>
            <w:tcW w:w="1870" w:type="dxa"/>
            <w:tcBorders>
              <w:top w:val="single" w:sz="4" w:space="0" w:color="auto"/>
            </w:tcBorders>
            <w:vAlign w:val="center"/>
          </w:tcPr>
          <w:p w14:paraId="27E9A79A" w14:textId="74ADFEF2" w:rsidR="00A86194" w:rsidRPr="005F7DE3" w:rsidDel="00BB31D6" w:rsidRDefault="00A86194" w:rsidP="003529DA">
            <w:pPr>
              <w:jc w:val="center"/>
              <w:rPr>
                <w:del w:id="1089" w:author="Lichen Wu" w:date="2022-04-08T22:28:00Z"/>
                <w:lang w:eastAsia="zh-CN"/>
              </w:rPr>
            </w:pPr>
            <w:del w:id="1090" w:author="Lichen Wu" w:date="2022-04-08T22:28:00Z">
              <w:r w:rsidRPr="005F7DE3" w:rsidDel="00BB31D6">
                <w:rPr>
                  <w:lang w:eastAsia="zh-CN"/>
                </w:rPr>
                <w:delText>Model 1</w:delText>
              </w:r>
            </w:del>
          </w:p>
        </w:tc>
        <w:tc>
          <w:tcPr>
            <w:tcW w:w="1870" w:type="dxa"/>
            <w:tcBorders>
              <w:top w:val="single" w:sz="4" w:space="0" w:color="auto"/>
            </w:tcBorders>
            <w:vAlign w:val="center"/>
          </w:tcPr>
          <w:p w14:paraId="49CF8946" w14:textId="5EEC75BF" w:rsidR="00A86194" w:rsidRPr="005F7DE3" w:rsidDel="00BB31D6" w:rsidRDefault="00A86194" w:rsidP="003529DA">
            <w:pPr>
              <w:jc w:val="center"/>
              <w:rPr>
                <w:del w:id="1091" w:author="Lichen Wu" w:date="2022-04-08T22:28:00Z"/>
                <w:lang w:eastAsia="zh-CN"/>
              </w:rPr>
            </w:pPr>
            <w:del w:id="1092" w:author="Lichen Wu" w:date="2022-04-08T22:28:00Z">
              <w:r w:rsidRPr="005F7DE3" w:rsidDel="00BB31D6">
                <w:rPr>
                  <w:lang w:eastAsia="zh-CN"/>
                </w:rPr>
                <w:delText>156.96</w:delText>
              </w:r>
            </w:del>
          </w:p>
        </w:tc>
        <w:tc>
          <w:tcPr>
            <w:tcW w:w="1870" w:type="dxa"/>
            <w:tcBorders>
              <w:top w:val="single" w:sz="4" w:space="0" w:color="auto"/>
            </w:tcBorders>
            <w:vAlign w:val="center"/>
          </w:tcPr>
          <w:p w14:paraId="39D22376" w14:textId="0A724337" w:rsidR="00A86194" w:rsidRPr="005F7DE3" w:rsidDel="00BB31D6" w:rsidRDefault="00A86194" w:rsidP="003529DA">
            <w:pPr>
              <w:jc w:val="center"/>
              <w:rPr>
                <w:del w:id="1093" w:author="Lichen Wu" w:date="2022-04-08T22:28:00Z"/>
                <w:lang w:eastAsia="zh-CN"/>
              </w:rPr>
            </w:pPr>
            <w:del w:id="1094" w:author="Lichen Wu" w:date="2022-04-08T22:28:00Z">
              <w:r w:rsidRPr="005F7DE3" w:rsidDel="00BB31D6">
                <w:rPr>
                  <w:lang w:eastAsia="zh-CN"/>
                </w:rPr>
                <w:delText>117.52</w:delText>
              </w:r>
            </w:del>
          </w:p>
        </w:tc>
        <w:tc>
          <w:tcPr>
            <w:tcW w:w="1870" w:type="dxa"/>
            <w:tcBorders>
              <w:top w:val="single" w:sz="4" w:space="0" w:color="auto"/>
            </w:tcBorders>
            <w:vAlign w:val="center"/>
          </w:tcPr>
          <w:p w14:paraId="4DA74853" w14:textId="1E0D1312" w:rsidR="00A86194" w:rsidRPr="005F7DE3" w:rsidDel="00BB31D6" w:rsidRDefault="00A86194" w:rsidP="003529DA">
            <w:pPr>
              <w:jc w:val="center"/>
              <w:rPr>
                <w:del w:id="1095" w:author="Lichen Wu" w:date="2022-04-08T22:28:00Z"/>
                <w:lang w:eastAsia="zh-CN"/>
              </w:rPr>
            </w:pPr>
            <w:del w:id="1096" w:author="Lichen Wu" w:date="2022-04-08T22:28:00Z">
              <w:r w:rsidRPr="005F7DE3" w:rsidDel="00BB31D6">
                <w:rPr>
                  <w:lang w:eastAsia="zh-CN"/>
                </w:rPr>
                <w:delText>5</w:delText>
              </w:r>
              <w:r w:rsidR="00764557" w:rsidRPr="005F7DE3" w:rsidDel="00BB31D6">
                <w:rPr>
                  <w:lang w:eastAsia="zh-CN"/>
                </w:rPr>
                <w:delText>.</w:delText>
              </w:r>
              <w:r w:rsidRPr="005F7DE3" w:rsidDel="00BB31D6">
                <w:rPr>
                  <w:lang w:eastAsia="zh-CN"/>
                </w:rPr>
                <w:delText>7</w:delText>
              </w:r>
              <w:r w:rsidR="00764557" w:rsidRPr="005F7DE3" w:rsidDel="00BB31D6">
                <w:rPr>
                  <w:lang w:eastAsia="zh-CN"/>
                </w:rPr>
                <w:delText>6</w:delText>
              </w:r>
            </w:del>
          </w:p>
        </w:tc>
        <w:tc>
          <w:tcPr>
            <w:tcW w:w="1870" w:type="dxa"/>
            <w:tcBorders>
              <w:top w:val="single" w:sz="4" w:space="0" w:color="auto"/>
            </w:tcBorders>
            <w:vAlign w:val="center"/>
          </w:tcPr>
          <w:p w14:paraId="258E658E" w14:textId="257BDF79" w:rsidR="00A86194" w:rsidRPr="005F7DE3" w:rsidDel="00BB31D6" w:rsidRDefault="00A86194" w:rsidP="003529DA">
            <w:pPr>
              <w:jc w:val="center"/>
              <w:rPr>
                <w:del w:id="1097" w:author="Lichen Wu" w:date="2022-04-08T22:28:00Z"/>
                <w:lang w:eastAsia="zh-CN"/>
              </w:rPr>
            </w:pPr>
            <w:del w:id="1098" w:author="Lichen Wu" w:date="2022-04-08T22:28:00Z">
              <w:r w:rsidRPr="005F7DE3" w:rsidDel="00BB31D6">
                <w:rPr>
                  <w:lang w:eastAsia="zh-CN"/>
                </w:rPr>
                <w:delText>87.88</w:delText>
              </w:r>
            </w:del>
          </w:p>
        </w:tc>
      </w:tr>
      <w:tr w:rsidR="00A86194" w:rsidRPr="005F7DE3" w:rsidDel="00BB31D6" w14:paraId="6B3B6869" w14:textId="39DB7124" w:rsidTr="003529DA">
        <w:trPr>
          <w:jc w:val="center"/>
          <w:del w:id="1099" w:author="Lichen Wu" w:date="2022-04-08T22:28:00Z"/>
        </w:trPr>
        <w:tc>
          <w:tcPr>
            <w:tcW w:w="1870" w:type="dxa"/>
            <w:vAlign w:val="center"/>
          </w:tcPr>
          <w:p w14:paraId="7DADE973" w14:textId="2DABE808" w:rsidR="00A86194" w:rsidRPr="005F7DE3" w:rsidDel="00BB31D6" w:rsidRDefault="00A86194" w:rsidP="003529DA">
            <w:pPr>
              <w:jc w:val="center"/>
              <w:rPr>
                <w:del w:id="1100" w:author="Lichen Wu" w:date="2022-04-08T22:28:00Z"/>
                <w:lang w:eastAsia="zh-CN"/>
              </w:rPr>
            </w:pPr>
            <w:del w:id="1101" w:author="Lichen Wu" w:date="2022-04-08T22:28:00Z">
              <w:r w:rsidRPr="005F7DE3" w:rsidDel="00BB31D6">
                <w:rPr>
                  <w:lang w:eastAsia="zh-CN"/>
                </w:rPr>
                <w:delText>Model 2</w:delText>
              </w:r>
            </w:del>
          </w:p>
        </w:tc>
        <w:tc>
          <w:tcPr>
            <w:tcW w:w="1870" w:type="dxa"/>
            <w:vAlign w:val="center"/>
          </w:tcPr>
          <w:p w14:paraId="13E1E3E8" w14:textId="5F6781EF" w:rsidR="00A86194" w:rsidRPr="005F7DE3" w:rsidDel="00BB31D6" w:rsidRDefault="00A86194" w:rsidP="003529DA">
            <w:pPr>
              <w:jc w:val="center"/>
              <w:rPr>
                <w:del w:id="1102" w:author="Lichen Wu" w:date="2022-04-08T22:28:00Z"/>
                <w:b/>
                <w:bCs/>
                <w:lang w:eastAsia="zh-CN"/>
              </w:rPr>
            </w:pPr>
            <w:del w:id="1103" w:author="Lichen Wu" w:date="2022-04-08T22:28:00Z">
              <w:r w:rsidRPr="005F7DE3" w:rsidDel="00BB31D6">
                <w:rPr>
                  <w:b/>
                  <w:bCs/>
                  <w:lang w:eastAsia="zh-CN"/>
                </w:rPr>
                <w:delText>16.15</w:delText>
              </w:r>
            </w:del>
          </w:p>
        </w:tc>
        <w:tc>
          <w:tcPr>
            <w:tcW w:w="1870" w:type="dxa"/>
            <w:vAlign w:val="center"/>
          </w:tcPr>
          <w:p w14:paraId="5BF0E9F6" w14:textId="481564F8" w:rsidR="00A86194" w:rsidRPr="005F7DE3" w:rsidDel="00BB31D6" w:rsidRDefault="00A86194" w:rsidP="003529DA">
            <w:pPr>
              <w:jc w:val="center"/>
              <w:rPr>
                <w:del w:id="1104" w:author="Lichen Wu" w:date="2022-04-08T22:28:00Z"/>
                <w:b/>
                <w:bCs/>
                <w:lang w:eastAsia="zh-CN"/>
              </w:rPr>
            </w:pPr>
            <w:del w:id="1105" w:author="Lichen Wu" w:date="2022-04-08T22:28:00Z">
              <w:r w:rsidRPr="005F7DE3" w:rsidDel="00BB31D6">
                <w:rPr>
                  <w:b/>
                  <w:bCs/>
                  <w:lang w:eastAsia="zh-CN"/>
                </w:rPr>
                <w:delText>21.31</w:delText>
              </w:r>
            </w:del>
          </w:p>
        </w:tc>
        <w:tc>
          <w:tcPr>
            <w:tcW w:w="1870" w:type="dxa"/>
            <w:vAlign w:val="center"/>
          </w:tcPr>
          <w:p w14:paraId="444C626D" w14:textId="0D268DB5" w:rsidR="00A86194" w:rsidRPr="005F7DE3" w:rsidDel="00BB31D6" w:rsidRDefault="00764557" w:rsidP="003529DA">
            <w:pPr>
              <w:jc w:val="center"/>
              <w:rPr>
                <w:del w:id="1106" w:author="Lichen Wu" w:date="2022-04-08T22:28:00Z"/>
                <w:b/>
                <w:bCs/>
                <w:lang w:eastAsia="zh-CN"/>
              </w:rPr>
            </w:pPr>
            <w:del w:id="1107" w:author="Lichen Wu" w:date="2022-04-08T22:28:00Z">
              <w:r w:rsidRPr="005F7DE3" w:rsidDel="00BB31D6">
                <w:rPr>
                  <w:b/>
                  <w:bCs/>
                  <w:lang w:eastAsia="zh-CN"/>
                </w:rPr>
                <w:delText>0.</w:delText>
              </w:r>
              <w:r w:rsidR="00A86194" w:rsidRPr="005F7DE3" w:rsidDel="00BB31D6">
                <w:rPr>
                  <w:b/>
                  <w:bCs/>
                  <w:lang w:eastAsia="zh-CN"/>
                </w:rPr>
                <w:delText>8</w:delText>
              </w:r>
              <w:r w:rsidRPr="005F7DE3" w:rsidDel="00BB31D6">
                <w:rPr>
                  <w:b/>
                  <w:bCs/>
                  <w:lang w:eastAsia="zh-CN"/>
                </w:rPr>
                <w:delText>4</w:delText>
              </w:r>
            </w:del>
          </w:p>
        </w:tc>
        <w:tc>
          <w:tcPr>
            <w:tcW w:w="1870" w:type="dxa"/>
            <w:vAlign w:val="center"/>
          </w:tcPr>
          <w:p w14:paraId="4168C431" w14:textId="3ACBDC9E" w:rsidR="00A86194" w:rsidRPr="005F7DE3" w:rsidDel="00BB31D6" w:rsidRDefault="00A86194" w:rsidP="003529DA">
            <w:pPr>
              <w:jc w:val="center"/>
              <w:rPr>
                <w:del w:id="1108" w:author="Lichen Wu" w:date="2022-04-08T22:28:00Z"/>
                <w:b/>
                <w:bCs/>
                <w:lang w:eastAsia="zh-CN"/>
              </w:rPr>
            </w:pPr>
            <w:del w:id="1109" w:author="Lichen Wu" w:date="2022-04-08T22:28:00Z">
              <w:r w:rsidRPr="005F7DE3" w:rsidDel="00BB31D6">
                <w:rPr>
                  <w:b/>
                  <w:bCs/>
                  <w:lang w:eastAsia="zh-CN"/>
                </w:rPr>
                <w:delText>26.10</w:delText>
              </w:r>
            </w:del>
          </w:p>
        </w:tc>
      </w:tr>
      <w:tr w:rsidR="00A86194" w:rsidRPr="005F7DE3" w:rsidDel="00BB31D6" w14:paraId="3609D259" w14:textId="57994D26" w:rsidTr="003529DA">
        <w:trPr>
          <w:jc w:val="center"/>
          <w:del w:id="1110" w:author="Lichen Wu" w:date="2022-04-08T22:28:00Z"/>
        </w:trPr>
        <w:tc>
          <w:tcPr>
            <w:tcW w:w="1870" w:type="dxa"/>
            <w:tcBorders>
              <w:bottom w:val="single" w:sz="4" w:space="0" w:color="auto"/>
            </w:tcBorders>
            <w:vAlign w:val="center"/>
          </w:tcPr>
          <w:p w14:paraId="61217177" w14:textId="63057BD4" w:rsidR="00A86194" w:rsidRPr="005F7DE3" w:rsidDel="00BB31D6" w:rsidRDefault="00A86194" w:rsidP="003529DA">
            <w:pPr>
              <w:jc w:val="center"/>
              <w:rPr>
                <w:del w:id="1111" w:author="Lichen Wu" w:date="2022-04-08T22:28:00Z"/>
                <w:lang w:eastAsia="zh-CN"/>
              </w:rPr>
            </w:pPr>
            <w:del w:id="1112" w:author="Lichen Wu" w:date="2022-04-08T22:28:00Z">
              <w:r w:rsidRPr="005F7DE3" w:rsidDel="00BB31D6">
                <w:rPr>
                  <w:lang w:eastAsia="zh-CN"/>
                </w:rPr>
                <w:delText>Model 3</w:delText>
              </w:r>
            </w:del>
          </w:p>
        </w:tc>
        <w:tc>
          <w:tcPr>
            <w:tcW w:w="1870" w:type="dxa"/>
            <w:tcBorders>
              <w:bottom w:val="single" w:sz="4" w:space="0" w:color="auto"/>
            </w:tcBorders>
            <w:vAlign w:val="center"/>
          </w:tcPr>
          <w:p w14:paraId="5B0ABCAB" w14:textId="2C63602B" w:rsidR="00A86194" w:rsidRPr="005F7DE3" w:rsidDel="00BB31D6" w:rsidRDefault="00A86194" w:rsidP="003529DA">
            <w:pPr>
              <w:jc w:val="center"/>
              <w:rPr>
                <w:del w:id="1113" w:author="Lichen Wu" w:date="2022-04-08T22:28:00Z"/>
                <w:lang w:eastAsia="zh-CN"/>
              </w:rPr>
            </w:pPr>
            <w:del w:id="1114" w:author="Lichen Wu" w:date="2022-04-08T22:28:00Z">
              <w:r w:rsidRPr="005F7DE3" w:rsidDel="00BB31D6">
                <w:rPr>
                  <w:lang w:eastAsia="zh-CN"/>
                </w:rPr>
                <w:delText>27.60</w:delText>
              </w:r>
            </w:del>
          </w:p>
        </w:tc>
        <w:tc>
          <w:tcPr>
            <w:tcW w:w="1870" w:type="dxa"/>
            <w:tcBorders>
              <w:bottom w:val="single" w:sz="4" w:space="0" w:color="auto"/>
            </w:tcBorders>
            <w:vAlign w:val="center"/>
          </w:tcPr>
          <w:p w14:paraId="45F4CF2D" w14:textId="244ED4E1" w:rsidR="00A86194" w:rsidRPr="005F7DE3" w:rsidDel="00BB31D6" w:rsidRDefault="00A86194" w:rsidP="003529DA">
            <w:pPr>
              <w:jc w:val="center"/>
              <w:rPr>
                <w:del w:id="1115" w:author="Lichen Wu" w:date="2022-04-08T22:28:00Z"/>
                <w:lang w:eastAsia="zh-CN"/>
              </w:rPr>
            </w:pPr>
            <w:del w:id="1116" w:author="Lichen Wu" w:date="2022-04-08T22:28:00Z">
              <w:r w:rsidRPr="005F7DE3" w:rsidDel="00BB31D6">
                <w:rPr>
                  <w:lang w:eastAsia="zh-CN"/>
                </w:rPr>
                <w:delText>31.37</w:delText>
              </w:r>
            </w:del>
          </w:p>
        </w:tc>
        <w:tc>
          <w:tcPr>
            <w:tcW w:w="1870" w:type="dxa"/>
            <w:tcBorders>
              <w:bottom w:val="single" w:sz="4" w:space="0" w:color="auto"/>
            </w:tcBorders>
            <w:vAlign w:val="center"/>
          </w:tcPr>
          <w:p w14:paraId="5BBCD021" w14:textId="26EF09E4" w:rsidR="00A86194" w:rsidRPr="005F7DE3" w:rsidDel="00BB31D6" w:rsidRDefault="00A86194" w:rsidP="003529DA">
            <w:pPr>
              <w:jc w:val="center"/>
              <w:rPr>
                <w:del w:id="1117" w:author="Lichen Wu" w:date="2022-04-08T22:28:00Z"/>
                <w:lang w:eastAsia="zh-CN"/>
              </w:rPr>
            </w:pPr>
            <w:del w:id="1118" w:author="Lichen Wu" w:date="2022-04-08T22:28:00Z">
              <w:r w:rsidRPr="005F7DE3" w:rsidDel="00BB31D6">
                <w:rPr>
                  <w:lang w:eastAsia="zh-CN"/>
                </w:rPr>
                <w:delText>1</w:delText>
              </w:r>
              <w:r w:rsidR="00764557" w:rsidRPr="005F7DE3" w:rsidDel="00BB31D6">
                <w:rPr>
                  <w:lang w:eastAsia="zh-CN"/>
                </w:rPr>
                <w:delText>.</w:delText>
              </w:r>
              <w:r w:rsidRPr="005F7DE3" w:rsidDel="00BB31D6">
                <w:rPr>
                  <w:lang w:eastAsia="zh-CN"/>
                </w:rPr>
                <w:delText>28</w:delText>
              </w:r>
            </w:del>
          </w:p>
        </w:tc>
        <w:tc>
          <w:tcPr>
            <w:tcW w:w="1870" w:type="dxa"/>
            <w:tcBorders>
              <w:bottom w:val="single" w:sz="4" w:space="0" w:color="auto"/>
            </w:tcBorders>
            <w:vAlign w:val="center"/>
          </w:tcPr>
          <w:p w14:paraId="75897992" w14:textId="3299F6AE" w:rsidR="00A86194" w:rsidRPr="005F7DE3" w:rsidDel="00BB31D6" w:rsidRDefault="00A86194" w:rsidP="003529DA">
            <w:pPr>
              <w:jc w:val="center"/>
              <w:rPr>
                <w:del w:id="1119" w:author="Lichen Wu" w:date="2022-04-08T22:28:00Z"/>
                <w:lang w:eastAsia="zh-CN"/>
              </w:rPr>
            </w:pPr>
            <w:del w:id="1120" w:author="Lichen Wu" w:date="2022-04-08T22:28:00Z">
              <w:r w:rsidRPr="005F7DE3" w:rsidDel="00BB31D6">
                <w:rPr>
                  <w:lang w:eastAsia="zh-CN"/>
                </w:rPr>
                <w:delText>35.89</w:delText>
              </w:r>
            </w:del>
          </w:p>
        </w:tc>
      </w:tr>
    </w:tbl>
    <w:p w14:paraId="071DE5A5" w14:textId="77777777" w:rsidR="00A86194" w:rsidRPr="005F7DE3" w:rsidDel="004F076D" w:rsidRDefault="00A86194" w:rsidP="00B83C4A">
      <w:pPr>
        <w:rPr>
          <w:del w:id="1121" w:author="Lichen Wu" w:date="2022-04-08T22:45:00Z"/>
        </w:rPr>
      </w:pPr>
    </w:p>
    <w:p w14:paraId="2AF0A4D2" w14:textId="77777777" w:rsidR="00CB195C" w:rsidRPr="005F7DE3" w:rsidRDefault="00CB195C" w:rsidP="00B83C4A"/>
    <w:p w14:paraId="7ADCD4D3" w14:textId="29BD4CC5" w:rsidR="00A725F8" w:rsidRPr="005F7DE3" w:rsidRDefault="00A725F8" w:rsidP="00A725F8">
      <w:pPr>
        <w:pStyle w:val="Heading2"/>
      </w:pPr>
      <w:r w:rsidRPr="005F7DE3">
        <w:lastRenderedPageBreak/>
        <w:t>2.</w:t>
      </w:r>
      <w:ins w:id="1122" w:author="Lichen Wu" w:date="2022-04-09T13:20:00Z">
        <w:r w:rsidR="00896FFF" w:rsidRPr="005F7DE3">
          <w:t>2</w:t>
        </w:r>
      </w:ins>
      <w:del w:id="1123" w:author="Lichen Wu" w:date="2022-04-09T13:20:00Z">
        <w:r w:rsidR="00527C0E" w:rsidRPr="005F7DE3" w:rsidDel="00896FFF">
          <w:delText>3</w:delText>
        </w:r>
      </w:del>
      <w:r w:rsidRPr="005F7DE3">
        <w:t xml:space="preserve"> G</w:t>
      </w:r>
      <w:r w:rsidR="00E9252E" w:rsidRPr="005F7DE3">
        <w:t>G</w:t>
      </w:r>
      <w:r w:rsidRPr="005F7DE3">
        <w:t>MR</w:t>
      </w:r>
      <w:ins w:id="1124" w:author="Lichen Wu" w:date="2022-04-08T22:32:00Z">
        <w:r w:rsidR="00747E11" w:rsidRPr="005F7DE3">
          <w:t xml:space="preserve"> </w:t>
        </w:r>
      </w:ins>
      <w:ins w:id="1125" w:author="Lichen Wu" w:date="2022-04-09T20:19:00Z">
        <w:r w:rsidR="001C4A3C" w:rsidRPr="005F7DE3">
          <w:t>Method</w:t>
        </w:r>
      </w:ins>
    </w:p>
    <w:p w14:paraId="54A732AC" w14:textId="030BA49E" w:rsidR="00FA64CF" w:rsidRPr="005F7DE3" w:rsidRDefault="00164D12" w:rsidP="00CB195C">
      <w:pPr>
        <w:rPr>
          <w:ins w:id="1126" w:author="Lichen Wu" w:date="2022-04-09T16:23:00Z"/>
        </w:rPr>
      </w:pPr>
      <w:r w:rsidRPr="005F7DE3">
        <w:t>Gaussian mixture regression (GMR)</w:t>
      </w:r>
      <w:r w:rsidR="007E487D" w:rsidRPr="005F7DE3">
        <w:fldChar w:fldCharType="begin"/>
      </w:r>
      <w:r w:rsidR="007E487D" w:rsidRPr="005F7DE3">
        <w:instrText xml:space="preserve"> ADDIN ZOTERO_ITEM CSL_CITATION {"citationID":"AK3Zqufh","properties":{"formattedCitation":"(Sung, n.d.)","plainCitation":"(Sung, n.d.)","noteIndex":0},"citationItems":[{"id":639,"uris":["http://zotero.org/users/3944343/items/RH6UWTPH"],"itemData":{"id":639,"type":"article-journal","language":"en","page":"117","source":"Zotero","title":"Gaussian Mixture Regression and Classiﬁcation","author":[{"family":"Sung","given":"Hsi Guang"}]}}],"schema":"https://github.com/citation-style-language/schema/raw/master/csl-citation.json"} </w:instrText>
      </w:r>
      <w:r w:rsidR="007E487D" w:rsidRPr="005F7DE3">
        <w:fldChar w:fldCharType="separate"/>
      </w:r>
      <w:r w:rsidR="007E487D" w:rsidRPr="005F7DE3">
        <w:t>(Sung, n.d.)</w:t>
      </w:r>
      <w:r w:rsidR="007E487D" w:rsidRPr="005F7DE3">
        <w:fldChar w:fldCharType="end"/>
      </w:r>
      <w:ins w:id="1127" w:author="Lichen Wu" w:date="2022-04-11T00:43:00Z">
        <w:r w:rsidR="007E487D" w:rsidRPr="005F7DE3">
          <w:t xml:space="preserve"> </w:t>
        </w:r>
      </w:ins>
      <w:del w:id="1128" w:author="Lichen Wu" w:date="2022-04-11T00:43:00Z">
        <w:r w:rsidR="003028A1" w:rsidRPr="005F7DE3" w:rsidDel="007E487D">
          <w:fldChar w:fldCharType="begin"/>
        </w:r>
        <w:r w:rsidR="007E0949" w:rsidRPr="005F7DE3" w:rsidDel="007E487D">
          <w:delInstrText xml:space="preserve"> ADDIN ZOTERO_ITEM CSL_CITATION {"citationID":"HxdgI4Au","properties":{"formattedCitation":"(Sung, n.d.)","plainCitation":"(Sung, n.d.)","noteIndex":0},"citationItems":[{"id":639,"uris":["http://zotero.org/users/3944343/items/RH6UWTPH"],"itemData":{"id":639,"type":"article-journal","language":"en","page":"117","source":"Zotero","title":"Gaussian Mixture Regression and Classiﬁcation","author":[{"family":"Sung","given":"Hsi Guang"}]}}],"schema":"https://github.com/citation-style-language/schema/raw/master/csl-citation.json"} </w:delInstrText>
        </w:r>
        <w:r w:rsidR="003028A1" w:rsidRPr="005F7DE3" w:rsidDel="007E487D">
          <w:fldChar w:fldCharType="separate"/>
        </w:r>
        <w:r w:rsidR="007E0949" w:rsidRPr="005F7DE3" w:rsidDel="007E487D">
          <w:delText>(Sung, n.d.)</w:delText>
        </w:r>
        <w:r w:rsidR="003028A1" w:rsidRPr="005F7DE3" w:rsidDel="007E487D">
          <w:fldChar w:fldCharType="end"/>
        </w:r>
        <w:r w:rsidRPr="005F7DE3" w:rsidDel="007E487D">
          <w:delText xml:space="preserve"> </w:delText>
        </w:r>
      </w:del>
      <w:r w:rsidRPr="005F7DE3">
        <w:t xml:space="preserve">is a regression approach that models probability distributions rather than functions. </w:t>
      </w:r>
      <w:ins w:id="1129" w:author="Lichen Wu" w:date="2022-04-09T16:22:00Z">
        <w:r w:rsidR="00FA64CF" w:rsidRPr="005F7DE3">
          <w:t>Assume the d</w:t>
        </w:r>
      </w:ins>
      <w:ins w:id="1130" w:author="Lichen Wu" w:date="2022-04-09T16:23:00Z">
        <w:r w:rsidR="00FA64CF" w:rsidRPr="005F7DE3">
          <w:t>ata follow the join</w:t>
        </w:r>
      </w:ins>
      <w:ins w:id="1131" w:author="Lichen Wu" w:date="2022-04-11T10:41:00Z">
        <w:r w:rsidR="001D19BD" w:rsidRPr="005F7DE3">
          <w:t>t</w:t>
        </w:r>
      </w:ins>
      <w:ins w:id="1132" w:author="Lichen Wu" w:date="2022-04-09T16:23:00Z">
        <w:r w:rsidR="00FA64CF" w:rsidRPr="005F7DE3">
          <w:t xml:space="preserve"> density</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ins w:id="1133" w:author="Lichen Wu" w:date="2022-04-09T16:23:00Z"/>
        </w:trPr>
        <w:tc>
          <w:tcPr>
            <w:tcW w:w="625" w:type="dxa"/>
            <w:vAlign w:val="center"/>
          </w:tcPr>
          <w:p w14:paraId="21FC0C3B" w14:textId="77777777" w:rsidR="00FA64CF" w:rsidRPr="005F7DE3" w:rsidRDefault="00FA64CF" w:rsidP="00B83C4A">
            <w:pPr>
              <w:rPr>
                <w:ins w:id="1134" w:author="Lichen Wu" w:date="2022-04-09T16:23:00Z"/>
              </w:rPr>
            </w:pPr>
          </w:p>
        </w:tc>
        <w:tc>
          <w:tcPr>
            <w:tcW w:w="8100" w:type="dxa"/>
            <w:vAlign w:val="center"/>
          </w:tcPr>
          <w:p w14:paraId="5D6DF1C6" w14:textId="3CF35F71" w:rsidR="00FA64CF" w:rsidRPr="005F7DE3" w:rsidRDefault="003C1B14" w:rsidP="00B83C4A">
            <w:pPr>
              <w:jc w:val="center"/>
              <w:rPr>
                <w:ins w:id="1135" w:author="Lichen Wu" w:date="2022-04-09T16:23:00Z"/>
              </w:rPr>
            </w:pPr>
            <m:oMathPara>
              <m:oMath>
                <m:sSub>
                  <m:sSubPr>
                    <m:ctrlPr>
                      <w:ins w:id="1136" w:author="Lichen Wu" w:date="2022-04-09T16:23:00Z">
                        <w:rPr>
                          <w:rFonts w:ascii="Cambria Math" w:hAnsi="Cambria Math"/>
                          <w:i/>
                        </w:rPr>
                      </w:ins>
                    </m:ctrlPr>
                  </m:sSubPr>
                  <m:e>
                    <m:r>
                      <w:ins w:id="1137" w:author="Lichen Wu" w:date="2022-04-09T16:23:00Z">
                        <w:rPr>
                          <w:rFonts w:ascii="Cambria Math" w:hAnsi="Cambria Math"/>
                        </w:rPr>
                        <m:t>f</m:t>
                      </w:ins>
                    </m:r>
                  </m:e>
                  <m:sub>
                    <m:r>
                      <w:ins w:id="1138" w:author="Lichen Wu" w:date="2022-04-09T16:23:00Z">
                        <w:rPr>
                          <w:rFonts w:ascii="Cambria Math" w:hAnsi="Cambria Math"/>
                        </w:rPr>
                        <m:t>X,Y</m:t>
                      </w:ins>
                    </m:r>
                  </m:sub>
                </m:sSub>
                <m:d>
                  <m:dPr>
                    <m:ctrlPr>
                      <w:ins w:id="1139" w:author="Lichen Wu" w:date="2022-04-09T16:23:00Z">
                        <w:rPr>
                          <w:rFonts w:ascii="Cambria Math" w:hAnsi="Cambria Math"/>
                          <w:i/>
                        </w:rPr>
                      </w:ins>
                    </m:ctrlPr>
                  </m:dPr>
                  <m:e>
                    <m:r>
                      <w:ins w:id="1140" w:author="Lichen Wu" w:date="2022-04-09T16:23:00Z">
                        <w:rPr>
                          <w:rFonts w:ascii="Cambria Math" w:hAnsi="Cambria Math"/>
                        </w:rPr>
                        <m:t>x,y</m:t>
                      </w:ins>
                    </m:r>
                  </m:e>
                </m:d>
                <m:r>
                  <w:ins w:id="1141" w:author="Lichen Wu" w:date="2022-04-09T16:23:00Z">
                    <w:rPr>
                      <w:rFonts w:ascii="Cambria Math" w:hAnsi="Cambria Math"/>
                    </w:rPr>
                    <m:t>=</m:t>
                  </w:ins>
                </m:r>
                <m:nary>
                  <m:naryPr>
                    <m:chr m:val="∑"/>
                    <m:ctrlPr>
                      <w:rPr>
                        <w:rFonts w:ascii="Cambria Math" w:hAnsi="Cambria Math"/>
                      </w:rPr>
                    </m:ctrlPr>
                  </m:naryPr>
                  <m:sub>
                    <m:r>
                      <w:ins w:id="1142" w:author="Lichen Wu" w:date="2022-04-09T16:24:00Z">
                        <w:rPr>
                          <w:rFonts w:ascii="Cambria Math" w:hAnsi="Cambria Math"/>
                        </w:rPr>
                        <m:t>j=1</m:t>
                      </w:ins>
                    </m:r>
                    <m:ctrlPr>
                      <w:rPr>
                        <w:rFonts w:ascii="Cambria Math" w:hAnsi="Cambria Math"/>
                        <w:i/>
                      </w:rPr>
                    </m:ctrlPr>
                  </m:sub>
                  <m:sup>
                    <m:r>
                      <w:ins w:id="1143" w:author="Lichen Wu" w:date="2022-04-09T16:24:00Z">
                        <w:rPr>
                          <w:rFonts w:ascii="Cambria Math" w:hAnsi="Cambria Math"/>
                        </w:rPr>
                        <m:t>K</m:t>
                      </w:ins>
                    </m:r>
                    <m:ctrlPr>
                      <w:rPr>
                        <w:rFonts w:ascii="Cambria Math" w:hAnsi="Cambria Math"/>
                        <w:i/>
                      </w:rPr>
                    </m:ctrlPr>
                  </m:sup>
                  <m:e>
                    <m:sSub>
                      <m:sSubPr>
                        <m:ctrlPr>
                          <w:ins w:id="1144" w:author="Lichen Wu" w:date="2022-04-09T16:24:00Z">
                            <w:rPr>
                              <w:rFonts w:ascii="Cambria Math" w:hAnsi="Cambria Math"/>
                              <w:i/>
                            </w:rPr>
                          </w:ins>
                        </m:ctrlPr>
                      </m:sSubPr>
                      <m:e>
                        <m:r>
                          <m:rPr>
                            <m:sty m:val="p"/>
                          </m:rPr>
                          <w:rPr>
                            <w:rFonts w:ascii="Cambria Math" w:hAnsi="Cambria Math"/>
                          </w:rPr>
                          <m:t>π</m:t>
                        </m:r>
                        <m:ctrlPr>
                          <w:ins w:id="1145" w:author="Lichen Wu" w:date="2022-04-09T16:24:00Z">
                            <w:rPr>
                              <w:rFonts w:ascii="Cambria Math" w:hAnsi="Cambria Math"/>
                            </w:rPr>
                          </w:ins>
                        </m:ctrlPr>
                      </m:e>
                      <m:sub>
                        <m:r>
                          <w:ins w:id="1146" w:author="Lichen Wu" w:date="2022-04-09T16:24:00Z">
                            <w:rPr>
                              <w:rFonts w:ascii="Cambria Math" w:hAnsi="Cambria Math"/>
                            </w:rPr>
                            <m:t>j</m:t>
                          </w:ins>
                        </m:r>
                      </m:sub>
                    </m:sSub>
                  </m:e>
                </m:nary>
                <m:r>
                  <m:rPr>
                    <m:sty m:val="p"/>
                  </m:rPr>
                  <w:rPr>
                    <w:rFonts w:ascii="Cambria Math" w:hAnsi="Cambria Math"/>
                  </w:rPr>
                  <m:t>ϕ</m:t>
                </m:r>
                <m:d>
                  <m:dPr>
                    <m:ctrlPr>
                      <w:ins w:id="1147" w:author="Lichen Wu" w:date="2022-04-09T16:24:00Z">
                        <w:rPr>
                          <w:rFonts w:ascii="Cambria Math" w:hAnsi="Cambria Math"/>
                          <w:i/>
                        </w:rPr>
                      </w:ins>
                    </m:ctrlPr>
                  </m:dPr>
                  <m:e>
                    <m:r>
                      <w:ins w:id="1148" w:author="Lichen Wu" w:date="2022-04-09T16:24:00Z">
                        <w:rPr>
                          <w:rFonts w:ascii="Cambria Math" w:hAnsi="Cambria Math"/>
                        </w:rPr>
                        <m:t>x,y;</m:t>
                      </w:ins>
                    </m:r>
                    <m:sSub>
                      <m:sSubPr>
                        <m:ctrlPr>
                          <w:ins w:id="1149" w:author="Lichen Wu" w:date="2022-04-09T16:24:00Z">
                            <w:rPr>
                              <w:rFonts w:ascii="Cambria Math" w:hAnsi="Cambria Math"/>
                              <w:i/>
                            </w:rPr>
                          </w:ins>
                        </m:ctrlPr>
                      </m:sSubPr>
                      <m:e>
                        <m:r>
                          <m:rPr>
                            <m:sty m:val="p"/>
                          </m:rPr>
                          <w:rPr>
                            <w:rFonts w:ascii="Cambria Math" w:hAnsi="Cambria Math"/>
                          </w:rPr>
                          <m:t>μ</m:t>
                        </m:r>
                      </m:e>
                      <m:sub>
                        <m:r>
                          <w:ins w:id="1150" w:author="Lichen Wu" w:date="2022-04-09T16:24:00Z">
                            <w:rPr>
                              <w:rFonts w:ascii="Cambria Math" w:hAnsi="Cambria Math"/>
                            </w:rPr>
                            <m:t>j</m:t>
                          </w:ins>
                        </m:r>
                      </m:sub>
                    </m:sSub>
                    <m:r>
                      <w:ins w:id="1151" w:author="Lichen Wu" w:date="2022-04-09T16:24:00Z">
                        <w:rPr>
                          <w:rFonts w:ascii="Cambria Math" w:hAnsi="Cambria Math"/>
                        </w:rPr>
                        <m:t>,</m:t>
                      </w:ins>
                    </m:r>
                    <m:sSub>
                      <m:sSubPr>
                        <m:ctrlPr>
                          <w:ins w:id="1152" w:author="Lichen Wu" w:date="2022-04-09T16:24:00Z">
                            <w:rPr>
                              <w:rFonts w:ascii="Cambria Math" w:hAnsi="Cambria Math"/>
                              <w:i/>
                            </w:rPr>
                          </w:ins>
                        </m:ctrlPr>
                      </m:sSubPr>
                      <m:e>
                        <m:r>
                          <m:rPr>
                            <m:sty m:val="p"/>
                          </m:rPr>
                          <w:rPr>
                            <w:rFonts w:ascii="Cambria Math" w:hAnsi="Cambria Math"/>
                          </w:rPr>
                          <m:t>Σ</m:t>
                        </m:r>
                      </m:e>
                      <m:sub>
                        <m:r>
                          <w:ins w:id="1153" w:author="Lichen Wu" w:date="2022-04-09T16:24:00Z">
                            <w:rPr>
                              <w:rFonts w:ascii="Cambria Math" w:hAnsi="Cambria Math"/>
                            </w:rPr>
                            <m:t>j</m:t>
                          </w:ins>
                        </m:r>
                      </m:sub>
                    </m:sSub>
                  </m:e>
                </m:d>
              </m:oMath>
            </m:oMathPara>
          </w:p>
        </w:tc>
        <w:tc>
          <w:tcPr>
            <w:tcW w:w="625" w:type="dxa"/>
            <w:vAlign w:val="center"/>
          </w:tcPr>
          <w:p w14:paraId="5DE11790" w14:textId="321E296B" w:rsidR="00FA64CF" w:rsidRPr="005F7DE3" w:rsidRDefault="00FA64CF" w:rsidP="00B83C4A">
            <w:pPr>
              <w:rPr>
                <w:ins w:id="1154" w:author="Lichen Wu" w:date="2022-04-09T16:23:00Z"/>
              </w:rPr>
            </w:pPr>
            <w:ins w:id="1155" w:author="Lichen Wu" w:date="2022-04-09T16:23:00Z">
              <w:r w:rsidRPr="005F7DE3">
                <w:t>(</w:t>
              </w:r>
              <w:bookmarkStart w:id="1156" w:name="gmm"/>
              <w:r w:rsidRPr="005F7DE3">
                <w:fldChar w:fldCharType="begin"/>
              </w:r>
              <w:r w:rsidRPr="005F7DE3">
                <w:instrText xml:space="preserve"> SEQ Eq \* MERGEFORMAT </w:instrText>
              </w:r>
              <w:r w:rsidRPr="005F7DE3">
                <w:fldChar w:fldCharType="separate"/>
              </w:r>
            </w:ins>
            <w:r w:rsidR="0017237F">
              <w:rPr>
                <w:noProof/>
              </w:rPr>
              <w:t>5</w:t>
            </w:r>
            <w:ins w:id="1157" w:author="Lichen Wu" w:date="2022-04-09T16:23:00Z">
              <w:r w:rsidRPr="005F7DE3">
                <w:rPr>
                  <w:noProof/>
                </w:rPr>
                <w:fldChar w:fldCharType="end"/>
              </w:r>
              <w:bookmarkEnd w:id="1156"/>
              <w:r w:rsidRPr="005F7DE3">
                <w:t>)</w:t>
              </w:r>
            </w:ins>
          </w:p>
        </w:tc>
      </w:tr>
    </w:tbl>
    <w:p w14:paraId="6B7E87E3" w14:textId="1F43C578" w:rsidR="00FA64CF" w:rsidRPr="005F7DE3" w:rsidRDefault="00FA64CF" w:rsidP="00CB195C">
      <w:pPr>
        <w:rPr>
          <w:ins w:id="1158" w:author="Lichen Wu" w:date="2022-04-09T16:30:00Z"/>
          <w:lang w:eastAsia="zh-CN"/>
        </w:rPr>
      </w:pPr>
      <w:ins w:id="1159" w:author="Lichen Wu" w:date="2022-04-09T16:25:00Z">
        <w:r w:rsidRPr="005F7DE3">
          <w:rPr>
            <w:lang w:eastAsia="zh-CN"/>
          </w:rPr>
          <w:t xml:space="preserve">where </w:t>
        </w:r>
      </w:ins>
      <m:oMath>
        <m:sSub>
          <m:sSubPr>
            <m:ctrlPr>
              <w:ins w:id="1160" w:author="Lichen Wu" w:date="2022-04-09T16:25:00Z">
                <w:rPr>
                  <w:rFonts w:ascii="Cambria Math" w:hAnsi="Cambria Math"/>
                  <w:i/>
                  <w:lang w:eastAsia="zh-CN"/>
                </w:rPr>
              </w:ins>
            </m:ctrlPr>
          </m:sSubPr>
          <m:e>
            <m:r>
              <w:ins w:id="1161" w:author="Lichen Wu" w:date="2022-04-09T16:25:00Z">
                <m:rPr>
                  <m:sty m:val="p"/>
                </m:rPr>
                <w:rPr>
                  <w:rFonts w:ascii="Cambria Math" w:hAnsi="Cambria Math"/>
                  <w:lang w:eastAsia="zh-CN"/>
                </w:rPr>
                <m:t>μ</m:t>
              </w:ins>
            </m:r>
            <m:ctrlPr>
              <w:ins w:id="1162" w:author="Lichen Wu" w:date="2022-04-09T16:25:00Z">
                <w:rPr>
                  <w:rFonts w:ascii="Cambria Math" w:hAnsi="Cambria Math"/>
                  <w:lang w:eastAsia="zh-CN"/>
                </w:rPr>
              </w:ins>
            </m:ctrlPr>
          </m:e>
          <m:sub>
            <m:r>
              <w:ins w:id="1163" w:author="Lichen Wu" w:date="2022-04-09T16:25:00Z">
                <w:rPr>
                  <w:rFonts w:ascii="Cambria Math" w:hAnsi="Cambria Math"/>
                  <w:lang w:eastAsia="zh-CN"/>
                </w:rPr>
                <m:t>j</m:t>
              </w:ins>
            </m:r>
          </m:sub>
        </m:sSub>
        <m:r>
          <w:ins w:id="1164" w:author="Lichen Wu" w:date="2022-04-09T16:25:00Z">
            <w:rPr>
              <w:rFonts w:ascii="Cambria Math" w:hAnsi="Cambria Math"/>
              <w:lang w:eastAsia="zh-CN"/>
            </w:rPr>
            <m:t>=</m:t>
          </w:ins>
        </m:r>
        <m:d>
          <m:dPr>
            <m:begChr m:val="["/>
            <m:endChr m:val="]"/>
            <m:ctrlPr>
              <w:ins w:id="1165" w:author="Lichen Wu" w:date="2022-04-09T16:25:00Z">
                <w:rPr>
                  <w:rFonts w:ascii="Cambria Math" w:hAnsi="Cambria Math"/>
                  <w:i/>
                  <w:lang w:eastAsia="zh-CN"/>
                </w:rPr>
              </w:ins>
            </m:ctrlPr>
          </m:dPr>
          <m:e>
            <m:m>
              <m:mPr>
                <m:mcs>
                  <m:mc>
                    <m:mcPr>
                      <m:count m:val="1"/>
                      <m:mcJc m:val="center"/>
                    </m:mcPr>
                  </m:mc>
                </m:mcs>
                <m:ctrlPr>
                  <w:ins w:id="1166" w:author="Lichen Wu" w:date="2022-04-09T16:25:00Z">
                    <w:rPr>
                      <w:rFonts w:ascii="Cambria Math" w:hAnsi="Cambria Math"/>
                      <w:i/>
                      <w:lang w:eastAsia="zh-CN"/>
                    </w:rPr>
                  </w:ins>
                </m:ctrlPr>
              </m:mPr>
              <m:mr>
                <m:e>
                  <m:sSub>
                    <m:sSubPr>
                      <m:ctrlPr>
                        <w:ins w:id="1167" w:author="Lichen Wu" w:date="2022-04-09T16:25:00Z">
                          <w:rPr>
                            <w:rFonts w:ascii="Cambria Math" w:hAnsi="Cambria Math"/>
                            <w:i/>
                            <w:lang w:eastAsia="zh-CN"/>
                          </w:rPr>
                        </w:ins>
                      </m:ctrlPr>
                    </m:sSubPr>
                    <m:e>
                      <m:r>
                        <m:rPr>
                          <m:sty m:val="p"/>
                        </m:rPr>
                        <w:rPr>
                          <w:rFonts w:ascii="Cambria Math" w:hAnsi="Cambria Math"/>
                          <w:lang w:eastAsia="zh-CN"/>
                        </w:rPr>
                        <m:t>μ</m:t>
                      </m:r>
                      <m:ctrlPr>
                        <w:ins w:id="1168" w:author="Lichen Wu" w:date="2022-04-09T16:25:00Z">
                          <w:rPr>
                            <w:rFonts w:ascii="Cambria Math" w:hAnsi="Cambria Math"/>
                            <w:lang w:eastAsia="zh-CN"/>
                          </w:rPr>
                        </w:ins>
                      </m:ctrlPr>
                    </m:e>
                    <m:sub>
                      <m:r>
                        <w:ins w:id="1169" w:author="Lichen Wu" w:date="2022-04-09T16:25:00Z">
                          <w:rPr>
                            <w:rFonts w:ascii="Cambria Math" w:hAnsi="Cambria Math"/>
                            <w:lang w:eastAsia="zh-CN"/>
                          </w:rPr>
                          <m:t>jX</m:t>
                        </w:ins>
                      </m:r>
                    </m:sub>
                  </m:sSub>
                </m:e>
              </m:mr>
              <m:mr>
                <m:e>
                  <m:sSub>
                    <m:sSubPr>
                      <m:ctrlPr>
                        <w:ins w:id="1170" w:author="Lichen Wu" w:date="2022-04-09T16:25:00Z">
                          <w:rPr>
                            <w:rFonts w:ascii="Cambria Math" w:hAnsi="Cambria Math"/>
                            <w:i/>
                            <w:lang w:eastAsia="zh-CN"/>
                          </w:rPr>
                        </w:ins>
                      </m:ctrlPr>
                    </m:sSubPr>
                    <m:e>
                      <m:r>
                        <m:rPr>
                          <m:sty m:val="p"/>
                        </m:rPr>
                        <w:rPr>
                          <w:rFonts w:ascii="Cambria Math" w:hAnsi="Cambria Math"/>
                          <w:lang w:eastAsia="zh-CN"/>
                        </w:rPr>
                        <m:t>μ</m:t>
                      </m:r>
                      <m:ctrlPr>
                        <w:ins w:id="1171" w:author="Lichen Wu" w:date="2022-04-09T16:25:00Z">
                          <w:rPr>
                            <w:rFonts w:ascii="Cambria Math" w:hAnsi="Cambria Math"/>
                            <w:lang w:eastAsia="zh-CN"/>
                          </w:rPr>
                        </w:ins>
                      </m:ctrlPr>
                    </m:e>
                    <m:sub>
                      <m:r>
                        <w:ins w:id="1172" w:author="Lichen Wu" w:date="2022-04-09T16:25:00Z">
                          <w:rPr>
                            <w:rFonts w:ascii="Cambria Math" w:hAnsi="Cambria Math"/>
                            <w:lang w:eastAsia="zh-CN"/>
                          </w:rPr>
                          <m:t>jY</m:t>
                        </w:ins>
                      </m:r>
                    </m:sub>
                  </m:sSub>
                </m:e>
              </m:mr>
            </m:m>
          </m:e>
        </m:d>
      </m:oMath>
      <w:ins w:id="1173" w:author="Lichen Wu" w:date="2022-04-09T16:25:00Z">
        <w:r w:rsidRPr="005F7DE3">
          <w:rPr>
            <w:lang w:eastAsia="zh-CN"/>
          </w:rPr>
          <w:t xml:space="preserve">, </w:t>
        </w:r>
      </w:ins>
      <m:oMath>
        <m:sSub>
          <m:sSubPr>
            <m:ctrlPr>
              <w:ins w:id="1174" w:author="Lichen Wu" w:date="2022-04-09T16:25:00Z">
                <w:rPr>
                  <w:rFonts w:ascii="Cambria Math" w:hAnsi="Cambria Math"/>
                  <w:i/>
                  <w:lang w:eastAsia="zh-CN"/>
                </w:rPr>
              </w:ins>
            </m:ctrlPr>
          </m:sSubPr>
          <m:e>
            <m:r>
              <w:ins w:id="1175" w:author="Lichen Wu" w:date="2022-04-09T16:25:00Z">
                <m:rPr>
                  <m:sty m:val="p"/>
                </m:rPr>
                <w:rPr>
                  <w:rFonts w:ascii="Cambria Math" w:hAnsi="Cambria Math"/>
                  <w:lang w:eastAsia="zh-CN"/>
                </w:rPr>
                <m:t>Σ</m:t>
              </w:ins>
            </m:r>
            <m:ctrlPr>
              <w:ins w:id="1176" w:author="Lichen Wu" w:date="2022-04-09T16:25:00Z">
                <w:rPr>
                  <w:rFonts w:ascii="Cambria Math" w:hAnsi="Cambria Math"/>
                  <w:lang w:eastAsia="zh-CN"/>
                </w:rPr>
              </w:ins>
            </m:ctrlPr>
          </m:e>
          <m:sub>
            <m:r>
              <w:ins w:id="1177" w:author="Lichen Wu" w:date="2022-04-09T16:26:00Z">
                <w:rPr>
                  <w:rFonts w:ascii="Cambria Math" w:hAnsi="Cambria Math"/>
                  <w:lang w:eastAsia="zh-CN"/>
                </w:rPr>
                <m:t>j</m:t>
              </w:ins>
            </m:r>
          </m:sub>
        </m:sSub>
        <m:r>
          <w:ins w:id="1178" w:author="Lichen Wu" w:date="2022-04-09T16:25:00Z">
            <w:rPr>
              <w:rFonts w:ascii="Cambria Math" w:hAnsi="Cambria Math"/>
              <w:lang w:eastAsia="zh-CN"/>
            </w:rPr>
            <m:t>=</m:t>
          </w:ins>
        </m:r>
        <m:d>
          <m:dPr>
            <m:begChr m:val="["/>
            <m:endChr m:val="]"/>
            <m:ctrlPr>
              <w:ins w:id="1179" w:author="Lichen Wu" w:date="2022-04-09T16:25:00Z">
                <w:rPr>
                  <w:rFonts w:ascii="Cambria Math" w:hAnsi="Cambria Math"/>
                  <w:lang w:eastAsia="zh-CN"/>
                </w:rPr>
              </w:ins>
            </m:ctrlPr>
          </m:dPr>
          <m:e>
            <m:m>
              <m:mPr>
                <m:mcs>
                  <m:mc>
                    <m:mcPr>
                      <m:count m:val="2"/>
                      <m:mcJc m:val="center"/>
                    </m:mcPr>
                  </m:mc>
                </m:mcs>
                <m:ctrlPr>
                  <w:ins w:id="1180" w:author="Lichen Wu" w:date="2022-04-09T16:25:00Z">
                    <w:rPr>
                      <w:rFonts w:ascii="Cambria Math" w:hAnsi="Cambria Math"/>
                      <w:lang w:eastAsia="zh-CN"/>
                    </w:rPr>
                  </w:ins>
                </m:ctrlPr>
              </m:mPr>
              <m:mr>
                <m:e>
                  <m:sSub>
                    <m:sSubPr>
                      <m:ctrlPr>
                        <w:ins w:id="1181" w:author="Lichen Wu" w:date="2022-04-09T16:25:00Z">
                          <w:rPr>
                            <w:rFonts w:ascii="Cambria Math" w:hAnsi="Cambria Math"/>
                            <w:i/>
                            <w:lang w:eastAsia="zh-CN"/>
                          </w:rPr>
                        </w:ins>
                      </m:ctrlPr>
                    </m:sSubPr>
                    <m:e>
                      <m:r>
                        <w:ins w:id="1182" w:author="Lichen Wu" w:date="2022-04-09T16:25:00Z">
                          <m:rPr>
                            <m:sty m:val="p"/>
                          </m:rPr>
                          <w:rPr>
                            <w:rFonts w:ascii="Cambria Math" w:hAnsi="Cambria Math"/>
                            <w:lang w:eastAsia="zh-CN"/>
                          </w:rPr>
                          <m:t>Σ</m:t>
                        </w:ins>
                      </m:r>
                      <m:ctrlPr>
                        <w:ins w:id="1183" w:author="Lichen Wu" w:date="2022-04-09T16:25:00Z">
                          <w:rPr>
                            <w:rFonts w:ascii="Cambria Math" w:hAnsi="Cambria Math"/>
                            <w:lang w:eastAsia="zh-CN"/>
                          </w:rPr>
                        </w:ins>
                      </m:ctrlPr>
                    </m:e>
                    <m:sub>
                      <m:r>
                        <w:ins w:id="1184" w:author="Lichen Wu" w:date="2022-04-09T16:26:00Z">
                          <w:rPr>
                            <w:rFonts w:ascii="Cambria Math" w:hAnsi="Cambria Math"/>
                            <w:lang w:eastAsia="zh-CN"/>
                          </w:rPr>
                          <m:t>jX</m:t>
                        </w:ins>
                      </m:r>
                    </m:sub>
                  </m:sSub>
                  <m:ctrlPr>
                    <w:ins w:id="1185" w:author="Lichen Wu" w:date="2022-04-09T16:25:00Z">
                      <w:rPr>
                        <w:rFonts w:ascii="Cambria Math" w:hAnsi="Cambria Math"/>
                        <w:i/>
                        <w:lang w:eastAsia="zh-CN"/>
                      </w:rPr>
                    </w:ins>
                  </m:ctrlPr>
                </m:e>
                <m:e>
                  <m:sSub>
                    <m:sSubPr>
                      <m:ctrlPr>
                        <w:ins w:id="1186" w:author="Lichen Wu" w:date="2022-04-09T16:25:00Z">
                          <w:rPr>
                            <w:rFonts w:ascii="Cambria Math" w:hAnsi="Cambria Math"/>
                            <w:i/>
                            <w:lang w:eastAsia="zh-CN"/>
                          </w:rPr>
                        </w:ins>
                      </m:ctrlPr>
                    </m:sSubPr>
                    <m:e>
                      <m:r>
                        <w:ins w:id="1187" w:author="Lichen Wu" w:date="2022-04-09T16:25:00Z">
                          <m:rPr>
                            <m:sty m:val="p"/>
                          </m:rPr>
                          <w:rPr>
                            <w:rFonts w:ascii="Cambria Math" w:hAnsi="Cambria Math"/>
                            <w:lang w:eastAsia="zh-CN"/>
                          </w:rPr>
                          <m:t>Σ</m:t>
                        </w:ins>
                      </m:r>
                      <m:ctrlPr>
                        <w:ins w:id="1188" w:author="Lichen Wu" w:date="2022-04-09T16:25:00Z">
                          <w:rPr>
                            <w:rFonts w:ascii="Cambria Math" w:hAnsi="Cambria Math"/>
                            <w:lang w:eastAsia="zh-CN"/>
                          </w:rPr>
                        </w:ins>
                      </m:ctrlPr>
                    </m:e>
                    <m:sub>
                      <m:r>
                        <w:ins w:id="1189" w:author="Lichen Wu" w:date="2022-04-09T16:26:00Z">
                          <w:rPr>
                            <w:rFonts w:ascii="Cambria Math" w:hAnsi="Cambria Math"/>
                            <w:lang w:eastAsia="zh-CN"/>
                          </w:rPr>
                          <m:t>jY</m:t>
                        </w:ins>
                      </m:r>
                    </m:sub>
                  </m:sSub>
                  <m:ctrlPr>
                    <w:ins w:id="1190" w:author="Lichen Wu" w:date="2022-04-09T16:25:00Z">
                      <w:rPr>
                        <w:rFonts w:ascii="Cambria Math" w:hAnsi="Cambria Math"/>
                        <w:i/>
                        <w:lang w:eastAsia="zh-CN"/>
                      </w:rPr>
                    </w:ins>
                  </m:ctrlPr>
                </m:e>
              </m:mr>
              <m:mr>
                <m:e>
                  <m:sSub>
                    <m:sSubPr>
                      <m:ctrlPr>
                        <w:ins w:id="1191" w:author="Lichen Wu" w:date="2022-04-09T16:25:00Z">
                          <w:rPr>
                            <w:rFonts w:ascii="Cambria Math" w:hAnsi="Cambria Math"/>
                            <w:i/>
                            <w:lang w:eastAsia="zh-CN"/>
                          </w:rPr>
                        </w:ins>
                      </m:ctrlPr>
                    </m:sSubPr>
                    <m:e>
                      <m:r>
                        <w:ins w:id="1192" w:author="Lichen Wu" w:date="2022-04-09T16:25:00Z">
                          <m:rPr>
                            <m:sty m:val="p"/>
                          </m:rPr>
                          <w:rPr>
                            <w:rFonts w:ascii="Cambria Math" w:hAnsi="Cambria Math"/>
                            <w:lang w:eastAsia="zh-CN"/>
                          </w:rPr>
                          <m:t>Σ</m:t>
                        </w:ins>
                      </m:r>
                      <m:ctrlPr>
                        <w:ins w:id="1193" w:author="Lichen Wu" w:date="2022-04-09T16:25:00Z">
                          <w:rPr>
                            <w:rFonts w:ascii="Cambria Math" w:hAnsi="Cambria Math"/>
                            <w:lang w:eastAsia="zh-CN"/>
                          </w:rPr>
                        </w:ins>
                      </m:ctrlPr>
                    </m:e>
                    <m:sub>
                      <m:r>
                        <w:ins w:id="1194" w:author="Lichen Wu" w:date="2022-04-09T16:26:00Z">
                          <w:rPr>
                            <w:rFonts w:ascii="Cambria Math" w:hAnsi="Cambria Math"/>
                            <w:lang w:eastAsia="zh-CN"/>
                          </w:rPr>
                          <m:t>YX</m:t>
                        </w:ins>
                      </m:r>
                    </m:sub>
                  </m:sSub>
                  <m:ctrlPr>
                    <w:ins w:id="1195" w:author="Lichen Wu" w:date="2022-04-09T16:25:00Z">
                      <w:rPr>
                        <w:rFonts w:ascii="Cambria Math" w:hAnsi="Cambria Math"/>
                        <w:i/>
                        <w:lang w:eastAsia="zh-CN"/>
                      </w:rPr>
                    </w:ins>
                  </m:ctrlPr>
                </m:e>
                <m:e>
                  <m:sSub>
                    <m:sSubPr>
                      <m:ctrlPr>
                        <w:ins w:id="1196" w:author="Lichen Wu" w:date="2022-04-09T16:25:00Z">
                          <w:rPr>
                            <w:rFonts w:ascii="Cambria Math" w:hAnsi="Cambria Math"/>
                            <w:i/>
                            <w:lang w:eastAsia="zh-CN"/>
                          </w:rPr>
                        </w:ins>
                      </m:ctrlPr>
                    </m:sSubPr>
                    <m:e>
                      <m:r>
                        <w:ins w:id="1197" w:author="Lichen Wu" w:date="2022-04-09T16:25:00Z">
                          <m:rPr>
                            <m:sty m:val="p"/>
                          </m:rPr>
                          <w:rPr>
                            <w:rFonts w:ascii="Cambria Math" w:hAnsi="Cambria Math"/>
                            <w:lang w:eastAsia="zh-CN"/>
                          </w:rPr>
                          <m:t>Σ</m:t>
                        </w:ins>
                      </m:r>
                      <m:ctrlPr>
                        <w:ins w:id="1198" w:author="Lichen Wu" w:date="2022-04-09T16:25:00Z">
                          <w:rPr>
                            <w:rFonts w:ascii="Cambria Math" w:hAnsi="Cambria Math"/>
                            <w:lang w:eastAsia="zh-CN"/>
                          </w:rPr>
                        </w:ins>
                      </m:ctrlPr>
                    </m:e>
                    <m:sub>
                      <m:r>
                        <w:ins w:id="1199" w:author="Lichen Wu" w:date="2022-04-09T16:26:00Z">
                          <w:rPr>
                            <w:rFonts w:ascii="Cambria Math" w:hAnsi="Cambria Math"/>
                            <w:lang w:eastAsia="zh-CN"/>
                          </w:rPr>
                          <m:t>YY</m:t>
                        </w:ins>
                      </m:r>
                    </m:sub>
                  </m:sSub>
                  <m:ctrlPr>
                    <w:ins w:id="1200" w:author="Lichen Wu" w:date="2022-04-09T16:25:00Z">
                      <w:rPr>
                        <w:rFonts w:ascii="Cambria Math" w:hAnsi="Cambria Math"/>
                        <w:i/>
                        <w:lang w:eastAsia="zh-CN"/>
                      </w:rPr>
                    </w:ins>
                  </m:ctrlPr>
                </m:e>
              </m:mr>
            </m:m>
            <m:ctrlPr>
              <w:ins w:id="1201" w:author="Lichen Wu" w:date="2022-04-09T16:25:00Z">
                <w:rPr>
                  <w:rFonts w:ascii="Cambria Math" w:hAnsi="Cambria Math"/>
                  <w:i/>
                  <w:lang w:eastAsia="zh-CN"/>
                </w:rPr>
              </w:ins>
            </m:ctrlPr>
          </m:e>
        </m:d>
      </m:oMath>
      <w:ins w:id="1202" w:author="Lichen Wu" w:date="2022-04-09T16:29:00Z">
        <w:r w:rsidR="00CD451C" w:rsidRPr="005F7DE3">
          <w:rPr>
            <w:lang w:eastAsia="zh-CN"/>
          </w:rPr>
          <w:t>. The above Gaussian mixture probability function</w:t>
        </w:r>
      </w:ins>
      <w:ins w:id="1203" w:author="Lichen Wu" w:date="2022-04-09T16:30:00Z">
        <w:r w:rsidR="00CD451C" w:rsidRPr="005F7DE3">
          <w:rPr>
            <w:lang w:eastAsia="zh-CN"/>
          </w:rPr>
          <w:t xml:space="preserve"> shown in </w:t>
        </w:r>
      </w:ins>
      <w:r w:rsidR="0017237F">
        <w:rPr>
          <w:lang w:eastAsia="zh-CN"/>
        </w:rPr>
        <w:t>e</w:t>
      </w:r>
      <w:ins w:id="1204" w:author="Lichen Wu" w:date="2022-04-09T16:30:00Z">
        <w:r w:rsidR="00CD451C" w:rsidRPr="005F7DE3">
          <w:rPr>
            <w:lang w:eastAsia="zh-CN"/>
          </w:rPr>
          <w:t>quation (</w:t>
        </w:r>
      </w:ins>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17237F">
        <w:rPr>
          <w:noProof/>
        </w:rPr>
        <w:t>5</w:t>
      </w:r>
      <w:r w:rsidR="0017237F">
        <w:rPr>
          <w:lang w:eastAsia="zh-CN"/>
        </w:rPr>
        <w:fldChar w:fldCharType="end"/>
      </w:r>
      <w:ins w:id="1205" w:author="Lichen Wu" w:date="2022-04-09T16:30:00Z">
        <w:r w:rsidR="00CD451C" w:rsidRPr="005F7DE3">
          <w:rPr>
            <w:lang w:eastAsia="zh-CN"/>
          </w:rPr>
          <w:t>) can be portioned as</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ins w:id="1206" w:author="Lichen Wu" w:date="2022-04-09T16:30:00Z"/>
        </w:trPr>
        <w:tc>
          <w:tcPr>
            <w:tcW w:w="625" w:type="dxa"/>
            <w:vAlign w:val="center"/>
          </w:tcPr>
          <w:p w14:paraId="68D5924E" w14:textId="77777777" w:rsidR="00CD451C" w:rsidRPr="005F7DE3" w:rsidRDefault="00CD451C" w:rsidP="00B83C4A">
            <w:pPr>
              <w:rPr>
                <w:ins w:id="1207" w:author="Lichen Wu" w:date="2022-04-09T16:30:00Z"/>
              </w:rPr>
            </w:pPr>
          </w:p>
        </w:tc>
        <w:tc>
          <w:tcPr>
            <w:tcW w:w="8100" w:type="dxa"/>
            <w:vAlign w:val="center"/>
          </w:tcPr>
          <w:p w14:paraId="645AB5F7" w14:textId="5EB7BB88" w:rsidR="00CD451C" w:rsidRPr="005F7DE3" w:rsidRDefault="003C1B14" w:rsidP="00B83C4A">
            <w:pPr>
              <w:jc w:val="center"/>
              <w:rPr>
                <w:ins w:id="1208" w:author="Lichen Wu" w:date="2022-04-09T16:30:00Z"/>
              </w:rPr>
            </w:pPr>
            <m:oMathPara>
              <m:oMath>
                <m:sSub>
                  <m:sSubPr>
                    <m:ctrlPr>
                      <w:ins w:id="1209" w:author="Lichen Wu" w:date="2022-04-09T16:31:00Z">
                        <w:rPr>
                          <w:rFonts w:ascii="Cambria Math" w:hAnsi="Cambria Math"/>
                          <w:i/>
                        </w:rPr>
                      </w:ins>
                    </m:ctrlPr>
                  </m:sSubPr>
                  <m:e>
                    <m:r>
                      <w:ins w:id="1210" w:author="Lichen Wu" w:date="2022-04-09T16:31:00Z">
                        <w:rPr>
                          <w:rFonts w:ascii="Cambria Math" w:hAnsi="Cambria Math"/>
                        </w:rPr>
                        <m:t>f</m:t>
                      </w:ins>
                    </m:r>
                  </m:e>
                  <m:sub>
                    <m:r>
                      <w:ins w:id="1211" w:author="Lichen Wu" w:date="2022-04-09T16:31:00Z">
                        <w:rPr>
                          <w:rFonts w:ascii="Cambria Math" w:hAnsi="Cambria Math"/>
                        </w:rPr>
                        <m:t>X,Y</m:t>
                      </w:ins>
                    </m:r>
                  </m:sub>
                </m:sSub>
                <m:d>
                  <m:dPr>
                    <m:ctrlPr>
                      <w:ins w:id="1212" w:author="Lichen Wu" w:date="2022-04-09T16:31:00Z">
                        <w:rPr>
                          <w:rFonts w:ascii="Cambria Math" w:hAnsi="Cambria Math"/>
                          <w:i/>
                        </w:rPr>
                      </w:ins>
                    </m:ctrlPr>
                  </m:dPr>
                  <m:e>
                    <m:r>
                      <w:ins w:id="1213" w:author="Lichen Wu" w:date="2022-04-09T16:31:00Z">
                        <w:rPr>
                          <w:rFonts w:ascii="Cambria Math" w:hAnsi="Cambria Math"/>
                        </w:rPr>
                        <m:t>x,y</m:t>
                      </w:ins>
                    </m:r>
                  </m:e>
                </m:d>
                <m:r>
                  <w:ins w:id="1214" w:author="Lichen Wu" w:date="2022-04-09T16:31:00Z">
                    <w:rPr>
                      <w:rFonts w:ascii="Cambria Math" w:hAnsi="Cambria Math"/>
                    </w:rPr>
                    <m:t>=</m:t>
                  </w:ins>
                </m:r>
                <m:nary>
                  <m:naryPr>
                    <m:chr m:val="∑"/>
                    <m:ctrlPr>
                      <w:ins w:id="1215" w:author="Lichen Wu" w:date="2022-04-09T16:31:00Z">
                        <w:rPr>
                          <w:rFonts w:ascii="Cambria Math" w:hAnsi="Cambria Math"/>
                        </w:rPr>
                      </w:ins>
                    </m:ctrlPr>
                  </m:naryPr>
                  <m:sub>
                    <m:r>
                      <w:ins w:id="1216" w:author="Lichen Wu" w:date="2022-04-09T16:31:00Z">
                        <w:rPr>
                          <w:rFonts w:ascii="Cambria Math" w:hAnsi="Cambria Math"/>
                        </w:rPr>
                        <m:t>j=1</m:t>
                      </w:ins>
                    </m:r>
                    <m:ctrlPr>
                      <w:ins w:id="1217" w:author="Lichen Wu" w:date="2022-04-09T16:31:00Z">
                        <w:rPr>
                          <w:rFonts w:ascii="Cambria Math" w:hAnsi="Cambria Math"/>
                          <w:i/>
                        </w:rPr>
                      </w:ins>
                    </m:ctrlPr>
                  </m:sub>
                  <m:sup>
                    <m:r>
                      <w:ins w:id="1218" w:author="Lichen Wu" w:date="2022-04-09T16:31:00Z">
                        <w:rPr>
                          <w:rFonts w:ascii="Cambria Math" w:hAnsi="Cambria Math"/>
                        </w:rPr>
                        <m:t>K</m:t>
                      </w:ins>
                    </m:r>
                    <m:ctrlPr>
                      <w:ins w:id="1219" w:author="Lichen Wu" w:date="2022-04-09T16:31:00Z">
                        <w:rPr>
                          <w:rFonts w:ascii="Cambria Math" w:hAnsi="Cambria Math"/>
                          <w:i/>
                        </w:rPr>
                      </w:ins>
                    </m:ctrlPr>
                  </m:sup>
                  <m:e>
                    <m:sSub>
                      <m:sSubPr>
                        <m:ctrlPr>
                          <w:ins w:id="1220" w:author="Lichen Wu" w:date="2022-04-09T16:31:00Z">
                            <w:rPr>
                              <w:rFonts w:ascii="Cambria Math" w:hAnsi="Cambria Math"/>
                              <w:i/>
                            </w:rPr>
                          </w:ins>
                        </m:ctrlPr>
                      </m:sSubPr>
                      <m:e>
                        <m:r>
                          <w:ins w:id="1221" w:author="Lichen Wu" w:date="2022-04-09T16:31:00Z">
                            <m:rPr>
                              <m:sty m:val="p"/>
                            </m:rPr>
                            <w:rPr>
                              <w:rFonts w:ascii="Cambria Math" w:hAnsi="Cambria Math"/>
                            </w:rPr>
                            <m:t>π</m:t>
                          </w:ins>
                        </m:r>
                        <m:ctrlPr>
                          <w:ins w:id="1222" w:author="Lichen Wu" w:date="2022-04-09T16:31:00Z">
                            <w:rPr>
                              <w:rFonts w:ascii="Cambria Math" w:hAnsi="Cambria Math"/>
                            </w:rPr>
                          </w:ins>
                        </m:ctrlPr>
                      </m:e>
                      <m:sub>
                        <m:r>
                          <w:ins w:id="1223" w:author="Lichen Wu" w:date="2022-04-09T16:31:00Z">
                            <w:rPr>
                              <w:rFonts w:ascii="Cambria Math" w:hAnsi="Cambria Math"/>
                            </w:rPr>
                            <m:t>j</m:t>
                          </w:ins>
                        </m:r>
                      </m:sub>
                    </m:sSub>
                  </m:e>
                </m:nary>
                <m:r>
                  <w:ins w:id="1224" w:author="Lichen Wu" w:date="2022-04-09T16:31:00Z">
                    <m:rPr>
                      <m:sty m:val="p"/>
                    </m:rPr>
                    <w:rPr>
                      <w:rFonts w:ascii="Cambria Math" w:hAnsi="Cambria Math"/>
                    </w:rPr>
                    <m:t>ϕ</m:t>
                  </w:ins>
                </m:r>
                <m:d>
                  <m:dPr>
                    <m:ctrlPr>
                      <w:ins w:id="1225" w:author="Lichen Wu" w:date="2022-04-09T16:31:00Z">
                        <w:rPr>
                          <w:rFonts w:ascii="Cambria Math" w:hAnsi="Cambria Math"/>
                          <w:i/>
                        </w:rPr>
                      </w:ins>
                    </m:ctrlPr>
                  </m:dPr>
                  <m:e>
                    <m:r>
                      <w:ins w:id="1226" w:author="Lichen Wu" w:date="2022-04-09T16:31:00Z">
                        <w:rPr>
                          <w:rFonts w:ascii="Cambria Math" w:hAnsi="Cambria Math"/>
                        </w:rPr>
                        <m:t>y|x;</m:t>
                      </w:ins>
                    </m:r>
                    <m:sSub>
                      <m:sSubPr>
                        <m:ctrlPr>
                          <w:ins w:id="1227" w:author="Lichen Wu" w:date="2022-04-09T16:32:00Z">
                            <w:rPr>
                              <w:rFonts w:ascii="Cambria Math" w:hAnsi="Cambria Math"/>
                              <w:i/>
                            </w:rPr>
                          </w:ins>
                        </m:ctrlPr>
                      </m:sSubPr>
                      <m:e>
                        <m:r>
                          <w:ins w:id="1228" w:author="Lichen Wu" w:date="2022-04-09T16:32:00Z">
                            <w:rPr>
                              <w:rFonts w:ascii="Cambria Math" w:hAnsi="Cambria Math"/>
                            </w:rPr>
                            <m:t>m</m:t>
                          </w:ins>
                        </m:r>
                      </m:e>
                      <m:sub>
                        <m:r>
                          <w:ins w:id="1229" w:author="Lichen Wu" w:date="2022-04-09T16:32:00Z">
                            <w:rPr>
                              <w:rFonts w:ascii="Cambria Math" w:hAnsi="Cambria Math"/>
                            </w:rPr>
                            <m:t>j</m:t>
                          </w:ins>
                        </m:r>
                      </m:sub>
                    </m:sSub>
                    <m:d>
                      <m:dPr>
                        <m:ctrlPr>
                          <w:ins w:id="1230" w:author="Lichen Wu" w:date="2022-04-09T16:32:00Z">
                            <w:rPr>
                              <w:rFonts w:ascii="Cambria Math" w:hAnsi="Cambria Math"/>
                              <w:i/>
                            </w:rPr>
                          </w:ins>
                        </m:ctrlPr>
                      </m:dPr>
                      <m:e>
                        <m:r>
                          <w:ins w:id="1231" w:author="Lichen Wu" w:date="2022-04-09T16:32:00Z">
                            <w:rPr>
                              <w:rFonts w:ascii="Cambria Math" w:hAnsi="Cambria Math"/>
                            </w:rPr>
                            <m:t>x</m:t>
                          </w:ins>
                        </m:r>
                      </m:e>
                    </m:d>
                    <m:r>
                      <w:ins w:id="1232" w:author="Lichen Wu" w:date="2022-04-09T16:32:00Z">
                        <w:rPr>
                          <w:rFonts w:ascii="Cambria Math" w:hAnsi="Cambria Math"/>
                        </w:rPr>
                        <m:t>,</m:t>
                      </w:ins>
                    </m:r>
                    <m:sSubSup>
                      <m:sSubSupPr>
                        <m:ctrlPr>
                          <w:ins w:id="1233" w:author="Lichen Wu" w:date="2022-04-09T16:32:00Z">
                            <w:rPr>
                              <w:rFonts w:ascii="Cambria Math" w:hAnsi="Cambria Math"/>
                              <w:i/>
                            </w:rPr>
                          </w:ins>
                        </m:ctrlPr>
                      </m:sSubSupPr>
                      <m:e>
                        <m:r>
                          <m:rPr>
                            <m:sty m:val="p"/>
                          </m:rPr>
                          <w:rPr>
                            <w:rFonts w:ascii="Cambria Math" w:hAnsi="Cambria Math"/>
                          </w:rPr>
                          <m:t>σ</m:t>
                        </m:r>
                      </m:e>
                      <m:sub>
                        <m:r>
                          <w:ins w:id="1234" w:author="Lichen Wu" w:date="2022-04-09T16:32:00Z">
                            <w:rPr>
                              <w:rFonts w:ascii="Cambria Math" w:hAnsi="Cambria Math"/>
                            </w:rPr>
                            <m:t>j</m:t>
                          </w:ins>
                        </m:r>
                      </m:sub>
                      <m:sup>
                        <m:r>
                          <w:ins w:id="1235" w:author="Lichen Wu" w:date="2022-04-09T16:32:00Z">
                            <w:rPr>
                              <w:rFonts w:ascii="Cambria Math" w:hAnsi="Cambria Math"/>
                            </w:rPr>
                            <m:t>2</m:t>
                          </w:ins>
                        </m:r>
                      </m:sup>
                    </m:sSubSup>
                  </m:e>
                </m:d>
                <m:r>
                  <w:ins w:id="1236" w:author="Lichen Wu" w:date="2022-04-09T16:31:00Z">
                    <m:rPr>
                      <m:sty m:val="p"/>
                    </m:rPr>
                    <w:rPr>
                      <w:rFonts w:ascii="Cambria Math" w:hAnsi="Cambria Math"/>
                    </w:rPr>
                    <m:t>ϕ</m:t>
                  </w:ins>
                </m:r>
                <m:d>
                  <m:dPr>
                    <m:ctrlPr>
                      <w:ins w:id="1237" w:author="Lichen Wu" w:date="2022-04-09T16:31:00Z">
                        <w:rPr>
                          <w:rFonts w:ascii="Cambria Math" w:hAnsi="Cambria Math"/>
                          <w:i/>
                        </w:rPr>
                      </w:ins>
                    </m:ctrlPr>
                  </m:dPr>
                  <m:e>
                    <m:r>
                      <w:ins w:id="1238" w:author="Lichen Wu" w:date="2022-04-09T16:31:00Z">
                        <w:rPr>
                          <w:rFonts w:ascii="Cambria Math" w:hAnsi="Cambria Math"/>
                        </w:rPr>
                        <m:t>x;</m:t>
                      </w:ins>
                    </m:r>
                    <m:sSub>
                      <m:sSubPr>
                        <m:ctrlPr>
                          <w:ins w:id="1239" w:author="Lichen Wu" w:date="2022-04-09T16:31:00Z">
                            <w:rPr>
                              <w:rFonts w:ascii="Cambria Math" w:hAnsi="Cambria Math"/>
                              <w:i/>
                            </w:rPr>
                          </w:ins>
                        </m:ctrlPr>
                      </m:sSubPr>
                      <m:e>
                        <m:r>
                          <w:ins w:id="1240" w:author="Lichen Wu" w:date="2022-04-09T16:31:00Z">
                            <m:rPr>
                              <m:sty m:val="p"/>
                            </m:rPr>
                            <w:rPr>
                              <w:rFonts w:ascii="Cambria Math" w:hAnsi="Cambria Math"/>
                            </w:rPr>
                            <m:t>μ</m:t>
                          </w:ins>
                        </m:r>
                      </m:e>
                      <m:sub>
                        <m:r>
                          <w:ins w:id="1241" w:author="Lichen Wu" w:date="2022-04-09T16:31:00Z">
                            <w:rPr>
                              <w:rFonts w:ascii="Cambria Math" w:hAnsi="Cambria Math"/>
                            </w:rPr>
                            <m:t>j</m:t>
                          </w:ins>
                        </m:r>
                        <m:r>
                          <w:ins w:id="1242" w:author="Lichen Wu" w:date="2022-04-09T16:34:00Z">
                            <w:rPr>
                              <w:rFonts w:ascii="Cambria Math" w:hAnsi="Cambria Math"/>
                            </w:rPr>
                            <m:t>X</m:t>
                          </w:ins>
                        </m:r>
                      </m:sub>
                    </m:sSub>
                    <m:r>
                      <w:ins w:id="1243" w:author="Lichen Wu" w:date="2022-04-09T16:31:00Z">
                        <w:rPr>
                          <w:rFonts w:ascii="Cambria Math" w:hAnsi="Cambria Math"/>
                        </w:rPr>
                        <m:t>,</m:t>
                      </w:ins>
                    </m:r>
                    <m:sSub>
                      <m:sSubPr>
                        <m:ctrlPr>
                          <w:ins w:id="1244" w:author="Lichen Wu" w:date="2022-04-09T16:31:00Z">
                            <w:rPr>
                              <w:rFonts w:ascii="Cambria Math" w:hAnsi="Cambria Math"/>
                              <w:i/>
                            </w:rPr>
                          </w:ins>
                        </m:ctrlPr>
                      </m:sSubPr>
                      <m:e>
                        <m:r>
                          <w:ins w:id="1245" w:author="Lichen Wu" w:date="2022-04-09T16:31:00Z">
                            <m:rPr>
                              <m:sty m:val="p"/>
                            </m:rPr>
                            <w:rPr>
                              <w:rFonts w:ascii="Cambria Math" w:hAnsi="Cambria Math"/>
                            </w:rPr>
                            <m:t>Σ</m:t>
                          </w:ins>
                        </m:r>
                      </m:e>
                      <m:sub>
                        <m:r>
                          <w:ins w:id="1246" w:author="Lichen Wu" w:date="2022-04-09T16:31:00Z">
                            <w:rPr>
                              <w:rFonts w:ascii="Cambria Math" w:hAnsi="Cambria Math"/>
                            </w:rPr>
                            <m:t>j</m:t>
                          </w:ins>
                        </m:r>
                        <m:r>
                          <w:ins w:id="1247" w:author="Lichen Wu" w:date="2022-04-09T16:34:00Z">
                            <w:rPr>
                              <w:rFonts w:ascii="Cambria Math" w:hAnsi="Cambria Math"/>
                            </w:rPr>
                            <m:t>X</m:t>
                          </w:ins>
                        </m:r>
                      </m:sub>
                    </m:sSub>
                  </m:e>
                </m:d>
              </m:oMath>
            </m:oMathPara>
          </w:p>
        </w:tc>
        <w:tc>
          <w:tcPr>
            <w:tcW w:w="625" w:type="dxa"/>
            <w:vAlign w:val="center"/>
          </w:tcPr>
          <w:p w14:paraId="0703B9B3" w14:textId="16735A92" w:rsidR="00CD451C" w:rsidRPr="005F7DE3" w:rsidRDefault="00CD451C" w:rsidP="00B83C4A">
            <w:pPr>
              <w:rPr>
                <w:ins w:id="1248" w:author="Lichen Wu" w:date="2022-04-09T16:30:00Z"/>
              </w:rPr>
            </w:pPr>
            <w:ins w:id="1249" w:author="Lichen Wu" w:date="2022-04-09T16:30:00Z">
              <w:r w:rsidRPr="005F7DE3">
                <w:t>(</w:t>
              </w:r>
              <w:bookmarkStart w:id="1250" w:name="gmm_2"/>
              <w:r w:rsidRPr="005F7DE3">
                <w:fldChar w:fldCharType="begin"/>
              </w:r>
              <w:r w:rsidRPr="005F7DE3">
                <w:instrText xml:space="preserve"> SEQ Eq \* MERGEFORMAT </w:instrText>
              </w:r>
              <w:r w:rsidRPr="005F7DE3">
                <w:fldChar w:fldCharType="separate"/>
              </w:r>
            </w:ins>
            <w:r w:rsidR="0017237F">
              <w:rPr>
                <w:noProof/>
              </w:rPr>
              <w:t>6</w:t>
            </w:r>
            <w:ins w:id="1251" w:author="Lichen Wu" w:date="2022-04-09T16:30:00Z">
              <w:r w:rsidRPr="005F7DE3">
                <w:rPr>
                  <w:noProof/>
                </w:rPr>
                <w:fldChar w:fldCharType="end"/>
              </w:r>
              <w:bookmarkEnd w:id="1250"/>
              <w:r w:rsidRPr="005F7DE3">
                <w:t>)</w:t>
              </w:r>
            </w:ins>
          </w:p>
        </w:tc>
      </w:tr>
    </w:tbl>
    <w:p w14:paraId="59AD4FA7" w14:textId="341C3E80" w:rsidR="00CD451C" w:rsidRPr="005F7DE3" w:rsidRDefault="002E1CE3" w:rsidP="00CB195C">
      <w:pPr>
        <w:rPr>
          <w:ins w:id="1252" w:author="Lichen Wu" w:date="2022-04-09T16:34:00Z"/>
        </w:rPr>
      </w:pPr>
      <w:ins w:id="1253" w:author="Lichen Wu" w:date="2022-04-09T16:34:00Z">
        <w:r w:rsidRPr="005F7DE3">
          <w:t>where</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gridCol w:w="113"/>
      </w:tblGrid>
      <w:tr w:rsidR="00AF77D1" w:rsidRPr="005F7DE3" w14:paraId="055F2BE5" w14:textId="77777777" w:rsidTr="009606C1">
        <w:trPr>
          <w:gridAfter w:val="1"/>
          <w:wAfter w:w="113" w:type="dxa"/>
          <w:jc w:val="center"/>
          <w:ins w:id="1254" w:author="Lichen Wu" w:date="2022-04-09T16:34:00Z"/>
        </w:trPr>
        <w:tc>
          <w:tcPr>
            <w:tcW w:w="625" w:type="dxa"/>
            <w:vAlign w:val="center"/>
          </w:tcPr>
          <w:p w14:paraId="3A9688A5" w14:textId="77777777" w:rsidR="002E1CE3" w:rsidRPr="005F7DE3" w:rsidRDefault="002E1CE3" w:rsidP="00B83C4A">
            <w:pPr>
              <w:rPr>
                <w:ins w:id="1255" w:author="Lichen Wu" w:date="2022-04-09T16:34:00Z"/>
              </w:rPr>
            </w:pPr>
          </w:p>
        </w:tc>
        <w:tc>
          <w:tcPr>
            <w:tcW w:w="8100" w:type="dxa"/>
            <w:vAlign w:val="center"/>
          </w:tcPr>
          <w:p w14:paraId="3C04FB1B" w14:textId="00291FDE" w:rsidR="002E1CE3" w:rsidRPr="005F7DE3" w:rsidRDefault="003C1B14" w:rsidP="00DE36EC">
            <w:pPr>
              <w:spacing w:line="360" w:lineRule="auto"/>
              <w:jc w:val="center"/>
              <w:rPr>
                <w:ins w:id="1256" w:author="Lichen Wu" w:date="2022-04-09T16:34:00Z"/>
              </w:rPr>
            </w:pPr>
            <m:oMathPara>
              <m:oMath>
                <m:sSub>
                  <m:sSubPr>
                    <m:ctrlPr>
                      <w:ins w:id="1257" w:author="Lichen Wu" w:date="2022-04-09T16:34:00Z">
                        <w:rPr>
                          <w:rFonts w:ascii="Cambria Math" w:hAnsi="Cambria Math"/>
                          <w:i/>
                        </w:rPr>
                      </w:ins>
                    </m:ctrlPr>
                  </m:sSubPr>
                  <m:e>
                    <m:r>
                      <w:ins w:id="1258" w:author="Lichen Wu" w:date="2022-04-09T16:34:00Z">
                        <w:rPr>
                          <w:rFonts w:ascii="Cambria Math" w:hAnsi="Cambria Math"/>
                        </w:rPr>
                        <m:t>m</m:t>
                      </w:ins>
                    </m:r>
                  </m:e>
                  <m:sub>
                    <m:r>
                      <w:ins w:id="1259" w:author="Lichen Wu" w:date="2022-04-09T16:34:00Z">
                        <w:rPr>
                          <w:rFonts w:ascii="Cambria Math" w:hAnsi="Cambria Math"/>
                        </w:rPr>
                        <m:t>j</m:t>
                      </w:ins>
                    </m:r>
                  </m:sub>
                </m:sSub>
                <m:d>
                  <m:dPr>
                    <m:ctrlPr>
                      <w:ins w:id="1260" w:author="Lichen Wu" w:date="2022-04-09T16:34:00Z">
                        <w:rPr>
                          <w:rFonts w:ascii="Cambria Math" w:hAnsi="Cambria Math"/>
                          <w:i/>
                        </w:rPr>
                      </w:ins>
                    </m:ctrlPr>
                  </m:dPr>
                  <m:e>
                    <m:r>
                      <w:ins w:id="1261" w:author="Lichen Wu" w:date="2022-04-09T16:34:00Z">
                        <w:rPr>
                          <w:rFonts w:ascii="Cambria Math" w:hAnsi="Cambria Math"/>
                        </w:rPr>
                        <m:t>x</m:t>
                      </w:ins>
                    </m:r>
                  </m:e>
                </m:d>
                <m:r>
                  <w:ins w:id="1262" w:author="Lichen Wu" w:date="2022-04-09T16:34:00Z">
                    <w:rPr>
                      <w:rFonts w:ascii="Cambria Math" w:hAnsi="Cambria Math"/>
                    </w:rPr>
                    <m:t>=</m:t>
                  </w:ins>
                </m:r>
                <m:sSub>
                  <m:sSubPr>
                    <m:ctrlPr>
                      <w:ins w:id="1263" w:author="Lichen Wu" w:date="2022-04-09T16:34:00Z">
                        <w:rPr>
                          <w:rFonts w:ascii="Cambria Math" w:hAnsi="Cambria Math"/>
                          <w:i/>
                        </w:rPr>
                      </w:ins>
                    </m:ctrlPr>
                  </m:sSubPr>
                  <m:e>
                    <m:r>
                      <m:rPr>
                        <m:sty m:val="p"/>
                      </m:rPr>
                      <w:rPr>
                        <w:rFonts w:ascii="Cambria Math" w:hAnsi="Cambria Math"/>
                      </w:rPr>
                      <m:t>μ</m:t>
                    </m:r>
                  </m:e>
                  <m:sub>
                    <m:r>
                      <w:ins w:id="1264" w:author="Lichen Wu" w:date="2022-04-09T16:35:00Z">
                        <w:rPr>
                          <w:rFonts w:ascii="Cambria Math" w:hAnsi="Cambria Math"/>
                        </w:rPr>
                        <m:t>jX</m:t>
                      </w:ins>
                    </m:r>
                  </m:sub>
                </m:sSub>
                <m:r>
                  <w:ins w:id="1265" w:author="Lichen Wu" w:date="2022-04-09T16:35:00Z">
                    <w:rPr>
                      <w:rFonts w:ascii="Cambria Math" w:hAnsi="Cambria Math"/>
                    </w:rPr>
                    <m:t>+</m:t>
                  </w:ins>
                </m:r>
                <m:sSub>
                  <m:sSubPr>
                    <m:ctrlPr>
                      <w:ins w:id="1266" w:author="Lichen Wu" w:date="2022-04-09T16:35:00Z">
                        <w:rPr>
                          <w:rFonts w:ascii="Cambria Math" w:hAnsi="Cambria Math"/>
                          <w:i/>
                        </w:rPr>
                      </w:ins>
                    </m:ctrlPr>
                  </m:sSubPr>
                  <m:e>
                    <m:r>
                      <m:rPr>
                        <m:sty m:val="p"/>
                      </m:rPr>
                      <w:rPr>
                        <w:rFonts w:ascii="Cambria Math" w:hAnsi="Cambria Math"/>
                      </w:rPr>
                      <m:t>Σ</m:t>
                    </m:r>
                  </m:e>
                  <m:sub>
                    <m:r>
                      <w:ins w:id="1267" w:author="Lichen Wu" w:date="2022-04-09T16:35:00Z">
                        <w:rPr>
                          <w:rFonts w:ascii="Cambria Math" w:hAnsi="Cambria Math"/>
                        </w:rPr>
                        <m:t>jYX</m:t>
                      </w:ins>
                    </m:r>
                  </m:sub>
                </m:sSub>
                <m:sSubSup>
                  <m:sSubSupPr>
                    <m:ctrlPr>
                      <w:ins w:id="1268" w:author="Lichen Wu" w:date="2022-04-09T16:35:00Z">
                        <w:rPr>
                          <w:rFonts w:ascii="Cambria Math" w:hAnsi="Cambria Math"/>
                          <w:i/>
                        </w:rPr>
                      </w:ins>
                    </m:ctrlPr>
                  </m:sSubSupPr>
                  <m:e>
                    <m:r>
                      <m:rPr>
                        <m:sty m:val="p"/>
                      </m:rPr>
                      <w:rPr>
                        <w:rFonts w:ascii="Cambria Math" w:hAnsi="Cambria Math"/>
                      </w:rPr>
                      <m:t>Σ</m:t>
                    </m:r>
                    <m:ctrlPr>
                      <w:ins w:id="1269" w:author="Lichen Wu" w:date="2022-04-09T16:35:00Z">
                        <w:rPr>
                          <w:rFonts w:ascii="Cambria Math" w:hAnsi="Cambria Math"/>
                        </w:rPr>
                      </w:ins>
                    </m:ctrlPr>
                  </m:e>
                  <m:sub>
                    <m:r>
                      <w:ins w:id="1270" w:author="Lichen Wu" w:date="2022-04-09T16:35:00Z">
                        <w:rPr>
                          <w:rFonts w:ascii="Cambria Math" w:hAnsi="Cambria Math"/>
                        </w:rPr>
                        <m:t>jX</m:t>
                      </w:ins>
                    </m:r>
                  </m:sub>
                  <m:sup>
                    <m:r>
                      <w:ins w:id="1271" w:author="Lichen Wu" w:date="2022-04-09T16:35:00Z">
                        <w:rPr>
                          <w:rFonts w:ascii="Cambria Math" w:hAnsi="Cambria Math"/>
                        </w:rPr>
                        <m:t>-1</m:t>
                      </w:ins>
                    </m:r>
                  </m:sup>
                </m:sSubSup>
                <m:d>
                  <m:dPr>
                    <m:ctrlPr>
                      <w:ins w:id="1272" w:author="Lichen Wu" w:date="2022-04-09T16:35:00Z">
                        <w:rPr>
                          <w:rFonts w:ascii="Cambria Math" w:hAnsi="Cambria Math"/>
                          <w:i/>
                        </w:rPr>
                      </w:ins>
                    </m:ctrlPr>
                  </m:dPr>
                  <m:e>
                    <m:r>
                      <w:ins w:id="1273" w:author="Lichen Wu" w:date="2022-04-09T16:35:00Z">
                        <w:rPr>
                          <w:rFonts w:ascii="Cambria Math" w:hAnsi="Cambria Math"/>
                        </w:rPr>
                        <m:t>x-</m:t>
                      </w:ins>
                    </m:r>
                    <m:sSub>
                      <m:sSubPr>
                        <m:ctrlPr>
                          <w:ins w:id="1274" w:author="Lichen Wu" w:date="2022-04-09T16:35:00Z">
                            <w:rPr>
                              <w:rFonts w:ascii="Cambria Math" w:hAnsi="Cambria Math"/>
                              <w:i/>
                            </w:rPr>
                          </w:ins>
                        </m:ctrlPr>
                      </m:sSubPr>
                      <m:e>
                        <m:r>
                          <m:rPr>
                            <m:sty m:val="p"/>
                          </m:rPr>
                          <w:rPr>
                            <w:rFonts w:ascii="Cambria Math" w:hAnsi="Cambria Math"/>
                          </w:rPr>
                          <m:t>μ</m:t>
                        </m:r>
                      </m:e>
                      <m:sub>
                        <m:r>
                          <w:ins w:id="1275" w:author="Lichen Wu" w:date="2022-04-09T16:35:00Z">
                            <w:rPr>
                              <w:rFonts w:ascii="Cambria Math" w:hAnsi="Cambria Math"/>
                            </w:rPr>
                            <m:t>jX</m:t>
                          </w:ins>
                        </m:r>
                      </m:sub>
                    </m:sSub>
                  </m:e>
                </m:d>
              </m:oMath>
            </m:oMathPara>
          </w:p>
        </w:tc>
        <w:tc>
          <w:tcPr>
            <w:tcW w:w="625" w:type="dxa"/>
            <w:vAlign w:val="center"/>
          </w:tcPr>
          <w:p w14:paraId="26221A7E" w14:textId="32947E8C" w:rsidR="002E1CE3" w:rsidRPr="005F7DE3" w:rsidRDefault="002E1CE3" w:rsidP="00DE36EC">
            <w:pPr>
              <w:spacing w:line="360" w:lineRule="auto"/>
              <w:rPr>
                <w:ins w:id="1276" w:author="Lichen Wu" w:date="2022-04-09T16:34:00Z"/>
              </w:rPr>
            </w:pPr>
            <w:ins w:id="1277" w:author="Lichen Wu" w:date="2022-04-09T16:34:00Z">
              <w:r w:rsidRPr="005F7DE3">
                <w:t>(</w:t>
              </w:r>
              <w:r w:rsidRPr="005F7DE3">
                <w:fldChar w:fldCharType="begin"/>
              </w:r>
              <w:r w:rsidRPr="005F7DE3">
                <w:instrText xml:space="preserve"> SEQ Eq \* MERGEFORMAT </w:instrText>
              </w:r>
              <w:r w:rsidRPr="005F7DE3">
                <w:fldChar w:fldCharType="separate"/>
              </w:r>
            </w:ins>
            <w:r w:rsidR="0017237F">
              <w:rPr>
                <w:noProof/>
              </w:rPr>
              <w:t>7</w:t>
            </w:r>
            <w:ins w:id="1278" w:author="Lichen Wu" w:date="2022-04-09T16:34:00Z">
              <w:r w:rsidRPr="005F7DE3">
                <w:rPr>
                  <w:noProof/>
                </w:rPr>
                <w:fldChar w:fldCharType="end"/>
              </w:r>
              <w:r w:rsidRPr="005F7DE3">
                <w:t>)</w:t>
              </w:r>
            </w:ins>
          </w:p>
        </w:tc>
      </w:tr>
      <w:tr w:rsidR="00AF77D1" w:rsidRPr="005F7DE3" w14:paraId="4D995518" w14:textId="77777777" w:rsidTr="009606C1">
        <w:trPr>
          <w:jc w:val="center"/>
          <w:ins w:id="1279" w:author="Lichen Wu" w:date="2022-04-09T16:36:00Z"/>
        </w:trPr>
        <w:tc>
          <w:tcPr>
            <w:tcW w:w="625" w:type="dxa"/>
            <w:vAlign w:val="center"/>
          </w:tcPr>
          <w:p w14:paraId="241AAAE3" w14:textId="77777777" w:rsidR="002E1CE3" w:rsidRPr="005F7DE3" w:rsidRDefault="002E1CE3" w:rsidP="00B83C4A">
            <w:pPr>
              <w:rPr>
                <w:ins w:id="1280" w:author="Lichen Wu" w:date="2022-04-09T16:36:00Z"/>
              </w:rPr>
            </w:pPr>
          </w:p>
        </w:tc>
        <w:tc>
          <w:tcPr>
            <w:tcW w:w="8100" w:type="dxa"/>
            <w:vAlign w:val="center"/>
          </w:tcPr>
          <w:p w14:paraId="2E1A960A" w14:textId="31B3A627" w:rsidR="002E1CE3" w:rsidRPr="005F7DE3" w:rsidRDefault="003C1B14" w:rsidP="00DE36EC">
            <w:pPr>
              <w:spacing w:line="360" w:lineRule="auto"/>
              <w:jc w:val="center"/>
              <w:rPr>
                <w:ins w:id="1281" w:author="Lichen Wu" w:date="2022-04-09T16:36:00Z"/>
              </w:rPr>
            </w:pPr>
            <m:oMathPara>
              <m:oMath>
                <m:sSubSup>
                  <m:sSubSupPr>
                    <m:ctrlPr>
                      <w:ins w:id="1282" w:author="Lichen Wu" w:date="2022-04-09T16:36:00Z">
                        <w:rPr>
                          <w:rFonts w:ascii="Cambria Math" w:hAnsi="Cambria Math"/>
                          <w:i/>
                        </w:rPr>
                      </w:ins>
                    </m:ctrlPr>
                  </m:sSubSupPr>
                  <m:e>
                    <m:r>
                      <m:rPr>
                        <m:sty m:val="p"/>
                      </m:rPr>
                      <w:rPr>
                        <w:rFonts w:ascii="Cambria Math" w:hAnsi="Cambria Math"/>
                      </w:rPr>
                      <m:t>σ</m:t>
                    </m:r>
                    <m:ctrlPr>
                      <w:ins w:id="1283" w:author="Lichen Wu" w:date="2022-04-09T16:36:00Z">
                        <w:rPr>
                          <w:rFonts w:ascii="Cambria Math" w:hAnsi="Cambria Math"/>
                        </w:rPr>
                      </w:ins>
                    </m:ctrlPr>
                  </m:e>
                  <m:sub>
                    <m:r>
                      <w:ins w:id="1284" w:author="Lichen Wu" w:date="2022-04-09T16:36:00Z">
                        <w:rPr>
                          <w:rFonts w:ascii="Cambria Math" w:hAnsi="Cambria Math"/>
                        </w:rPr>
                        <m:t>j</m:t>
                      </w:ins>
                    </m:r>
                  </m:sub>
                  <m:sup>
                    <m:r>
                      <w:ins w:id="1285" w:author="Lichen Wu" w:date="2022-04-09T16:36:00Z">
                        <w:rPr>
                          <w:rFonts w:ascii="Cambria Math" w:hAnsi="Cambria Math"/>
                        </w:rPr>
                        <m:t>2</m:t>
                      </w:ins>
                    </m:r>
                  </m:sup>
                </m:sSubSup>
                <m:r>
                  <w:ins w:id="1286" w:author="Lichen Wu" w:date="2022-04-09T16:36:00Z">
                    <w:rPr>
                      <w:rFonts w:ascii="Cambria Math" w:hAnsi="Cambria Math"/>
                    </w:rPr>
                    <m:t>=</m:t>
                  </w:ins>
                </m:r>
                <m:sSub>
                  <m:sSubPr>
                    <m:ctrlPr>
                      <w:ins w:id="1287" w:author="Lichen Wu" w:date="2022-04-09T16:36:00Z">
                        <w:rPr>
                          <w:rFonts w:ascii="Cambria Math" w:hAnsi="Cambria Math"/>
                          <w:i/>
                        </w:rPr>
                      </w:ins>
                    </m:ctrlPr>
                  </m:sSubPr>
                  <m:e>
                    <m:r>
                      <m:rPr>
                        <m:sty m:val="p"/>
                      </m:rPr>
                      <w:rPr>
                        <w:rFonts w:ascii="Cambria Math" w:hAnsi="Cambria Math"/>
                      </w:rPr>
                      <m:t>Σ</m:t>
                    </m:r>
                  </m:e>
                  <m:sub>
                    <m:r>
                      <w:ins w:id="1288" w:author="Lichen Wu" w:date="2022-04-09T16:36:00Z">
                        <w:rPr>
                          <w:rFonts w:ascii="Cambria Math" w:hAnsi="Cambria Math"/>
                        </w:rPr>
                        <m:t>jYY</m:t>
                      </w:ins>
                    </m:r>
                  </m:sub>
                </m:sSub>
                <m:r>
                  <w:ins w:id="1289" w:author="Lichen Wu" w:date="2022-04-09T16:36:00Z">
                    <w:rPr>
                      <w:rFonts w:ascii="Cambria Math" w:hAnsi="Cambria Math"/>
                    </w:rPr>
                    <m:t>-</m:t>
                  </w:ins>
                </m:r>
                <m:sSub>
                  <m:sSubPr>
                    <m:ctrlPr>
                      <w:ins w:id="1290" w:author="Lichen Wu" w:date="2022-04-09T16:36:00Z">
                        <w:rPr>
                          <w:rFonts w:ascii="Cambria Math" w:hAnsi="Cambria Math"/>
                          <w:i/>
                        </w:rPr>
                      </w:ins>
                    </m:ctrlPr>
                  </m:sSubPr>
                  <m:e>
                    <m:r>
                      <m:rPr>
                        <m:sty m:val="p"/>
                      </m:rPr>
                      <w:rPr>
                        <w:rFonts w:ascii="Cambria Math" w:hAnsi="Cambria Math"/>
                      </w:rPr>
                      <m:t>Σ</m:t>
                    </m:r>
                  </m:e>
                  <m:sub>
                    <m:r>
                      <w:ins w:id="1291" w:author="Lichen Wu" w:date="2022-04-09T16:36:00Z">
                        <w:rPr>
                          <w:rFonts w:ascii="Cambria Math" w:hAnsi="Cambria Math"/>
                        </w:rPr>
                        <m:t>jYX</m:t>
                      </w:ins>
                    </m:r>
                  </m:sub>
                </m:sSub>
                <m:sSubSup>
                  <m:sSubSupPr>
                    <m:ctrlPr>
                      <w:ins w:id="1292" w:author="Lichen Wu" w:date="2022-04-09T16:36:00Z">
                        <w:rPr>
                          <w:rFonts w:ascii="Cambria Math" w:hAnsi="Cambria Math"/>
                          <w:i/>
                        </w:rPr>
                      </w:ins>
                    </m:ctrlPr>
                  </m:sSubSupPr>
                  <m:e>
                    <m:r>
                      <m:rPr>
                        <m:sty m:val="p"/>
                      </m:rPr>
                      <w:rPr>
                        <w:rFonts w:ascii="Cambria Math" w:hAnsi="Cambria Math"/>
                      </w:rPr>
                      <m:t>Σ</m:t>
                    </m:r>
                    <m:ctrlPr>
                      <w:ins w:id="1293" w:author="Lichen Wu" w:date="2022-04-09T16:36:00Z">
                        <w:rPr>
                          <w:rFonts w:ascii="Cambria Math" w:hAnsi="Cambria Math"/>
                        </w:rPr>
                      </w:ins>
                    </m:ctrlPr>
                  </m:e>
                  <m:sub>
                    <m:r>
                      <w:ins w:id="1294" w:author="Lichen Wu" w:date="2022-04-09T16:36:00Z">
                        <w:rPr>
                          <w:rFonts w:ascii="Cambria Math" w:hAnsi="Cambria Math"/>
                        </w:rPr>
                        <m:t>jx</m:t>
                      </w:ins>
                    </m:r>
                  </m:sub>
                  <m:sup>
                    <m:r>
                      <w:ins w:id="1295" w:author="Lichen Wu" w:date="2022-04-09T16:36:00Z">
                        <w:rPr>
                          <w:rFonts w:ascii="Cambria Math" w:hAnsi="Cambria Math"/>
                        </w:rPr>
                        <m:t>-1</m:t>
                      </w:ins>
                    </m:r>
                  </m:sup>
                </m:sSubSup>
                <m:sSub>
                  <m:sSubPr>
                    <m:ctrlPr>
                      <w:ins w:id="1296" w:author="Lichen Wu" w:date="2022-04-09T16:37:00Z">
                        <w:rPr>
                          <w:rFonts w:ascii="Cambria Math" w:hAnsi="Cambria Math"/>
                          <w:i/>
                        </w:rPr>
                      </w:ins>
                    </m:ctrlPr>
                  </m:sSubPr>
                  <m:e>
                    <m:r>
                      <m:rPr>
                        <m:sty m:val="p"/>
                      </m:rPr>
                      <w:rPr>
                        <w:rFonts w:ascii="Cambria Math" w:hAnsi="Cambria Math"/>
                      </w:rPr>
                      <m:t>Σ</m:t>
                    </m:r>
                    <m:ctrlPr>
                      <w:ins w:id="1297" w:author="Lichen Wu" w:date="2022-04-09T16:37:00Z">
                        <w:rPr>
                          <w:rFonts w:ascii="Cambria Math" w:hAnsi="Cambria Math"/>
                        </w:rPr>
                      </w:ins>
                    </m:ctrlPr>
                  </m:e>
                  <m:sub>
                    <m:r>
                      <w:ins w:id="1298" w:author="Lichen Wu" w:date="2022-04-09T16:37:00Z">
                        <w:rPr>
                          <w:rFonts w:ascii="Cambria Math" w:hAnsi="Cambria Math"/>
                        </w:rPr>
                        <m:t>jXY</m:t>
                      </w:ins>
                    </m:r>
                  </m:sub>
                </m:sSub>
              </m:oMath>
            </m:oMathPara>
          </w:p>
        </w:tc>
        <w:tc>
          <w:tcPr>
            <w:tcW w:w="625" w:type="dxa"/>
            <w:gridSpan w:val="2"/>
            <w:vAlign w:val="center"/>
          </w:tcPr>
          <w:p w14:paraId="4CFAD3BA" w14:textId="55C0141D" w:rsidR="002E1CE3" w:rsidRPr="005F7DE3" w:rsidRDefault="002E1CE3" w:rsidP="00DE36EC">
            <w:pPr>
              <w:spacing w:line="360" w:lineRule="auto"/>
              <w:rPr>
                <w:ins w:id="1299" w:author="Lichen Wu" w:date="2022-04-09T16:36:00Z"/>
              </w:rPr>
            </w:pPr>
            <w:ins w:id="1300" w:author="Lichen Wu" w:date="2022-04-09T16:36:00Z">
              <w:r w:rsidRPr="005F7DE3">
                <w:t>(</w:t>
              </w:r>
              <w:r w:rsidRPr="005F7DE3">
                <w:fldChar w:fldCharType="begin"/>
              </w:r>
              <w:r w:rsidRPr="005F7DE3">
                <w:instrText xml:space="preserve"> SEQ Eq \* MERGEFORMAT </w:instrText>
              </w:r>
              <w:r w:rsidRPr="005F7DE3">
                <w:fldChar w:fldCharType="separate"/>
              </w:r>
            </w:ins>
            <w:r w:rsidR="0017237F">
              <w:rPr>
                <w:noProof/>
              </w:rPr>
              <w:t>8</w:t>
            </w:r>
            <w:ins w:id="1301" w:author="Lichen Wu" w:date="2022-04-09T16:36:00Z">
              <w:r w:rsidRPr="005F7DE3">
                <w:rPr>
                  <w:noProof/>
                </w:rPr>
                <w:fldChar w:fldCharType="end"/>
              </w:r>
              <w:r w:rsidRPr="005F7DE3">
                <w:t>)</w:t>
              </w:r>
            </w:ins>
          </w:p>
        </w:tc>
      </w:tr>
    </w:tbl>
    <w:p w14:paraId="5B42F805" w14:textId="0AA096D2" w:rsidR="002E1CE3" w:rsidRPr="005F7DE3" w:rsidRDefault="00C23D87" w:rsidP="00CB195C">
      <w:pPr>
        <w:rPr>
          <w:ins w:id="1302" w:author="Lichen Wu" w:date="2022-04-09T16:37:00Z"/>
        </w:rPr>
      </w:pPr>
      <w:ins w:id="1303" w:author="Lichen Wu" w:date="2022-04-09T16:37:00Z">
        <w:r w:rsidRPr="005F7DE3">
          <w:t xml:space="preserve">From </w:t>
        </w:r>
      </w:ins>
      <w:r w:rsidR="0017237F">
        <w:t>e</w:t>
      </w:r>
      <w:ins w:id="1304" w:author="Lichen Wu" w:date="2022-04-09T16:37:00Z">
        <w:r w:rsidRPr="005F7DE3">
          <w:t>quation (</w:t>
        </w:r>
      </w:ins>
      <w:r w:rsidR="0017237F">
        <w:fldChar w:fldCharType="begin"/>
      </w:r>
      <w:r w:rsidR="0017237F">
        <w:instrText xml:space="preserve"> REF gmm_2 \h </w:instrText>
      </w:r>
      <w:r w:rsidR="0017237F">
        <w:fldChar w:fldCharType="separate"/>
      </w:r>
      <w:r w:rsidR="0017237F">
        <w:rPr>
          <w:noProof/>
        </w:rPr>
        <w:t>6</w:t>
      </w:r>
      <w:r w:rsidR="0017237F">
        <w:fldChar w:fldCharType="end"/>
      </w:r>
      <w:ins w:id="1305" w:author="Lichen Wu" w:date="2022-04-09T16:37:00Z">
        <w:r w:rsidRPr="005F7DE3">
          <w:t xml:space="preserve">), the marginal density of X is </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9406D88" w14:textId="77777777" w:rsidTr="009606C1">
        <w:trPr>
          <w:jc w:val="center"/>
          <w:ins w:id="1306" w:author="Lichen Wu" w:date="2022-04-09T16:37:00Z"/>
        </w:trPr>
        <w:tc>
          <w:tcPr>
            <w:tcW w:w="625" w:type="dxa"/>
            <w:vAlign w:val="center"/>
          </w:tcPr>
          <w:p w14:paraId="4DDD2F00" w14:textId="77777777" w:rsidR="00C23D87" w:rsidRPr="005F7DE3" w:rsidRDefault="00C23D87" w:rsidP="00B83C4A">
            <w:pPr>
              <w:rPr>
                <w:ins w:id="1307" w:author="Lichen Wu" w:date="2022-04-09T16:37:00Z"/>
              </w:rPr>
            </w:pPr>
          </w:p>
        </w:tc>
        <w:tc>
          <w:tcPr>
            <w:tcW w:w="8100" w:type="dxa"/>
            <w:vAlign w:val="center"/>
          </w:tcPr>
          <w:p w14:paraId="3960F47C" w14:textId="09C4354E" w:rsidR="00C23D87" w:rsidRPr="005F7DE3" w:rsidRDefault="003C1B14" w:rsidP="00B83C4A">
            <w:pPr>
              <w:jc w:val="center"/>
              <w:rPr>
                <w:ins w:id="1308" w:author="Lichen Wu" w:date="2022-04-09T16:37:00Z"/>
              </w:rPr>
            </w:pPr>
            <m:oMathPara>
              <m:oMath>
                <m:sSub>
                  <m:sSubPr>
                    <m:ctrlPr>
                      <w:ins w:id="1309" w:author="Lichen Wu" w:date="2022-04-09T16:38:00Z">
                        <w:rPr>
                          <w:rFonts w:ascii="Cambria Math" w:hAnsi="Cambria Math"/>
                          <w:i/>
                        </w:rPr>
                      </w:ins>
                    </m:ctrlPr>
                  </m:sSubPr>
                  <m:e>
                    <m:r>
                      <w:ins w:id="1310" w:author="Lichen Wu" w:date="2022-04-09T16:38:00Z">
                        <w:rPr>
                          <w:rFonts w:ascii="Cambria Math" w:hAnsi="Cambria Math"/>
                        </w:rPr>
                        <m:t>f</m:t>
                      </w:ins>
                    </m:r>
                  </m:e>
                  <m:sub>
                    <m:r>
                      <w:ins w:id="1311" w:author="Lichen Wu" w:date="2022-04-09T16:38:00Z">
                        <w:rPr>
                          <w:rFonts w:ascii="Cambria Math" w:hAnsi="Cambria Math"/>
                        </w:rPr>
                        <m:t>X</m:t>
                      </w:ins>
                    </m:r>
                  </m:sub>
                </m:sSub>
                <m:d>
                  <m:dPr>
                    <m:ctrlPr>
                      <w:ins w:id="1312" w:author="Lichen Wu" w:date="2022-04-09T16:38:00Z">
                        <w:rPr>
                          <w:rFonts w:ascii="Cambria Math" w:hAnsi="Cambria Math"/>
                          <w:i/>
                        </w:rPr>
                      </w:ins>
                    </m:ctrlPr>
                  </m:dPr>
                  <m:e>
                    <m:r>
                      <w:ins w:id="1313" w:author="Lichen Wu" w:date="2022-04-09T16:38:00Z">
                        <w:rPr>
                          <w:rFonts w:ascii="Cambria Math" w:hAnsi="Cambria Math"/>
                        </w:rPr>
                        <m:t>x</m:t>
                      </w:ins>
                    </m:r>
                  </m:e>
                </m:d>
                <m:r>
                  <w:ins w:id="1314" w:author="Lichen Wu" w:date="2022-04-09T16:38:00Z">
                    <w:rPr>
                      <w:rFonts w:ascii="Cambria Math" w:hAnsi="Cambria Math"/>
                    </w:rPr>
                    <m:t>=</m:t>
                  </w:ins>
                </m:r>
                <m:nary>
                  <m:naryPr>
                    <m:chr m:val="∑"/>
                    <m:ctrlPr>
                      <w:rPr>
                        <w:rFonts w:ascii="Cambria Math" w:hAnsi="Cambria Math"/>
                      </w:rPr>
                    </m:ctrlPr>
                  </m:naryPr>
                  <m:sub>
                    <m:r>
                      <w:ins w:id="1315" w:author="Lichen Wu" w:date="2022-04-09T16:40:00Z">
                        <w:rPr>
                          <w:rFonts w:ascii="Cambria Math" w:hAnsi="Cambria Math"/>
                        </w:rPr>
                        <m:t>j=1</m:t>
                      </w:ins>
                    </m:r>
                    <m:ctrlPr>
                      <w:rPr>
                        <w:rFonts w:ascii="Cambria Math" w:hAnsi="Cambria Math"/>
                        <w:i/>
                      </w:rPr>
                    </m:ctrlPr>
                  </m:sub>
                  <m:sup>
                    <m:r>
                      <w:ins w:id="1316" w:author="Lichen Wu" w:date="2022-04-09T16:40:00Z">
                        <w:rPr>
                          <w:rFonts w:ascii="Cambria Math" w:hAnsi="Cambria Math"/>
                        </w:rPr>
                        <m:t>K</m:t>
                      </w:ins>
                    </m:r>
                    <m:ctrlPr>
                      <w:rPr>
                        <w:rFonts w:ascii="Cambria Math" w:hAnsi="Cambria Math"/>
                        <w:i/>
                      </w:rPr>
                    </m:ctrlPr>
                  </m:sup>
                  <m:e>
                    <m:sSub>
                      <m:sSubPr>
                        <m:ctrlPr>
                          <w:ins w:id="1317" w:author="Lichen Wu" w:date="2022-04-09T16:40:00Z">
                            <w:rPr>
                              <w:rFonts w:ascii="Cambria Math" w:hAnsi="Cambria Math"/>
                              <w:i/>
                            </w:rPr>
                          </w:ins>
                        </m:ctrlPr>
                      </m:sSubPr>
                      <m:e>
                        <m:r>
                          <m:rPr>
                            <m:sty m:val="p"/>
                          </m:rPr>
                          <w:rPr>
                            <w:rFonts w:ascii="Cambria Math" w:hAnsi="Cambria Math"/>
                          </w:rPr>
                          <m:t>π</m:t>
                        </m:r>
                        <m:ctrlPr>
                          <w:ins w:id="1318" w:author="Lichen Wu" w:date="2022-04-09T16:40:00Z">
                            <w:rPr>
                              <w:rFonts w:ascii="Cambria Math" w:hAnsi="Cambria Math"/>
                            </w:rPr>
                          </w:ins>
                        </m:ctrlPr>
                      </m:e>
                      <m:sub>
                        <m:r>
                          <w:ins w:id="1319" w:author="Lichen Wu" w:date="2022-04-09T16:40:00Z">
                            <w:rPr>
                              <w:rFonts w:ascii="Cambria Math" w:hAnsi="Cambria Math"/>
                            </w:rPr>
                            <m:t>j</m:t>
                          </w:ins>
                        </m:r>
                      </m:sub>
                    </m:sSub>
                  </m:e>
                </m:nary>
                <m:r>
                  <m:rPr>
                    <m:sty m:val="p"/>
                  </m:rPr>
                  <w:rPr>
                    <w:rFonts w:ascii="Cambria Math" w:hAnsi="Cambria Math"/>
                  </w:rPr>
                  <m:t>ϕ</m:t>
                </m:r>
                <m:d>
                  <m:dPr>
                    <m:ctrlPr>
                      <w:ins w:id="1320" w:author="Lichen Wu" w:date="2022-04-09T16:40:00Z">
                        <w:rPr>
                          <w:rFonts w:ascii="Cambria Math" w:hAnsi="Cambria Math"/>
                          <w:i/>
                        </w:rPr>
                      </w:ins>
                    </m:ctrlPr>
                  </m:dPr>
                  <m:e>
                    <m:r>
                      <w:ins w:id="1321" w:author="Lichen Wu" w:date="2022-04-09T16:43:00Z">
                        <w:rPr>
                          <w:rFonts w:ascii="Cambria Math" w:hAnsi="Cambria Math"/>
                        </w:rPr>
                        <m:t>x</m:t>
                      </w:ins>
                    </m:r>
                    <m:r>
                      <w:ins w:id="1322" w:author="Lichen Wu" w:date="2022-04-09T16:40:00Z">
                        <w:rPr>
                          <w:rFonts w:ascii="Cambria Math" w:hAnsi="Cambria Math"/>
                        </w:rPr>
                        <m:t>;</m:t>
                      </w:ins>
                    </m:r>
                    <m:sSub>
                      <m:sSubPr>
                        <m:ctrlPr>
                          <w:ins w:id="1323" w:author="Lichen Wu" w:date="2022-04-09T16:43:00Z">
                            <w:rPr>
                              <w:rFonts w:ascii="Cambria Math" w:hAnsi="Cambria Math"/>
                              <w:i/>
                            </w:rPr>
                          </w:ins>
                        </m:ctrlPr>
                      </m:sSubPr>
                      <m:e>
                        <m:r>
                          <m:rPr>
                            <m:sty m:val="p"/>
                          </m:rPr>
                          <w:rPr>
                            <w:rFonts w:ascii="Cambria Math" w:hAnsi="Cambria Math"/>
                          </w:rPr>
                          <m:t>μ</m:t>
                        </m:r>
                      </m:e>
                      <m:sub>
                        <m:r>
                          <w:ins w:id="1324" w:author="Lichen Wu" w:date="2022-04-09T16:43:00Z">
                            <w:rPr>
                              <w:rFonts w:ascii="Cambria Math" w:hAnsi="Cambria Math"/>
                            </w:rPr>
                            <m:t>jX</m:t>
                          </w:ins>
                        </m:r>
                      </m:sub>
                    </m:sSub>
                    <m:r>
                      <w:ins w:id="1325" w:author="Lichen Wu" w:date="2022-04-09T16:40:00Z">
                        <w:rPr>
                          <w:rFonts w:ascii="Cambria Math" w:hAnsi="Cambria Math"/>
                        </w:rPr>
                        <m:t>,</m:t>
                      </w:ins>
                    </m:r>
                    <m:sSub>
                      <m:sSubPr>
                        <m:ctrlPr>
                          <w:ins w:id="1326" w:author="Lichen Wu" w:date="2022-04-09T16:44:00Z">
                            <w:rPr>
                              <w:rFonts w:ascii="Cambria Math" w:hAnsi="Cambria Math"/>
                              <w:i/>
                            </w:rPr>
                          </w:ins>
                        </m:ctrlPr>
                      </m:sSubPr>
                      <m:e>
                        <m:r>
                          <m:rPr>
                            <m:sty m:val="p"/>
                          </m:rPr>
                          <w:rPr>
                            <w:rFonts w:ascii="Cambria Math" w:hAnsi="Cambria Math"/>
                          </w:rPr>
                          <m:t>Σ</m:t>
                        </m:r>
                      </m:e>
                      <m:sub>
                        <m:r>
                          <w:ins w:id="1327" w:author="Lichen Wu" w:date="2022-04-09T16:44:00Z">
                            <w:rPr>
                              <w:rFonts w:ascii="Cambria Math" w:hAnsi="Cambria Math"/>
                            </w:rPr>
                            <m:t>jX</m:t>
                          </w:ins>
                        </m:r>
                      </m:sub>
                    </m:sSub>
                  </m:e>
                </m:d>
              </m:oMath>
            </m:oMathPara>
          </w:p>
        </w:tc>
        <w:tc>
          <w:tcPr>
            <w:tcW w:w="625" w:type="dxa"/>
            <w:vAlign w:val="center"/>
          </w:tcPr>
          <w:p w14:paraId="578FF896" w14:textId="57970AF4" w:rsidR="00C23D87" w:rsidRPr="005F7DE3" w:rsidRDefault="00C23D87" w:rsidP="00B83C4A">
            <w:pPr>
              <w:rPr>
                <w:ins w:id="1328" w:author="Lichen Wu" w:date="2022-04-09T16:37:00Z"/>
              </w:rPr>
            </w:pPr>
            <w:ins w:id="1329" w:author="Lichen Wu" w:date="2022-04-09T16:37:00Z">
              <w:r w:rsidRPr="005F7DE3">
                <w:t>(</w:t>
              </w:r>
              <w:r w:rsidRPr="005F7DE3">
                <w:fldChar w:fldCharType="begin"/>
              </w:r>
              <w:r w:rsidRPr="005F7DE3">
                <w:instrText xml:space="preserve"> SEQ Eq \* MERGEFORMAT </w:instrText>
              </w:r>
              <w:r w:rsidRPr="005F7DE3">
                <w:fldChar w:fldCharType="separate"/>
              </w:r>
            </w:ins>
            <w:r w:rsidR="0017237F">
              <w:rPr>
                <w:noProof/>
              </w:rPr>
              <w:t>9</w:t>
            </w:r>
            <w:ins w:id="1330" w:author="Lichen Wu" w:date="2022-04-09T16:37:00Z">
              <w:r w:rsidRPr="005F7DE3">
                <w:rPr>
                  <w:noProof/>
                </w:rPr>
                <w:fldChar w:fldCharType="end"/>
              </w:r>
              <w:r w:rsidRPr="005F7DE3">
                <w:t>)</w:t>
              </w:r>
            </w:ins>
          </w:p>
        </w:tc>
      </w:tr>
    </w:tbl>
    <w:p w14:paraId="1A807A36" w14:textId="00F45A86" w:rsidR="00C23D87" w:rsidRPr="005F7DE3" w:rsidRDefault="00D11F2C" w:rsidP="00CB195C">
      <w:pPr>
        <w:rPr>
          <w:ins w:id="1331" w:author="Lichen Wu" w:date="2022-04-09T16:43:00Z"/>
        </w:rPr>
      </w:pPr>
      <w:ins w:id="1332" w:author="Lichen Wu" w:date="2022-04-09T16:42:00Z">
        <w:r w:rsidRPr="005F7DE3">
          <w:t xml:space="preserve">The conditional probability density function of </w:t>
        </w:r>
      </w:ins>
      <m:oMath>
        <m:r>
          <w:ins w:id="1333" w:author="Lichen Wu" w:date="2022-04-09T16:43:00Z">
            <w:rPr>
              <w:rFonts w:ascii="Cambria Math" w:hAnsi="Cambria Math"/>
            </w:rPr>
            <m:t>Y</m:t>
          </w:ins>
        </m:r>
        <m:r>
          <w:ins w:id="1334" w:author="Lichen Wu" w:date="2022-04-09T16:43:00Z">
            <m:rPr>
              <m:lit/>
            </m:rPr>
            <w:rPr>
              <w:rFonts w:ascii="Cambria Math" w:hAnsi="Cambria Math"/>
            </w:rPr>
            <m:t>|</m:t>
          </w:ins>
        </m:r>
        <m:r>
          <w:ins w:id="1335" w:author="Lichen Wu" w:date="2022-04-09T16:43:00Z">
            <w:rPr>
              <w:rFonts w:ascii="Cambria Math" w:hAnsi="Cambria Math"/>
            </w:rPr>
            <m:t>X</m:t>
          </w:ins>
        </m:r>
      </m:oMath>
      <w:ins w:id="1336" w:author="Lichen Wu" w:date="2022-04-09T16:43:00Z">
        <w:r w:rsidRPr="005F7DE3">
          <w:t xml:space="preserve"> is</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ins w:id="1337" w:author="Lichen Wu" w:date="2022-04-09T16:43:00Z"/>
        </w:trPr>
        <w:tc>
          <w:tcPr>
            <w:tcW w:w="625" w:type="dxa"/>
            <w:vAlign w:val="center"/>
          </w:tcPr>
          <w:p w14:paraId="1EE70E7E" w14:textId="77777777" w:rsidR="00D11F2C" w:rsidRPr="005F7DE3" w:rsidRDefault="00D11F2C" w:rsidP="00B83C4A">
            <w:pPr>
              <w:rPr>
                <w:ins w:id="1338" w:author="Lichen Wu" w:date="2022-04-09T16:43:00Z"/>
              </w:rPr>
            </w:pPr>
          </w:p>
        </w:tc>
        <w:tc>
          <w:tcPr>
            <w:tcW w:w="8100" w:type="dxa"/>
            <w:vAlign w:val="center"/>
          </w:tcPr>
          <w:p w14:paraId="2123BE22" w14:textId="73A71E1D" w:rsidR="00D11F2C" w:rsidRPr="005F7DE3" w:rsidRDefault="003C1B14" w:rsidP="00B83C4A">
            <w:pPr>
              <w:jc w:val="center"/>
              <w:rPr>
                <w:ins w:id="1339" w:author="Lichen Wu" w:date="2022-04-09T16:43:00Z"/>
              </w:rPr>
            </w:pPr>
            <m:oMathPara>
              <m:oMath>
                <m:sSub>
                  <m:sSubPr>
                    <m:ctrlPr>
                      <w:ins w:id="1340" w:author="Lichen Wu" w:date="2022-04-09T16:43:00Z">
                        <w:rPr>
                          <w:rFonts w:ascii="Cambria Math" w:hAnsi="Cambria Math"/>
                          <w:i/>
                        </w:rPr>
                      </w:ins>
                    </m:ctrlPr>
                  </m:sSubPr>
                  <m:e>
                    <m:r>
                      <w:ins w:id="1341" w:author="Lichen Wu" w:date="2022-04-09T16:43:00Z">
                        <w:rPr>
                          <w:rFonts w:ascii="Cambria Math" w:hAnsi="Cambria Math"/>
                        </w:rPr>
                        <m:t>f</m:t>
                      </w:ins>
                    </m:r>
                  </m:e>
                  <m:sub>
                    <m:r>
                      <w:ins w:id="1342" w:author="Lichen Wu" w:date="2022-04-09T16:44:00Z">
                        <w:rPr>
                          <w:rFonts w:ascii="Cambria Math" w:hAnsi="Cambria Math"/>
                        </w:rPr>
                        <m:t>Y|X</m:t>
                      </w:ins>
                    </m:r>
                  </m:sub>
                </m:sSub>
                <m:d>
                  <m:dPr>
                    <m:ctrlPr>
                      <w:ins w:id="1343" w:author="Lichen Wu" w:date="2022-04-09T16:43:00Z">
                        <w:rPr>
                          <w:rFonts w:ascii="Cambria Math" w:hAnsi="Cambria Math"/>
                          <w:i/>
                        </w:rPr>
                      </w:ins>
                    </m:ctrlPr>
                  </m:dPr>
                  <m:e>
                    <m:r>
                      <w:ins w:id="1344" w:author="Lichen Wu" w:date="2022-04-09T16:44:00Z">
                        <w:rPr>
                          <w:rFonts w:ascii="Cambria Math" w:hAnsi="Cambria Math"/>
                        </w:rPr>
                        <m:t>y|x</m:t>
                      </w:ins>
                    </m:r>
                  </m:e>
                </m:d>
                <m:r>
                  <w:ins w:id="1345" w:author="Lichen Wu" w:date="2022-04-09T16:43:00Z">
                    <w:rPr>
                      <w:rFonts w:ascii="Cambria Math" w:hAnsi="Cambria Math"/>
                    </w:rPr>
                    <m:t>=</m:t>
                  </w:ins>
                </m:r>
                <m:nary>
                  <m:naryPr>
                    <m:chr m:val="∑"/>
                    <m:ctrlPr>
                      <w:ins w:id="1346" w:author="Lichen Wu" w:date="2022-04-09T16:43:00Z">
                        <w:rPr>
                          <w:rFonts w:ascii="Cambria Math" w:hAnsi="Cambria Math"/>
                        </w:rPr>
                      </w:ins>
                    </m:ctrlPr>
                  </m:naryPr>
                  <m:sub>
                    <m:r>
                      <w:ins w:id="1347" w:author="Lichen Wu" w:date="2022-04-09T16:43:00Z">
                        <w:rPr>
                          <w:rFonts w:ascii="Cambria Math" w:hAnsi="Cambria Math"/>
                        </w:rPr>
                        <m:t>j=1</m:t>
                      </w:ins>
                    </m:r>
                    <m:ctrlPr>
                      <w:ins w:id="1348" w:author="Lichen Wu" w:date="2022-04-09T16:43:00Z">
                        <w:rPr>
                          <w:rFonts w:ascii="Cambria Math" w:hAnsi="Cambria Math"/>
                          <w:i/>
                        </w:rPr>
                      </w:ins>
                    </m:ctrlPr>
                  </m:sub>
                  <m:sup>
                    <m:r>
                      <w:ins w:id="1349" w:author="Lichen Wu" w:date="2022-04-09T16:43:00Z">
                        <w:rPr>
                          <w:rFonts w:ascii="Cambria Math" w:hAnsi="Cambria Math"/>
                        </w:rPr>
                        <m:t>K</m:t>
                      </w:ins>
                    </m:r>
                    <m:ctrlPr>
                      <w:ins w:id="1350" w:author="Lichen Wu" w:date="2022-04-09T16:43:00Z">
                        <w:rPr>
                          <w:rFonts w:ascii="Cambria Math" w:hAnsi="Cambria Math"/>
                          <w:i/>
                        </w:rPr>
                      </w:ins>
                    </m:ctrlPr>
                  </m:sup>
                  <m:e>
                    <m:sSub>
                      <m:sSubPr>
                        <m:ctrlPr>
                          <w:ins w:id="1351" w:author="Lichen Wu" w:date="2022-04-09T16:43:00Z">
                            <w:rPr>
                              <w:rFonts w:ascii="Cambria Math" w:hAnsi="Cambria Math"/>
                              <w:i/>
                            </w:rPr>
                          </w:ins>
                        </m:ctrlPr>
                      </m:sSubPr>
                      <m:e>
                        <m:r>
                          <w:ins w:id="1352" w:author="Lichen Wu" w:date="2022-04-09T16:44:00Z">
                            <w:rPr>
                              <w:rFonts w:ascii="Cambria Math" w:hAnsi="Cambria Math"/>
                            </w:rPr>
                            <m:t>w</m:t>
                          </w:ins>
                        </m:r>
                        <m:ctrlPr>
                          <w:ins w:id="1353" w:author="Lichen Wu" w:date="2022-04-09T16:43:00Z">
                            <w:rPr>
                              <w:rFonts w:ascii="Cambria Math" w:hAnsi="Cambria Math"/>
                            </w:rPr>
                          </w:ins>
                        </m:ctrlPr>
                      </m:e>
                      <m:sub>
                        <m:r>
                          <w:ins w:id="1354" w:author="Lichen Wu" w:date="2022-04-09T16:43:00Z">
                            <w:rPr>
                              <w:rFonts w:ascii="Cambria Math" w:hAnsi="Cambria Math"/>
                            </w:rPr>
                            <m:t>j</m:t>
                          </w:ins>
                        </m:r>
                      </m:sub>
                    </m:sSub>
                    <m:d>
                      <m:dPr>
                        <m:ctrlPr>
                          <w:ins w:id="1355" w:author="Lichen Wu" w:date="2022-04-09T16:44:00Z">
                            <w:rPr>
                              <w:rFonts w:ascii="Cambria Math" w:hAnsi="Cambria Math"/>
                              <w:i/>
                            </w:rPr>
                          </w:ins>
                        </m:ctrlPr>
                      </m:dPr>
                      <m:e>
                        <m:r>
                          <w:ins w:id="1356" w:author="Lichen Wu" w:date="2022-04-09T16:44:00Z">
                            <w:rPr>
                              <w:rFonts w:ascii="Cambria Math" w:hAnsi="Cambria Math"/>
                            </w:rPr>
                            <m:t>x</m:t>
                          </w:ins>
                        </m:r>
                      </m:e>
                    </m:d>
                  </m:e>
                </m:nary>
                <m:r>
                  <w:ins w:id="1357" w:author="Lichen Wu" w:date="2022-04-09T16:43:00Z">
                    <m:rPr>
                      <m:sty m:val="p"/>
                    </m:rPr>
                    <w:rPr>
                      <w:rFonts w:ascii="Cambria Math" w:hAnsi="Cambria Math"/>
                    </w:rPr>
                    <m:t>ϕ</m:t>
                  </w:ins>
                </m:r>
                <m:d>
                  <m:dPr>
                    <m:ctrlPr>
                      <w:ins w:id="1358" w:author="Lichen Wu" w:date="2022-04-09T16:43:00Z">
                        <w:rPr>
                          <w:rFonts w:ascii="Cambria Math" w:hAnsi="Cambria Math"/>
                          <w:i/>
                        </w:rPr>
                      </w:ins>
                    </m:ctrlPr>
                  </m:dPr>
                  <m:e>
                    <m:r>
                      <w:ins w:id="1359" w:author="Lichen Wu" w:date="2022-04-09T16:43:00Z">
                        <w:rPr>
                          <w:rFonts w:ascii="Cambria Math" w:hAnsi="Cambria Math"/>
                        </w:rPr>
                        <m:t>y;</m:t>
                      </w:ins>
                    </m:r>
                    <m:sSub>
                      <m:sSubPr>
                        <m:ctrlPr>
                          <w:ins w:id="1360" w:author="Lichen Wu" w:date="2022-04-09T16:43:00Z">
                            <w:rPr>
                              <w:rFonts w:ascii="Cambria Math" w:hAnsi="Cambria Math"/>
                              <w:i/>
                            </w:rPr>
                          </w:ins>
                        </m:ctrlPr>
                      </m:sSubPr>
                      <m:e>
                        <m:r>
                          <w:ins w:id="1361" w:author="Lichen Wu" w:date="2022-04-09T16:43:00Z">
                            <w:rPr>
                              <w:rFonts w:ascii="Cambria Math" w:hAnsi="Cambria Math"/>
                            </w:rPr>
                            <m:t>m</m:t>
                          </w:ins>
                        </m:r>
                      </m:e>
                      <m:sub>
                        <m:r>
                          <w:ins w:id="1362" w:author="Lichen Wu" w:date="2022-04-09T16:43:00Z">
                            <w:rPr>
                              <w:rFonts w:ascii="Cambria Math" w:hAnsi="Cambria Math"/>
                            </w:rPr>
                            <m:t>j</m:t>
                          </w:ins>
                        </m:r>
                      </m:sub>
                    </m:sSub>
                    <m:d>
                      <m:dPr>
                        <m:ctrlPr>
                          <w:ins w:id="1363" w:author="Lichen Wu" w:date="2022-04-09T16:43:00Z">
                            <w:rPr>
                              <w:rFonts w:ascii="Cambria Math" w:hAnsi="Cambria Math"/>
                              <w:i/>
                            </w:rPr>
                          </w:ins>
                        </m:ctrlPr>
                      </m:dPr>
                      <m:e>
                        <m:r>
                          <w:ins w:id="1364" w:author="Lichen Wu" w:date="2022-04-09T16:43:00Z">
                            <w:rPr>
                              <w:rFonts w:ascii="Cambria Math" w:hAnsi="Cambria Math"/>
                            </w:rPr>
                            <m:t>x</m:t>
                          </w:ins>
                        </m:r>
                      </m:e>
                    </m:d>
                    <m:r>
                      <w:ins w:id="1365" w:author="Lichen Wu" w:date="2022-04-09T16:43:00Z">
                        <w:rPr>
                          <w:rFonts w:ascii="Cambria Math" w:hAnsi="Cambria Math"/>
                        </w:rPr>
                        <m:t>,</m:t>
                      </w:ins>
                    </m:r>
                    <m:sSubSup>
                      <m:sSubSupPr>
                        <m:ctrlPr>
                          <w:ins w:id="1366" w:author="Lichen Wu" w:date="2022-04-09T16:43:00Z">
                            <w:rPr>
                              <w:rFonts w:ascii="Cambria Math" w:hAnsi="Cambria Math"/>
                              <w:i/>
                            </w:rPr>
                          </w:ins>
                        </m:ctrlPr>
                      </m:sSubSupPr>
                      <m:e>
                        <m:r>
                          <w:ins w:id="1367" w:author="Lichen Wu" w:date="2022-04-09T16:43:00Z">
                            <m:rPr>
                              <m:sty m:val="p"/>
                            </m:rPr>
                            <w:rPr>
                              <w:rFonts w:ascii="Cambria Math" w:hAnsi="Cambria Math"/>
                            </w:rPr>
                            <m:t>σ</m:t>
                          </w:ins>
                        </m:r>
                      </m:e>
                      <m:sub>
                        <m:r>
                          <w:ins w:id="1368" w:author="Lichen Wu" w:date="2022-04-09T16:43:00Z">
                            <w:rPr>
                              <w:rFonts w:ascii="Cambria Math" w:hAnsi="Cambria Math"/>
                            </w:rPr>
                            <m:t>j</m:t>
                          </w:ins>
                        </m:r>
                      </m:sub>
                      <m:sup>
                        <m:r>
                          <w:ins w:id="1369" w:author="Lichen Wu" w:date="2022-04-09T16:43:00Z">
                            <w:rPr>
                              <w:rFonts w:ascii="Cambria Math" w:hAnsi="Cambria Math"/>
                            </w:rPr>
                            <m:t>2</m:t>
                          </w:ins>
                        </m:r>
                      </m:sup>
                    </m:sSubSup>
                  </m:e>
                </m:d>
              </m:oMath>
            </m:oMathPara>
          </w:p>
        </w:tc>
        <w:tc>
          <w:tcPr>
            <w:tcW w:w="625" w:type="dxa"/>
            <w:vAlign w:val="center"/>
          </w:tcPr>
          <w:p w14:paraId="7341E754" w14:textId="12A49B61" w:rsidR="00D11F2C" w:rsidRPr="005F7DE3" w:rsidRDefault="00D11F2C" w:rsidP="00B83C4A">
            <w:pPr>
              <w:rPr>
                <w:ins w:id="1370" w:author="Lichen Wu" w:date="2022-04-09T16:43:00Z"/>
              </w:rPr>
            </w:pPr>
            <w:ins w:id="1371" w:author="Lichen Wu" w:date="2022-04-09T16:43:00Z">
              <w:r w:rsidRPr="005F7DE3">
                <w:t>(</w:t>
              </w:r>
              <w:r w:rsidRPr="005F7DE3">
                <w:fldChar w:fldCharType="begin"/>
              </w:r>
              <w:r w:rsidRPr="005F7DE3">
                <w:instrText xml:space="preserve"> SEQ Eq \* MERGEFORMAT </w:instrText>
              </w:r>
              <w:r w:rsidRPr="005F7DE3">
                <w:fldChar w:fldCharType="separate"/>
              </w:r>
            </w:ins>
            <w:r w:rsidR="0017237F">
              <w:rPr>
                <w:noProof/>
              </w:rPr>
              <w:t>10</w:t>
            </w:r>
            <w:ins w:id="1372" w:author="Lichen Wu" w:date="2022-04-09T16:43:00Z">
              <w:r w:rsidRPr="005F7DE3">
                <w:rPr>
                  <w:noProof/>
                </w:rPr>
                <w:fldChar w:fldCharType="end"/>
              </w:r>
              <w:r w:rsidRPr="005F7DE3">
                <w:t>)</w:t>
              </w:r>
            </w:ins>
          </w:p>
        </w:tc>
      </w:tr>
    </w:tbl>
    <w:p w14:paraId="3941730A" w14:textId="1E07C4EE" w:rsidR="00D11F2C" w:rsidRPr="005F7DE3" w:rsidRDefault="00D11F2C" w:rsidP="00CB195C">
      <w:pPr>
        <w:rPr>
          <w:ins w:id="1373" w:author="Lichen Wu" w:date="2022-04-09T16:45:00Z"/>
        </w:rPr>
      </w:pPr>
      <w:ins w:id="1374" w:author="Lichen Wu" w:date="2022-04-09T16:45:00Z">
        <w:r w:rsidRPr="005F7DE3">
          <w:t>w</w:t>
        </w:r>
      </w:ins>
      <w:ins w:id="1375" w:author="Lichen Wu" w:date="2022-04-09T16:44:00Z">
        <w:r w:rsidRPr="005F7DE3">
          <w:t>ith</w:t>
        </w:r>
      </w:ins>
      <w:ins w:id="1376" w:author="Lichen Wu" w:date="2022-04-09T16:45:00Z">
        <w:r w:rsidRPr="005F7DE3">
          <w:t xml:space="preserve"> the mixing weight</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ins w:id="1377" w:author="Lichen Wu" w:date="2022-04-09T16:45:00Z"/>
        </w:trPr>
        <w:tc>
          <w:tcPr>
            <w:tcW w:w="625" w:type="dxa"/>
            <w:vAlign w:val="center"/>
          </w:tcPr>
          <w:p w14:paraId="390C4B71" w14:textId="77777777" w:rsidR="00D11F2C" w:rsidRPr="005F7DE3" w:rsidRDefault="00D11F2C" w:rsidP="00B83C4A">
            <w:pPr>
              <w:rPr>
                <w:ins w:id="1378" w:author="Lichen Wu" w:date="2022-04-09T16:45:00Z"/>
              </w:rPr>
            </w:pPr>
          </w:p>
        </w:tc>
        <w:tc>
          <w:tcPr>
            <w:tcW w:w="8100" w:type="dxa"/>
            <w:vAlign w:val="center"/>
          </w:tcPr>
          <w:p w14:paraId="27B6FE73" w14:textId="5DCAF0A4" w:rsidR="00D11F2C" w:rsidRPr="005F7DE3" w:rsidRDefault="003C1B14" w:rsidP="00B83C4A">
            <w:pPr>
              <w:jc w:val="center"/>
              <w:rPr>
                <w:ins w:id="1379" w:author="Lichen Wu" w:date="2022-04-09T16:45:00Z"/>
              </w:rPr>
            </w:pPr>
            <m:oMathPara>
              <m:oMath>
                <m:sSub>
                  <m:sSubPr>
                    <m:ctrlPr>
                      <w:ins w:id="1380" w:author="Lichen Wu" w:date="2022-04-09T16:45:00Z">
                        <w:rPr>
                          <w:rFonts w:ascii="Cambria Math" w:hAnsi="Cambria Math"/>
                          <w:i/>
                        </w:rPr>
                      </w:ins>
                    </m:ctrlPr>
                  </m:sSubPr>
                  <m:e>
                    <m:r>
                      <w:ins w:id="1381" w:author="Lichen Wu" w:date="2022-04-09T16:45:00Z">
                        <w:rPr>
                          <w:rFonts w:ascii="Cambria Math" w:hAnsi="Cambria Math"/>
                        </w:rPr>
                        <m:t>w</m:t>
                      </w:ins>
                    </m:r>
                  </m:e>
                  <m:sub>
                    <m:r>
                      <w:ins w:id="1382" w:author="Lichen Wu" w:date="2022-04-09T16:45:00Z">
                        <w:rPr>
                          <w:rFonts w:ascii="Cambria Math" w:hAnsi="Cambria Math"/>
                        </w:rPr>
                        <m:t>j</m:t>
                      </w:ins>
                    </m:r>
                  </m:sub>
                </m:sSub>
                <m:d>
                  <m:dPr>
                    <m:ctrlPr>
                      <w:ins w:id="1383" w:author="Lichen Wu" w:date="2022-04-09T16:45:00Z">
                        <w:rPr>
                          <w:rFonts w:ascii="Cambria Math" w:hAnsi="Cambria Math"/>
                          <w:i/>
                        </w:rPr>
                      </w:ins>
                    </m:ctrlPr>
                  </m:dPr>
                  <m:e>
                    <m:r>
                      <w:ins w:id="1384" w:author="Lichen Wu" w:date="2022-04-09T16:45:00Z">
                        <w:rPr>
                          <w:rFonts w:ascii="Cambria Math" w:hAnsi="Cambria Math"/>
                        </w:rPr>
                        <m:t>x</m:t>
                      </w:ins>
                    </m:r>
                  </m:e>
                </m:d>
                <m:r>
                  <w:ins w:id="1385" w:author="Lichen Wu" w:date="2022-04-09T16:45:00Z">
                    <w:rPr>
                      <w:rFonts w:ascii="Cambria Math" w:hAnsi="Cambria Math"/>
                    </w:rPr>
                    <m:t>=</m:t>
                  </w:ins>
                </m:r>
                <m:f>
                  <m:fPr>
                    <m:ctrlPr>
                      <w:rPr>
                        <w:rFonts w:ascii="Cambria Math" w:hAnsi="Cambria Math"/>
                      </w:rPr>
                    </m:ctrlPr>
                  </m:fPr>
                  <m:num>
                    <m:sSub>
                      <m:sSubPr>
                        <m:ctrlPr>
                          <w:ins w:id="1386" w:author="Lichen Wu" w:date="2022-04-09T16:45:00Z">
                            <w:rPr>
                              <w:rFonts w:ascii="Cambria Math" w:hAnsi="Cambria Math"/>
                              <w:i/>
                            </w:rPr>
                          </w:ins>
                        </m:ctrlPr>
                      </m:sSubPr>
                      <m:e>
                        <m:r>
                          <m:rPr>
                            <m:sty m:val="p"/>
                          </m:rPr>
                          <w:rPr>
                            <w:rFonts w:ascii="Cambria Math" w:hAnsi="Cambria Math"/>
                          </w:rPr>
                          <m:t>π</m:t>
                        </m:r>
                      </m:e>
                      <m:sub>
                        <m:r>
                          <w:ins w:id="1387" w:author="Lichen Wu" w:date="2022-04-09T16:45:00Z">
                            <w:rPr>
                              <w:rFonts w:ascii="Cambria Math" w:hAnsi="Cambria Math"/>
                            </w:rPr>
                            <m:t>j</m:t>
                          </w:ins>
                        </m:r>
                      </m:sub>
                    </m:sSub>
                    <m:r>
                      <m:rPr>
                        <m:sty m:val="p"/>
                      </m:rPr>
                      <w:rPr>
                        <w:rFonts w:ascii="Cambria Math" w:hAnsi="Cambria Math"/>
                      </w:rPr>
                      <m:t>ϕ</m:t>
                    </m:r>
                    <m:d>
                      <m:dPr>
                        <m:ctrlPr>
                          <w:ins w:id="1388" w:author="Lichen Wu" w:date="2022-04-09T16:45:00Z">
                            <w:rPr>
                              <w:rFonts w:ascii="Cambria Math" w:hAnsi="Cambria Math"/>
                              <w:i/>
                            </w:rPr>
                          </w:ins>
                        </m:ctrlPr>
                      </m:dPr>
                      <m:e>
                        <m:r>
                          <w:ins w:id="1389" w:author="Lichen Wu" w:date="2022-04-09T16:45:00Z">
                            <w:rPr>
                              <w:rFonts w:ascii="Cambria Math" w:hAnsi="Cambria Math"/>
                            </w:rPr>
                            <m:t>x;</m:t>
                          </w:ins>
                        </m:r>
                        <m:sSub>
                          <m:sSubPr>
                            <m:ctrlPr>
                              <w:ins w:id="1390" w:author="Lichen Wu" w:date="2022-04-09T16:45:00Z">
                                <w:rPr>
                                  <w:rFonts w:ascii="Cambria Math" w:hAnsi="Cambria Math"/>
                                  <w:i/>
                                </w:rPr>
                              </w:ins>
                            </m:ctrlPr>
                          </m:sSubPr>
                          <m:e>
                            <m:r>
                              <m:rPr>
                                <m:sty m:val="p"/>
                              </m:rPr>
                              <w:rPr>
                                <w:rFonts w:ascii="Cambria Math" w:hAnsi="Cambria Math"/>
                              </w:rPr>
                              <m:t>μ</m:t>
                            </m:r>
                          </m:e>
                          <m:sub>
                            <m:r>
                              <w:ins w:id="1391" w:author="Lichen Wu" w:date="2022-04-09T16:45:00Z">
                                <w:rPr>
                                  <w:rFonts w:ascii="Cambria Math" w:hAnsi="Cambria Math"/>
                                </w:rPr>
                                <m:t>jx,</m:t>
                              </w:ins>
                            </m:r>
                            <m:sSub>
                              <m:sSubPr>
                                <m:ctrlPr>
                                  <w:ins w:id="1392" w:author="Lichen Wu" w:date="2022-04-09T16:45:00Z">
                                    <w:rPr>
                                      <w:rFonts w:ascii="Cambria Math" w:hAnsi="Cambria Math"/>
                                      <w:i/>
                                    </w:rPr>
                                  </w:ins>
                                </m:ctrlPr>
                              </m:sSubPr>
                              <m:e>
                                <m:r>
                                  <m:rPr>
                                    <m:sty m:val="p"/>
                                  </m:rPr>
                                  <w:rPr>
                                    <w:rFonts w:ascii="Cambria Math" w:hAnsi="Cambria Math"/>
                                  </w:rPr>
                                  <m:t>Σ</m:t>
                                </m:r>
                              </m:e>
                              <m:sub>
                                <m:r>
                                  <w:ins w:id="1393" w:author="Lichen Wu" w:date="2022-04-09T16:46:00Z">
                                    <w:rPr>
                                      <w:rFonts w:ascii="Cambria Math" w:hAnsi="Cambria Math"/>
                                    </w:rPr>
                                    <m:t>jX</m:t>
                                  </w:ins>
                                </m:r>
                              </m:sub>
                            </m:sSub>
                          </m:sub>
                        </m:sSub>
                      </m:e>
                    </m:d>
                    <m:ctrlPr>
                      <w:rPr>
                        <w:rFonts w:ascii="Cambria Math" w:hAnsi="Cambria Math"/>
                        <w:i/>
                      </w:rPr>
                    </m:ctrlPr>
                  </m:num>
                  <m:den>
                    <m:nary>
                      <m:naryPr>
                        <m:chr m:val="∑"/>
                        <m:ctrlPr>
                          <w:rPr>
                            <w:rFonts w:ascii="Cambria Math" w:hAnsi="Cambria Math"/>
                          </w:rPr>
                        </m:ctrlPr>
                      </m:naryPr>
                      <m:sub>
                        <m:r>
                          <w:ins w:id="1394" w:author="Lichen Wu" w:date="2022-04-09T16:46:00Z">
                            <w:rPr>
                              <w:rFonts w:ascii="Cambria Math" w:hAnsi="Cambria Math"/>
                            </w:rPr>
                            <m:t>j=1</m:t>
                          </w:ins>
                        </m:r>
                        <m:ctrlPr>
                          <w:rPr>
                            <w:rFonts w:ascii="Cambria Math" w:hAnsi="Cambria Math"/>
                            <w:i/>
                          </w:rPr>
                        </m:ctrlPr>
                      </m:sub>
                      <m:sup>
                        <m:r>
                          <w:ins w:id="1395" w:author="Lichen Wu" w:date="2022-04-09T16:46:00Z">
                            <w:rPr>
                              <w:rFonts w:ascii="Cambria Math" w:hAnsi="Cambria Math"/>
                            </w:rPr>
                            <m:t>K</m:t>
                          </w:ins>
                        </m:r>
                        <m:ctrlPr>
                          <w:rPr>
                            <w:rFonts w:ascii="Cambria Math" w:hAnsi="Cambria Math"/>
                            <w:i/>
                          </w:rPr>
                        </m:ctrlPr>
                      </m:sup>
                      <m:e>
                        <m:sSub>
                          <m:sSubPr>
                            <m:ctrlPr>
                              <w:ins w:id="1396" w:author="Lichen Wu" w:date="2022-04-09T16:46:00Z">
                                <w:rPr>
                                  <w:rFonts w:ascii="Cambria Math" w:hAnsi="Cambria Math"/>
                                  <w:i/>
                                </w:rPr>
                              </w:ins>
                            </m:ctrlPr>
                          </m:sSubPr>
                          <m:e>
                            <m:r>
                              <m:rPr>
                                <m:sty m:val="p"/>
                              </m:rPr>
                              <w:rPr>
                                <w:rFonts w:ascii="Cambria Math" w:hAnsi="Cambria Math"/>
                              </w:rPr>
                              <m:t>π</m:t>
                            </m:r>
                            <m:ctrlPr>
                              <w:ins w:id="1397" w:author="Lichen Wu" w:date="2022-04-09T16:46:00Z">
                                <w:rPr>
                                  <w:rFonts w:ascii="Cambria Math" w:hAnsi="Cambria Math"/>
                                </w:rPr>
                              </w:ins>
                            </m:ctrlPr>
                          </m:e>
                          <m:sub>
                            <m:r>
                              <w:ins w:id="1398" w:author="Lichen Wu" w:date="2022-04-09T16:46:00Z">
                                <w:rPr>
                                  <w:rFonts w:ascii="Cambria Math" w:hAnsi="Cambria Math"/>
                                </w:rPr>
                                <m:t>j</m:t>
                              </w:ins>
                            </m:r>
                          </m:sub>
                        </m:sSub>
                      </m:e>
                    </m:nary>
                    <m:r>
                      <m:rPr>
                        <m:sty m:val="p"/>
                      </m:rPr>
                      <w:rPr>
                        <w:rFonts w:ascii="Cambria Math" w:hAnsi="Cambria Math"/>
                      </w:rPr>
                      <m:t>ϕ</m:t>
                    </m:r>
                    <m:d>
                      <m:dPr>
                        <m:ctrlPr>
                          <w:ins w:id="1399" w:author="Lichen Wu" w:date="2022-04-09T16:46:00Z">
                            <w:rPr>
                              <w:rFonts w:ascii="Cambria Math" w:hAnsi="Cambria Math"/>
                              <w:i/>
                            </w:rPr>
                          </w:ins>
                        </m:ctrlPr>
                      </m:dPr>
                      <m:e>
                        <m:r>
                          <w:ins w:id="1400" w:author="Lichen Wu" w:date="2022-04-09T16:46:00Z">
                            <w:rPr>
                              <w:rFonts w:ascii="Cambria Math" w:hAnsi="Cambria Math"/>
                            </w:rPr>
                            <m:t>x;</m:t>
                          </w:ins>
                        </m:r>
                        <m:sSub>
                          <m:sSubPr>
                            <m:ctrlPr>
                              <w:ins w:id="1401" w:author="Lichen Wu" w:date="2022-04-09T16:46:00Z">
                                <w:rPr>
                                  <w:rFonts w:ascii="Cambria Math" w:hAnsi="Cambria Math"/>
                                  <w:i/>
                                </w:rPr>
                              </w:ins>
                            </m:ctrlPr>
                          </m:sSubPr>
                          <m:e>
                            <m:r>
                              <m:rPr>
                                <m:sty m:val="p"/>
                              </m:rPr>
                              <w:rPr>
                                <w:rFonts w:ascii="Cambria Math" w:hAnsi="Cambria Math"/>
                              </w:rPr>
                              <m:t>μ</m:t>
                            </m:r>
                          </m:e>
                          <m:sub>
                            <m:r>
                              <w:ins w:id="1402" w:author="Lichen Wu" w:date="2022-04-09T16:46:00Z">
                                <w:rPr>
                                  <w:rFonts w:ascii="Cambria Math" w:hAnsi="Cambria Math"/>
                                </w:rPr>
                                <m:t>jX</m:t>
                              </w:ins>
                            </m:r>
                          </m:sub>
                        </m:sSub>
                        <m:r>
                          <w:ins w:id="1403" w:author="Lichen Wu" w:date="2022-04-09T16:46:00Z">
                            <w:rPr>
                              <w:rFonts w:ascii="Cambria Math" w:hAnsi="Cambria Math"/>
                            </w:rPr>
                            <m:t>,</m:t>
                          </w:ins>
                        </m:r>
                        <m:sSub>
                          <m:sSubPr>
                            <m:ctrlPr>
                              <w:ins w:id="1404" w:author="Lichen Wu" w:date="2022-04-09T16:46:00Z">
                                <w:rPr>
                                  <w:rFonts w:ascii="Cambria Math" w:hAnsi="Cambria Math"/>
                                  <w:i/>
                                </w:rPr>
                              </w:ins>
                            </m:ctrlPr>
                          </m:sSubPr>
                          <m:e>
                            <m:r>
                              <m:rPr>
                                <m:sty m:val="p"/>
                              </m:rPr>
                              <w:rPr>
                                <w:rFonts w:ascii="Cambria Math" w:hAnsi="Cambria Math"/>
                              </w:rPr>
                              <m:t>Σ</m:t>
                            </m:r>
                          </m:e>
                          <m:sub>
                            <m:r>
                              <w:ins w:id="1405" w:author="Lichen Wu" w:date="2022-04-09T16:46:00Z">
                                <w:rPr>
                                  <w:rFonts w:ascii="Cambria Math" w:hAnsi="Cambria Math"/>
                                </w:rPr>
                                <m:t>jX</m:t>
                              </w:ins>
                            </m:r>
                          </m:sub>
                        </m:sSub>
                      </m:e>
                    </m:d>
                    <m:ctrlPr>
                      <w:rPr>
                        <w:rFonts w:ascii="Cambria Math" w:hAnsi="Cambria Math"/>
                        <w:i/>
                      </w:rPr>
                    </m:ctrlPr>
                  </m:den>
                </m:f>
              </m:oMath>
            </m:oMathPara>
          </w:p>
        </w:tc>
        <w:tc>
          <w:tcPr>
            <w:tcW w:w="625" w:type="dxa"/>
            <w:vAlign w:val="center"/>
          </w:tcPr>
          <w:p w14:paraId="324C57CC" w14:textId="510E75B5" w:rsidR="00D11F2C" w:rsidRPr="005F7DE3" w:rsidRDefault="00D11F2C" w:rsidP="00B83C4A">
            <w:pPr>
              <w:rPr>
                <w:ins w:id="1406" w:author="Lichen Wu" w:date="2022-04-09T16:45:00Z"/>
              </w:rPr>
            </w:pPr>
            <w:ins w:id="1407" w:author="Lichen Wu" w:date="2022-04-09T16:45:00Z">
              <w:r w:rsidRPr="005F7DE3">
                <w:t>(</w:t>
              </w:r>
              <w:r w:rsidRPr="005F7DE3">
                <w:fldChar w:fldCharType="begin"/>
              </w:r>
              <w:r w:rsidRPr="005F7DE3">
                <w:instrText xml:space="preserve"> SEQ Eq \* MERGEFORMAT </w:instrText>
              </w:r>
              <w:r w:rsidRPr="005F7DE3">
                <w:fldChar w:fldCharType="separate"/>
              </w:r>
            </w:ins>
            <w:r w:rsidR="0017237F">
              <w:rPr>
                <w:noProof/>
              </w:rPr>
              <w:t>11</w:t>
            </w:r>
            <w:ins w:id="1408" w:author="Lichen Wu" w:date="2022-04-09T16:45:00Z">
              <w:r w:rsidRPr="005F7DE3">
                <w:rPr>
                  <w:noProof/>
                </w:rPr>
                <w:fldChar w:fldCharType="end"/>
              </w:r>
              <w:r w:rsidRPr="005F7DE3">
                <w:t>)</w:t>
              </w:r>
            </w:ins>
          </w:p>
        </w:tc>
      </w:tr>
    </w:tbl>
    <w:p w14:paraId="2B1AAA84" w14:textId="77777777" w:rsidR="00D11F2C" w:rsidRPr="005F7DE3" w:rsidRDefault="00D11F2C" w:rsidP="00CB195C">
      <w:pPr>
        <w:rPr>
          <w:ins w:id="1409" w:author="Lichen Wu" w:date="2022-04-09T16:22:00Z"/>
        </w:rPr>
      </w:pPr>
    </w:p>
    <w:p w14:paraId="47BE8FCB" w14:textId="655D80DF" w:rsidR="00CB195C" w:rsidRPr="005F7DE3" w:rsidDel="009606C1" w:rsidRDefault="00164D12" w:rsidP="00CB195C">
      <w:pPr>
        <w:rPr>
          <w:del w:id="1410" w:author="Lichen Wu" w:date="2022-04-09T16:48:00Z"/>
        </w:rPr>
      </w:pPr>
      <w:del w:id="1411" w:author="Lichen Wu" w:date="2022-04-09T16:48:00Z">
        <w:r w:rsidRPr="005F7DE3" w:rsidDel="009606C1">
          <w:delText>It consists of training phase</w:delText>
        </w:r>
        <w:r w:rsidR="000838D2" w:rsidRPr="005F7DE3" w:rsidDel="009606C1">
          <w:delText>, (learning a Gaussian Mixture Model (GMM</w:delText>
        </w:r>
      </w:del>
      <w:del w:id="1412" w:author="Lichen Wu" w:date="2022-04-09T15:40:00Z">
        <w:r w:rsidR="000838D2" w:rsidRPr="005F7DE3" w:rsidDel="00815DE1">
          <w:delText>), see Equation (6)</w:delText>
        </w:r>
      </w:del>
      <w:del w:id="1413" w:author="Lichen Wu" w:date="2022-04-09T16:48:00Z">
        <w:r w:rsidR="000838D2" w:rsidRPr="005F7DE3" w:rsidDel="009606C1">
          <w:delText xml:space="preserve"> </w:delText>
        </w:r>
      </w:del>
      <w:del w:id="1414" w:author="Lichen Wu" w:date="2022-04-09T15:39:00Z">
        <w:r w:rsidR="000838D2" w:rsidRPr="005F7DE3" w:rsidDel="00815DE1">
          <w:delText xml:space="preserve">through </w:delText>
        </w:r>
      </w:del>
      <w:del w:id="1415" w:author="Lichen Wu" w:date="2022-04-09T16:48:00Z">
        <w:r w:rsidR="000838D2" w:rsidRPr="005F7DE3" w:rsidDel="009606C1">
          <w:delText>iterative expectation maximization (EM) algorithm), and predicting phase</w:delText>
        </w:r>
        <w:r w:rsidR="00120781" w:rsidRPr="005F7DE3" w:rsidDel="009606C1">
          <w:delText xml:space="preserve"> using Equation (7).</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rsidDel="009606C1" w14:paraId="27EACE6B" w14:textId="0660366C" w:rsidTr="00C76091">
        <w:trPr>
          <w:jc w:val="center"/>
          <w:del w:id="1416" w:author="Lichen Wu" w:date="2022-04-09T16:48:00Z"/>
        </w:trPr>
        <w:tc>
          <w:tcPr>
            <w:tcW w:w="625" w:type="dxa"/>
            <w:vAlign w:val="center"/>
          </w:tcPr>
          <w:p w14:paraId="465D4441" w14:textId="4F25DF86" w:rsidR="00342168" w:rsidRPr="005F7DE3" w:rsidDel="009606C1" w:rsidRDefault="00342168" w:rsidP="00B83C4A">
            <w:pPr>
              <w:rPr>
                <w:del w:id="1417" w:author="Lichen Wu" w:date="2022-04-09T16:48:00Z"/>
              </w:rPr>
            </w:pPr>
          </w:p>
        </w:tc>
        <w:tc>
          <w:tcPr>
            <w:tcW w:w="8100" w:type="dxa"/>
            <w:vAlign w:val="center"/>
          </w:tcPr>
          <w:p w14:paraId="03103E1E" w14:textId="30839F2F" w:rsidR="00342168" w:rsidRPr="005F7DE3" w:rsidDel="009606C1" w:rsidRDefault="00CB195C" w:rsidP="00B83C4A">
            <w:pPr>
              <w:jc w:val="center"/>
              <w:rPr>
                <w:del w:id="1418" w:author="Lichen Wu" w:date="2022-04-09T16:48:00Z"/>
                <w:rFonts w:eastAsiaTheme="minorEastAsia"/>
                <w:i/>
                <w:lang w:eastAsia="zh-CN"/>
              </w:rPr>
            </w:pPr>
            <m:oMathPara>
              <m:oMath>
                <m:r>
                  <w:del w:id="1419" w:author="Lichen Wu" w:date="2022-04-09T16:48:00Z">
                    <w:rPr>
                      <w:rFonts w:ascii="Cambria Math" w:eastAsiaTheme="minorEastAsia" w:hAnsi="Cambria Math"/>
                      <w:lang w:eastAsia="zh-CN"/>
                    </w:rPr>
                    <m:t>p</m:t>
                  </w:del>
                </m:r>
                <m:d>
                  <m:dPr>
                    <m:ctrlPr>
                      <w:del w:id="1420" w:author="Lichen Wu" w:date="2022-04-09T16:48:00Z">
                        <w:rPr>
                          <w:rFonts w:ascii="Cambria Math" w:eastAsiaTheme="minorEastAsia" w:hAnsi="Cambria Math"/>
                          <w:i/>
                          <w:lang w:eastAsia="zh-CN"/>
                        </w:rPr>
                      </w:del>
                    </m:ctrlPr>
                  </m:dPr>
                  <m:e>
                    <m:r>
                      <w:del w:id="1421" w:author="Lichen Wu" w:date="2022-04-09T16:48:00Z">
                        <w:rPr>
                          <w:rFonts w:ascii="Cambria Math" w:eastAsiaTheme="minorEastAsia" w:hAnsi="Cambria Math"/>
                          <w:lang w:eastAsia="zh-CN"/>
                        </w:rPr>
                        <m:t>x,y</m:t>
                      </w:del>
                    </m:r>
                  </m:e>
                </m:d>
                <m:r>
                  <w:del w:id="1422" w:author="Lichen Wu" w:date="2022-04-09T16:48:00Z">
                    <w:rPr>
                      <w:rFonts w:ascii="Cambria Math" w:eastAsiaTheme="minorEastAsia" w:hAnsi="Cambria Math"/>
                      <w:lang w:eastAsia="zh-CN"/>
                    </w:rPr>
                    <m:t>=</m:t>
                  </w:del>
                </m:r>
                <m:nary>
                  <m:naryPr>
                    <m:chr m:val="∑"/>
                    <m:ctrlPr>
                      <w:del w:id="1423" w:author="Lichen Wu" w:date="2022-04-09T16:48:00Z">
                        <w:rPr>
                          <w:rFonts w:ascii="Cambria Math" w:eastAsiaTheme="minorEastAsia" w:hAnsi="Cambria Math"/>
                          <w:lang w:eastAsia="zh-CN"/>
                        </w:rPr>
                      </w:del>
                    </m:ctrlPr>
                  </m:naryPr>
                  <m:sub>
                    <m:r>
                      <w:del w:id="1424" w:author="Lichen Wu" w:date="2022-04-09T16:48:00Z">
                        <w:rPr>
                          <w:rFonts w:ascii="Cambria Math" w:eastAsiaTheme="minorEastAsia" w:hAnsi="Cambria Math"/>
                          <w:lang w:eastAsia="zh-CN"/>
                        </w:rPr>
                        <m:t>k=1</m:t>
                      </w:del>
                    </m:r>
                    <m:ctrlPr>
                      <w:del w:id="1425" w:author="Lichen Wu" w:date="2022-04-09T16:48:00Z">
                        <w:rPr>
                          <w:rFonts w:ascii="Cambria Math" w:eastAsiaTheme="minorEastAsia" w:hAnsi="Cambria Math"/>
                          <w:i/>
                          <w:lang w:eastAsia="zh-CN"/>
                        </w:rPr>
                      </w:del>
                    </m:ctrlPr>
                  </m:sub>
                  <m:sup>
                    <m:r>
                      <w:del w:id="1426" w:author="Lichen Wu" w:date="2022-04-09T16:48:00Z">
                        <w:rPr>
                          <w:rFonts w:ascii="Cambria Math" w:eastAsiaTheme="minorEastAsia" w:hAnsi="Cambria Math"/>
                          <w:lang w:eastAsia="zh-CN"/>
                        </w:rPr>
                        <m:t>K</m:t>
                      </w:del>
                    </m:r>
                    <m:ctrlPr>
                      <w:del w:id="1427" w:author="Lichen Wu" w:date="2022-04-09T16:48:00Z">
                        <w:rPr>
                          <w:rFonts w:ascii="Cambria Math" w:eastAsiaTheme="minorEastAsia" w:hAnsi="Cambria Math"/>
                          <w:i/>
                          <w:lang w:eastAsia="zh-CN"/>
                        </w:rPr>
                      </w:del>
                    </m:ctrlPr>
                  </m:sup>
                  <m:e>
                    <m:sSub>
                      <m:sSubPr>
                        <m:ctrlPr>
                          <w:del w:id="1428" w:author="Lichen Wu" w:date="2022-04-09T16:48:00Z">
                            <w:rPr>
                              <w:rFonts w:ascii="Cambria Math" w:eastAsiaTheme="minorEastAsia" w:hAnsi="Cambria Math"/>
                              <w:i/>
                              <w:lang w:eastAsia="zh-CN"/>
                            </w:rPr>
                          </w:del>
                        </m:ctrlPr>
                      </m:sSubPr>
                      <m:e>
                        <m:r>
                          <w:del w:id="1429" w:author="Lichen Wu" w:date="2022-04-09T16:48:00Z">
                            <m:rPr>
                              <m:sty m:val="p"/>
                            </m:rPr>
                            <w:rPr>
                              <w:rFonts w:ascii="Cambria Math" w:eastAsiaTheme="minorEastAsia" w:hAnsi="Cambria Math"/>
                              <w:lang w:eastAsia="zh-CN"/>
                            </w:rPr>
                            <m:t>π</m:t>
                          </w:del>
                        </m:r>
                      </m:e>
                      <m:sub>
                        <m:r>
                          <w:del w:id="1430" w:author="Lichen Wu" w:date="2022-04-09T16:48:00Z">
                            <w:rPr>
                              <w:rFonts w:ascii="Cambria Math" w:eastAsiaTheme="minorEastAsia" w:hAnsi="Cambria Math"/>
                              <w:lang w:eastAsia="zh-CN"/>
                            </w:rPr>
                            <m:t>k</m:t>
                          </w:del>
                        </m:r>
                      </m:sub>
                    </m:sSub>
                    <m:sSub>
                      <m:sSubPr>
                        <m:ctrlPr>
                          <w:del w:id="1431" w:author="Lichen Wu" w:date="2022-04-09T16:48:00Z">
                            <w:rPr>
                              <w:rFonts w:ascii="Cambria Math" w:eastAsiaTheme="minorEastAsia" w:hAnsi="Cambria Math"/>
                              <w:i/>
                              <w:lang w:eastAsia="zh-CN"/>
                            </w:rPr>
                          </w:del>
                        </m:ctrlPr>
                      </m:sSubPr>
                      <m:e>
                        <m:r>
                          <w:del w:id="1432" w:author="Lichen Wu" w:date="2022-04-09T16:48:00Z">
                            <m:rPr>
                              <m:scr m:val="script"/>
                            </m:rPr>
                            <w:rPr>
                              <w:rFonts w:ascii="Cambria Math" w:eastAsiaTheme="minorEastAsia" w:hAnsi="Cambria Math"/>
                              <w:lang w:eastAsia="zh-CN"/>
                            </w:rPr>
                            <m:t>N</m:t>
                          </w:del>
                        </m:r>
                      </m:e>
                      <m:sub>
                        <m:r>
                          <w:del w:id="1433" w:author="Lichen Wu" w:date="2022-04-09T16:48:00Z">
                            <w:rPr>
                              <w:rFonts w:ascii="Cambria Math" w:eastAsiaTheme="minorEastAsia" w:hAnsi="Cambria Math"/>
                              <w:lang w:eastAsia="zh-CN"/>
                            </w:rPr>
                            <m:t>k</m:t>
                          </w:del>
                        </m:r>
                      </m:sub>
                    </m:sSub>
                    <m:d>
                      <m:dPr>
                        <m:ctrlPr>
                          <w:del w:id="1434" w:author="Lichen Wu" w:date="2022-04-09T16:48:00Z">
                            <w:rPr>
                              <w:rFonts w:ascii="Cambria Math" w:eastAsiaTheme="minorEastAsia" w:hAnsi="Cambria Math"/>
                              <w:i/>
                              <w:lang w:eastAsia="zh-CN"/>
                            </w:rPr>
                          </w:del>
                        </m:ctrlPr>
                      </m:dPr>
                      <m:e>
                        <m:r>
                          <w:del w:id="1435" w:author="Lichen Wu" w:date="2022-04-09T16:48:00Z">
                            <w:rPr>
                              <w:rFonts w:ascii="Cambria Math" w:eastAsiaTheme="minorEastAsia" w:hAnsi="Cambria Math"/>
                              <w:lang w:eastAsia="zh-CN"/>
                            </w:rPr>
                            <m:t>x,y</m:t>
                          </w:del>
                        </m:r>
                      </m:e>
                      <m:e>
                        <m:sSub>
                          <m:sSubPr>
                            <m:ctrlPr>
                              <w:del w:id="1436" w:author="Lichen Wu" w:date="2022-04-09T16:48:00Z">
                                <w:rPr>
                                  <w:rFonts w:ascii="Cambria Math" w:eastAsiaTheme="minorEastAsia" w:hAnsi="Cambria Math"/>
                                  <w:i/>
                                  <w:lang w:eastAsia="zh-CN"/>
                                </w:rPr>
                              </w:del>
                            </m:ctrlPr>
                          </m:sSubPr>
                          <m:e>
                            <m:r>
                              <w:del w:id="1437" w:author="Lichen Wu" w:date="2022-04-09T16:48:00Z">
                                <m:rPr>
                                  <m:sty m:val="p"/>
                                </m:rPr>
                                <w:rPr>
                                  <w:rFonts w:ascii="Cambria Math" w:eastAsiaTheme="minorEastAsia" w:hAnsi="Cambria Math"/>
                                  <w:lang w:eastAsia="zh-CN"/>
                                </w:rPr>
                                <m:t>μ</m:t>
                              </w:del>
                            </m:r>
                          </m:e>
                          <m:sub>
                            <m:r>
                              <w:del w:id="1438" w:author="Lichen Wu" w:date="2022-04-09T16:48:00Z">
                                <w:rPr>
                                  <w:rFonts w:ascii="Cambria Math" w:eastAsiaTheme="minorEastAsia" w:hAnsi="Cambria Math"/>
                                  <w:lang w:eastAsia="zh-CN"/>
                                </w:rPr>
                                <m:t>x</m:t>
                              </w:del>
                            </m:r>
                            <m:sSub>
                              <m:sSubPr>
                                <m:ctrlPr>
                                  <w:del w:id="1439" w:author="Lichen Wu" w:date="2022-04-09T16:48:00Z">
                                    <w:rPr>
                                      <w:rFonts w:ascii="Cambria Math" w:eastAsiaTheme="minorEastAsia" w:hAnsi="Cambria Math"/>
                                      <w:i/>
                                      <w:lang w:eastAsia="zh-CN"/>
                                    </w:rPr>
                                  </w:del>
                                </m:ctrlPr>
                              </m:sSubPr>
                              <m:e>
                                <m:r>
                                  <w:del w:id="1440" w:author="Lichen Wu" w:date="2022-04-09T16:48:00Z">
                                    <w:rPr>
                                      <w:rFonts w:ascii="Cambria Math" w:eastAsiaTheme="minorEastAsia" w:hAnsi="Cambria Math"/>
                                      <w:lang w:eastAsia="zh-CN"/>
                                    </w:rPr>
                                    <m:t>y</m:t>
                                  </w:del>
                                </m:r>
                              </m:e>
                              <m:sub>
                                <m:r>
                                  <w:del w:id="1441" w:author="Lichen Wu" w:date="2022-04-09T16:48:00Z">
                                    <w:rPr>
                                      <w:rFonts w:ascii="Cambria Math" w:eastAsiaTheme="minorEastAsia" w:hAnsi="Cambria Math"/>
                                      <w:lang w:eastAsia="zh-CN"/>
                                    </w:rPr>
                                    <m:t>k</m:t>
                                  </w:del>
                                </m:r>
                              </m:sub>
                            </m:sSub>
                          </m:sub>
                        </m:sSub>
                        <m:r>
                          <w:del w:id="1442" w:author="Lichen Wu" w:date="2022-04-09T16:48:00Z">
                            <w:rPr>
                              <w:rFonts w:ascii="Cambria Math" w:eastAsiaTheme="minorEastAsia" w:hAnsi="Cambria Math"/>
                              <w:lang w:eastAsia="zh-CN"/>
                            </w:rPr>
                            <m:t>,</m:t>
                          </w:del>
                        </m:r>
                        <m:sSub>
                          <m:sSubPr>
                            <m:ctrlPr>
                              <w:del w:id="1443" w:author="Lichen Wu" w:date="2022-04-09T16:48:00Z">
                                <w:rPr>
                                  <w:rFonts w:ascii="Cambria Math" w:eastAsiaTheme="minorEastAsia" w:hAnsi="Cambria Math"/>
                                  <w:i/>
                                  <w:lang w:eastAsia="zh-CN"/>
                                </w:rPr>
                              </w:del>
                            </m:ctrlPr>
                          </m:sSubPr>
                          <m:e>
                            <m:r>
                              <w:del w:id="1444" w:author="Lichen Wu" w:date="2022-04-09T16:48:00Z">
                                <m:rPr>
                                  <m:sty m:val="p"/>
                                </m:rPr>
                                <w:rPr>
                                  <w:rFonts w:ascii="Cambria Math" w:eastAsiaTheme="minorEastAsia" w:hAnsi="Cambria Math"/>
                                  <w:lang w:eastAsia="zh-CN"/>
                                </w:rPr>
                                <m:t>Σ</m:t>
                              </w:del>
                            </m:r>
                          </m:e>
                          <m:sub>
                            <m:r>
                              <w:del w:id="1445" w:author="Lichen Wu" w:date="2022-04-09T16:48:00Z">
                                <w:rPr>
                                  <w:rFonts w:ascii="Cambria Math" w:eastAsiaTheme="minorEastAsia" w:hAnsi="Cambria Math"/>
                                  <w:lang w:eastAsia="zh-CN"/>
                                </w:rPr>
                                <m:t>x</m:t>
                              </w:del>
                            </m:r>
                            <m:sSub>
                              <m:sSubPr>
                                <m:ctrlPr>
                                  <w:del w:id="1446" w:author="Lichen Wu" w:date="2022-04-09T16:48:00Z">
                                    <w:rPr>
                                      <w:rFonts w:ascii="Cambria Math" w:eastAsiaTheme="minorEastAsia" w:hAnsi="Cambria Math"/>
                                      <w:i/>
                                      <w:lang w:eastAsia="zh-CN"/>
                                    </w:rPr>
                                  </w:del>
                                </m:ctrlPr>
                              </m:sSubPr>
                              <m:e>
                                <m:r>
                                  <w:del w:id="1447" w:author="Lichen Wu" w:date="2022-04-09T16:48:00Z">
                                    <w:rPr>
                                      <w:rFonts w:ascii="Cambria Math" w:eastAsiaTheme="minorEastAsia" w:hAnsi="Cambria Math"/>
                                      <w:lang w:eastAsia="zh-CN"/>
                                    </w:rPr>
                                    <m:t>y</m:t>
                                  </w:del>
                                </m:r>
                              </m:e>
                              <m:sub>
                                <m:r>
                                  <w:del w:id="1448" w:author="Lichen Wu" w:date="2022-04-09T16:48:00Z">
                                    <w:rPr>
                                      <w:rFonts w:ascii="Cambria Math" w:eastAsiaTheme="minorEastAsia" w:hAnsi="Cambria Math"/>
                                      <w:lang w:eastAsia="zh-CN"/>
                                    </w:rPr>
                                    <m:t>k</m:t>
                                  </w:del>
                                </m:r>
                              </m:sub>
                            </m:sSub>
                          </m:sub>
                        </m:sSub>
                      </m:e>
                    </m:d>
                    <m:ctrlPr>
                      <w:del w:id="1449" w:author="Lichen Wu" w:date="2022-04-09T16:48:00Z">
                        <w:rPr>
                          <w:rFonts w:ascii="Cambria Math" w:eastAsiaTheme="minorEastAsia" w:hAnsi="Cambria Math"/>
                          <w:i/>
                          <w:lang w:eastAsia="zh-CN"/>
                        </w:rPr>
                      </w:del>
                    </m:ctrlPr>
                  </m:e>
                </m:nary>
              </m:oMath>
            </m:oMathPara>
          </w:p>
        </w:tc>
        <w:tc>
          <w:tcPr>
            <w:tcW w:w="625" w:type="dxa"/>
            <w:vAlign w:val="center"/>
          </w:tcPr>
          <w:p w14:paraId="212BC9D6" w14:textId="44121FF1" w:rsidR="00342168" w:rsidRPr="005F7DE3" w:rsidDel="009606C1" w:rsidRDefault="00342168" w:rsidP="00B83C4A">
            <w:pPr>
              <w:rPr>
                <w:del w:id="1450" w:author="Lichen Wu" w:date="2022-04-09T16:48:00Z"/>
              </w:rPr>
            </w:pPr>
            <w:del w:id="1451" w:author="Lichen Wu" w:date="2022-04-09T16:48:00Z">
              <w:r w:rsidRPr="005F7DE3" w:rsidDel="009606C1">
                <w:delText>(</w:delText>
              </w:r>
              <w:r w:rsidR="00C85935" w:rsidRPr="005F7DE3" w:rsidDel="009606C1">
                <w:fldChar w:fldCharType="begin"/>
              </w:r>
              <w:r w:rsidR="00C85935" w:rsidRPr="005F7DE3" w:rsidDel="009606C1">
                <w:delInstrText xml:space="preserve"> SEQ Eq \* MERGEFORMAT </w:delInstrText>
              </w:r>
              <w:r w:rsidR="00C85935" w:rsidRPr="005F7DE3" w:rsidDel="009606C1">
                <w:fldChar w:fldCharType="separate"/>
              </w:r>
            </w:del>
            <w:del w:id="1452" w:author="Lichen Wu" w:date="2022-04-08T22:39:00Z">
              <w:r w:rsidR="005026FA" w:rsidRPr="005F7DE3" w:rsidDel="00012700">
                <w:rPr>
                  <w:noProof/>
                </w:rPr>
                <w:delText>16</w:delText>
              </w:r>
            </w:del>
            <w:del w:id="1453" w:author="Lichen Wu" w:date="2022-04-09T16:48:00Z">
              <w:r w:rsidR="00C85935" w:rsidRPr="005F7DE3" w:rsidDel="009606C1">
                <w:rPr>
                  <w:noProof/>
                </w:rPr>
                <w:fldChar w:fldCharType="end"/>
              </w:r>
              <w:r w:rsidRPr="005F7DE3" w:rsidDel="009606C1">
                <w:delText>)</w:delText>
              </w:r>
            </w:del>
          </w:p>
        </w:tc>
      </w:tr>
    </w:tbl>
    <w:p w14:paraId="5338DA79" w14:textId="54FB402B" w:rsidR="00546B13" w:rsidRPr="005F7DE3" w:rsidDel="009606C1" w:rsidRDefault="00120781" w:rsidP="00546B13">
      <w:pPr>
        <w:rPr>
          <w:del w:id="1454" w:author="Lichen Wu" w:date="2022-04-09T16:48:00Z"/>
          <w:lang w:eastAsia="zh-CN"/>
        </w:rPr>
      </w:pPr>
      <w:del w:id="1455" w:author="Lichen Wu" w:date="2022-04-09T16:48:00Z">
        <w:r w:rsidRPr="005F7DE3" w:rsidDel="009606C1">
          <w:delText>where K is the number of Gaussians,</w:delText>
        </w:r>
        <w:r w:rsidR="000F158D" w:rsidRPr="005F7DE3" w:rsidDel="009606C1">
          <w:delText xml:space="preserve"> </w:delText>
        </w:r>
      </w:del>
      <m:oMath>
        <m:sSub>
          <m:sSubPr>
            <m:ctrlPr>
              <w:del w:id="1456" w:author="Lichen Wu" w:date="2022-04-09T16:48:00Z">
                <w:rPr>
                  <w:rFonts w:ascii="Cambria Math" w:hAnsi="Cambria Math"/>
                  <w:i/>
                </w:rPr>
              </w:del>
            </m:ctrlPr>
          </m:sSubPr>
          <m:e>
            <m:r>
              <w:del w:id="1457" w:author="Lichen Wu" w:date="2022-04-09T16:48:00Z">
                <m:rPr>
                  <m:sty m:val="p"/>
                </m:rPr>
                <w:rPr>
                  <w:rFonts w:ascii="Cambria Math" w:hAnsi="Cambria Math"/>
                </w:rPr>
                <m:t>π</m:t>
              </w:del>
            </m:r>
            <m:ctrlPr>
              <w:del w:id="1458" w:author="Lichen Wu" w:date="2022-04-09T16:48:00Z">
                <w:rPr>
                  <w:rFonts w:ascii="Cambria Math" w:hAnsi="Cambria Math"/>
                </w:rPr>
              </w:del>
            </m:ctrlPr>
          </m:e>
          <m:sub>
            <m:r>
              <w:del w:id="1459" w:author="Lichen Wu" w:date="2022-04-09T16:48:00Z">
                <w:rPr>
                  <w:rFonts w:ascii="Cambria Math" w:hAnsi="Cambria Math"/>
                </w:rPr>
                <m:t>k</m:t>
              </w:del>
            </m:r>
          </m:sub>
        </m:sSub>
      </m:oMath>
      <w:del w:id="1460" w:author="Lichen Wu" w:date="2022-04-09T16:48:00Z">
        <w:r w:rsidR="000F158D" w:rsidRPr="005F7DE3" w:rsidDel="009606C1">
          <w:delText xml:space="preserve"> is the prior or weight coefficient for each gaussian, </w:delText>
        </w:r>
      </w:del>
      <m:oMath>
        <m:sSub>
          <m:sSubPr>
            <m:ctrlPr>
              <w:del w:id="1461" w:author="Lichen Wu" w:date="2022-04-09T16:48:00Z">
                <w:rPr>
                  <w:rFonts w:ascii="Cambria Math" w:hAnsi="Cambria Math"/>
                  <w:i/>
                </w:rPr>
              </w:del>
            </m:ctrlPr>
          </m:sSubPr>
          <m:e>
            <m:r>
              <w:del w:id="1462" w:author="Lichen Wu" w:date="2022-04-09T16:48:00Z">
                <m:rPr>
                  <m:sty m:val="p"/>
                </m:rPr>
                <w:rPr>
                  <w:rFonts w:ascii="Cambria Math" w:hAnsi="Cambria Math"/>
                </w:rPr>
                <m:t>π</m:t>
              </w:del>
            </m:r>
            <m:ctrlPr>
              <w:del w:id="1463" w:author="Lichen Wu" w:date="2022-04-09T16:48:00Z">
                <w:rPr>
                  <w:rFonts w:ascii="Cambria Math" w:hAnsi="Cambria Math"/>
                </w:rPr>
              </w:del>
            </m:ctrlPr>
          </m:e>
          <m:sub>
            <m:r>
              <w:del w:id="1464" w:author="Lichen Wu" w:date="2022-04-09T16:48:00Z">
                <w:rPr>
                  <w:rFonts w:ascii="Cambria Math" w:hAnsi="Cambria Math"/>
                </w:rPr>
                <m:t>k</m:t>
              </w:del>
            </m:r>
          </m:sub>
        </m:sSub>
        <m:r>
          <w:del w:id="1465" w:author="Lichen Wu" w:date="2022-04-09T16:48:00Z">
            <m:rPr>
              <m:sty m:val="p"/>
            </m:rPr>
            <w:rPr>
              <w:rFonts w:ascii="Cambria Math" w:hAnsi="Cambria Math"/>
            </w:rPr>
            <m:t>∈</m:t>
          </w:del>
        </m:r>
        <m:d>
          <m:dPr>
            <m:begChr m:val="["/>
            <m:endChr m:val="]"/>
            <m:ctrlPr>
              <w:del w:id="1466" w:author="Lichen Wu" w:date="2022-04-09T16:48:00Z">
                <w:rPr>
                  <w:rFonts w:ascii="Cambria Math" w:hAnsi="Cambria Math"/>
                  <w:i/>
                </w:rPr>
              </w:del>
            </m:ctrlPr>
          </m:dPr>
          <m:e>
            <m:r>
              <w:del w:id="1467" w:author="Lichen Wu" w:date="2022-04-09T16:48:00Z">
                <w:rPr>
                  <w:rFonts w:ascii="Cambria Math" w:hAnsi="Cambria Math"/>
                </w:rPr>
                <m:t>0,1</m:t>
              </w:del>
            </m:r>
          </m:e>
        </m:d>
        <m:r>
          <w:del w:id="1468" w:author="Lichen Wu" w:date="2022-04-09T16:48:00Z">
            <w:rPr>
              <w:rFonts w:ascii="Cambria Math" w:hAnsi="Cambria Math"/>
            </w:rPr>
            <m:t>,</m:t>
          </w:del>
        </m:r>
        <m:nary>
          <m:naryPr>
            <m:chr m:val="∑"/>
            <m:ctrlPr>
              <w:del w:id="1469" w:author="Lichen Wu" w:date="2022-04-09T16:48:00Z">
                <w:rPr>
                  <w:rFonts w:ascii="Cambria Math" w:hAnsi="Cambria Math"/>
                  <w:lang w:eastAsia="zh-CN"/>
                </w:rPr>
              </w:del>
            </m:ctrlPr>
          </m:naryPr>
          <m:sub>
            <m:r>
              <w:del w:id="1470" w:author="Lichen Wu" w:date="2022-04-09T16:48:00Z">
                <w:rPr>
                  <w:rFonts w:ascii="Cambria Math" w:hAnsi="Cambria Math"/>
                  <w:lang w:eastAsia="zh-CN"/>
                </w:rPr>
                <m:t>k=1</m:t>
              </w:del>
            </m:r>
            <m:ctrlPr>
              <w:del w:id="1471" w:author="Lichen Wu" w:date="2022-04-09T16:48:00Z">
                <w:rPr>
                  <w:rFonts w:ascii="Cambria Math" w:hAnsi="Cambria Math"/>
                  <w:i/>
                  <w:lang w:eastAsia="zh-CN"/>
                </w:rPr>
              </w:del>
            </m:ctrlPr>
          </m:sub>
          <m:sup>
            <m:r>
              <w:del w:id="1472" w:author="Lichen Wu" w:date="2022-04-09T16:48:00Z">
                <w:rPr>
                  <w:rFonts w:ascii="Cambria Math" w:hAnsi="Cambria Math"/>
                  <w:lang w:eastAsia="zh-CN"/>
                </w:rPr>
                <m:t>K</m:t>
              </w:del>
            </m:r>
            <m:ctrlPr>
              <w:del w:id="1473" w:author="Lichen Wu" w:date="2022-04-09T16:48:00Z">
                <w:rPr>
                  <w:rFonts w:ascii="Cambria Math" w:hAnsi="Cambria Math"/>
                  <w:i/>
                  <w:lang w:eastAsia="zh-CN"/>
                </w:rPr>
              </w:del>
            </m:ctrlPr>
          </m:sup>
          <m:e>
            <m:sSub>
              <m:sSubPr>
                <m:ctrlPr>
                  <w:del w:id="1474" w:author="Lichen Wu" w:date="2022-04-09T16:48:00Z">
                    <w:rPr>
                      <w:rFonts w:ascii="Cambria Math" w:hAnsi="Cambria Math"/>
                      <w:i/>
                      <w:lang w:eastAsia="zh-CN"/>
                    </w:rPr>
                  </w:del>
                </m:ctrlPr>
              </m:sSubPr>
              <m:e>
                <m:r>
                  <w:del w:id="1475" w:author="Lichen Wu" w:date="2022-04-09T16:48:00Z">
                    <m:rPr>
                      <m:sty m:val="p"/>
                    </m:rPr>
                    <w:rPr>
                      <w:rFonts w:ascii="Cambria Math" w:hAnsi="Cambria Math"/>
                      <w:lang w:eastAsia="zh-CN"/>
                    </w:rPr>
                    <m:t>π</m:t>
                  </w:del>
                </m:r>
                <m:ctrlPr>
                  <w:del w:id="1476" w:author="Lichen Wu" w:date="2022-04-09T16:48:00Z">
                    <w:rPr>
                      <w:rFonts w:ascii="Cambria Math" w:hAnsi="Cambria Math"/>
                      <w:lang w:eastAsia="zh-CN"/>
                    </w:rPr>
                  </w:del>
                </m:ctrlPr>
              </m:e>
              <m:sub>
                <m:r>
                  <w:del w:id="1477" w:author="Lichen Wu" w:date="2022-04-09T16:48:00Z">
                    <w:rPr>
                      <w:rFonts w:ascii="Cambria Math" w:hAnsi="Cambria Math"/>
                      <w:lang w:eastAsia="zh-CN"/>
                    </w:rPr>
                    <m:t>k</m:t>
                  </w:del>
                </m:r>
              </m:sub>
            </m:sSub>
          </m:e>
        </m:nary>
        <m:r>
          <w:del w:id="1478" w:author="Lichen Wu" w:date="2022-04-09T16:48:00Z">
            <w:rPr>
              <w:rFonts w:ascii="Cambria Math" w:hAnsi="Cambria Math"/>
              <w:lang w:eastAsia="zh-CN"/>
            </w:rPr>
            <m:t>=1</m:t>
          </w:del>
        </m:r>
      </m:oMath>
      <w:del w:id="1479" w:author="Lichen Wu" w:date="2022-04-09T16:48:00Z">
        <w:r w:rsidR="000F158D" w:rsidRPr="005F7DE3" w:rsidDel="009606C1">
          <w:rPr>
            <w:lang w:eastAsia="zh-CN"/>
          </w:rPr>
          <w:delText>,</w:delText>
        </w:r>
        <w:r w:rsidR="000F158D" w:rsidRPr="005F7DE3" w:rsidDel="009606C1">
          <w:delText xml:space="preserve">  </w:delText>
        </w:r>
      </w:del>
      <m:oMath>
        <m:sSub>
          <m:sSubPr>
            <m:ctrlPr>
              <w:del w:id="1480" w:author="Lichen Wu" w:date="2022-04-09T16:48:00Z">
                <w:rPr>
                  <w:rFonts w:ascii="Cambria Math" w:eastAsiaTheme="minorEastAsia" w:hAnsi="Cambria Math"/>
                  <w:i/>
                  <w:lang w:eastAsia="zh-CN"/>
                </w:rPr>
              </w:del>
            </m:ctrlPr>
          </m:sSubPr>
          <m:e>
            <m:r>
              <w:del w:id="1481" w:author="Lichen Wu" w:date="2022-04-09T16:48:00Z">
                <m:rPr>
                  <m:scr m:val="script"/>
                </m:rPr>
                <w:rPr>
                  <w:rFonts w:ascii="Cambria Math" w:eastAsiaTheme="minorEastAsia" w:hAnsi="Cambria Math"/>
                  <w:lang w:eastAsia="zh-CN"/>
                </w:rPr>
                <m:t>N</m:t>
              </w:del>
            </m:r>
          </m:e>
          <m:sub>
            <m:r>
              <w:del w:id="1482" w:author="Lichen Wu" w:date="2022-04-09T16:48:00Z">
                <w:rPr>
                  <w:rFonts w:ascii="Cambria Math" w:eastAsiaTheme="minorEastAsia" w:hAnsi="Cambria Math"/>
                  <w:lang w:eastAsia="zh-CN"/>
                </w:rPr>
                <m:t>k</m:t>
              </w:del>
            </m:r>
          </m:sub>
        </m:sSub>
        <m:d>
          <m:dPr>
            <m:ctrlPr>
              <w:del w:id="1483" w:author="Lichen Wu" w:date="2022-04-09T16:48:00Z">
                <w:rPr>
                  <w:rFonts w:ascii="Cambria Math" w:eastAsiaTheme="minorEastAsia" w:hAnsi="Cambria Math"/>
                  <w:i/>
                  <w:lang w:eastAsia="zh-CN"/>
                </w:rPr>
              </w:del>
            </m:ctrlPr>
          </m:dPr>
          <m:e>
            <m:r>
              <w:del w:id="1484" w:author="Lichen Wu" w:date="2022-04-09T16:48:00Z">
                <w:rPr>
                  <w:rFonts w:ascii="Cambria Math" w:eastAsiaTheme="minorEastAsia" w:hAnsi="Cambria Math"/>
                  <w:lang w:eastAsia="zh-CN"/>
                </w:rPr>
                <m:t>x,y</m:t>
              </w:del>
            </m:r>
          </m:e>
          <m:e>
            <m:sSub>
              <m:sSubPr>
                <m:ctrlPr>
                  <w:del w:id="1485" w:author="Lichen Wu" w:date="2022-04-09T16:48:00Z">
                    <w:rPr>
                      <w:rFonts w:ascii="Cambria Math" w:eastAsiaTheme="minorEastAsia" w:hAnsi="Cambria Math"/>
                      <w:i/>
                      <w:lang w:eastAsia="zh-CN"/>
                    </w:rPr>
                  </w:del>
                </m:ctrlPr>
              </m:sSubPr>
              <m:e>
                <m:r>
                  <w:del w:id="1486" w:author="Lichen Wu" w:date="2022-04-09T16:48:00Z">
                    <m:rPr>
                      <m:sty m:val="p"/>
                    </m:rPr>
                    <w:rPr>
                      <w:rFonts w:ascii="Cambria Math" w:eastAsiaTheme="minorEastAsia" w:hAnsi="Cambria Math"/>
                      <w:lang w:eastAsia="zh-CN"/>
                    </w:rPr>
                    <m:t>μ</m:t>
                  </w:del>
                </m:r>
              </m:e>
              <m:sub>
                <m:r>
                  <w:del w:id="1487" w:author="Lichen Wu" w:date="2022-04-09T16:48:00Z">
                    <w:rPr>
                      <w:rFonts w:ascii="Cambria Math" w:eastAsiaTheme="minorEastAsia" w:hAnsi="Cambria Math"/>
                      <w:lang w:eastAsia="zh-CN"/>
                    </w:rPr>
                    <m:t>x</m:t>
                  </w:del>
                </m:r>
                <m:sSub>
                  <m:sSubPr>
                    <m:ctrlPr>
                      <w:del w:id="1488" w:author="Lichen Wu" w:date="2022-04-09T16:48:00Z">
                        <w:rPr>
                          <w:rFonts w:ascii="Cambria Math" w:eastAsiaTheme="minorEastAsia" w:hAnsi="Cambria Math"/>
                          <w:i/>
                          <w:lang w:eastAsia="zh-CN"/>
                        </w:rPr>
                      </w:del>
                    </m:ctrlPr>
                  </m:sSubPr>
                  <m:e>
                    <m:r>
                      <w:del w:id="1489" w:author="Lichen Wu" w:date="2022-04-09T16:48:00Z">
                        <w:rPr>
                          <w:rFonts w:ascii="Cambria Math" w:eastAsiaTheme="minorEastAsia" w:hAnsi="Cambria Math"/>
                          <w:lang w:eastAsia="zh-CN"/>
                        </w:rPr>
                        <m:t>y</m:t>
                      </w:del>
                    </m:r>
                  </m:e>
                  <m:sub>
                    <m:r>
                      <w:del w:id="1490" w:author="Lichen Wu" w:date="2022-04-09T16:48:00Z">
                        <w:rPr>
                          <w:rFonts w:ascii="Cambria Math" w:eastAsiaTheme="minorEastAsia" w:hAnsi="Cambria Math"/>
                          <w:lang w:eastAsia="zh-CN"/>
                        </w:rPr>
                        <m:t>k</m:t>
                      </w:del>
                    </m:r>
                  </m:sub>
                </m:sSub>
              </m:sub>
            </m:sSub>
            <m:r>
              <w:del w:id="1491" w:author="Lichen Wu" w:date="2022-04-09T16:48:00Z">
                <w:rPr>
                  <w:rFonts w:ascii="Cambria Math" w:eastAsiaTheme="minorEastAsia" w:hAnsi="Cambria Math"/>
                  <w:lang w:eastAsia="zh-CN"/>
                </w:rPr>
                <m:t>,</m:t>
              </w:del>
            </m:r>
            <m:sSub>
              <m:sSubPr>
                <m:ctrlPr>
                  <w:del w:id="1492" w:author="Lichen Wu" w:date="2022-04-09T16:48:00Z">
                    <w:rPr>
                      <w:rFonts w:ascii="Cambria Math" w:eastAsiaTheme="minorEastAsia" w:hAnsi="Cambria Math"/>
                      <w:i/>
                      <w:lang w:eastAsia="zh-CN"/>
                    </w:rPr>
                  </w:del>
                </m:ctrlPr>
              </m:sSubPr>
              <m:e>
                <m:r>
                  <w:del w:id="1493" w:author="Lichen Wu" w:date="2022-04-09T16:48:00Z">
                    <m:rPr>
                      <m:sty m:val="p"/>
                    </m:rPr>
                    <w:rPr>
                      <w:rFonts w:ascii="Cambria Math" w:eastAsiaTheme="minorEastAsia" w:hAnsi="Cambria Math"/>
                      <w:lang w:eastAsia="zh-CN"/>
                    </w:rPr>
                    <m:t>Σ</m:t>
                  </w:del>
                </m:r>
              </m:e>
              <m:sub>
                <m:r>
                  <w:del w:id="1494" w:author="Lichen Wu" w:date="2022-04-09T16:48:00Z">
                    <w:rPr>
                      <w:rFonts w:ascii="Cambria Math" w:eastAsiaTheme="minorEastAsia" w:hAnsi="Cambria Math"/>
                      <w:lang w:eastAsia="zh-CN"/>
                    </w:rPr>
                    <m:t>x</m:t>
                  </w:del>
                </m:r>
                <m:sSub>
                  <m:sSubPr>
                    <m:ctrlPr>
                      <w:del w:id="1495" w:author="Lichen Wu" w:date="2022-04-09T16:48:00Z">
                        <w:rPr>
                          <w:rFonts w:ascii="Cambria Math" w:eastAsiaTheme="minorEastAsia" w:hAnsi="Cambria Math"/>
                          <w:i/>
                          <w:lang w:eastAsia="zh-CN"/>
                        </w:rPr>
                      </w:del>
                    </m:ctrlPr>
                  </m:sSubPr>
                  <m:e>
                    <m:r>
                      <w:del w:id="1496" w:author="Lichen Wu" w:date="2022-04-09T16:48:00Z">
                        <w:rPr>
                          <w:rFonts w:ascii="Cambria Math" w:eastAsiaTheme="minorEastAsia" w:hAnsi="Cambria Math"/>
                          <w:lang w:eastAsia="zh-CN"/>
                        </w:rPr>
                        <m:t>y</m:t>
                      </w:del>
                    </m:r>
                  </m:e>
                  <m:sub>
                    <m:r>
                      <w:del w:id="1497" w:author="Lichen Wu" w:date="2022-04-09T16:48:00Z">
                        <w:rPr>
                          <w:rFonts w:ascii="Cambria Math" w:eastAsiaTheme="minorEastAsia" w:hAnsi="Cambria Math"/>
                          <w:lang w:eastAsia="zh-CN"/>
                        </w:rPr>
                        <m:t>k</m:t>
                      </w:del>
                    </m:r>
                  </m:sub>
                </m:sSub>
              </m:sub>
            </m:sSub>
          </m:e>
        </m:d>
      </m:oMath>
      <w:del w:id="1498" w:author="Lichen Wu" w:date="2022-04-09T16:48:00Z">
        <w:r w:rsidRPr="005F7DE3" w:rsidDel="009606C1">
          <w:rPr>
            <w:lang w:eastAsia="zh-CN"/>
          </w:rPr>
          <w:delText xml:space="preserve"> is the gaussian distribution notation with mean </w:delText>
        </w:r>
      </w:del>
      <m:oMath>
        <m:sSub>
          <m:sSubPr>
            <m:ctrlPr>
              <w:del w:id="1499" w:author="Lichen Wu" w:date="2022-04-09T16:48:00Z">
                <w:rPr>
                  <w:rFonts w:ascii="Cambria Math" w:eastAsiaTheme="minorEastAsia" w:hAnsi="Cambria Math"/>
                  <w:i/>
                  <w:lang w:eastAsia="zh-CN"/>
                </w:rPr>
              </w:del>
            </m:ctrlPr>
          </m:sSubPr>
          <m:e>
            <m:r>
              <w:del w:id="1500" w:author="Lichen Wu" w:date="2022-04-09T16:48:00Z">
                <m:rPr>
                  <m:sty m:val="p"/>
                </m:rPr>
                <w:rPr>
                  <w:rFonts w:ascii="Cambria Math" w:eastAsiaTheme="minorEastAsia" w:hAnsi="Cambria Math"/>
                  <w:lang w:eastAsia="zh-CN"/>
                </w:rPr>
                <m:t>μ</m:t>
              </w:del>
            </m:r>
          </m:e>
          <m:sub>
            <m:r>
              <w:del w:id="1501" w:author="Lichen Wu" w:date="2022-04-09T16:48:00Z">
                <w:rPr>
                  <w:rFonts w:ascii="Cambria Math" w:eastAsiaTheme="minorEastAsia" w:hAnsi="Cambria Math"/>
                  <w:lang w:eastAsia="zh-CN"/>
                </w:rPr>
                <m:t>x</m:t>
              </w:del>
            </m:r>
            <m:sSub>
              <m:sSubPr>
                <m:ctrlPr>
                  <w:del w:id="1502" w:author="Lichen Wu" w:date="2022-04-09T16:48:00Z">
                    <w:rPr>
                      <w:rFonts w:ascii="Cambria Math" w:eastAsiaTheme="minorEastAsia" w:hAnsi="Cambria Math"/>
                      <w:i/>
                      <w:lang w:eastAsia="zh-CN"/>
                    </w:rPr>
                  </w:del>
                </m:ctrlPr>
              </m:sSubPr>
              <m:e>
                <m:r>
                  <w:del w:id="1503" w:author="Lichen Wu" w:date="2022-04-09T16:48:00Z">
                    <w:rPr>
                      <w:rFonts w:ascii="Cambria Math" w:eastAsiaTheme="minorEastAsia" w:hAnsi="Cambria Math"/>
                      <w:lang w:eastAsia="zh-CN"/>
                    </w:rPr>
                    <m:t>y</m:t>
                  </w:del>
                </m:r>
              </m:e>
              <m:sub>
                <m:r>
                  <w:del w:id="1504" w:author="Lichen Wu" w:date="2022-04-09T16:48:00Z">
                    <w:rPr>
                      <w:rFonts w:ascii="Cambria Math" w:eastAsiaTheme="minorEastAsia" w:hAnsi="Cambria Math"/>
                      <w:lang w:eastAsia="zh-CN"/>
                    </w:rPr>
                    <m:t>k</m:t>
                  </w:del>
                </m:r>
              </m:sub>
            </m:sSub>
          </m:sub>
        </m:sSub>
      </m:oMath>
      <w:del w:id="1505" w:author="Lichen Wu" w:date="2022-04-09T16:48:00Z">
        <w:r w:rsidRPr="005F7DE3" w:rsidDel="009606C1">
          <w:rPr>
            <w:lang w:eastAsia="zh-CN"/>
          </w:rPr>
          <w:delText xml:space="preserve"> and covariance </w:delText>
        </w:r>
      </w:del>
      <m:oMath>
        <m:sSub>
          <m:sSubPr>
            <m:ctrlPr>
              <w:del w:id="1506" w:author="Lichen Wu" w:date="2022-04-09T16:48:00Z">
                <w:rPr>
                  <w:rFonts w:ascii="Cambria Math" w:eastAsiaTheme="minorEastAsia" w:hAnsi="Cambria Math"/>
                  <w:i/>
                  <w:lang w:eastAsia="zh-CN"/>
                </w:rPr>
              </w:del>
            </m:ctrlPr>
          </m:sSubPr>
          <m:e>
            <m:r>
              <w:del w:id="1507" w:author="Lichen Wu" w:date="2022-04-09T16:48:00Z">
                <m:rPr>
                  <m:sty m:val="p"/>
                </m:rPr>
                <w:rPr>
                  <w:rFonts w:ascii="Cambria Math" w:eastAsiaTheme="minorEastAsia" w:hAnsi="Cambria Math"/>
                  <w:lang w:eastAsia="zh-CN"/>
                </w:rPr>
                <m:t>Σ</m:t>
              </w:del>
            </m:r>
          </m:e>
          <m:sub>
            <m:r>
              <w:del w:id="1508" w:author="Lichen Wu" w:date="2022-04-09T16:48:00Z">
                <w:rPr>
                  <w:rFonts w:ascii="Cambria Math" w:eastAsiaTheme="minorEastAsia" w:hAnsi="Cambria Math"/>
                  <w:lang w:eastAsia="zh-CN"/>
                </w:rPr>
                <m:t>x</m:t>
              </w:del>
            </m:r>
            <m:sSub>
              <m:sSubPr>
                <m:ctrlPr>
                  <w:del w:id="1509" w:author="Lichen Wu" w:date="2022-04-09T16:48:00Z">
                    <w:rPr>
                      <w:rFonts w:ascii="Cambria Math" w:eastAsiaTheme="minorEastAsia" w:hAnsi="Cambria Math"/>
                      <w:i/>
                      <w:lang w:eastAsia="zh-CN"/>
                    </w:rPr>
                  </w:del>
                </m:ctrlPr>
              </m:sSubPr>
              <m:e>
                <m:r>
                  <w:del w:id="1510" w:author="Lichen Wu" w:date="2022-04-09T16:48:00Z">
                    <w:rPr>
                      <w:rFonts w:ascii="Cambria Math" w:eastAsiaTheme="minorEastAsia" w:hAnsi="Cambria Math"/>
                      <w:lang w:eastAsia="zh-CN"/>
                    </w:rPr>
                    <m:t>y</m:t>
                  </w:del>
                </m:r>
              </m:e>
              <m:sub>
                <m:r>
                  <w:del w:id="1511" w:author="Lichen Wu" w:date="2022-04-09T16:48:00Z">
                    <w:rPr>
                      <w:rFonts w:ascii="Cambria Math" w:eastAsiaTheme="minorEastAsia" w:hAnsi="Cambria Math"/>
                      <w:lang w:eastAsia="zh-CN"/>
                    </w:rPr>
                    <m:t>k</m:t>
                  </w:del>
                </m:r>
              </m:sub>
            </m:sSub>
          </m:sub>
        </m:sSub>
      </m:oMath>
      <w:del w:id="1512" w:author="Lichen Wu" w:date="2022-04-09T16:48:00Z">
        <w:r w:rsidR="000F158D" w:rsidRPr="005F7DE3" w:rsidDel="009606C1">
          <w:rPr>
            <w:lang w:eastAsia="zh-CN"/>
          </w:rPr>
          <w:delText xml:space="preserve">.  </w:delText>
        </w:r>
      </w:del>
    </w:p>
    <w:p w14:paraId="4B7B14D7" w14:textId="1B144106" w:rsidR="0085203D" w:rsidRPr="005F7DE3" w:rsidDel="009606C1" w:rsidRDefault="0085203D" w:rsidP="00546B13">
      <w:pPr>
        <w:rPr>
          <w:del w:id="1513" w:author="Lichen Wu" w:date="2022-04-09T16:48:00Z"/>
          <w:lang w:eastAsia="zh-CN"/>
        </w:rPr>
      </w:pPr>
      <w:del w:id="1514" w:author="Lichen Wu" w:date="2022-04-09T16:48:00Z">
        <w:r w:rsidRPr="005F7DE3" w:rsidDel="009606C1">
          <w:rPr>
            <w:lang w:eastAsia="zh-CN"/>
          </w:rPr>
          <w:delText xml:space="preserve">As for the prediction phase, GMR can be used to predict distributions of variables y by computing the conditional distribution </w:delText>
        </w:r>
      </w:del>
      <m:oMath>
        <m:r>
          <w:del w:id="1515" w:author="Lichen Wu" w:date="2022-04-09T16:48:00Z">
            <w:rPr>
              <w:rFonts w:ascii="Cambria Math" w:hAnsi="Cambria Math"/>
              <w:lang w:eastAsia="zh-CN"/>
            </w:rPr>
            <m:t>p</m:t>
          </w:del>
        </m:r>
        <m:d>
          <m:dPr>
            <m:ctrlPr>
              <w:del w:id="1516" w:author="Lichen Wu" w:date="2022-04-09T16:48:00Z">
                <w:rPr>
                  <w:rFonts w:ascii="Cambria Math" w:hAnsi="Cambria Math"/>
                  <w:i/>
                  <w:lang w:eastAsia="zh-CN"/>
                </w:rPr>
              </w:del>
            </m:ctrlPr>
          </m:dPr>
          <m:e>
            <m:r>
              <w:del w:id="1517" w:author="Lichen Wu" w:date="2022-04-09T16:48:00Z">
                <w:rPr>
                  <w:rFonts w:ascii="Cambria Math" w:hAnsi="Cambria Math"/>
                  <w:lang w:eastAsia="zh-CN"/>
                </w:rPr>
                <m:t>y</m:t>
              </w:del>
            </m:r>
          </m:e>
          <m:e>
            <m:r>
              <w:del w:id="1518" w:author="Lichen Wu" w:date="2022-04-09T16:48:00Z">
                <w:rPr>
                  <w:rFonts w:ascii="Cambria Math" w:hAnsi="Cambria Math"/>
                  <w:lang w:eastAsia="zh-CN"/>
                </w:rPr>
                <m:t>x</m:t>
              </w:del>
            </m:r>
          </m:e>
        </m:d>
      </m:oMath>
      <w:del w:id="1519" w:author="Lichen Wu" w:date="2022-04-09T16:48:00Z">
        <w:r w:rsidRPr="005F7DE3" w:rsidDel="009606C1">
          <w:rPr>
            <w:lang w:eastAsia="zh-CN"/>
          </w:rPr>
          <w:delText xml:space="preserve">. The conditional distribution of each individual Gaussian </w:delText>
        </w:r>
      </w:del>
      <m:oMath>
        <m:r>
          <w:del w:id="1520" w:author="Lichen Wu" w:date="2022-04-09T16:48:00Z">
            <m:rPr>
              <m:scr m:val="script"/>
            </m:rPr>
            <w:rPr>
              <w:rFonts w:ascii="Cambria Math" w:hAnsi="Cambria Math"/>
              <w:lang w:eastAsia="zh-CN"/>
            </w:rPr>
            <m:t>N</m:t>
          </w:del>
        </m:r>
        <m:d>
          <m:dPr>
            <m:ctrlPr>
              <w:del w:id="1521" w:author="Lichen Wu" w:date="2022-04-09T16:48:00Z">
                <w:rPr>
                  <w:rFonts w:ascii="Cambria Math" w:hAnsi="Cambria Math"/>
                  <w:i/>
                  <w:lang w:eastAsia="zh-CN"/>
                </w:rPr>
              </w:del>
            </m:ctrlPr>
          </m:dPr>
          <m:e>
            <m:r>
              <w:del w:id="1522" w:author="Lichen Wu" w:date="2022-04-09T16:48:00Z">
                <w:rPr>
                  <w:rFonts w:ascii="Cambria Math" w:hAnsi="Cambria Math"/>
                  <w:lang w:eastAsia="zh-CN"/>
                </w:rPr>
                <m:t>x,y</m:t>
              </w:del>
            </m:r>
          </m:e>
          <m:e>
            <m:sSub>
              <m:sSubPr>
                <m:ctrlPr>
                  <w:del w:id="1523" w:author="Lichen Wu" w:date="2022-04-09T16:48:00Z">
                    <w:rPr>
                      <w:rFonts w:ascii="Cambria Math" w:hAnsi="Cambria Math"/>
                      <w:i/>
                      <w:lang w:eastAsia="zh-CN"/>
                    </w:rPr>
                  </w:del>
                </m:ctrlPr>
              </m:sSubPr>
              <m:e>
                <m:r>
                  <w:del w:id="1524" w:author="Lichen Wu" w:date="2022-04-09T16:48:00Z">
                    <m:rPr>
                      <m:sty m:val="p"/>
                    </m:rPr>
                    <w:rPr>
                      <w:rFonts w:ascii="Cambria Math" w:hAnsi="Cambria Math"/>
                      <w:lang w:eastAsia="zh-CN"/>
                    </w:rPr>
                    <m:t>μ</m:t>
                  </w:del>
                </m:r>
              </m:e>
              <m:sub>
                <m:r>
                  <w:del w:id="1525" w:author="Lichen Wu" w:date="2022-04-09T16:48:00Z">
                    <w:rPr>
                      <w:rFonts w:ascii="Cambria Math" w:hAnsi="Cambria Math"/>
                      <w:lang w:eastAsia="zh-CN"/>
                    </w:rPr>
                    <m:t>xy</m:t>
                  </w:del>
                </m:r>
              </m:sub>
            </m:sSub>
            <m:r>
              <w:del w:id="1526" w:author="Lichen Wu" w:date="2022-04-09T16:48:00Z">
                <w:rPr>
                  <w:rFonts w:ascii="Cambria Math" w:hAnsi="Cambria Math"/>
                  <w:lang w:eastAsia="zh-CN"/>
                </w:rPr>
                <m:t>,</m:t>
              </w:del>
            </m:r>
            <m:sSub>
              <m:sSubPr>
                <m:ctrlPr>
                  <w:del w:id="1527" w:author="Lichen Wu" w:date="2022-04-09T16:48:00Z">
                    <w:rPr>
                      <w:rFonts w:ascii="Cambria Math" w:hAnsi="Cambria Math"/>
                      <w:i/>
                      <w:lang w:eastAsia="zh-CN"/>
                    </w:rPr>
                  </w:del>
                </m:ctrlPr>
              </m:sSubPr>
              <m:e>
                <m:r>
                  <w:del w:id="1528" w:author="Lichen Wu" w:date="2022-04-09T16:48:00Z">
                    <m:rPr>
                      <m:sty m:val="p"/>
                    </m:rPr>
                    <w:rPr>
                      <w:rFonts w:ascii="Cambria Math" w:hAnsi="Cambria Math"/>
                      <w:lang w:eastAsia="zh-CN"/>
                    </w:rPr>
                    <m:t>Σ</m:t>
                  </w:del>
                </m:r>
              </m:e>
              <m:sub>
                <m:r>
                  <w:del w:id="1529" w:author="Lichen Wu" w:date="2022-04-09T16:48:00Z">
                    <w:rPr>
                      <w:rFonts w:ascii="Cambria Math" w:hAnsi="Cambria Math"/>
                      <w:lang w:eastAsia="zh-CN"/>
                    </w:rPr>
                    <m:t>xy</m:t>
                  </w:del>
                </m:r>
              </m:sub>
            </m:sSub>
          </m:e>
        </m:d>
      </m:oMath>
      <w:del w:id="1530" w:author="Lichen Wu" w:date="2022-04-09T16:48:00Z">
        <w:r w:rsidR="00740AF4" w:rsidRPr="005F7DE3" w:rsidDel="009606C1">
          <w:rPr>
            <w:lang w:eastAsia="zh-CN"/>
          </w:rPr>
          <w:delText xml:space="preserve">, where </w:delText>
        </w:r>
      </w:del>
      <m:oMath>
        <m:sSub>
          <m:sSubPr>
            <m:ctrlPr>
              <w:del w:id="1531" w:author="Lichen Wu" w:date="2022-04-09T16:48:00Z">
                <w:rPr>
                  <w:rFonts w:ascii="Cambria Math" w:hAnsi="Cambria Math"/>
                  <w:i/>
                  <w:lang w:eastAsia="zh-CN"/>
                </w:rPr>
              </w:del>
            </m:ctrlPr>
          </m:sSubPr>
          <m:e>
            <m:r>
              <w:del w:id="1532" w:author="Lichen Wu" w:date="2022-04-09T16:48:00Z">
                <m:rPr>
                  <m:sty m:val="p"/>
                </m:rPr>
                <w:rPr>
                  <w:rFonts w:ascii="Cambria Math" w:hAnsi="Cambria Math"/>
                  <w:lang w:eastAsia="zh-CN"/>
                </w:rPr>
                <m:t>μ</m:t>
              </w:del>
            </m:r>
            <m:ctrlPr>
              <w:del w:id="1533" w:author="Lichen Wu" w:date="2022-04-09T16:48:00Z">
                <w:rPr>
                  <w:rFonts w:ascii="Cambria Math" w:hAnsi="Cambria Math"/>
                  <w:lang w:eastAsia="zh-CN"/>
                </w:rPr>
              </w:del>
            </m:ctrlPr>
          </m:e>
          <m:sub>
            <m:r>
              <w:del w:id="1534" w:author="Lichen Wu" w:date="2022-04-09T16:48:00Z">
                <w:rPr>
                  <w:rFonts w:ascii="Cambria Math" w:hAnsi="Cambria Math"/>
                  <w:lang w:eastAsia="zh-CN"/>
                </w:rPr>
                <m:t>xy</m:t>
              </w:del>
            </m:r>
          </m:sub>
        </m:sSub>
        <m:r>
          <w:del w:id="1535" w:author="Lichen Wu" w:date="2022-04-09T16:48:00Z">
            <w:rPr>
              <w:rFonts w:ascii="Cambria Math" w:hAnsi="Cambria Math"/>
              <w:lang w:eastAsia="zh-CN"/>
            </w:rPr>
            <m:t>=</m:t>
          </w:del>
        </m:r>
        <m:d>
          <m:dPr>
            <m:begChr m:val="["/>
            <m:endChr m:val="]"/>
            <m:ctrlPr>
              <w:del w:id="1536" w:author="Lichen Wu" w:date="2022-04-09T16:48:00Z">
                <w:rPr>
                  <w:rFonts w:ascii="Cambria Math" w:hAnsi="Cambria Math"/>
                  <w:i/>
                  <w:lang w:eastAsia="zh-CN"/>
                </w:rPr>
              </w:del>
            </m:ctrlPr>
          </m:dPr>
          <m:e>
            <m:m>
              <m:mPr>
                <m:mcs>
                  <m:mc>
                    <m:mcPr>
                      <m:count m:val="1"/>
                      <m:mcJc m:val="center"/>
                    </m:mcPr>
                  </m:mc>
                </m:mcs>
                <m:ctrlPr>
                  <w:del w:id="1537" w:author="Lichen Wu" w:date="2022-04-09T16:48:00Z">
                    <w:rPr>
                      <w:rFonts w:ascii="Cambria Math" w:hAnsi="Cambria Math"/>
                      <w:i/>
                      <w:lang w:eastAsia="zh-CN"/>
                    </w:rPr>
                  </w:del>
                </m:ctrlPr>
              </m:mPr>
              <m:mr>
                <m:e>
                  <m:sSub>
                    <m:sSubPr>
                      <m:ctrlPr>
                        <w:del w:id="1538" w:author="Lichen Wu" w:date="2022-04-09T16:48:00Z">
                          <w:rPr>
                            <w:rFonts w:ascii="Cambria Math" w:hAnsi="Cambria Math"/>
                            <w:i/>
                            <w:lang w:eastAsia="zh-CN"/>
                          </w:rPr>
                        </w:del>
                      </m:ctrlPr>
                    </m:sSubPr>
                    <m:e>
                      <m:r>
                        <w:del w:id="1539" w:author="Lichen Wu" w:date="2022-04-09T16:48:00Z">
                          <m:rPr>
                            <m:sty m:val="p"/>
                          </m:rPr>
                          <w:rPr>
                            <w:rFonts w:ascii="Cambria Math" w:hAnsi="Cambria Math"/>
                            <w:lang w:eastAsia="zh-CN"/>
                          </w:rPr>
                          <m:t>μ</m:t>
                        </w:del>
                      </m:r>
                      <m:ctrlPr>
                        <w:del w:id="1540" w:author="Lichen Wu" w:date="2022-04-09T16:48:00Z">
                          <w:rPr>
                            <w:rFonts w:ascii="Cambria Math" w:hAnsi="Cambria Math"/>
                            <w:lang w:eastAsia="zh-CN"/>
                          </w:rPr>
                        </w:del>
                      </m:ctrlPr>
                    </m:e>
                    <m:sub>
                      <m:r>
                        <w:del w:id="1541" w:author="Lichen Wu" w:date="2022-04-09T16:48:00Z">
                          <w:rPr>
                            <w:rFonts w:ascii="Cambria Math" w:hAnsi="Cambria Math"/>
                            <w:lang w:eastAsia="zh-CN"/>
                          </w:rPr>
                          <m:t>x</m:t>
                        </w:del>
                      </m:r>
                    </m:sub>
                  </m:sSub>
                </m:e>
              </m:mr>
              <m:mr>
                <m:e>
                  <m:sSub>
                    <m:sSubPr>
                      <m:ctrlPr>
                        <w:del w:id="1542" w:author="Lichen Wu" w:date="2022-04-09T16:48:00Z">
                          <w:rPr>
                            <w:rFonts w:ascii="Cambria Math" w:hAnsi="Cambria Math"/>
                            <w:i/>
                            <w:lang w:eastAsia="zh-CN"/>
                          </w:rPr>
                        </w:del>
                      </m:ctrlPr>
                    </m:sSubPr>
                    <m:e>
                      <m:r>
                        <w:del w:id="1543" w:author="Lichen Wu" w:date="2022-04-09T16:48:00Z">
                          <m:rPr>
                            <m:sty m:val="p"/>
                          </m:rPr>
                          <w:rPr>
                            <w:rFonts w:ascii="Cambria Math" w:hAnsi="Cambria Math"/>
                            <w:lang w:eastAsia="zh-CN"/>
                          </w:rPr>
                          <m:t>μ</m:t>
                        </w:del>
                      </m:r>
                      <m:ctrlPr>
                        <w:del w:id="1544" w:author="Lichen Wu" w:date="2022-04-09T16:48:00Z">
                          <w:rPr>
                            <w:rFonts w:ascii="Cambria Math" w:hAnsi="Cambria Math"/>
                            <w:lang w:eastAsia="zh-CN"/>
                          </w:rPr>
                        </w:del>
                      </m:ctrlPr>
                    </m:e>
                    <m:sub>
                      <m:r>
                        <w:del w:id="1545" w:author="Lichen Wu" w:date="2022-04-09T16:48:00Z">
                          <w:rPr>
                            <w:rFonts w:ascii="Cambria Math" w:hAnsi="Cambria Math"/>
                            <w:lang w:eastAsia="zh-CN"/>
                          </w:rPr>
                          <m:t>y</m:t>
                        </w:del>
                      </m:r>
                    </m:sub>
                  </m:sSub>
                </m:e>
              </m:mr>
            </m:m>
          </m:e>
        </m:d>
      </m:oMath>
      <w:del w:id="1546" w:author="Lichen Wu" w:date="2022-04-09T16:48:00Z">
        <w:r w:rsidR="00F66628" w:rsidRPr="005F7DE3" w:rsidDel="009606C1">
          <w:rPr>
            <w:lang w:eastAsia="zh-CN"/>
          </w:rPr>
          <w:delText xml:space="preserve">, </w:delText>
        </w:r>
      </w:del>
      <m:oMath>
        <m:sSub>
          <m:sSubPr>
            <m:ctrlPr>
              <w:del w:id="1547" w:author="Lichen Wu" w:date="2022-04-09T16:48:00Z">
                <w:rPr>
                  <w:rFonts w:ascii="Cambria Math" w:hAnsi="Cambria Math"/>
                  <w:i/>
                  <w:lang w:eastAsia="zh-CN"/>
                </w:rPr>
              </w:del>
            </m:ctrlPr>
          </m:sSubPr>
          <m:e>
            <m:r>
              <w:del w:id="1548" w:author="Lichen Wu" w:date="2022-04-09T16:48:00Z">
                <m:rPr>
                  <m:sty m:val="p"/>
                </m:rPr>
                <w:rPr>
                  <w:rFonts w:ascii="Cambria Math" w:hAnsi="Cambria Math"/>
                  <w:lang w:eastAsia="zh-CN"/>
                </w:rPr>
                <m:t>Σ</m:t>
              </w:del>
            </m:r>
            <m:ctrlPr>
              <w:del w:id="1549" w:author="Lichen Wu" w:date="2022-04-09T16:48:00Z">
                <w:rPr>
                  <w:rFonts w:ascii="Cambria Math" w:hAnsi="Cambria Math"/>
                  <w:lang w:eastAsia="zh-CN"/>
                </w:rPr>
              </w:del>
            </m:ctrlPr>
          </m:e>
          <m:sub>
            <m:r>
              <w:del w:id="1550" w:author="Lichen Wu" w:date="2022-04-09T16:48:00Z">
                <w:rPr>
                  <w:rFonts w:ascii="Cambria Math" w:hAnsi="Cambria Math"/>
                  <w:lang w:eastAsia="zh-CN"/>
                </w:rPr>
                <m:t>xy</m:t>
              </w:del>
            </m:r>
          </m:sub>
        </m:sSub>
        <m:r>
          <w:del w:id="1551" w:author="Lichen Wu" w:date="2022-04-09T16:48:00Z">
            <w:rPr>
              <w:rFonts w:ascii="Cambria Math" w:hAnsi="Cambria Math"/>
              <w:lang w:eastAsia="zh-CN"/>
            </w:rPr>
            <m:t>=</m:t>
          </w:del>
        </m:r>
        <m:d>
          <m:dPr>
            <m:begChr m:val="["/>
            <m:endChr m:val="]"/>
            <m:ctrlPr>
              <w:del w:id="1552" w:author="Lichen Wu" w:date="2022-04-09T16:48:00Z">
                <w:rPr>
                  <w:rFonts w:ascii="Cambria Math" w:hAnsi="Cambria Math"/>
                  <w:lang w:eastAsia="zh-CN"/>
                </w:rPr>
              </w:del>
            </m:ctrlPr>
          </m:dPr>
          <m:e>
            <m:m>
              <m:mPr>
                <m:mcs>
                  <m:mc>
                    <m:mcPr>
                      <m:count m:val="2"/>
                      <m:mcJc m:val="center"/>
                    </m:mcPr>
                  </m:mc>
                </m:mcs>
                <m:ctrlPr>
                  <w:del w:id="1553" w:author="Lichen Wu" w:date="2022-04-09T16:48:00Z">
                    <w:rPr>
                      <w:rFonts w:ascii="Cambria Math" w:hAnsi="Cambria Math"/>
                      <w:lang w:eastAsia="zh-CN"/>
                    </w:rPr>
                  </w:del>
                </m:ctrlPr>
              </m:mPr>
              <m:mr>
                <m:e>
                  <m:sSub>
                    <m:sSubPr>
                      <m:ctrlPr>
                        <w:del w:id="1554" w:author="Lichen Wu" w:date="2022-04-09T16:48:00Z">
                          <w:rPr>
                            <w:rFonts w:ascii="Cambria Math" w:hAnsi="Cambria Math"/>
                            <w:i/>
                            <w:lang w:eastAsia="zh-CN"/>
                          </w:rPr>
                        </w:del>
                      </m:ctrlPr>
                    </m:sSubPr>
                    <m:e>
                      <m:r>
                        <w:del w:id="1555" w:author="Lichen Wu" w:date="2022-04-09T16:48:00Z">
                          <m:rPr>
                            <m:sty m:val="p"/>
                          </m:rPr>
                          <w:rPr>
                            <w:rFonts w:ascii="Cambria Math" w:hAnsi="Cambria Math"/>
                            <w:lang w:eastAsia="zh-CN"/>
                          </w:rPr>
                          <m:t>Σ</m:t>
                        </w:del>
                      </m:r>
                      <m:ctrlPr>
                        <w:del w:id="1556" w:author="Lichen Wu" w:date="2022-04-09T16:48:00Z">
                          <w:rPr>
                            <w:rFonts w:ascii="Cambria Math" w:hAnsi="Cambria Math"/>
                            <w:lang w:eastAsia="zh-CN"/>
                          </w:rPr>
                        </w:del>
                      </m:ctrlPr>
                    </m:e>
                    <m:sub>
                      <m:r>
                        <w:del w:id="1557" w:author="Lichen Wu" w:date="2022-04-09T16:48:00Z">
                          <w:rPr>
                            <w:rFonts w:ascii="Cambria Math" w:hAnsi="Cambria Math"/>
                            <w:lang w:eastAsia="zh-CN"/>
                          </w:rPr>
                          <m:t>xx</m:t>
                        </w:del>
                      </m:r>
                    </m:sub>
                  </m:sSub>
                  <m:ctrlPr>
                    <w:del w:id="1558" w:author="Lichen Wu" w:date="2022-04-09T16:48:00Z">
                      <w:rPr>
                        <w:rFonts w:ascii="Cambria Math" w:hAnsi="Cambria Math"/>
                        <w:i/>
                        <w:lang w:eastAsia="zh-CN"/>
                      </w:rPr>
                    </w:del>
                  </m:ctrlPr>
                </m:e>
                <m:e>
                  <m:sSub>
                    <m:sSubPr>
                      <m:ctrlPr>
                        <w:del w:id="1559" w:author="Lichen Wu" w:date="2022-04-09T16:48:00Z">
                          <w:rPr>
                            <w:rFonts w:ascii="Cambria Math" w:hAnsi="Cambria Math"/>
                            <w:i/>
                            <w:lang w:eastAsia="zh-CN"/>
                          </w:rPr>
                        </w:del>
                      </m:ctrlPr>
                    </m:sSubPr>
                    <m:e>
                      <m:r>
                        <w:del w:id="1560" w:author="Lichen Wu" w:date="2022-04-09T16:48:00Z">
                          <m:rPr>
                            <m:sty m:val="p"/>
                          </m:rPr>
                          <w:rPr>
                            <w:rFonts w:ascii="Cambria Math" w:hAnsi="Cambria Math"/>
                            <w:lang w:eastAsia="zh-CN"/>
                          </w:rPr>
                          <m:t>Σ</m:t>
                        </w:del>
                      </m:r>
                      <m:ctrlPr>
                        <w:del w:id="1561" w:author="Lichen Wu" w:date="2022-04-09T16:48:00Z">
                          <w:rPr>
                            <w:rFonts w:ascii="Cambria Math" w:hAnsi="Cambria Math"/>
                            <w:lang w:eastAsia="zh-CN"/>
                          </w:rPr>
                        </w:del>
                      </m:ctrlPr>
                    </m:e>
                    <m:sub>
                      <m:r>
                        <w:del w:id="1562" w:author="Lichen Wu" w:date="2022-04-09T16:48:00Z">
                          <w:rPr>
                            <w:rFonts w:ascii="Cambria Math" w:hAnsi="Cambria Math"/>
                            <w:lang w:eastAsia="zh-CN"/>
                          </w:rPr>
                          <m:t>xy</m:t>
                        </w:del>
                      </m:r>
                    </m:sub>
                  </m:sSub>
                  <m:ctrlPr>
                    <w:del w:id="1563" w:author="Lichen Wu" w:date="2022-04-09T16:48:00Z">
                      <w:rPr>
                        <w:rFonts w:ascii="Cambria Math" w:hAnsi="Cambria Math"/>
                        <w:i/>
                        <w:lang w:eastAsia="zh-CN"/>
                      </w:rPr>
                    </w:del>
                  </m:ctrlPr>
                </m:e>
              </m:mr>
              <m:mr>
                <m:e>
                  <m:sSub>
                    <m:sSubPr>
                      <m:ctrlPr>
                        <w:del w:id="1564" w:author="Lichen Wu" w:date="2022-04-09T16:48:00Z">
                          <w:rPr>
                            <w:rFonts w:ascii="Cambria Math" w:hAnsi="Cambria Math"/>
                            <w:i/>
                            <w:lang w:eastAsia="zh-CN"/>
                          </w:rPr>
                        </w:del>
                      </m:ctrlPr>
                    </m:sSubPr>
                    <m:e>
                      <m:r>
                        <w:del w:id="1565" w:author="Lichen Wu" w:date="2022-04-09T16:48:00Z">
                          <m:rPr>
                            <m:sty m:val="p"/>
                          </m:rPr>
                          <w:rPr>
                            <w:rFonts w:ascii="Cambria Math" w:hAnsi="Cambria Math"/>
                            <w:lang w:eastAsia="zh-CN"/>
                          </w:rPr>
                          <m:t>Σ</m:t>
                        </w:del>
                      </m:r>
                      <m:ctrlPr>
                        <w:del w:id="1566" w:author="Lichen Wu" w:date="2022-04-09T16:48:00Z">
                          <w:rPr>
                            <w:rFonts w:ascii="Cambria Math" w:hAnsi="Cambria Math"/>
                            <w:lang w:eastAsia="zh-CN"/>
                          </w:rPr>
                        </w:del>
                      </m:ctrlPr>
                    </m:e>
                    <m:sub>
                      <m:r>
                        <w:del w:id="1567" w:author="Lichen Wu" w:date="2022-04-09T16:48:00Z">
                          <w:rPr>
                            <w:rFonts w:ascii="Cambria Math" w:hAnsi="Cambria Math"/>
                            <w:lang w:eastAsia="zh-CN"/>
                          </w:rPr>
                          <m:t>yx</m:t>
                        </w:del>
                      </m:r>
                    </m:sub>
                  </m:sSub>
                  <m:ctrlPr>
                    <w:del w:id="1568" w:author="Lichen Wu" w:date="2022-04-09T16:48:00Z">
                      <w:rPr>
                        <w:rFonts w:ascii="Cambria Math" w:hAnsi="Cambria Math"/>
                        <w:i/>
                        <w:lang w:eastAsia="zh-CN"/>
                      </w:rPr>
                    </w:del>
                  </m:ctrlPr>
                </m:e>
                <m:e>
                  <m:sSub>
                    <m:sSubPr>
                      <m:ctrlPr>
                        <w:del w:id="1569" w:author="Lichen Wu" w:date="2022-04-09T16:48:00Z">
                          <w:rPr>
                            <w:rFonts w:ascii="Cambria Math" w:hAnsi="Cambria Math"/>
                            <w:i/>
                            <w:lang w:eastAsia="zh-CN"/>
                          </w:rPr>
                        </w:del>
                      </m:ctrlPr>
                    </m:sSubPr>
                    <m:e>
                      <m:r>
                        <w:del w:id="1570" w:author="Lichen Wu" w:date="2022-04-09T16:48:00Z">
                          <m:rPr>
                            <m:sty m:val="p"/>
                          </m:rPr>
                          <w:rPr>
                            <w:rFonts w:ascii="Cambria Math" w:hAnsi="Cambria Math"/>
                            <w:lang w:eastAsia="zh-CN"/>
                          </w:rPr>
                          <m:t>Σ</m:t>
                        </w:del>
                      </m:r>
                      <m:ctrlPr>
                        <w:del w:id="1571" w:author="Lichen Wu" w:date="2022-04-09T16:48:00Z">
                          <w:rPr>
                            <w:rFonts w:ascii="Cambria Math" w:hAnsi="Cambria Math"/>
                            <w:lang w:eastAsia="zh-CN"/>
                          </w:rPr>
                        </w:del>
                      </m:ctrlPr>
                    </m:e>
                    <m:sub>
                      <m:r>
                        <w:del w:id="1572" w:author="Lichen Wu" w:date="2022-04-09T16:48:00Z">
                          <w:rPr>
                            <w:rFonts w:ascii="Cambria Math" w:hAnsi="Cambria Math"/>
                            <w:lang w:eastAsia="zh-CN"/>
                          </w:rPr>
                          <m:t>yy</m:t>
                        </w:del>
                      </m:r>
                    </m:sub>
                  </m:sSub>
                  <m:ctrlPr>
                    <w:del w:id="1573" w:author="Lichen Wu" w:date="2022-04-09T16:48:00Z">
                      <w:rPr>
                        <w:rFonts w:ascii="Cambria Math" w:hAnsi="Cambria Math"/>
                        <w:i/>
                        <w:lang w:eastAsia="zh-CN"/>
                      </w:rPr>
                    </w:del>
                  </m:ctrlPr>
                </m:e>
              </m:mr>
            </m:m>
            <m:ctrlPr>
              <w:del w:id="1574" w:author="Lichen Wu" w:date="2022-04-09T16:48:00Z">
                <w:rPr>
                  <w:rFonts w:ascii="Cambria Math" w:hAnsi="Cambria Math"/>
                  <w:i/>
                  <w:lang w:eastAsia="zh-CN"/>
                </w:rPr>
              </w:del>
            </m:ctrlPr>
          </m:e>
        </m:d>
      </m:oMath>
      <w:del w:id="1575" w:author="Lichen Wu" w:date="2022-04-09T16:48:00Z">
        <w:r w:rsidR="00F66628" w:rsidRPr="005F7DE3" w:rsidDel="009606C1">
          <w:rPr>
            <w:lang w:eastAsia="zh-CN"/>
          </w:rPr>
          <w:delText xml:space="preserve"> is defined as </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rsidDel="009606C1" w14:paraId="7FC12335" w14:textId="213A5740" w:rsidTr="00AE37D1">
        <w:trPr>
          <w:jc w:val="center"/>
          <w:del w:id="1576" w:author="Lichen Wu" w:date="2022-04-09T16:48:00Z"/>
        </w:trPr>
        <w:tc>
          <w:tcPr>
            <w:tcW w:w="625" w:type="dxa"/>
            <w:vAlign w:val="center"/>
          </w:tcPr>
          <w:p w14:paraId="03B20935" w14:textId="730F4EB4" w:rsidR="00F66628" w:rsidRPr="005F7DE3" w:rsidDel="009606C1" w:rsidRDefault="00F66628" w:rsidP="00B83C4A">
            <w:pPr>
              <w:rPr>
                <w:del w:id="1577" w:author="Lichen Wu" w:date="2022-04-09T16:48:00Z"/>
              </w:rPr>
            </w:pPr>
          </w:p>
        </w:tc>
        <w:tc>
          <w:tcPr>
            <w:tcW w:w="8100" w:type="dxa"/>
            <w:vAlign w:val="center"/>
          </w:tcPr>
          <w:p w14:paraId="6017E336" w14:textId="6EAFC34A" w:rsidR="00F66628" w:rsidRPr="005F7DE3" w:rsidDel="009606C1" w:rsidRDefault="003C1B14" w:rsidP="00B83C4A">
            <w:pPr>
              <w:jc w:val="center"/>
              <w:rPr>
                <w:del w:id="1578" w:author="Lichen Wu" w:date="2022-04-09T16:48:00Z"/>
              </w:rPr>
            </w:pPr>
            <m:oMathPara>
              <m:oMath>
                <m:sSub>
                  <m:sSubPr>
                    <m:ctrlPr>
                      <w:del w:id="1579" w:author="Lichen Wu" w:date="2022-04-09T16:48:00Z">
                        <w:rPr>
                          <w:rFonts w:ascii="Cambria Math" w:hAnsi="Cambria Math"/>
                          <w:i/>
                        </w:rPr>
                      </w:del>
                    </m:ctrlPr>
                  </m:sSubPr>
                  <m:e>
                    <m:r>
                      <w:del w:id="1580" w:author="Lichen Wu" w:date="2022-04-09T16:48:00Z">
                        <m:rPr>
                          <m:sty m:val="p"/>
                        </m:rPr>
                        <w:rPr>
                          <w:rFonts w:ascii="Cambria Math" w:hAnsi="Cambria Math"/>
                        </w:rPr>
                        <m:t>μ</m:t>
                      </w:del>
                    </m:r>
                    <m:ctrlPr>
                      <w:del w:id="1581" w:author="Lichen Wu" w:date="2022-04-09T16:48:00Z">
                        <w:rPr>
                          <w:rFonts w:ascii="Cambria Math" w:hAnsi="Cambria Math"/>
                        </w:rPr>
                      </w:del>
                    </m:ctrlPr>
                  </m:e>
                  <m:sub>
                    <m:r>
                      <w:del w:id="1582" w:author="Lichen Wu" w:date="2022-04-09T16:48:00Z">
                        <w:rPr>
                          <w:rFonts w:ascii="Cambria Math" w:hAnsi="Cambria Math"/>
                        </w:rPr>
                        <m:t>y</m:t>
                      </w:del>
                    </m:r>
                    <m:r>
                      <w:del w:id="1583" w:author="Lichen Wu" w:date="2022-04-09T16:48:00Z">
                        <m:rPr>
                          <m:lit/>
                        </m:rPr>
                        <w:rPr>
                          <w:rFonts w:ascii="Cambria Math" w:hAnsi="Cambria Math"/>
                        </w:rPr>
                        <m:t>|</m:t>
                      </w:del>
                    </m:r>
                    <m:r>
                      <w:del w:id="1584" w:author="Lichen Wu" w:date="2022-04-09T16:48:00Z">
                        <w:rPr>
                          <w:rFonts w:ascii="Cambria Math" w:hAnsi="Cambria Math"/>
                        </w:rPr>
                        <m:t>x</m:t>
                      </w:del>
                    </m:r>
                  </m:sub>
                </m:sSub>
                <m:r>
                  <w:del w:id="1585" w:author="Lichen Wu" w:date="2022-04-09T16:48:00Z">
                    <w:rPr>
                      <w:rFonts w:ascii="Cambria Math" w:hAnsi="Cambria Math"/>
                    </w:rPr>
                    <m:t>=</m:t>
                  </w:del>
                </m:r>
                <m:sSub>
                  <m:sSubPr>
                    <m:ctrlPr>
                      <w:del w:id="1586" w:author="Lichen Wu" w:date="2022-04-09T16:48:00Z">
                        <w:rPr>
                          <w:rFonts w:ascii="Cambria Math" w:hAnsi="Cambria Math"/>
                          <w:i/>
                        </w:rPr>
                      </w:del>
                    </m:ctrlPr>
                  </m:sSubPr>
                  <m:e>
                    <m:r>
                      <w:del w:id="1587" w:author="Lichen Wu" w:date="2022-04-09T16:48:00Z">
                        <m:rPr>
                          <m:sty m:val="p"/>
                        </m:rPr>
                        <w:rPr>
                          <w:rFonts w:ascii="Cambria Math" w:hAnsi="Cambria Math"/>
                        </w:rPr>
                        <m:t>μ</m:t>
                      </w:del>
                    </m:r>
                  </m:e>
                  <m:sub>
                    <m:r>
                      <w:del w:id="1588" w:author="Lichen Wu" w:date="2022-04-09T16:48:00Z">
                        <w:rPr>
                          <w:rFonts w:ascii="Cambria Math" w:hAnsi="Cambria Math"/>
                        </w:rPr>
                        <m:t>y</m:t>
                      </w:del>
                    </m:r>
                  </m:sub>
                </m:sSub>
                <m:r>
                  <w:del w:id="1589" w:author="Lichen Wu" w:date="2022-04-09T16:48:00Z">
                    <m:rPr>
                      <m:sty m:val="p"/>
                    </m:rPr>
                    <w:rPr>
                      <w:rFonts w:ascii="Cambria Math" w:hAnsi="Cambria Math"/>
                    </w:rPr>
                    <m:t>+</m:t>
                  </w:del>
                </m:r>
                <m:sSub>
                  <m:sSubPr>
                    <m:ctrlPr>
                      <w:del w:id="1590" w:author="Lichen Wu" w:date="2022-04-09T16:48:00Z">
                        <w:rPr>
                          <w:rFonts w:ascii="Cambria Math" w:hAnsi="Cambria Math"/>
                        </w:rPr>
                      </w:del>
                    </m:ctrlPr>
                  </m:sSubPr>
                  <m:e>
                    <m:r>
                      <w:del w:id="1591" w:author="Lichen Wu" w:date="2022-04-09T16:48:00Z">
                        <m:rPr>
                          <m:sty m:val="p"/>
                        </m:rPr>
                        <w:rPr>
                          <w:rFonts w:ascii="Cambria Math" w:hAnsi="Cambria Math"/>
                        </w:rPr>
                        <m:t>Σ</m:t>
                      </w:del>
                    </m:r>
                  </m:e>
                  <m:sub>
                    <m:r>
                      <w:del w:id="1592" w:author="Lichen Wu" w:date="2022-04-09T16:48:00Z">
                        <m:rPr>
                          <m:sty m:val="p"/>
                        </m:rPr>
                        <w:rPr>
                          <w:rFonts w:ascii="Cambria Math" w:hAnsi="Cambria Math"/>
                        </w:rPr>
                        <m:t>yx</m:t>
                      </w:del>
                    </m:r>
                  </m:sub>
                </m:sSub>
                <m:sSubSup>
                  <m:sSubSupPr>
                    <m:ctrlPr>
                      <w:del w:id="1593" w:author="Lichen Wu" w:date="2022-04-09T16:48:00Z">
                        <w:rPr>
                          <w:rFonts w:ascii="Cambria Math" w:hAnsi="Cambria Math"/>
                        </w:rPr>
                      </w:del>
                    </m:ctrlPr>
                  </m:sSubSupPr>
                  <m:e>
                    <m:r>
                      <w:del w:id="1594" w:author="Lichen Wu" w:date="2022-04-09T16:48:00Z">
                        <m:rPr>
                          <m:sty m:val="p"/>
                        </m:rPr>
                        <w:rPr>
                          <w:rFonts w:ascii="Cambria Math" w:hAnsi="Cambria Math"/>
                        </w:rPr>
                        <m:t>Σ</m:t>
                      </w:del>
                    </m:r>
                  </m:e>
                  <m:sub>
                    <m:r>
                      <w:del w:id="1595" w:author="Lichen Wu" w:date="2022-04-09T16:48:00Z">
                        <m:rPr>
                          <m:sty m:val="p"/>
                        </m:rPr>
                        <w:rPr>
                          <w:rFonts w:ascii="Cambria Math" w:hAnsi="Cambria Math"/>
                        </w:rPr>
                        <m:t>xx</m:t>
                      </w:del>
                    </m:r>
                  </m:sub>
                  <m:sup>
                    <m:r>
                      <w:del w:id="1596" w:author="Lichen Wu" w:date="2022-04-09T16:48:00Z">
                        <m:rPr>
                          <m:sty m:val="p"/>
                        </m:rPr>
                        <w:rPr>
                          <w:rFonts w:ascii="Cambria Math" w:hAnsi="Cambria Math"/>
                        </w:rPr>
                        <m:t>-1</m:t>
                      </w:del>
                    </m:r>
                  </m:sup>
                </m:sSubSup>
                <m:d>
                  <m:dPr>
                    <m:ctrlPr>
                      <w:del w:id="1597" w:author="Lichen Wu" w:date="2022-04-09T16:48:00Z">
                        <w:rPr>
                          <w:rFonts w:ascii="Cambria Math" w:hAnsi="Cambria Math"/>
                        </w:rPr>
                      </w:del>
                    </m:ctrlPr>
                  </m:dPr>
                  <m:e>
                    <m:r>
                      <w:del w:id="1598" w:author="Lichen Wu" w:date="2022-04-09T16:48:00Z">
                        <m:rPr>
                          <m:sty m:val="p"/>
                        </m:rPr>
                        <w:rPr>
                          <w:rFonts w:ascii="Cambria Math" w:hAnsi="Cambria Math"/>
                        </w:rPr>
                        <m:t>x-</m:t>
                      </w:del>
                    </m:r>
                    <m:sSub>
                      <m:sSubPr>
                        <m:ctrlPr>
                          <w:del w:id="1599" w:author="Lichen Wu" w:date="2022-04-09T16:48:00Z">
                            <w:rPr>
                              <w:rFonts w:ascii="Cambria Math" w:hAnsi="Cambria Math"/>
                            </w:rPr>
                          </w:del>
                        </m:ctrlPr>
                      </m:sSubPr>
                      <m:e>
                        <m:r>
                          <w:del w:id="1600" w:author="Lichen Wu" w:date="2022-04-09T16:48:00Z">
                            <m:rPr>
                              <m:sty m:val="p"/>
                            </m:rPr>
                            <w:rPr>
                              <w:rFonts w:ascii="Cambria Math" w:hAnsi="Cambria Math"/>
                            </w:rPr>
                            <m:t>μ</m:t>
                          </w:del>
                        </m:r>
                      </m:e>
                      <m:sub>
                        <m:r>
                          <w:del w:id="1601" w:author="Lichen Wu" w:date="2022-04-09T16:48:00Z">
                            <m:rPr>
                              <m:sty m:val="p"/>
                            </m:rPr>
                            <w:rPr>
                              <w:rFonts w:ascii="Cambria Math" w:hAnsi="Cambria Math"/>
                            </w:rPr>
                            <m:t>x</m:t>
                          </w:del>
                        </m:r>
                      </m:sub>
                    </m:sSub>
                  </m:e>
                </m:d>
              </m:oMath>
            </m:oMathPara>
          </w:p>
        </w:tc>
        <w:tc>
          <w:tcPr>
            <w:tcW w:w="625" w:type="dxa"/>
            <w:vAlign w:val="center"/>
          </w:tcPr>
          <w:p w14:paraId="0F7467DC" w14:textId="4D4D1563" w:rsidR="00F66628" w:rsidRPr="005F7DE3" w:rsidDel="009606C1" w:rsidRDefault="00F66628" w:rsidP="00B83C4A">
            <w:pPr>
              <w:rPr>
                <w:del w:id="1602" w:author="Lichen Wu" w:date="2022-04-09T16:48:00Z"/>
              </w:rPr>
            </w:pPr>
            <w:del w:id="1603" w:author="Lichen Wu" w:date="2022-04-09T16:48:00Z">
              <w:r w:rsidRPr="005F7DE3" w:rsidDel="009606C1">
                <w:delText>(</w:delText>
              </w:r>
              <w:r w:rsidR="00C85935" w:rsidRPr="005F7DE3" w:rsidDel="009606C1">
                <w:fldChar w:fldCharType="begin"/>
              </w:r>
              <w:r w:rsidR="00C85935" w:rsidRPr="005F7DE3" w:rsidDel="009606C1">
                <w:delInstrText xml:space="preserve"> SEQ Eq \* MERGEFORMAT </w:delInstrText>
              </w:r>
              <w:r w:rsidR="00C85935" w:rsidRPr="005F7DE3" w:rsidDel="009606C1">
                <w:fldChar w:fldCharType="separate"/>
              </w:r>
            </w:del>
            <w:del w:id="1604" w:author="Lichen Wu" w:date="2022-04-08T22:39:00Z">
              <w:r w:rsidR="005026FA" w:rsidRPr="005F7DE3" w:rsidDel="00012700">
                <w:rPr>
                  <w:noProof/>
                </w:rPr>
                <w:delText>17</w:delText>
              </w:r>
            </w:del>
            <w:del w:id="1605" w:author="Lichen Wu" w:date="2022-04-09T16:48:00Z">
              <w:r w:rsidR="00C85935" w:rsidRPr="005F7DE3" w:rsidDel="009606C1">
                <w:rPr>
                  <w:noProof/>
                </w:rPr>
                <w:fldChar w:fldCharType="end"/>
              </w:r>
              <w:r w:rsidRPr="005F7DE3" w:rsidDel="009606C1">
                <w:delText>)</w:delText>
              </w:r>
            </w:del>
          </w:p>
        </w:tc>
      </w:tr>
      <w:tr w:rsidR="00AF77D1" w:rsidRPr="005F7DE3" w:rsidDel="009606C1" w14:paraId="30911018" w14:textId="749891CC" w:rsidTr="00AE37D1">
        <w:trPr>
          <w:jc w:val="center"/>
          <w:del w:id="1606" w:author="Lichen Wu" w:date="2022-04-09T16:48:00Z"/>
        </w:trPr>
        <w:tc>
          <w:tcPr>
            <w:tcW w:w="625" w:type="dxa"/>
            <w:vAlign w:val="center"/>
          </w:tcPr>
          <w:p w14:paraId="7B00C464" w14:textId="5631F562" w:rsidR="002E4B94" w:rsidRPr="005F7DE3" w:rsidDel="009606C1" w:rsidRDefault="002E4B94" w:rsidP="00B83C4A">
            <w:pPr>
              <w:rPr>
                <w:del w:id="1607" w:author="Lichen Wu" w:date="2022-04-09T16:48:00Z"/>
              </w:rPr>
            </w:pPr>
          </w:p>
        </w:tc>
        <w:tc>
          <w:tcPr>
            <w:tcW w:w="8100" w:type="dxa"/>
            <w:vAlign w:val="center"/>
          </w:tcPr>
          <w:p w14:paraId="677B35A0" w14:textId="1B82F021" w:rsidR="002E4B94" w:rsidRPr="005F7DE3" w:rsidDel="009606C1" w:rsidRDefault="003C1B14" w:rsidP="00B83C4A">
            <w:pPr>
              <w:jc w:val="center"/>
              <w:rPr>
                <w:del w:id="1608" w:author="Lichen Wu" w:date="2022-04-09T16:48:00Z"/>
                <w:rFonts w:eastAsiaTheme="minorEastAsia"/>
                <w:lang w:eastAsia="zh-CN"/>
              </w:rPr>
            </w:pPr>
            <m:oMath>
              <m:sSub>
                <m:sSubPr>
                  <m:ctrlPr>
                    <w:del w:id="1609" w:author="Lichen Wu" w:date="2022-04-09T16:48:00Z">
                      <w:rPr>
                        <w:rFonts w:ascii="Cambria Math" w:hAnsi="Cambria Math"/>
                        <w:i/>
                      </w:rPr>
                    </w:del>
                  </m:ctrlPr>
                </m:sSubPr>
                <m:e>
                  <m:r>
                    <w:del w:id="1610" w:author="Lichen Wu" w:date="2022-04-09T16:48:00Z">
                      <m:rPr>
                        <m:sty m:val="p"/>
                      </m:rPr>
                      <w:rPr>
                        <w:rFonts w:ascii="Cambria Math" w:hAnsi="Cambria Math"/>
                      </w:rPr>
                      <m:t>Σ</m:t>
                    </w:del>
                  </m:r>
                  <m:ctrlPr>
                    <w:del w:id="1611" w:author="Lichen Wu" w:date="2022-04-09T16:48:00Z">
                      <w:rPr>
                        <w:rFonts w:ascii="Cambria Math" w:hAnsi="Cambria Math"/>
                      </w:rPr>
                    </w:del>
                  </m:ctrlPr>
                </m:e>
                <m:sub>
                  <m:r>
                    <w:del w:id="1612" w:author="Lichen Wu" w:date="2022-04-09T16:48:00Z">
                      <w:rPr>
                        <w:rFonts w:ascii="Cambria Math" w:hAnsi="Cambria Math"/>
                      </w:rPr>
                      <m:t>y</m:t>
                    </w:del>
                  </m:r>
                  <m:r>
                    <w:del w:id="1613" w:author="Lichen Wu" w:date="2022-04-09T16:48:00Z">
                      <m:rPr>
                        <m:lit/>
                      </m:rPr>
                      <w:rPr>
                        <w:rFonts w:ascii="Cambria Math" w:hAnsi="Cambria Math"/>
                      </w:rPr>
                      <m:t>|</m:t>
                    </w:del>
                  </m:r>
                  <m:r>
                    <w:del w:id="1614" w:author="Lichen Wu" w:date="2022-04-09T16:48:00Z">
                      <w:rPr>
                        <w:rFonts w:ascii="Cambria Math" w:hAnsi="Cambria Math"/>
                      </w:rPr>
                      <m:t>x</m:t>
                    </w:del>
                  </m:r>
                </m:sub>
              </m:sSub>
              <m:r>
                <w:del w:id="1615" w:author="Lichen Wu" w:date="2022-04-09T16:48:00Z">
                  <m:rPr>
                    <m:sty m:val="p"/>
                  </m:rPr>
                  <w:rPr>
                    <w:rFonts w:ascii="Cambria Math" w:hAnsi="Cambria Math"/>
                  </w:rPr>
                  <m:t>=</m:t>
                </w:del>
              </m:r>
              <m:sSub>
                <m:sSubPr>
                  <m:ctrlPr>
                    <w:del w:id="1616" w:author="Lichen Wu" w:date="2022-04-09T16:48:00Z">
                      <w:rPr>
                        <w:rFonts w:ascii="Cambria Math" w:hAnsi="Cambria Math"/>
                      </w:rPr>
                    </w:del>
                  </m:ctrlPr>
                </m:sSubPr>
                <m:e>
                  <m:r>
                    <w:del w:id="1617" w:author="Lichen Wu" w:date="2022-04-09T16:48:00Z">
                      <m:rPr>
                        <m:sty m:val="p"/>
                      </m:rPr>
                      <w:rPr>
                        <w:rFonts w:ascii="Cambria Math" w:hAnsi="Cambria Math"/>
                      </w:rPr>
                      <m:t>Σ</m:t>
                    </w:del>
                  </m:r>
                </m:e>
                <m:sub>
                  <m:r>
                    <w:del w:id="1618" w:author="Lichen Wu" w:date="2022-04-09T16:48:00Z">
                      <m:rPr>
                        <m:sty m:val="p"/>
                      </m:rPr>
                      <w:rPr>
                        <w:rFonts w:ascii="Cambria Math" w:hAnsi="Cambria Math"/>
                      </w:rPr>
                      <m:t>yy</m:t>
                    </w:del>
                  </m:r>
                </m:sub>
              </m:sSub>
              <m:r>
                <w:del w:id="1619" w:author="Lichen Wu" w:date="2022-04-09T16:48:00Z">
                  <m:rPr>
                    <m:sty m:val="p"/>
                  </m:rPr>
                  <w:rPr>
                    <w:rFonts w:ascii="Cambria Math" w:hAnsi="Cambria Math"/>
                  </w:rPr>
                  <m:t>-</m:t>
                </w:del>
              </m:r>
              <m:sSub>
                <m:sSubPr>
                  <m:ctrlPr>
                    <w:del w:id="1620" w:author="Lichen Wu" w:date="2022-04-09T16:48:00Z">
                      <w:rPr>
                        <w:rFonts w:ascii="Cambria Math" w:hAnsi="Cambria Math"/>
                      </w:rPr>
                    </w:del>
                  </m:ctrlPr>
                </m:sSubPr>
                <m:e>
                  <m:r>
                    <w:del w:id="1621" w:author="Lichen Wu" w:date="2022-04-09T16:48:00Z">
                      <m:rPr>
                        <m:sty m:val="p"/>
                      </m:rPr>
                      <w:rPr>
                        <w:rFonts w:ascii="Cambria Math" w:hAnsi="Cambria Math"/>
                      </w:rPr>
                      <m:t>Σ</m:t>
                    </w:del>
                  </m:r>
                </m:e>
                <m:sub>
                  <m:r>
                    <w:del w:id="1622" w:author="Lichen Wu" w:date="2022-04-09T16:48:00Z">
                      <m:rPr>
                        <m:sty m:val="p"/>
                      </m:rPr>
                      <w:rPr>
                        <w:rFonts w:ascii="Cambria Math" w:hAnsi="Cambria Math"/>
                      </w:rPr>
                      <m:t>yx</m:t>
                    </w:del>
                  </m:r>
                </m:sub>
              </m:sSub>
              <m:sSubSup>
                <m:sSubSupPr>
                  <m:ctrlPr>
                    <w:del w:id="1623" w:author="Lichen Wu" w:date="2022-04-09T16:48:00Z">
                      <w:rPr>
                        <w:rFonts w:ascii="Cambria Math" w:hAnsi="Cambria Math"/>
                      </w:rPr>
                    </w:del>
                  </m:ctrlPr>
                </m:sSubSupPr>
                <m:e>
                  <m:r>
                    <w:del w:id="1624" w:author="Lichen Wu" w:date="2022-04-09T16:48:00Z">
                      <m:rPr>
                        <m:sty m:val="p"/>
                      </m:rPr>
                      <w:rPr>
                        <w:rFonts w:ascii="Cambria Math" w:hAnsi="Cambria Math"/>
                      </w:rPr>
                      <m:t>Σ</m:t>
                    </w:del>
                  </m:r>
                </m:e>
                <m:sub>
                  <m:r>
                    <w:del w:id="1625" w:author="Lichen Wu" w:date="2022-04-09T16:48:00Z">
                      <m:rPr>
                        <m:sty m:val="p"/>
                      </m:rPr>
                      <w:rPr>
                        <w:rFonts w:ascii="Cambria Math" w:hAnsi="Cambria Math"/>
                      </w:rPr>
                      <m:t>xx</m:t>
                    </w:del>
                  </m:r>
                </m:sub>
                <m:sup>
                  <m:r>
                    <w:del w:id="1626" w:author="Lichen Wu" w:date="2022-04-09T16:48:00Z">
                      <m:rPr>
                        <m:sty m:val="p"/>
                      </m:rPr>
                      <w:rPr>
                        <w:rFonts w:ascii="Cambria Math" w:hAnsi="Cambria Math"/>
                      </w:rPr>
                      <m:t>-1</m:t>
                    </w:del>
                  </m:r>
                </m:sup>
              </m:sSubSup>
              <m:sSub>
                <m:sSubPr>
                  <m:ctrlPr>
                    <w:del w:id="1627" w:author="Lichen Wu" w:date="2022-04-09T16:48:00Z">
                      <w:rPr>
                        <w:rFonts w:ascii="Cambria Math" w:hAnsi="Cambria Math"/>
                      </w:rPr>
                    </w:del>
                  </m:ctrlPr>
                </m:sSubPr>
                <m:e>
                  <m:r>
                    <w:del w:id="1628" w:author="Lichen Wu" w:date="2022-04-09T16:48:00Z">
                      <m:rPr>
                        <m:sty m:val="p"/>
                      </m:rPr>
                      <w:rPr>
                        <w:rFonts w:ascii="Cambria Math" w:hAnsi="Cambria Math"/>
                      </w:rPr>
                      <m:t>Σ</m:t>
                    </w:del>
                  </m:r>
                </m:e>
                <m:sub>
                  <m:r>
                    <w:del w:id="1629" w:author="Lichen Wu" w:date="2022-04-09T16:48:00Z">
                      <m:rPr>
                        <m:sty m:val="p"/>
                      </m:rPr>
                      <w:rPr>
                        <w:rFonts w:ascii="Cambria Math" w:hAnsi="Cambria Math"/>
                      </w:rPr>
                      <m:t>xy</m:t>
                    </w:del>
                  </m:r>
                </m:sub>
              </m:sSub>
            </m:oMath>
            <w:del w:id="1630" w:author="Lichen Wu" w:date="2022-04-09T16:48:00Z">
              <w:r w:rsidR="00E67B60" w:rsidRPr="005F7DE3" w:rsidDel="009606C1">
                <w:delText xml:space="preserve"> </w:delText>
              </w:r>
            </w:del>
          </w:p>
        </w:tc>
        <w:tc>
          <w:tcPr>
            <w:tcW w:w="625" w:type="dxa"/>
            <w:vAlign w:val="center"/>
          </w:tcPr>
          <w:p w14:paraId="7CC51A5B" w14:textId="58273E94" w:rsidR="002E4B94" w:rsidRPr="005F7DE3" w:rsidDel="009606C1" w:rsidRDefault="002E4B94" w:rsidP="00B83C4A">
            <w:pPr>
              <w:rPr>
                <w:del w:id="1631" w:author="Lichen Wu" w:date="2022-04-09T16:48:00Z"/>
              </w:rPr>
            </w:pPr>
            <w:del w:id="1632" w:author="Lichen Wu" w:date="2022-04-09T16:48:00Z">
              <w:r w:rsidRPr="005F7DE3" w:rsidDel="009606C1">
                <w:delText>(</w:delText>
              </w:r>
              <w:r w:rsidR="00C85935" w:rsidRPr="005F7DE3" w:rsidDel="009606C1">
                <w:fldChar w:fldCharType="begin"/>
              </w:r>
              <w:r w:rsidR="00C85935" w:rsidRPr="005F7DE3" w:rsidDel="009606C1">
                <w:delInstrText xml:space="preserve"> SEQ Eq \* MERGEFORMAT </w:delInstrText>
              </w:r>
              <w:r w:rsidR="00C85935" w:rsidRPr="005F7DE3" w:rsidDel="009606C1">
                <w:fldChar w:fldCharType="separate"/>
              </w:r>
            </w:del>
            <w:del w:id="1633" w:author="Lichen Wu" w:date="2022-04-08T22:39:00Z">
              <w:r w:rsidR="005026FA" w:rsidRPr="005F7DE3" w:rsidDel="00012700">
                <w:rPr>
                  <w:noProof/>
                </w:rPr>
                <w:delText>18</w:delText>
              </w:r>
            </w:del>
            <w:del w:id="1634" w:author="Lichen Wu" w:date="2022-04-09T16:48:00Z">
              <w:r w:rsidR="00C85935" w:rsidRPr="005F7DE3" w:rsidDel="009606C1">
                <w:rPr>
                  <w:noProof/>
                </w:rPr>
                <w:fldChar w:fldCharType="end"/>
              </w:r>
              <w:r w:rsidRPr="005F7DE3" w:rsidDel="009606C1">
                <w:delText>)</w:delText>
              </w:r>
            </w:del>
          </w:p>
        </w:tc>
      </w:tr>
    </w:tbl>
    <w:p w14:paraId="0068CFA5" w14:textId="0A7537B1" w:rsidR="00F66628" w:rsidRPr="005F7DE3" w:rsidDel="009606C1" w:rsidRDefault="001A433F" w:rsidP="00546B13">
      <w:pPr>
        <w:rPr>
          <w:del w:id="1635" w:author="Lichen Wu" w:date="2022-04-09T16:48:00Z"/>
          <w:iCs/>
        </w:rPr>
      </w:pPr>
      <w:del w:id="1636" w:author="Lichen Wu" w:date="2022-04-09T16:48:00Z">
        <w:r w:rsidRPr="005F7DE3" w:rsidDel="009606C1">
          <w:rPr>
            <w:iCs/>
          </w:rPr>
          <w:delText xml:space="preserve">And the </w:delText>
        </w:r>
        <w:r w:rsidR="0070094C" w:rsidRPr="005F7DE3" w:rsidDel="009606C1">
          <w:rPr>
            <w:iCs/>
            <w:highlight w:val="yellow"/>
          </w:rPr>
          <w:delText>posterior</w:delText>
        </w:r>
        <w:r w:rsidRPr="005F7DE3" w:rsidDel="009606C1">
          <w:rPr>
            <w:iCs/>
          </w:rPr>
          <w:delText xml:space="preserve"> for each gaussian is:</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rsidDel="009606C1" w14:paraId="29D88845" w14:textId="39F6EBD3" w:rsidTr="00AE37D1">
        <w:trPr>
          <w:jc w:val="center"/>
          <w:del w:id="1637" w:author="Lichen Wu" w:date="2022-04-09T16:48:00Z"/>
        </w:trPr>
        <w:tc>
          <w:tcPr>
            <w:tcW w:w="625" w:type="dxa"/>
            <w:vAlign w:val="center"/>
          </w:tcPr>
          <w:p w14:paraId="6C4CC671" w14:textId="4DE624BE" w:rsidR="001A433F" w:rsidRPr="005F7DE3" w:rsidDel="009606C1" w:rsidRDefault="001A433F" w:rsidP="00B83C4A">
            <w:pPr>
              <w:rPr>
                <w:del w:id="1638" w:author="Lichen Wu" w:date="2022-04-09T16:48:00Z"/>
              </w:rPr>
            </w:pPr>
          </w:p>
        </w:tc>
        <w:tc>
          <w:tcPr>
            <w:tcW w:w="8100" w:type="dxa"/>
            <w:vAlign w:val="center"/>
          </w:tcPr>
          <w:p w14:paraId="5865C2E1" w14:textId="56A93E0B" w:rsidR="001A433F" w:rsidRPr="005F7DE3" w:rsidDel="009606C1" w:rsidRDefault="003C1B14" w:rsidP="00B83C4A">
            <w:pPr>
              <w:jc w:val="center"/>
              <w:rPr>
                <w:del w:id="1639" w:author="Lichen Wu" w:date="2022-04-09T16:48:00Z"/>
              </w:rPr>
            </w:pPr>
            <m:oMathPara>
              <m:oMath>
                <m:sSub>
                  <m:sSubPr>
                    <m:ctrlPr>
                      <w:del w:id="1640" w:author="Lichen Wu" w:date="2022-04-09T16:48:00Z">
                        <w:rPr>
                          <w:rFonts w:ascii="Cambria Math" w:hAnsi="Cambria Math"/>
                          <w:i/>
                        </w:rPr>
                      </w:del>
                    </m:ctrlPr>
                  </m:sSubPr>
                  <m:e>
                    <m:r>
                      <w:del w:id="1641" w:author="Lichen Wu" w:date="2022-04-09T16:48:00Z">
                        <m:rPr>
                          <m:sty m:val="p"/>
                        </m:rPr>
                        <w:rPr>
                          <w:rFonts w:ascii="Cambria Math" w:hAnsi="Cambria Math"/>
                        </w:rPr>
                        <m:t>π</m:t>
                      </w:del>
                    </m:r>
                    <m:ctrlPr>
                      <w:del w:id="1642" w:author="Lichen Wu" w:date="2022-04-09T16:48:00Z">
                        <w:rPr>
                          <w:rFonts w:ascii="Cambria Math" w:hAnsi="Cambria Math"/>
                        </w:rPr>
                      </w:del>
                    </m:ctrlPr>
                  </m:e>
                  <m:sub>
                    <m:r>
                      <w:del w:id="1643" w:author="Lichen Wu" w:date="2022-04-09T16:48:00Z">
                        <w:rPr>
                          <w:rFonts w:ascii="Cambria Math" w:hAnsi="Cambria Math"/>
                        </w:rPr>
                        <m:t>y</m:t>
                      </w:del>
                    </m:r>
                    <m:r>
                      <w:del w:id="1644" w:author="Lichen Wu" w:date="2022-04-09T16:48:00Z">
                        <m:rPr>
                          <m:lit/>
                        </m:rPr>
                        <w:rPr>
                          <w:rFonts w:ascii="Cambria Math" w:hAnsi="Cambria Math"/>
                        </w:rPr>
                        <m:t>|</m:t>
                      </w:del>
                    </m:r>
                    <m:sSub>
                      <m:sSubPr>
                        <m:ctrlPr>
                          <w:del w:id="1645" w:author="Lichen Wu" w:date="2022-04-09T16:48:00Z">
                            <w:rPr>
                              <w:rFonts w:ascii="Cambria Math" w:hAnsi="Cambria Math"/>
                              <w:i/>
                            </w:rPr>
                          </w:del>
                        </m:ctrlPr>
                      </m:sSubPr>
                      <m:e>
                        <m:r>
                          <w:del w:id="1646" w:author="Lichen Wu" w:date="2022-04-09T16:48:00Z">
                            <w:rPr>
                              <w:rFonts w:ascii="Cambria Math" w:hAnsi="Cambria Math"/>
                            </w:rPr>
                            <m:t>x</m:t>
                          </w:del>
                        </m:r>
                      </m:e>
                      <m:sub>
                        <m:r>
                          <w:del w:id="1647" w:author="Lichen Wu" w:date="2022-04-09T16:48:00Z">
                            <w:rPr>
                              <w:rFonts w:ascii="Cambria Math" w:hAnsi="Cambria Math"/>
                            </w:rPr>
                            <m:t>k</m:t>
                          </w:del>
                        </m:r>
                      </m:sub>
                    </m:sSub>
                  </m:sub>
                </m:sSub>
                <m:r>
                  <w:del w:id="1648" w:author="Lichen Wu" w:date="2022-04-09T16:48:00Z">
                    <w:rPr>
                      <w:rFonts w:ascii="Cambria Math" w:hAnsi="Cambria Math"/>
                    </w:rPr>
                    <m:t>=</m:t>
                  </w:del>
                </m:r>
                <m:f>
                  <m:fPr>
                    <m:ctrlPr>
                      <w:del w:id="1649" w:author="Lichen Wu" w:date="2022-04-09T16:48:00Z">
                        <w:rPr>
                          <w:rFonts w:ascii="Cambria Math" w:hAnsi="Cambria Math"/>
                        </w:rPr>
                      </w:del>
                    </m:ctrlPr>
                  </m:fPr>
                  <m:num>
                    <m:sSub>
                      <m:sSubPr>
                        <m:ctrlPr>
                          <w:del w:id="1650" w:author="Lichen Wu" w:date="2022-04-09T16:48:00Z">
                            <w:rPr>
                              <w:rFonts w:ascii="Cambria Math" w:hAnsi="Cambria Math"/>
                              <w:i/>
                            </w:rPr>
                          </w:del>
                        </m:ctrlPr>
                      </m:sSubPr>
                      <m:e>
                        <m:r>
                          <w:del w:id="1651" w:author="Lichen Wu" w:date="2022-04-09T16:48:00Z">
                            <m:rPr>
                              <m:scr m:val="script"/>
                            </m:rPr>
                            <w:rPr>
                              <w:rFonts w:ascii="Cambria Math" w:hAnsi="Cambria Math"/>
                            </w:rPr>
                            <m:t>N</m:t>
                          </w:del>
                        </m:r>
                      </m:e>
                      <m:sub>
                        <m:r>
                          <w:del w:id="1652" w:author="Lichen Wu" w:date="2022-04-09T16:48:00Z">
                            <w:rPr>
                              <w:rFonts w:ascii="Cambria Math" w:hAnsi="Cambria Math"/>
                            </w:rPr>
                            <m:t>k</m:t>
                          </w:del>
                        </m:r>
                      </m:sub>
                    </m:sSub>
                    <m:d>
                      <m:dPr>
                        <m:ctrlPr>
                          <w:del w:id="1653" w:author="Lichen Wu" w:date="2022-04-09T16:48:00Z">
                            <w:rPr>
                              <w:rFonts w:ascii="Cambria Math" w:hAnsi="Cambria Math"/>
                              <w:i/>
                            </w:rPr>
                          </w:del>
                        </m:ctrlPr>
                      </m:dPr>
                      <m:e>
                        <m:r>
                          <w:del w:id="1654" w:author="Lichen Wu" w:date="2022-04-09T16:48:00Z">
                            <w:rPr>
                              <w:rFonts w:ascii="Cambria Math" w:hAnsi="Cambria Math"/>
                            </w:rPr>
                            <m:t>x</m:t>
                          </w:del>
                        </m:r>
                        <m:r>
                          <w:del w:id="1655" w:author="Lichen Wu" w:date="2022-04-09T16:48:00Z">
                            <m:rPr>
                              <m:lit/>
                            </m:rPr>
                            <w:rPr>
                              <w:rFonts w:ascii="Cambria Math" w:hAnsi="Cambria Math"/>
                            </w:rPr>
                            <m:t>|</m:t>
                          </w:del>
                        </m:r>
                        <m:sSub>
                          <m:sSubPr>
                            <m:ctrlPr>
                              <w:del w:id="1656" w:author="Lichen Wu" w:date="2022-04-09T16:48:00Z">
                                <w:rPr>
                                  <w:rFonts w:ascii="Cambria Math" w:hAnsi="Cambria Math"/>
                                  <w:i/>
                                </w:rPr>
                              </w:del>
                            </m:ctrlPr>
                          </m:sSubPr>
                          <m:e>
                            <m:r>
                              <w:del w:id="1657" w:author="Lichen Wu" w:date="2022-04-09T16:48:00Z">
                                <m:rPr>
                                  <m:sty m:val="p"/>
                                </m:rPr>
                                <w:rPr>
                                  <w:rFonts w:ascii="Cambria Math" w:hAnsi="Cambria Math"/>
                                </w:rPr>
                                <m:t>μ</m:t>
                              </w:del>
                            </m:r>
                            <m:ctrlPr>
                              <w:del w:id="1658" w:author="Lichen Wu" w:date="2022-04-09T16:48:00Z">
                                <w:rPr>
                                  <w:rFonts w:ascii="Cambria Math" w:hAnsi="Cambria Math"/>
                                </w:rPr>
                              </w:del>
                            </m:ctrlPr>
                          </m:e>
                          <m:sub>
                            <m:r>
                              <w:del w:id="1659" w:author="Lichen Wu" w:date="2022-04-09T16:48:00Z">
                                <w:rPr>
                                  <w:rFonts w:ascii="Cambria Math" w:hAnsi="Cambria Math"/>
                                </w:rPr>
                                <m:t>x,k</m:t>
                              </w:del>
                            </m:r>
                          </m:sub>
                        </m:sSub>
                        <m:r>
                          <w:del w:id="1660" w:author="Lichen Wu" w:date="2022-04-09T16:48:00Z">
                            <w:rPr>
                              <w:rFonts w:ascii="Cambria Math" w:hAnsi="Cambria Math"/>
                            </w:rPr>
                            <m:t>,</m:t>
                          </w:del>
                        </m:r>
                        <m:sSub>
                          <m:sSubPr>
                            <m:ctrlPr>
                              <w:del w:id="1661" w:author="Lichen Wu" w:date="2022-04-09T16:48:00Z">
                                <w:rPr>
                                  <w:rFonts w:ascii="Cambria Math" w:hAnsi="Cambria Math"/>
                                  <w:i/>
                                </w:rPr>
                              </w:del>
                            </m:ctrlPr>
                          </m:sSubPr>
                          <m:e>
                            <m:r>
                              <w:del w:id="1662" w:author="Lichen Wu" w:date="2022-04-09T16:48:00Z">
                                <m:rPr>
                                  <m:sty m:val="p"/>
                                </m:rPr>
                                <w:rPr>
                                  <w:rFonts w:ascii="Cambria Math" w:hAnsi="Cambria Math"/>
                                </w:rPr>
                                <m:t>Σ</m:t>
                              </w:del>
                            </m:r>
                          </m:e>
                          <m:sub>
                            <m:r>
                              <w:del w:id="1663" w:author="Lichen Wu" w:date="2022-04-09T16:48:00Z">
                                <w:rPr>
                                  <w:rFonts w:ascii="Cambria Math" w:hAnsi="Cambria Math"/>
                                </w:rPr>
                                <m:t>x,k</m:t>
                              </w:del>
                            </m:r>
                          </m:sub>
                        </m:sSub>
                      </m:e>
                    </m:d>
                    <m:ctrlPr>
                      <w:del w:id="1664" w:author="Lichen Wu" w:date="2022-04-09T16:48:00Z">
                        <w:rPr>
                          <w:rFonts w:ascii="Cambria Math" w:hAnsi="Cambria Math"/>
                          <w:i/>
                        </w:rPr>
                      </w:del>
                    </m:ctrlPr>
                  </m:num>
                  <m:den>
                    <m:nary>
                      <m:naryPr>
                        <m:chr m:val="∑"/>
                        <m:ctrlPr>
                          <w:del w:id="1665" w:author="Lichen Wu" w:date="2022-04-09T16:48:00Z">
                            <w:rPr>
                              <w:rFonts w:ascii="Cambria Math" w:hAnsi="Cambria Math"/>
                            </w:rPr>
                          </w:del>
                        </m:ctrlPr>
                      </m:naryPr>
                      <m:sub>
                        <m:r>
                          <w:del w:id="1666" w:author="Lichen Wu" w:date="2022-04-09T16:48:00Z">
                            <w:rPr>
                              <w:rFonts w:ascii="Cambria Math" w:hAnsi="Cambria Math"/>
                            </w:rPr>
                            <m:t>l=1</m:t>
                          </w:del>
                        </m:r>
                        <m:ctrlPr>
                          <w:del w:id="1667" w:author="Lichen Wu" w:date="2022-04-09T16:48:00Z">
                            <w:rPr>
                              <w:rFonts w:ascii="Cambria Math" w:hAnsi="Cambria Math"/>
                              <w:i/>
                            </w:rPr>
                          </w:del>
                        </m:ctrlPr>
                      </m:sub>
                      <m:sup>
                        <m:r>
                          <w:del w:id="1668" w:author="Lichen Wu" w:date="2022-04-09T16:48:00Z">
                            <w:rPr>
                              <w:rFonts w:ascii="Cambria Math" w:hAnsi="Cambria Math"/>
                            </w:rPr>
                            <m:t>K</m:t>
                          </w:del>
                        </m:r>
                        <m:ctrlPr>
                          <w:del w:id="1669" w:author="Lichen Wu" w:date="2022-04-09T16:48:00Z">
                            <w:rPr>
                              <w:rFonts w:ascii="Cambria Math" w:hAnsi="Cambria Math"/>
                              <w:i/>
                            </w:rPr>
                          </w:del>
                        </m:ctrlPr>
                      </m:sup>
                      <m:e>
                        <m:sSub>
                          <m:sSubPr>
                            <m:ctrlPr>
                              <w:del w:id="1670" w:author="Lichen Wu" w:date="2022-04-09T16:48:00Z">
                                <w:rPr>
                                  <w:rFonts w:ascii="Cambria Math" w:hAnsi="Cambria Math"/>
                                  <w:i/>
                                </w:rPr>
                              </w:del>
                            </m:ctrlPr>
                          </m:sSubPr>
                          <m:e>
                            <m:r>
                              <w:del w:id="1671" w:author="Lichen Wu" w:date="2022-04-09T16:48:00Z">
                                <m:rPr>
                                  <m:scr m:val="script"/>
                                </m:rPr>
                                <w:rPr>
                                  <w:rFonts w:ascii="Cambria Math" w:hAnsi="Cambria Math"/>
                                </w:rPr>
                                <m:t>N</m:t>
                              </w:del>
                            </m:r>
                          </m:e>
                          <m:sub>
                            <m:r>
                              <w:del w:id="1672" w:author="Lichen Wu" w:date="2022-04-09T16:48:00Z">
                                <w:rPr>
                                  <w:rFonts w:ascii="Cambria Math" w:hAnsi="Cambria Math"/>
                                </w:rPr>
                                <m:t>l</m:t>
                              </w:del>
                            </m:r>
                          </m:sub>
                        </m:sSub>
                        <m:d>
                          <m:dPr>
                            <m:ctrlPr>
                              <w:del w:id="1673" w:author="Lichen Wu" w:date="2022-04-09T16:48:00Z">
                                <w:rPr>
                                  <w:rFonts w:ascii="Cambria Math" w:hAnsi="Cambria Math"/>
                                  <w:i/>
                                </w:rPr>
                              </w:del>
                            </m:ctrlPr>
                          </m:dPr>
                          <m:e>
                            <m:r>
                              <w:del w:id="1674" w:author="Lichen Wu" w:date="2022-04-09T16:48:00Z">
                                <w:rPr>
                                  <w:rFonts w:ascii="Cambria Math" w:hAnsi="Cambria Math"/>
                                </w:rPr>
                                <m:t>x</m:t>
                              </w:del>
                            </m:r>
                            <m:r>
                              <w:del w:id="1675" w:author="Lichen Wu" w:date="2022-04-09T16:48:00Z">
                                <m:rPr>
                                  <m:lit/>
                                </m:rPr>
                                <w:rPr>
                                  <w:rFonts w:ascii="Cambria Math" w:hAnsi="Cambria Math"/>
                                </w:rPr>
                                <m:t>|</m:t>
                              </w:del>
                            </m:r>
                            <m:sSub>
                              <m:sSubPr>
                                <m:ctrlPr>
                                  <w:del w:id="1676" w:author="Lichen Wu" w:date="2022-04-09T16:48:00Z">
                                    <w:rPr>
                                      <w:rFonts w:ascii="Cambria Math" w:hAnsi="Cambria Math"/>
                                      <w:i/>
                                    </w:rPr>
                                  </w:del>
                                </m:ctrlPr>
                              </m:sSubPr>
                              <m:e>
                                <m:r>
                                  <w:del w:id="1677" w:author="Lichen Wu" w:date="2022-04-09T16:48:00Z">
                                    <m:rPr>
                                      <m:sty m:val="p"/>
                                    </m:rPr>
                                    <w:rPr>
                                      <w:rFonts w:ascii="Cambria Math" w:hAnsi="Cambria Math"/>
                                    </w:rPr>
                                    <m:t>μ</m:t>
                                  </w:del>
                                </m:r>
                                <m:ctrlPr>
                                  <w:del w:id="1678" w:author="Lichen Wu" w:date="2022-04-09T16:48:00Z">
                                    <w:rPr>
                                      <w:rFonts w:ascii="Cambria Math" w:hAnsi="Cambria Math"/>
                                    </w:rPr>
                                  </w:del>
                                </m:ctrlPr>
                              </m:e>
                              <m:sub>
                                <m:r>
                                  <w:del w:id="1679" w:author="Lichen Wu" w:date="2022-04-09T16:48:00Z">
                                    <w:rPr>
                                      <w:rFonts w:ascii="Cambria Math" w:hAnsi="Cambria Math"/>
                                    </w:rPr>
                                    <m:t>x,l</m:t>
                                  </w:del>
                                </m:r>
                              </m:sub>
                            </m:sSub>
                            <m:r>
                              <w:del w:id="1680" w:author="Lichen Wu" w:date="2022-04-09T16:48:00Z">
                                <w:rPr>
                                  <w:rFonts w:ascii="Cambria Math" w:hAnsi="Cambria Math"/>
                                </w:rPr>
                                <m:t>,</m:t>
                              </w:del>
                            </m:r>
                            <m:sSub>
                              <m:sSubPr>
                                <m:ctrlPr>
                                  <w:del w:id="1681" w:author="Lichen Wu" w:date="2022-04-09T16:48:00Z">
                                    <w:rPr>
                                      <w:rFonts w:ascii="Cambria Math" w:hAnsi="Cambria Math"/>
                                      <w:i/>
                                    </w:rPr>
                                  </w:del>
                                </m:ctrlPr>
                              </m:sSubPr>
                              <m:e>
                                <m:r>
                                  <w:del w:id="1682" w:author="Lichen Wu" w:date="2022-04-09T16:48:00Z">
                                    <m:rPr>
                                      <m:sty m:val="p"/>
                                    </m:rPr>
                                    <w:rPr>
                                      <w:rFonts w:ascii="Cambria Math" w:hAnsi="Cambria Math"/>
                                    </w:rPr>
                                    <m:t>Σ</m:t>
                                  </w:del>
                                </m:r>
                              </m:e>
                              <m:sub>
                                <m:r>
                                  <w:del w:id="1683" w:author="Lichen Wu" w:date="2022-04-09T16:48:00Z">
                                    <w:rPr>
                                      <w:rFonts w:ascii="Cambria Math" w:hAnsi="Cambria Math"/>
                                    </w:rPr>
                                    <m:t>x,l</m:t>
                                  </w:del>
                                </m:r>
                              </m:sub>
                            </m:sSub>
                          </m:e>
                        </m:d>
                        <m:ctrlPr>
                          <w:del w:id="1684" w:author="Lichen Wu" w:date="2022-04-09T16:48:00Z">
                            <w:rPr>
                              <w:rFonts w:ascii="Cambria Math" w:hAnsi="Cambria Math"/>
                              <w:i/>
                            </w:rPr>
                          </w:del>
                        </m:ctrlPr>
                      </m:e>
                    </m:nary>
                    <m:ctrlPr>
                      <w:del w:id="1685" w:author="Lichen Wu" w:date="2022-04-09T16:48:00Z">
                        <w:rPr>
                          <w:rFonts w:ascii="Cambria Math" w:hAnsi="Cambria Math"/>
                          <w:i/>
                        </w:rPr>
                      </w:del>
                    </m:ctrlPr>
                  </m:den>
                </m:f>
              </m:oMath>
            </m:oMathPara>
          </w:p>
        </w:tc>
        <w:tc>
          <w:tcPr>
            <w:tcW w:w="625" w:type="dxa"/>
            <w:vAlign w:val="center"/>
          </w:tcPr>
          <w:p w14:paraId="52F205E2" w14:textId="1D46A364" w:rsidR="001A433F" w:rsidRPr="005F7DE3" w:rsidDel="009606C1" w:rsidRDefault="001A433F" w:rsidP="00B83C4A">
            <w:pPr>
              <w:rPr>
                <w:del w:id="1686" w:author="Lichen Wu" w:date="2022-04-09T16:48:00Z"/>
              </w:rPr>
            </w:pPr>
            <w:del w:id="1687" w:author="Lichen Wu" w:date="2022-04-09T16:48:00Z">
              <w:r w:rsidRPr="005F7DE3" w:rsidDel="009606C1">
                <w:delText>(</w:delText>
              </w:r>
              <w:r w:rsidR="00C85935" w:rsidRPr="005F7DE3" w:rsidDel="009606C1">
                <w:fldChar w:fldCharType="begin"/>
              </w:r>
              <w:r w:rsidR="00C85935" w:rsidRPr="005F7DE3" w:rsidDel="009606C1">
                <w:delInstrText xml:space="preserve"> SEQ Eq \* MERGEFORMAT </w:delInstrText>
              </w:r>
              <w:r w:rsidR="00C85935" w:rsidRPr="005F7DE3" w:rsidDel="009606C1">
                <w:fldChar w:fldCharType="separate"/>
              </w:r>
            </w:del>
            <w:del w:id="1688" w:author="Lichen Wu" w:date="2022-04-08T22:39:00Z">
              <w:r w:rsidR="005026FA" w:rsidRPr="005F7DE3" w:rsidDel="00012700">
                <w:rPr>
                  <w:noProof/>
                </w:rPr>
                <w:delText>19</w:delText>
              </w:r>
            </w:del>
            <w:del w:id="1689" w:author="Lichen Wu" w:date="2022-04-09T16:48:00Z">
              <w:r w:rsidR="00C85935" w:rsidRPr="005F7DE3" w:rsidDel="009606C1">
                <w:rPr>
                  <w:noProof/>
                </w:rPr>
                <w:fldChar w:fldCharType="end"/>
              </w:r>
              <w:r w:rsidRPr="005F7DE3" w:rsidDel="009606C1">
                <w:delText>)</w:delText>
              </w:r>
            </w:del>
          </w:p>
        </w:tc>
      </w:tr>
    </w:tbl>
    <w:p w14:paraId="6D31F669" w14:textId="1D13AB36" w:rsidR="001A433F" w:rsidRPr="005F7DE3" w:rsidDel="009606C1" w:rsidRDefault="00F641A4" w:rsidP="00546B13">
      <w:pPr>
        <w:rPr>
          <w:del w:id="1690" w:author="Lichen Wu" w:date="2022-04-09T16:48:00Z"/>
          <w:iCs/>
        </w:rPr>
      </w:pPr>
      <w:del w:id="1691" w:author="Lichen Wu" w:date="2022-04-09T16:48:00Z">
        <w:r w:rsidRPr="005F7DE3" w:rsidDel="009606C1">
          <w:rPr>
            <w:iCs/>
          </w:rPr>
          <w:delText>Thus we can obtain the conditional distribution</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rsidDel="009606C1" w14:paraId="47A8A2AF" w14:textId="605629C8" w:rsidTr="00AE37D1">
        <w:trPr>
          <w:jc w:val="center"/>
          <w:del w:id="1692" w:author="Lichen Wu" w:date="2022-04-09T16:48:00Z"/>
        </w:trPr>
        <w:tc>
          <w:tcPr>
            <w:tcW w:w="625" w:type="dxa"/>
            <w:vAlign w:val="center"/>
          </w:tcPr>
          <w:p w14:paraId="415D86CD" w14:textId="169BFC9A" w:rsidR="00D27EC6" w:rsidRPr="005F7DE3" w:rsidDel="009606C1" w:rsidRDefault="00D27EC6" w:rsidP="00B83C4A">
            <w:pPr>
              <w:rPr>
                <w:del w:id="1693" w:author="Lichen Wu" w:date="2022-04-09T16:48:00Z"/>
              </w:rPr>
            </w:pPr>
          </w:p>
        </w:tc>
        <w:tc>
          <w:tcPr>
            <w:tcW w:w="8100" w:type="dxa"/>
            <w:vAlign w:val="center"/>
          </w:tcPr>
          <w:p w14:paraId="3C093B84" w14:textId="2B4B4269" w:rsidR="00D27EC6" w:rsidRPr="005F7DE3" w:rsidDel="009606C1" w:rsidRDefault="00390D81" w:rsidP="00B83C4A">
            <w:pPr>
              <w:jc w:val="center"/>
              <w:rPr>
                <w:del w:id="1694" w:author="Lichen Wu" w:date="2022-04-09T16:48:00Z"/>
              </w:rPr>
            </w:pPr>
            <m:oMathPara>
              <m:oMath>
                <m:r>
                  <w:del w:id="1695" w:author="Lichen Wu" w:date="2022-04-09T16:48:00Z">
                    <w:rPr>
                      <w:rFonts w:ascii="Cambria Math" w:hAnsi="Cambria Math"/>
                    </w:rPr>
                    <m:t>p</m:t>
                  </w:del>
                </m:r>
                <m:d>
                  <m:dPr>
                    <m:ctrlPr>
                      <w:del w:id="1696" w:author="Lichen Wu" w:date="2022-04-09T16:48:00Z">
                        <w:rPr>
                          <w:rFonts w:ascii="Cambria Math" w:hAnsi="Cambria Math"/>
                          <w:i/>
                        </w:rPr>
                      </w:del>
                    </m:ctrlPr>
                  </m:dPr>
                  <m:e>
                    <m:r>
                      <w:del w:id="1697" w:author="Lichen Wu" w:date="2022-04-09T16:48:00Z">
                        <w:rPr>
                          <w:rFonts w:ascii="Cambria Math" w:hAnsi="Cambria Math"/>
                        </w:rPr>
                        <m:t>y</m:t>
                      </w:del>
                    </m:r>
                    <m:r>
                      <w:del w:id="1698" w:author="Lichen Wu" w:date="2022-04-09T16:48:00Z">
                        <m:rPr>
                          <m:lit/>
                        </m:rPr>
                        <w:rPr>
                          <w:rFonts w:ascii="Cambria Math" w:hAnsi="Cambria Math"/>
                        </w:rPr>
                        <m:t>|</m:t>
                      </w:del>
                    </m:r>
                    <m:r>
                      <w:del w:id="1699" w:author="Lichen Wu" w:date="2022-04-09T16:48:00Z">
                        <w:rPr>
                          <w:rFonts w:ascii="Cambria Math" w:hAnsi="Cambria Math"/>
                        </w:rPr>
                        <m:t>x</m:t>
                      </w:del>
                    </m:r>
                  </m:e>
                </m:d>
                <m:r>
                  <w:del w:id="1700" w:author="Lichen Wu" w:date="2022-04-09T16:48:00Z">
                    <w:rPr>
                      <w:rFonts w:ascii="Cambria Math" w:hAnsi="Cambria Math"/>
                    </w:rPr>
                    <m:t>=</m:t>
                  </w:del>
                </m:r>
                <m:nary>
                  <m:naryPr>
                    <m:chr m:val="∑"/>
                    <m:ctrlPr>
                      <w:del w:id="1701" w:author="Lichen Wu" w:date="2022-04-09T16:48:00Z">
                        <w:rPr>
                          <w:rFonts w:ascii="Cambria Math" w:hAnsi="Cambria Math"/>
                        </w:rPr>
                      </w:del>
                    </m:ctrlPr>
                  </m:naryPr>
                  <m:sub>
                    <m:r>
                      <w:del w:id="1702" w:author="Lichen Wu" w:date="2022-04-09T16:48:00Z">
                        <w:rPr>
                          <w:rFonts w:ascii="Cambria Math" w:hAnsi="Cambria Math"/>
                        </w:rPr>
                        <m:t>k=1</m:t>
                      </w:del>
                    </m:r>
                    <m:ctrlPr>
                      <w:del w:id="1703" w:author="Lichen Wu" w:date="2022-04-09T16:48:00Z">
                        <w:rPr>
                          <w:rFonts w:ascii="Cambria Math" w:hAnsi="Cambria Math"/>
                          <w:i/>
                        </w:rPr>
                      </w:del>
                    </m:ctrlPr>
                  </m:sub>
                  <m:sup>
                    <m:r>
                      <w:del w:id="1704" w:author="Lichen Wu" w:date="2022-04-09T16:48:00Z">
                        <w:rPr>
                          <w:rFonts w:ascii="Cambria Math" w:hAnsi="Cambria Math"/>
                        </w:rPr>
                        <m:t>K</m:t>
                      </w:del>
                    </m:r>
                    <m:ctrlPr>
                      <w:del w:id="1705" w:author="Lichen Wu" w:date="2022-04-09T16:48:00Z">
                        <w:rPr>
                          <w:rFonts w:ascii="Cambria Math" w:hAnsi="Cambria Math"/>
                          <w:i/>
                        </w:rPr>
                      </w:del>
                    </m:ctrlPr>
                  </m:sup>
                  <m:e>
                    <m:sSub>
                      <m:sSubPr>
                        <m:ctrlPr>
                          <w:del w:id="1706" w:author="Lichen Wu" w:date="2022-04-09T16:48:00Z">
                            <w:rPr>
                              <w:rFonts w:ascii="Cambria Math" w:hAnsi="Cambria Math"/>
                              <w:i/>
                            </w:rPr>
                          </w:del>
                        </m:ctrlPr>
                      </m:sSubPr>
                      <m:e>
                        <m:r>
                          <w:del w:id="1707" w:author="Lichen Wu" w:date="2022-04-09T16:48:00Z">
                            <m:rPr>
                              <m:sty m:val="p"/>
                            </m:rPr>
                            <w:rPr>
                              <w:rFonts w:ascii="Cambria Math" w:hAnsi="Cambria Math"/>
                            </w:rPr>
                            <m:t>π</m:t>
                          </w:del>
                        </m:r>
                        <m:ctrlPr>
                          <w:del w:id="1708" w:author="Lichen Wu" w:date="2022-04-09T16:48:00Z">
                            <w:rPr>
                              <w:rFonts w:ascii="Cambria Math" w:hAnsi="Cambria Math"/>
                            </w:rPr>
                          </w:del>
                        </m:ctrlPr>
                      </m:e>
                      <m:sub>
                        <m:r>
                          <w:del w:id="1709" w:author="Lichen Wu" w:date="2022-04-09T16:48:00Z">
                            <w:rPr>
                              <w:rFonts w:ascii="Cambria Math" w:hAnsi="Cambria Math"/>
                            </w:rPr>
                            <m:t>y</m:t>
                          </w:del>
                        </m:r>
                        <m:r>
                          <w:del w:id="1710" w:author="Lichen Wu" w:date="2022-04-09T16:48:00Z">
                            <m:rPr>
                              <m:lit/>
                            </m:rPr>
                            <w:rPr>
                              <w:rFonts w:ascii="Cambria Math" w:hAnsi="Cambria Math"/>
                            </w:rPr>
                            <m:t>|</m:t>
                          </w:del>
                        </m:r>
                        <m:sSub>
                          <m:sSubPr>
                            <m:ctrlPr>
                              <w:del w:id="1711" w:author="Lichen Wu" w:date="2022-04-09T16:48:00Z">
                                <w:rPr>
                                  <w:rFonts w:ascii="Cambria Math" w:hAnsi="Cambria Math"/>
                                  <w:i/>
                                </w:rPr>
                              </w:del>
                            </m:ctrlPr>
                          </m:sSubPr>
                          <m:e>
                            <m:r>
                              <w:del w:id="1712" w:author="Lichen Wu" w:date="2022-04-09T16:48:00Z">
                                <w:rPr>
                                  <w:rFonts w:ascii="Cambria Math" w:hAnsi="Cambria Math"/>
                                </w:rPr>
                                <m:t>x</m:t>
                              </w:del>
                            </m:r>
                          </m:e>
                          <m:sub>
                            <m:r>
                              <w:del w:id="1713" w:author="Lichen Wu" w:date="2022-04-09T16:48:00Z">
                                <w:rPr>
                                  <w:rFonts w:ascii="Cambria Math" w:hAnsi="Cambria Math"/>
                                </w:rPr>
                                <m:t>k</m:t>
                              </w:del>
                            </m:r>
                          </m:sub>
                        </m:sSub>
                      </m:sub>
                    </m:sSub>
                    <m:sSub>
                      <m:sSubPr>
                        <m:ctrlPr>
                          <w:del w:id="1714" w:author="Lichen Wu" w:date="2022-04-09T16:48:00Z">
                            <w:rPr>
                              <w:rFonts w:ascii="Cambria Math" w:hAnsi="Cambria Math"/>
                              <w:i/>
                            </w:rPr>
                          </w:del>
                        </m:ctrlPr>
                      </m:sSubPr>
                      <m:e>
                        <m:r>
                          <w:del w:id="1715" w:author="Lichen Wu" w:date="2022-04-09T16:48:00Z">
                            <m:rPr>
                              <m:scr m:val="script"/>
                            </m:rPr>
                            <w:rPr>
                              <w:rFonts w:ascii="Cambria Math" w:hAnsi="Cambria Math"/>
                            </w:rPr>
                            <m:t>N</m:t>
                          </w:del>
                        </m:r>
                      </m:e>
                      <m:sub>
                        <m:r>
                          <w:del w:id="1716" w:author="Lichen Wu" w:date="2022-04-09T16:48:00Z">
                            <w:rPr>
                              <w:rFonts w:ascii="Cambria Math" w:hAnsi="Cambria Math"/>
                            </w:rPr>
                            <m:t>k</m:t>
                          </w:del>
                        </m:r>
                      </m:sub>
                    </m:sSub>
                    <m:d>
                      <m:dPr>
                        <m:ctrlPr>
                          <w:del w:id="1717" w:author="Lichen Wu" w:date="2022-04-09T16:48:00Z">
                            <w:rPr>
                              <w:rFonts w:ascii="Cambria Math" w:hAnsi="Cambria Math"/>
                              <w:i/>
                            </w:rPr>
                          </w:del>
                        </m:ctrlPr>
                      </m:dPr>
                      <m:e>
                        <m:r>
                          <w:del w:id="1718" w:author="Lichen Wu" w:date="2022-04-09T16:48:00Z">
                            <w:rPr>
                              <w:rFonts w:ascii="Cambria Math" w:hAnsi="Cambria Math"/>
                            </w:rPr>
                            <m:t>y</m:t>
                          </w:del>
                        </m:r>
                        <m:r>
                          <w:del w:id="1719" w:author="Lichen Wu" w:date="2022-04-09T16:48:00Z">
                            <m:rPr>
                              <m:lit/>
                            </m:rPr>
                            <w:rPr>
                              <w:rFonts w:ascii="Cambria Math" w:hAnsi="Cambria Math"/>
                            </w:rPr>
                            <m:t>|</m:t>
                          </w:del>
                        </m:r>
                        <m:sSub>
                          <m:sSubPr>
                            <m:ctrlPr>
                              <w:del w:id="1720" w:author="Lichen Wu" w:date="2022-04-09T16:48:00Z">
                                <w:rPr>
                                  <w:rFonts w:ascii="Cambria Math" w:hAnsi="Cambria Math"/>
                                  <w:i/>
                                </w:rPr>
                              </w:del>
                            </m:ctrlPr>
                          </m:sSubPr>
                          <m:e>
                            <m:r>
                              <w:del w:id="1721" w:author="Lichen Wu" w:date="2022-04-09T16:48:00Z">
                                <m:rPr>
                                  <m:sty m:val="p"/>
                                </m:rPr>
                                <w:rPr>
                                  <w:rFonts w:ascii="Cambria Math" w:hAnsi="Cambria Math"/>
                                </w:rPr>
                                <m:t>μ</m:t>
                              </w:del>
                            </m:r>
                            <m:ctrlPr>
                              <w:del w:id="1722" w:author="Lichen Wu" w:date="2022-04-09T16:48:00Z">
                                <w:rPr>
                                  <w:rFonts w:ascii="Cambria Math" w:hAnsi="Cambria Math"/>
                                </w:rPr>
                              </w:del>
                            </m:ctrlPr>
                          </m:e>
                          <m:sub>
                            <m:r>
                              <w:del w:id="1723" w:author="Lichen Wu" w:date="2022-04-09T16:48:00Z">
                                <w:rPr>
                                  <w:rFonts w:ascii="Cambria Math" w:hAnsi="Cambria Math"/>
                                </w:rPr>
                                <m:t>y</m:t>
                              </w:del>
                            </m:r>
                            <m:r>
                              <w:del w:id="1724" w:author="Lichen Wu" w:date="2022-04-09T16:48:00Z">
                                <m:rPr>
                                  <m:lit/>
                                </m:rPr>
                                <w:rPr>
                                  <w:rFonts w:ascii="Cambria Math" w:hAnsi="Cambria Math"/>
                                </w:rPr>
                                <m:t>|</m:t>
                              </w:del>
                            </m:r>
                            <m:sSub>
                              <m:sSubPr>
                                <m:ctrlPr>
                                  <w:del w:id="1725" w:author="Lichen Wu" w:date="2022-04-09T16:48:00Z">
                                    <w:rPr>
                                      <w:rFonts w:ascii="Cambria Math" w:hAnsi="Cambria Math"/>
                                      <w:i/>
                                    </w:rPr>
                                  </w:del>
                                </m:ctrlPr>
                              </m:sSubPr>
                              <m:e>
                                <m:r>
                                  <w:del w:id="1726" w:author="Lichen Wu" w:date="2022-04-09T16:48:00Z">
                                    <w:rPr>
                                      <w:rFonts w:ascii="Cambria Math" w:hAnsi="Cambria Math"/>
                                    </w:rPr>
                                    <m:t>x</m:t>
                                  </w:del>
                                </m:r>
                              </m:e>
                              <m:sub>
                                <m:r>
                                  <w:del w:id="1727" w:author="Lichen Wu" w:date="2022-04-09T16:48:00Z">
                                    <w:rPr>
                                      <w:rFonts w:ascii="Cambria Math" w:hAnsi="Cambria Math"/>
                                    </w:rPr>
                                    <m:t>k</m:t>
                                  </w:del>
                                </m:r>
                              </m:sub>
                            </m:sSub>
                          </m:sub>
                        </m:sSub>
                        <m:r>
                          <w:del w:id="1728" w:author="Lichen Wu" w:date="2022-04-09T16:48:00Z">
                            <w:rPr>
                              <w:rFonts w:ascii="Cambria Math" w:hAnsi="Cambria Math"/>
                            </w:rPr>
                            <m:t>,</m:t>
                          </w:del>
                        </m:r>
                        <m:sSub>
                          <m:sSubPr>
                            <m:ctrlPr>
                              <w:del w:id="1729" w:author="Lichen Wu" w:date="2022-04-09T16:48:00Z">
                                <w:rPr>
                                  <w:rFonts w:ascii="Cambria Math" w:hAnsi="Cambria Math"/>
                                  <w:i/>
                                </w:rPr>
                              </w:del>
                            </m:ctrlPr>
                          </m:sSubPr>
                          <m:e>
                            <m:r>
                              <w:del w:id="1730" w:author="Lichen Wu" w:date="2022-04-09T16:48:00Z">
                                <m:rPr>
                                  <m:sty m:val="p"/>
                                </m:rPr>
                                <w:rPr>
                                  <w:rFonts w:ascii="Cambria Math" w:hAnsi="Cambria Math"/>
                                </w:rPr>
                                <m:t>Σ</m:t>
                              </w:del>
                            </m:r>
                          </m:e>
                          <m:sub>
                            <m:r>
                              <w:del w:id="1731" w:author="Lichen Wu" w:date="2022-04-09T16:48:00Z">
                                <w:rPr>
                                  <w:rFonts w:ascii="Cambria Math" w:hAnsi="Cambria Math"/>
                                </w:rPr>
                                <m:t>y</m:t>
                              </w:del>
                            </m:r>
                            <m:r>
                              <w:del w:id="1732" w:author="Lichen Wu" w:date="2022-04-09T16:48:00Z">
                                <m:rPr>
                                  <m:lit/>
                                </m:rPr>
                                <w:rPr>
                                  <w:rFonts w:ascii="Cambria Math" w:hAnsi="Cambria Math"/>
                                </w:rPr>
                                <m:t>|</m:t>
                              </w:del>
                            </m:r>
                            <m:sSub>
                              <m:sSubPr>
                                <m:ctrlPr>
                                  <w:del w:id="1733" w:author="Lichen Wu" w:date="2022-04-09T16:48:00Z">
                                    <w:rPr>
                                      <w:rFonts w:ascii="Cambria Math" w:hAnsi="Cambria Math"/>
                                      <w:i/>
                                    </w:rPr>
                                  </w:del>
                                </m:ctrlPr>
                              </m:sSubPr>
                              <m:e>
                                <m:r>
                                  <w:del w:id="1734" w:author="Lichen Wu" w:date="2022-04-09T16:48:00Z">
                                    <w:rPr>
                                      <w:rFonts w:ascii="Cambria Math" w:hAnsi="Cambria Math"/>
                                    </w:rPr>
                                    <m:t>x</m:t>
                                  </w:del>
                                </m:r>
                              </m:e>
                              <m:sub>
                                <m:r>
                                  <w:del w:id="1735" w:author="Lichen Wu" w:date="2022-04-09T16:48:00Z">
                                    <w:rPr>
                                      <w:rFonts w:ascii="Cambria Math" w:hAnsi="Cambria Math"/>
                                    </w:rPr>
                                    <m:t>k</m:t>
                                  </w:del>
                                </m:r>
                              </m:sub>
                            </m:sSub>
                          </m:sub>
                        </m:sSub>
                      </m:e>
                    </m:d>
                  </m:e>
                </m:nary>
              </m:oMath>
            </m:oMathPara>
          </w:p>
        </w:tc>
        <w:tc>
          <w:tcPr>
            <w:tcW w:w="625" w:type="dxa"/>
            <w:vAlign w:val="center"/>
          </w:tcPr>
          <w:p w14:paraId="493D1703" w14:textId="722714CE" w:rsidR="00D27EC6" w:rsidRPr="005F7DE3" w:rsidDel="009606C1" w:rsidRDefault="00D27EC6" w:rsidP="00B83C4A">
            <w:pPr>
              <w:rPr>
                <w:del w:id="1736" w:author="Lichen Wu" w:date="2022-04-09T16:48:00Z"/>
              </w:rPr>
            </w:pPr>
            <w:del w:id="1737" w:author="Lichen Wu" w:date="2022-04-09T16:48:00Z">
              <w:r w:rsidRPr="005F7DE3" w:rsidDel="009606C1">
                <w:delText>(</w:delText>
              </w:r>
              <w:r w:rsidR="00C85935" w:rsidRPr="005F7DE3" w:rsidDel="009606C1">
                <w:fldChar w:fldCharType="begin"/>
              </w:r>
              <w:r w:rsidR="00C85935" w:rsidRPr="005F7DE3" w:rsidDel="009606C1">
                <w:delInstrText xml:space="preserve"> SEQ Eq \* MERGEFORMAT </w:delInstrText>
              </w:r>
              <w:r w:rsidR="00C85935" w:rsidRPr="005F7DE3" w:rsidDel="009606C1">
                <w:fldChar w:fldCharType="separate"/>
              </w:r>
            </w:del>
            <w:del w:id="1738" w:author="Lichen Wu" w:date="2022-04-08T22:39:00Z">
              <w:r w:rsidR="005026FA" w:rsidRPr="005F7DE3" w:rsidDel="00012700">
                <w:rPr>
                  <w:noProof/>
                </w:rPr>
                <w:delText>20</w:delText>
              </w:r>
            </w:del>
            <w:del w:id="1739" w:author="Lichen Wu" w:date="2022-04-09T16:48:00Z">
              <w:r w:rsidR="00C85935" w:rsidRPr="005F7DE3" w:rsidDel="009606C1">
                <w:rPr>
                  <w:noProof/>
                </w:rPr>
                <w:fldChar w:fldCharType="end"/>
              </w:r>
              <w:r w:rsidRPr="005F7DE3" w:rsidDel="009606C1">
                <w:delText>)</w:delText>
              </w:r>
            </w:del>
          </w:p>
        </w:tc>
      </w:tr>
    </w:tbl>
    <w:p w14:paraId="6F7782DD" w14:textId="25C20961" w:rsidR="00F641A4" w:rsidRPr="005F7DE3" w:rsidRDefault="00390D81" w:rsidP="00546B13">
      <w:pPr>
        <w:rPr>
          <w:iCs/>
        </w:rPr>
      </w:pPr>
      <w:r w:rsidRPr="005F7DE3">
        <w:rPr>
          <w:iCs/>
        </w:rPr>
        <w:t>In the current study, we are interested in the expectation of y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29347BB8" w:rsidR="00390D81" w:rsidRPr="005F7DE3" w:rsidRDefault="003C1B14"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t>
                </m:r>
                <m:r>
                  <w:ins w:id="1740" w:author="Lichen Wu" w:date="2022-04-09T16:48:00Z">
                    <w:rPr>
                      <w:rFonts w:ascii="Cambria Math" w:hAnsi="Cambria Math"/>
                    </w:rPr>
                    <m:t>m</m:t>
                  </w:ins>
                </m:r>
                <m:d>
                  <m:dPr>
                    <m:ctrlPr>
                      <w:ins w:id="1741" w:author="Lichen Wu" w:date="2022-04-09T16:48:00Z">
                        <w:rPr>
                          <w:rFonts w:ascii="Cambria Math" w:hAnsi="Cambria Math"/>
                          <w:i/>
                        </w:rPr>
                      </w:ins>
                    </m:ctrlPr>
                  </m:dPr>
                  <m:e>
                    <m:r>
                      <w:ins w:id="1742" w:author="Lichen Wu" w:date="2022-04-09T16:48:00Z">
                        <w:rPr>
                          <w:rFonts w:ascii="Cambria Math" w:hAnsi="Cambria Math"/>
                        </w:rPr>
                        <m:t>x</m:t>
                      </w:ins>
                    </m:r>
                  </m:e>
                </m:d>
                <m:r>
                  <w:ins w:id="1743" w:author="Lichen Wu" w:date="2022-04-09T16:48:00Z">
                    <w:rPr>
                      <w:rFonts w:ascii="Cambria Math" w:hAnsi="Cambria Math"/>
                    </w:rPr>
                    <m:t>=</m:t>
                  </w:ins>
                </m:r>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del w:id="1744" w:author="Lichen Wu" w:date="2022-04-09T16:48:00Z">
                            <w:rPr>
                              <w:rFonts w:ascii="Cambria Math" w:hAnsi="Cambria Math"/>
                              <w:i/>
                            </w:rPr>
                          </w:del>
                        </m:ctrlPr>
                      </m:sSubPr>
                      <m:e>
                        <m:r>
                          <w:del w:id="1745" w:author="Lichen Wu" w:date="2022-04-09T16:48:00Z">
                            <m:rPr>
                              <m:sty m:val="p"/>
                            </m:rPr>
                            <w:rPr>
                              <w:rFonts w:ascii="Cambria Math" w:hAnsi="Cambria Math"/>
                            </w:rPr>
                            <m:t>π</m:t>
                          </w:del>
                        </m:r>
                        <m:ctrlPr>
                          <w:del w:id="1746" w:author="Lichen Wu" w:date="2022-04-09T16:48:00Z">
                            <w:rPr>
                              <w:rFonts w:ascii="Cambria Math" w:hAnsi="Cambria Math"/>
                            </w:rPr>
                          </w:del>
                        </m:ctrlPr>
                      </m:e>
                      <m:sub>
                        <m:r>
                          <w:del w:id="1747" w:author="Lichen Wu" w:date="2022-04-09T16:48:00Z">
                            <w:rPr>
                              <w:rFonts w:ascii="Cambria Math" w:hAnsi="Cambria Math"/>
                            </w:rPr>
                            <m:t>y</m:t>
                          </w:del>
                        </m:r>
                        <m:r>
                          <w:del w:id="1748" w:author="Lichen Wu" w:date="2022-04-09T16:48:00Z">
                            <m:rPr>
                              <m:lit/>
                            </m:rPr>
                            <w:rPr>
                              <w:rFonts w:ascii="Cambria Math" w:hAnsi="Cambria Math"/>
                            </w:rPr>
                            <m:t>|</m:t>
                          </w:del>
                        </m:r>
                        <m:sSub>
                          <m:sSubPr>
                            <m:ctrlPr>
                              <w:del w:id="1749" w:author="Lichen Wu" w:date="2022-04-09T16:48:00Z">
                                <w:rPr>
                                  <w:rFonts w:ascii="Cambria Math" w:hAnsi="Cambria Math"/>
                                  <w:i/>
                                </w:rPr>
                              </w:del>
                            </m:ctrlPr>
                          </m:sSubPr>
                          <m:e>
                            <m:r>
                              <w:del w:id="1750" w:author="Lichen Wu" w:date="2022-04-09T16:48:00Z">
                                <w:rPr>
                                  <w:rFonts w:ascii="Cambria Math" w:hAnsi="Cambria Math"/>
                                </w:rPr>
                                <m:t>x</m:t>
                              </w:del>
                            </m:r>
                          </m:e>
                          <m:sub>
                            <m:r>
                              <w:del w:id="1751" w:author="Lichen Wu" w:date="2022-04-09T16:48:00Z">
                                <w:rPr>
                                  <w:rFonts w:ascii="Cambria Math" w:hAnsi="Cambria Math"/>
                                </w:rPr>
                                <m:t>k</m:t>
                              </w:del>
                            </m:r>
                          </m:sub>
                        </m:sSub>
                      </m:sub>
                    </m:sSub>
                    <m:sSub>
                      <m:sSubPr>
                        <m:ctrlPr>
                          <w:ins w:id="1752" w:author="Lichen Wu" w:date="2022-04-09T16:48:00Z">
                            <w:rPr>
                              <w:rFonts w:ascii="Cambria Math" w:hAnsi="Cambria Math"/>
                              <w:i/>
                            </w:rPr>
                          </w:ins>
                        </m:ctrlPr>
                      </m:sSubPr>
                      <m:e>
                        <m:r>
                          <w:ins w:id="1753" w:author="Lichen Wu" w:date="2022-04-09T16:48:00Z">
                            <w:rPr>
                              <w:rFonts w:ascii="Cambria Math" w:hAnsi="Cambria Math"/>
                            </w:rPr>
                            <m:t>w</m:t>
                          </w:ins>
                        </m:r>
                      </m:e>
                      <m:sub>
                        <m:r>
                          <w:ins w:id="1754" w:author="Lichen Wu" w:date="2022-04-09T16:48:00Z">
                            <w:rPr>
                              <w:rFonts w:ascii="Cambria Math" w:hAnsi="Cambria Math"/>
                            </w:rPr>
                            <m:t>j</m:t>
                          </w:ins>
                        </m:r>
                      </m:sub>
                    </m:sSub>
                    <m:d>
                      <m:dPr>
                        <m:ctrlPr>
                          <w:ins w:id="1755" w:author="Lichen Wu" w:date="2022-04-09T16:48:00Z">
                            <w:rPr>
                              <w:rFonts w:ascii="Cambria Math" w:hAnsi="Cambria Math"/>
                              <w:i/>
                            </w:rPr>
                          </w:ins>
                        </m:ctrlPr>
                      </m:dPr>
                      <m:e>
                        <m:r>
                          <w:ins w:id="1756" w:author="Lichen Wu" w:date="2022-04-09T16:48:00Z">
                            <w:rPr>
                              <w:rFonts w:ascii="Cambria Math" w:hAnsi="Cambria Math"/>
                            </w:rPr>
                            <m:t>x</m:t>
                          </w:ins>
                        </m:r>
                      </m:e>
                    </m:d>
                    <m:sSub>
                      <m:sSubPr>
                        <m:ctrlPr>
                          <w:ins w:id="1757" w:author="Lichen Wu" w:date="2022-04-09T16:48:00Z">
                            <w:rPr>
                              <w:rFonts w:ascii="Cambria Math" w:hAnsi="Cambria Math"/>
                              <w:i/>
                            </w:rPr>
                          </w:ins>
                        </m:ctrlPr>
                      </m:sSubPr>
                      <m:e>
                        <m:r>
                          <w:ins w:id="1758" w:author="Lichen Wu" w:date="2022-04-09T16:48:00Z">
                            <w:rPr>
                              <w:rFonts w:ascii="Cambria Math" w:hAnsi="Cambria Math"/>
                            </w:rPr>
                            <m:t>m</m:t>
                          </w:ins>
                        </m:r>
                      </m:e>
                      <m:sub>
                        <m:r>
                          <w:ins w:id="1759" w:author="Lichen Wu" w:date="2022-04-09T16:48:00Z">
                            <w:rPr>
                              <w:rFonts w:ascii="Cambria Math" w:hAnsi="Cambria Math"/>
                            </w:rPr>
                            <m:t>j</m:t>
                          </w:ins>
                        </m:r>
                      </m:sub>
                    </m:sSub>
                    <m:d>
                      <m:dPr>
                        <m:ctrlPr>
                          <w:ins w:id="1760" w:author="Lichen Wu" w:date="2022-04-09T16:48:00Z">
                            <w:rPr>
                              <w:rFonts w:ascii="Cambria Math" w:hAnsi="Cambria Math"/>
                              <w:i/>
                            </w:rPr>
                          </w:ins>
                        </m:ctrlPr>
                      </m:dPr>
                      <m:e>
                        <m:r>
                          <w:ins w:id="1761" w:author="Lichen Wu" w:date="2022-04-09T16:49:00Z">
                            <w:rPr>
                              <w:rFonts w:ascii="Cambria Math" w:hAnsi="Cambria Math"/>
                            </w:rPr>
                            <m:t>x</m:t>
                          </w:ins>
                        </m:r>
                      </m:e>
                    </m:d>
                  </m:e>
                </m:nary>
                <m:sSub>
                  <m:sSubPr>
                    <m:ctrlPr>
                      <w:del w:id="1762" w:author="Lichen Wu" w:date="2022-04-09T16:49:00Z">
                        <w:rPr>
                          <w:rFonts w:ascii="Cambria Math" w:hAnsi="Cambria Math"/>
                        </w:rPr>
                      </w:del>
                    </m:ctrlPr>
                  </m:sSubPr>
                  <m:e>
                    <m:r>
                      <w:del w:id="1763" w:author="Lichen Wu" w:date="2022-04-09T16:49:00Z">
                        <m:rPr>
                          <m:sty m:val="p"/>
                        </m:rPr>
                        <w:rPr>
                          <w:rFonts w:ascii="Cambria Math" w:hAnsi="Cambria Math"/>
                        </w:rPr>
                        <m:t>μ</m:t>
                      </w:del>
                    </m:r>
                  </m:e>
                  <m:sub>
                    <m:r>
                      <w:del w:id="1764" w:author="Lichen Wu" w:date="2022-04-09T16:49:00Z">
                        <m:rPr>
                          <m:sty m:val="p"/>
                        </m:rPr>
                        <w:rPr>
                          <w:rFonts w:ascii="Cambria Math" w:hAnsi="Cambria Math"/>
                        </w:rPr>
                        <m:t>y</m:t>
                      </w:del>
                    </m:r>
                    <m:r>
                      <w:del w:id="1765" w:author="Lichen Wu" w:date="2022-04-09T16:49:00Z">
                        <m:rPr>
                          <m:lit/>
                          <m:sty m:val="p"/>
                        </m:rPr>
                        <w:rPr>
                          <w:rFonts w:ascii="Cambria Math" w:hAnsi="Cambria Math"/>
                        </w:rPr>
                        <m:t>|</m:t>
                      </w:del>
                    </m:r>
                    <m:sSub>
                      <m:sSubPr>
                        <m:ctrlPr>
                          <w:del w:id="1766" w:author="Lichen Wu" w:date="2022-04-09T16:49:00Z">
                            <w:rPr>
                              <w:rFonts w:ascii="Cambria Math" w:hAnsi="Cambria Math"/>
                            </w:rPr>
                          </w:del>
                        </m:ctrlPr>
                      </m:sSubPr>
                      <m:e>
                        <m:r>
                          <w:del w:id="1767" w:author="Lichen Wu" w:date="2022-04-09T16:49:00Z">
                            <m:rPr>
                              <m:sty m:val="p"/>
                            </m:rPr>
                            <w:rPr>
                              <w:rFonts w:ascii="Cambria Math" w:hAnsi="Cambria Math"/>
                            </w:rPr>
                            <m:t>x</m:t>
                          </w:del>
                        </m:r>
                      </m:e>
                      <m:sub>
                        <m:r>
                          <w:del w:id="1768" w:author="Lichen Wu" w:date="2022-04-09T16:49:00Z">
                            <m:rPr>
                              <m:sty m:val="p"/>
                            </m:rPr>
                            <w:rPr>
                              <w:rFonts w:ascii="Cambria Math" w:hAnsi="Cambria Math"/>
                            </w:rPr>
                            <m:t>k</m:t>
                          </w:del>
                        </m:r>
                      </m:sub>
                    </m:sSub>
                  </m:sub>
                </m:sSub>
              </m:oMath>
            </m:oMathPara>
          </w:p>
        </w:tc>
        <w:tc>
          <w:tcPr>
            <w:tcW w:w="625" w:type="dxa"/>
            <w:vAlign w:val="center"/>
          </w:tcPr>
          <w:p w14:paraId="743B38E9" w14:textId="04A47C06" w:rsidR="00390D81" w:rsidRPr="005F7DE3" w:rsidRDefault="00390D81" w:rsidP="00B83C4A">
            <w:r w:rsidRPr="005F7DE3">
              <w:t>(</w:t>
            </w:r>
            <w:fldSimple w:instr=" SEQ Eq \* MERGEFORMAT ">
              <w:r w:rsidR="0017237F">
                <w:rPr>
                  <w:noProof/>
                </w:rPr>
                <w:t>12</w:t>
              </w:r>
            </w:fldSimple>
            <w:r w:rsidRPr="005F7DE3">
              <w:t>)</w:t>
            </w:r>
          </w:p>
        </w:tc>
      </w:tr>
    </w:tbl>
    <w:p w14:paraId="2886043C" w14:textId="465E73BF" w:rsidR="00390D81" w:rsidRPr="005F7DE3" w:rsidRDefault="00390D81" w:rsidP="00546B13">
      <w:pPr>
        <w:rPr>
          <w:rFonts w:eastAsiaTheme="minorEastAsia"/>
          <w:iCs/>
          <w:lang w:eastAsia="zh-CN"/>
        </w:rPr>
      </w:pPr>
    </w:p>
    <w:p w14:paraId="0DAE63D1" w14:textId="637808DD" w:rsidR="00BF68F2" w:rsidRPr="005F7DE3" w:rsidRDefault="000949D9" w:rsidP="00BF68F2">
      <w:pPr>
        <w:rPr>
          <w:rFonts w:eastAsiaTheme="minorEastAsia"/>
          <w:iCs/>
          <w:lang w:eastAsia="zh-CN"/>
        </w:rPr>
      </w:pPr>
      <w:ins w:id="1769" w:author="Lichen Wu" w:date="2022-04-10T21:12:00Z">
        <w:r w:rsidRPr="005F7DE3">
          <w:t>To</w:t>
        </w:r>
      </w:ins>
      <w:ins w:id="1770" w:author="Lichen Wu" w:date="2022-04-10T21:13:00Z">
        <w:r w:rsidR="008919E2" w:rsidRPr="005F7DE3">
          <w:t xml:space="preserve"> </w:t>
        </w:r>
      </w:ins>
      <w:ins w:id="1771" w:author="Lichen Wu" w:date="2022-04-11T11:03:00Z">
        <w:r w:rsidR="0046626F" w:rsidRPr="005F7DE3">
          <w:rPr>
            <w:rFonts w:eastAsiaTheme="minorEastAsia"/>
            <w:iCs/>
            <w:lang w:eastAsia="zh-CN"/>
          </w:rPr>
          <w:t xml:space="preserve">accommodate new data in an online setting, </w:t>
        </w:r>
      </w:ins>
      <w:ins w:id="1772" w:author="Lichen Wu" w:date="2022-04-10T21:13:00Z">
        <w:r w:rsidR="008919E2" w:rsidRPr="005F7DE3">
          <w:rPr>
            <w:rFonts w:eastAsiaTheme="minorEastAsia"/>
            <w:iCs/>
            <w:lang w:eastAsia="zh-CN"/>
          </w:rPr>
          <w:t>control model complexity</w:t>
        </w:r>
      </w:ins>
      <w:ins w:id="1773" w:author="Lichen Wu" w:date="2022-04-10T21:12:00Z">
        <w:r w:rsidRPr="005F7DE3">
          <w:t xml:space="preserve"> and</w:t>
        </w:r>
      </w:ins>
      <w:ins w:id="1774" w:author="Lichen Wu" w:date="2022-04-10T21:14:00Z">
        <w:r w:rsidR="008919E2" w:rsidRPr="005F7DE3">
          <w:t xml:space="preserve"> allow to</w:t>
        </w:r>
      </w:ins>
      <w:ins w:id="1775" w:author="Lichen Wu" w:date="2022-04-10T21:12:00Z">
        <w:r w:rsidRPr="005F7DE3">
          <w:t xml:space="preserve"> modeling time-var</w:t>
        </w:r>
      </w:ins>
      <w:ins w:id="1776" w:author="Lichen Wu" w:date="2022-04-10T21:14:00Z">
        <w:r w:rsidR="008919E2" w:rsidRPr="005F7DE3">
          <w:t>ying processes,</w:t>
        </w:r>
      </w:ins>
      <w:ins w:id="1777" w:author="Lichen Wu" w:date="2022-04-10T21:11:00Z">
        <w:r w:rsidRPr="005F7DE3">
          <w:rPr>
            <w:rFonts w:eastAsiaTheme="minorEastAsia"/>
            <w:iCs/>
            <w:lang w:eastAsia="zh-CN"/>
          </w:rPr>
          <w:t xml:space="preserve"> </w:t>
        </w:r>
      </w:ins>
      <w:ins w:id="1778" w:author="Lichen Wu" w:date="2022-04-09T21:19:00Z">
        <w:r w:rsidR="00AD0284" w:rsidRPr="005F7DE3">
          <w:rPr>
            <w:rFonts w:eastAsiaTheme="minorEastAsia"/>
            <w:iCs/>
            <w:lang w:eastAsia="zh-CN"/>
          </w:rPr>
          <w:t xml:space="preserve">GGMR has been proposed by </w:t>
        </w:r>
      </w:ins>
      <w:r w:rsidR="007E487D" w:rsidRPr="005F7DE3">
        <w:rPr>
          <w:rFonts w:eastAsiaTheme="minorEastAsia"/>
          <w:iCs/>
          <w:lang w:eastAsia="zh-CN"/>
        </w:rPr>
        <w:fldChar w:fldCharType="begin"/>
      </w:r>
      <w:r w:rsidR="007E487D" w:rsidRPr="005F7DE3">
        <w:rPr>
          <w:rFonts w:eastAsiaTheme="minorEastAsia"/>
          <w:iCs/>
          <w:lang w:eastAsia="zh-CN"/>
        </w:rPr>
        <w:instrText xml:space="preserve"> ADDIN ZOTERO_ITEM CSL_CITATION {"citationID":"anUGVN95","properties":{"formattedCitation":"(Bouchachia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7E487D" w:rsidRPr="005F7DE3">
        <w:rPr>
          <w:rFonts w:eastAsiaTheme="minorEastAsia"/>
        </w:rPr>
        <w:t>(Bouchachia &amp; Vanaret, 2011)</w:t>
      </w:r>
      <w:r w:rsidR="007E487D" w:rsidRPr="005F7DE3">
        <w:rPr>
          <w:rFonts w:eastAsiaTheme="minorEastAsia"/>
          <w:iCs/>
          <w:lang w:eastAsia="zh-CN"/>
        </w:rPr>
        <w:fldChar w:fldCharType="end"/>
      </w:r>
      <w:ins w:id="1779" w:author="Lichen Wu" w:date="2022-04-11T00:44:00Z">
        <w:r w:rsidR="007E487D" w:rsidRPr="005F7DE3">
          <w:rPr>
            <w:rFonts w:eastAsiaTheme="minorEastAsia"/>
            <w:iCs/>
            <w:lang w:eastAsia="zh-CN"/>
          </w:rPr>
          <w:t xml:space="preserve"> </w:t>
        </w:r>
      </w:ins>
      <w:del w:id="1780" w:author="Lichen Wu" w:date="2022-04-09T21:19:00Z">
        <w:r w:rsidR="009A4932" w:rsidRPr="005F7DE3" w:rsidDel="00AD0284">
          <w:rPr>
            <w:rFonts w:eastAsiaTheme="minorEastAsia"/>
            <w:iCs/>
            <w:lang w:eastAsia="zh-CN"/>
          </w:rPr>
          <w:delText xml:space="preserve">According to </w:delText>
        </w:r>
      </w:del>
      <w:del w:id="1781" w:author="Lichen Wu" w:date="2022-04-11T00:44:00Z">
        <w:r w:rsidR="009A4932" w:rsidRPr="005F7DE3" w:rsidDel="007E487D">
          <w:rPr>
            <w:rFonts w:eastAsiaTheme="minorEastAsia"/>
            <w:iCs/>
            <w:lang w:eastAsia="zh-CN"/>
          </w:rPr>
          <w:delText>Bouchachia et al.</w:delText>
        </w:r>
        <w:r w:rsidR="00CD43A3" w:rsidRPr="005F7DE3" w:rsidDel="007E487D">
          <w:rPr>
            <w:rFonts w:eastAsiaTheme="minorEastAsia"/>
            <w:iCs/>
            <w:lang w:eastAsia="zh-CN"/>
          </w:rPr>
          <w:fldChar w:fldCharType="begin"/>
        </w:r>
        <w:r w:rsidR="0060072F" w:rsidRPr="005F7DE3" w:rsidDel="007E487D">
          <w:rPr>
            <w:rFonts w:eastAsiaTheme="minorEastAsia"/>
            <w:iCs/>
            <w:lang w:eastAsia="zh-CN"/>
          </w:rPr>
          <w:delInstrText xml:space="preserve"> ADDIN ZOTERO_ITEM CSL_CITATION {"citationID":"nCRnAHb0","properties":{"formattedCitation":"(Bouchachia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delInstrText>
        </w:r>
        <w:r w:rsidR="00CD43A3" w:rsidRPr="005F7DE3" w:rsidDel="007E487D">
          <w:rPr>
            <w:rFonts w:eastAsiaTheme="minorEastAsia"/>
            <w:iCs/>
            <w:lang w:eastAsia="zh-CN"/>
          </w:rPr>
          <w:fldChar w:fldCharType="separate"/>
        </w:r>
        <w:r w:rsidR="0060072F" w:rsidRPr="005F7DE3" w:rsidDel="007E487D">
          <w:rPr>
            <w:rFonts w:eastAsiaTheme="minorEastAsia"/>
          </w:rPr>
          <w:delText>(Bouchachia &amp; Vanaret, 2011)</w:delText>
        </w:r>
        <w:r w:rsidR="00CD43A3" w:rsidRPr="005F7DE3" w:rsidDel="007E487D">
          <w:rPr>
            <w:rFonts w:eastAsiaTheme="minorEastAsia"/>
            <w:iCs/>
            <w:lang w:eastAsia="zh-CN"/>
          </w:rPr>
          <w:fldChar w:fldCharType="end"/>
        </w:r>
      </w:del>
      <w:ins w:id="1782" w:author="Lichen Wu" w:date="2022-04-09T21:20:00Z">
        <w:r w:rsidR="00AD0284" w:rsidRPr="005F7DE3">
          <w:rPr>
            <w:rFonts w:eastAsiaTheme="minorEastAsia"/>
            <w:iCs/>
            <w:lang w:eastAsia="zh-CN"/>
          </w:rPr>
          <w:t>with growing and shrinking mechanisms</w:t>
        </w:r>
      </w:ins>
      <w:del w:id="1783" w:author="Lichen Wu" w:date="2022-04-09T21:20:00Z">
        <w:r w:rsidR="009A4932" w:rsidRPr="005F7DE3" w:rsidDel="00AD0284">
          <w:rPr>
            <w:rFonts w:eastAsiaTheme="minorEastAsia"/>
            <w:iCs/>
            <w:lang w:eastAsia="zh-CN"/>
          </w:rPr>
          <w:delText>,</w:delText>
        </w:r>
      </w:del>
      <w:del w:id="1784" w:author="Lichen Wu" w:date="2022-04-10T23:46:00Z">
        <w:r w:rsidR="009A4932" w:rsidRPr="005F7DE3" w:rsidDel="006D7DC2">
          <w:rPr>
            <w:rFonts w:eastAsiaTheme="minorEastAsia"/>
            <w:iCs/>
            <w:lang w:eastAsia="zh-CN"/>
          </w:rPr>
          <w:delText xml:space="preserve"> </w:delText>
        </w:r>
        <w:r w:rsidR="00635DD4" w:rsidRPr="005F7DE3" w:rsidDel="006D7DC2">
          <w:rPr>
            <w:rFonts w:eastAsiaTheme="minorEastAsia"/>
            <w:iCs/>
            <w:lang w:eastAsia="zh-CN"/>
          </w:rPr>
          <w:delText xml:space="preserve">GGMR can be used to either update, generate, split or merge Gaussians </w:delText>
        </w:r>
      </w:del>
      <w:del w:id="1785" w:author="Lichen Wu" w:date="2022-04-11T11:03:00Z">
        <w:r w:rsidR="00635DD4" w:rsidRPr="005F7DE3" w:rsidDel="0046626F">
          <w:rPr>
            <w:rFonts w:eastAsiaTheme="minorEastAsia"/>
            <w:iCs/>
            <w:lang w:eastAsia="zh-CN"/>
          </w:rPr>
          <w:delText>to accommodate new data in an online setting</w:delText>
        </w:r>
      </w:del>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del w:id="1786" w:author="Lichen Wu" w:date="2022-04-10T23:47:00Z">
        <w:r w:rsidR="00635DD4" w:rsidRPr="005F7DE3" w:rsidDel="006D7DC2">
          <w:rPr>
            <w:rFonts w:eastAsiaTheme="minorEastAsia"/>
            <w:iCs/>
            <w:lang w:eastAsia="zh-CN"/>
          </w:rPr>
          <w:delText xml:space="preserve">the </w:delText>
        </w:r>
      </w:del>
      <w:ins w:id="1787" w:author="Lichen Wu" w:date="2022-04-10T23:47:00Z">
        <w:r w:rsidR="006D7DC2" w:rsidRPr="005F7DE3">
          <w:rPr>
            <w:rFonts w:eastAsiaTheme="minorEastAsia"/>
            <w:iCs/>
            <w:lang w:eastAsia="zh-CN"/>
          </w:rPr>
          <w:t xml:space="preserve">its </w:t>
        </w:r>
      </w:ins>
      <w:r w:rsidR="00635DD4" w:rsidRPr="005F7DE3">
        <w:rPr>
          <w:rFonts w:eastAsiaTheme="minorEastAsia"/>
          <w:iCs/>
          <w:lang w:eastAsia="zh-CN"/>
        </w:rPr>
        <w:t xml:space="preserve">updating gaussians </w:t>
      </w:r>
      <w:del w:id="1788" w:author="Lichen Wu" w:date="2022-04-10T23:47:00Z">
        <w:r w:rsidR="00635DD4" w:rsidRPr="005F7DE3" w:rsidDel="006D7DC2">
          <w:rPr>
            <w:rFonts w:eastAsiaTheme="minorEastAsia"/>
            <w:iCs/>
            <w:lang w:eastAsia="zh-CN"/>
          </w:rPr>
          <w:delText xml:space="preserve">part </w:delText>
        </w:r>
      </w:del>
      <w:ins w:id="1789" w:author="Lichen Wu" w:date="2022-04-10T23:47:00Z">
        <w:r w:rsidR="006D7DC2" w:rsidRPr="005F7DE3">
          <w:rPr>
            <w:rFonts w:eastAsiaTheme="minorEastAsia"/>
            <w:iCs/>
            <w:lang w:eastAsia="zh-CN"/>
          </w:rPr>
          <w:t xml:space="preserve">algorithm </w:t>
        </w:r>
      </w:ins>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ins w:id="1790" w:author="Lichen Wu" w:date="2022-04-11T00:44:00Z">
        <w:r w:rsidR="007E487D" w:rsidRPr="005F7DE3">
          <w:rPr>
            <w:rFonts w:eastAsiaTheme="minorEastAsia"/>
            <w:iCs/>
            <w:lang w:eastAsia="zh-CN"/>
          </w:rPr>
          <w:t xml:space="preserve"> </w:t>
        </w:r>
      </w:ins>
      <w:r w:rsidR="006064B5" w:rsidRPr="005F7DE3">
        <w:rPr>
          <w:rFonts w:eastAsiaTheme="minorEastAsia"/>
          <w:iCs/>
          <w:lang w:eastAsia="zh-CN"/>
        </w:rPr>
        <w:fldChar w:fldCharType="begin"/>
      </w:r>
      <w:r w:rsidR="006064B5" w:rsidRPr="005F7DE3">
        <w:rPr>
          <w:rFonts w:eastAsiaTheme="minorEastAsia"/>
          <w:iCs/>
          <w:lang w:eastAsia="zh-CN"/>
        </w:rPr>
        <w:instrText xml:space="preserve"> ADDIN ZOTERO_ITEM CSL_CITATION {"citationID":"E4fOwbgH","properties":{"formattedCitation":"(Bouchachia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6064B5" w:rsidRPr="005F7DE3">
        <w:rPr>
          <w:rFonts w:eastAsiaTheme="minorEastAsia"/>
        </w:rPr>
        <w:t>(Bouchachia &amp; Vanaret, 2011)</w:t>
      </w:r>
      <w:r w:rsidR="006064B5" w:rsidRPr="005F7DE3">
        <w:rPr>
          <w:rFonts w:eastAsiaTheme="minorEastAsia"/>
          <w:iCs/>
          <w:lang w:eastAsia="zh-CN"/>
        </w:rPr>
        <w:fldChar w:fldCharType="end"/>
      </w:r>
      <w:ins w:id="1791" w:author="Lichen Wu" w:date="2022-04-11T21:21:00Z">
        <w:r w:rsidR="006064B5" w:rsidRPr="005F7DE3">
          <w:rPr>
            <w:rFonts w:eastAsiaTheme="minorEastAsia"/>
            <w:iCs/>
            <w:lang w:eastAsia="zh-CN"/>
          </w:rPr>
          <w:t>.</w:t>
        </w:r>
      </w:ins>
      <w:ins w:id="1792" w:author="LipingWang" w:date="2022-04-11T08:48:00Z">
        <w:del w:id="1793" w:author="Lichen Wu" w:date="2022-04-11T21:21:00Z">
          <w:r w:rsidR="00AF77D1" w:rsidRPr="005F7DE3" w:rsidDel="006064B5">
            <w:rPr>
              <w:rFonts w:eastAsiaTheme="minorEastAsia"/>
              <w:iCs/>
              <w:highlight w:val="yellow"/>
              <w:lang w:eastAsia="zh-CN"/>
              <w:rPrChange w:id="1794" w:author="LipingWang" w:date="2022-04-11T08:48:00Z">
                <w:rPr>
                  <w:rFonts w:eastAsiaTheme="minorEastAsia"/>
                  <w:iCs/>
                  <w:lang w:eastAsia="zh-CN"/>
                </w:rPr>
              </w:rPrChange>
            </w:rPr>
            <w:delText>(YEAR)</w:delText>
          </w:r>
        </w:del>
      </w:ins>
      <w:del w:id="1795" w:author="Lichen Wu" w:date="2022-04-11T00:44:00Z">
        <w:r w:rsidR="008F6A72" w:rsidRPr="005F7DE3" w:rsidDel="007E487D">
          <w:rPr>
            <w:rFonts w:eastAsiaTheme="minorEastAsia"/>
            <w:iCs/>
            <w:highlight w:val="yellow"/>
            <w:lang w:eastAsia="zh-CN"/>
            <w:rPrChange w:id="1796" w:author="LipingWang" w:date="2022-04-11T08:48:00Z">
              <w:rPr>
                <w:rFonts w:eastAsiaTheme="minorEastAsia"/>
                <w:iCs/>
                <w:lang w:eastAsia="zh-CN"/>
              </w:rPr>
            </w:rPrChange>
          </w:rPr>
          <w:delText xml:space="preserve"> Bouchachia </w:delText>
        </w:r>
        <w:r w:rsidR="00700110" w:rsidRPr="005F7DE3" w:rsidDel="007E487D">
          <w:rPr>
            <w:rFonts w:eastAsiaTheme="minorEastAsia"/>
            <w:iCs/>
            <w:highlight w:val="yellow"/>
            <w:lang w:eastAsia="zh-CN"/>
            <w:rPrChange w:id="1797" w:author="LipingWang" w:date="2022-04-11T08:48:00Z">
              <w:rPr>
                <w:rFonts w:eastAsiaTheme="minorEastAsia"/>
                <w:iCs/>
                <w:lang w:eastAsia="zh-CN"/>
              </w:rPr>
            </w:rPrChange>
          </w:rPr>
          <w:delText>et al</w:delText>
        </w:r>
        <w:r w:rsidR="0060072F" w:rsidRPr="005F7DE3" w:rsidDel="007E487D">
          <w:rPr>
            <w:rFonts w:eastAsiaTheme="minorEastAsia"/>
            <w:iCs/>
            <w:highlight w:val="yellow"/>
            <w:lang w:eastAsia="zh-CN"/>
            <w:rPrChange w:id="1798" w:author="LipingWang" w:date="2022-04-11T08:48:00Z">
              <w:rPr>
                <w:rFonts w:eastAsiaTheme="minorEastAsia"/>
                <w:iCs/>
                <w:lang w:eastAsia="zh-CN"/>
              </w:rPr>
            </w:rPrChange>
          </w:rPr>
          <w:fldChar w:fldCharType="begin"/>
        </w:r>
        <w:r w:rsidR="0060072F" w:rsidRPr="005F7DE3" w:rsidDel="007E487D">
          <w:rPr>
            <w:rFonts w:eastAsiaTheme="minorEastAsia"/>
            <w:iCs/>
            <w:highlight w:val="yellow"/>
            <w:lang w:eastAsia="zh-CN"/>
            <w:rPrChange w:id="1799" w:author="LipingWang" w:date="2022-04-11T08:48:00Z">
              <w:rPr>
                <w:rFonts w:eastAsiaTheme="minorEastAsia"/>
                <w:iCs/>
                <w:lang w:eastAsia="zh-CN"/>
              </w:rPr>
            </w:rPrChange>
          </w:rPr>
          <w:delInstrText xml:space="preserve"> ADDIN ZOTERO_ITEM CSL_CITATION {"citationID":"Uj1yXLNP","properties":{"formattedCitation":"(Bouchachia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delInstrText>
        </w:r>
        <w:r w:rsidR="0060072F" w:rsidRPr="005F7DE3" w:rsidDel="007E487D">
          <w:rPr>
            <w:rFonts w:eastAsiaTheme="minorEastAsia"/>
            <w:iCs/>
            <w:highlight w:val="yellow"/>
            <w:lang w:eastAsia="zh-CN"/>
            <w:rPrChange w:id="1800" w:author="LipingWang" w:date="2022-04-11T08:48:00Z">
              <w:rPr>
                <w:rFonts w:eastAsiaTheme="minorEastAsia"/>
                <w:iCs/>
                <w:lang w:eastAsia="zh-CN"/>
              </w:rPr>
            </w:rPrChange>
          </w:rPr>
          <w:fldChar w:fldCharType="separate"/>
        </w:r>
        <w:r w:rsidR="0060072F" w:rsidRPr="005F7DE3" w:rsidDel="007E487D">
          <w:rPr>
            <w:rFonts w:eastAsiaTheme="minorEastAsia"/>
            <w:highlight w:val="yellow"/>
            <w:rPrChange w:id="1801" w:author="LipingWang" w:date="2022-04-11T08:48:00Z">
              <w:rPr>
                <w:rFonts w:eastAsiaTheme="minorEastAsia"/>
              </w:rPr>
            </w:rPrChange>
          </w:rPr>
          <w:delText>(Bouchachia &amp; Vanaret, 2011)</w:delText>
        </w:r>
        <w:r w:rsidR="0060072F" w:rsidRPr="005F7DE3" w:rsidDel="007E487D">
          <w:rPr>
            <w:rFonts w:eastAsiaTheme="minorEastAsia"/>
            <w:iCs/>
            <w:highlight w:val="yellow"/>
            <w:lang w:eastAsia="zh-CN"/>
            <w:rPrChange w:id="1802" w:author="LipingWang" w:date="2022-04-11T08:48:00Z">
              <w:rPr>
                <w:rFonts w:eastAsiaTheme="minorEastAsia"/>
                <w:iCs/>
                <w:lang w:eastAsia="zh-CN"/>
              </w:rPr>
            </w:rPrChange>
          </w:rPr>
          <w:fldChar w:fldCharType="end"/>
        </w:r>
      </w:del>
      <w:del w:id="1803" w:author="Lichen Wu" w:date="2022-04-11T21:21:00Z">
        <w:r w:rsidR="00700110" w:rsidRPr="005F7DE3" w:rsidDel="006064B5">
          <w:rPr>
            <w:rFonts w:eastAsiaTheme="minorEastAsia"/>
            <w:iCs/>
            <w:highlight w:val="yellow"/>
            <w:lang w:eastAsia="zh-CN"/>
            <w:rPrChange w:id="1804" w:author="LipingWang" w:date="2022-04-11T08:48:00Z">
              <w:rPr>
                <w:rFonts w:eastAsiaTheme="minorEastAsia"/>
                <w:iCs/>
                <w:lang w:eastAsia="zh-CN"/>
              </w:rPr>
            </w:rPrChange>
          </w:rPr>
          <w:delText>.</w:delText>
        </w:r>
      </w:del>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will be updated </w:t>
      </w:r>
      <w:r w:rsidR="008F6A72" w:rsidRPr="005F7DE3">
        <w:rPr>
          <w:rFonts w:eastAsiaTheme="minorEastAsia"/>
          <w:iCs/>
          <w:lang w:eastAsia="zh-CN"/>
        </w:rPr>
        <w:t>with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100"/>
        <w:gridCol w:w="684"/>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3C1B14"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A6467E4" w:rsidR="00E72A8D" w:rsidRPr="005F7DE3" w:rsidRDefault="00E72A8D" w:rsidP="00157723">
            <w:pPr>
              <w:spacing w:line="360" w:lineRule="auto"/>
            </w:pPr>
            <w:r w:rsidRPr="005F7DE3">
              <w:t>(</w:t>
            </w:r>
            <w:bookmarkStart w:id="1805" w:name="ggmr_start"/>
            <w:r w:rsidR="000C24BB" w:rsidRPr="005F7DE3">
              <w:fldChar w:fldCharType="begin"/>
            </w:r>
            <w:r w:rsidR="000C24BB" w:rsidRPr="005F7DE3">
              <w:instrText xml:space="preserve"> SEQ Eq \* MERGEFORMAT </w:instrText>
            </w:r>
            <w:r w:rsidR="000C24BB" w:rsidRPr="005F7DE3">
              <w:fldChar w:fldCharType="separate"/>
            </w:r>
            <w:r w:rsidR="0017237F">
              <w:rPr>
                <w:noProof/>
              </w:rPr>
              <w:t>13</w:t>
            </w:r>
            <w:r w:rsidR="000C24BB" w:rsidRPr="005F7DE3">
              <w:rPr>
                <w:noProof/>
              </w:rPr>
              <w:fldChar w:fldCharType="end"/>
            </w:r>
            <w:bookmarkEnd w:id="1805"/>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3C1B14"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126321F8" w:rsidR="00E72A8D" w:rsidRPr="005F7DE3" w:rsidRDefault="00E72A8D" w:rsidP="00157723">
            <w:pPr>
              <w:spacing w:line="360" w:lineRule="auto"/>
            </w:pPr>
            <w:r w:rsidRPr="005F7DE3">
              <w:t>(</w:t>
            </w:r>
            <w:fldSimple w:instr=" SEQ Eq \* MERGEFORMAT ">
              <w:r w:rsidR="0017237F">
                <w:rPr>
                  <w:noProof/>
                </w:rPr>
                <w:t>14</w:t>
              </w:r>
            </w:fldSimple>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431E0B59" w:rsidR="00E72A8D" w:rsidRPr="005F7DE3" w:rsidRDefault="003C1B14"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2017D209" w:rsidR="00E72A8D" w:rsidRPr="005F7DE3" w:rsidRDefault="00E72A8D" w:rsidP="00157723">
            <w:pPr>
              <w:spacing w:line="360" w:lineRule="auto"/>
            </w:pPr>
            <w:r w:rsidRPr="005F7DE3">
              <w:t>(</w:t>
            </w:r>
            <w:fldSimple w:instr=" SEQ Eq \* MERGEFORMAT ">
              <w:r w:rsidR="0017237F">
                <w:rPr>
                  <w:noProof/>
                </w:rPr>
                <w:t>15</w:t>
              </w:r>
            </w:fldSimple>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3C1B14"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7C1759F3" w:rsidR="004845F2" w:rsidRPr="005F7DE3" w:rsidRDefault="004845F2" w:rsidP="00157723">
            <w:pPr>
              <w:spacing w:line="360" w:lineRule="auto"/>
            </w:pPr>
            <w:r w:rsidRPr="005F7DE3">
              <w:t>(</w:t>
            </w:r>
            <w:fldSimple w:instr=" SEQ Eq \* MERGEFORMAT ">
              <w:r w:rsidR="0017237F">
                <w:rPr>
                  <w:noProof/>
                </w:rPr>
                <w:t>16</w:t>
              </w:r>
            </w:fldSimple>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3C1B14"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63A205D0" w:rsidR="003C7D20" w:rsidRPr="005F7DE3" w:rsidRDefault="003C7D20" w:rsidP="00157723">
            <w:pPr>
              <w:spacing w:line="360" w:lineRule="auto"/>
            </w:pPr>
            <w:r w:rsidRPr="005F7DE3">
              <w:t>(</w:t>
            </w:r>
            <w:fldSimple w:instr=" SEQ Eq \* MERGEFORMAT ">
              <w:r w:rsidR="0017237F">
                <w:rPr>
                  <w:noProof/>
                </w:rPr>
                <w:t>17</w:t>
              </w:r>
            </w:fldSimple>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3C1B14"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15EA1D27" w:rsidR="003C7D20" w:rsidRPr="005F7DE3" w:rsidRDefault="003C7D20" w:rsidP="00157723">
            <w:pPr>
              <w:spacing w:line="360" w:lineRule="auto"/>
            </w:pPr>
            <w:r w:rsidRPr="005F7DE3">
              <w:t>(</w:t>
            </w:r>
            <w:bookmarkStart w:id="1806" w:name="ggmr_end"/>
            <w:r w:rsidR="000C24BB" w:rsidRPr="005F7DE3">
              <w:fldChar w:fldCharType="begin"/>
            </w:r>
            <w:r w:rsidR="000C24BB" w:rsidRPr="005F7DE3">
              <w:instrText xml:space="preserve"> SEQ Eq \* MERGEFORMAT </w:instrText>
            </w:r>
            <w:r w:rsidR="000C24BB" w:rsidRPr="005F7DE3">
              <w:fldChar w:fldCharType="separate"/>
            </w:r>
            <w:r w:rsidR="0017237F">
              <w:rPr>
                <w:noProof/>
              </w:rPr>
              <w:t>18</w:t>
            </w:r>
            <w:r w:rsidR="000C24BB" w:rsidRPr="005F7DE3">
              <w:rPr>
                <w:noProof/>
              </w:rPr>
              <w:fldChar w:fldCharType="end"/>
            </w:r>
            <w:bookmarkEnd w:id="1806"/>
            <w:r w:rsidRPr="005F7DE3">
              <w:t>)</w:t>
            </w:r>
          </w:p>
        </w:tc>
      </w:tr>
    </w:tbl>
    <w:p w14:paraId="344F182C" w14:textId="5E59E813"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is the weights of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 xml:space="preserve">is the on-going learning rate for j-th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4524665B" w:rsidR="00B834A1" w:rsidRPr="005F7DE3" w:rsidRDefault="00B834A1" w:rsidP="00B834A1">
      <w:pPr>
        <w:pStyle w:val="Heading2"/>
      </w:pPr>
      <w:r w:rsidRPr="005F7DE3">
        <w:lastRenderedPageBreak/>
        <w:t>2.</w:t>
      </w:r>
      <w:bookmarkStart w:id="1807" w:name="sec_2_hybrid"/>
      <w:ins w:id="1808" w:author="Lichen Wu" w:date="2022-04-09T13:20:00Z">
        <w:r w:rsidR="00896FFF" w:rsidRPr="005F7DE3">
          <w:t>3</w:t>
        </w:r>
      </w:ins>
      <w:bookmarkEnd w:id="1807"/>
      <w:del w:id="1809" w:author="Lichen Wu" w:date="2022-04-09T13:20:00Z">
        <w:r w:rsidRPr="005F7DE3" w:rsidDel="00896FFF">
          <w:delText>4</w:delText>
        </w:r>
      </w:del>
      <w:r w:rsidRPr="005F7DE3">
        <w:t xml:space="preserve"> Hybrid </w:t>
      </w:r>
      <w:del w:id="1810" w:author="Lichen Wu" w:date="2022-04-09T12:22:00Z">
        <w:r w:rsidRPr="005F7DE3" w:rsidDel="00B45772">
          <w:delText>Approach</w:delText>
        </w:r>
      </w:del>
      <w:ins w:id="1811" w:author="Lichen Wu" w:date="2022-04-10T23:38:00Z">
        <w:r w:rsidR="0090144F" w:rsidRPr="005F7DE3">
          <w:t>Approach</w:t>
        </w:r>
      </w:ins>
    </w:p>
    <w:p w14:paraId="7E075F28" w14:textId="4301721F" w:rsidR="00B834A1" w:rsidRPr="001E0F94" w:rsidRDefault="00A2339B" w:rsidP="00B834A1">
      <w:pPr>
        <w:jc w:val="both"/>
      </w:pPr>
      <w:ins w:id="1812" w:author="Lichen Wu" w:date="2022-04-09T13:14:00Z">
        <w:del w:id="1813" w:author="LipingWang" w:date="2022-04-11T08:48:00Z">
          <w:r w:rsidRPr="005F7DE3" w:rsidDel="00AF77D1">
            <w:delText>The basic idea of the Hy</w:delText>
          </w:r>
        </w:del>
      </w:ins>
      <w:ins w:id="1814" w:author="Lichen Wu" w:date="2022-04-09T13:15:00Z">
        <w:del w:id="1815" w:author="LipingWang" w:date="2022-04-11T08:48:00Z">
          <w:r w:rsidRPr="005F7DE3" w:rsidDel="00AF77D1">
            <w:delText xml:space="preserve">brid Model is to improve the forecasting accuracy for both RC model and GGMR model. </w:delText>
          </w:r>
        </w:del>
      </w:ins>
      <w:ins w:id="1816" w:author="Lichen Wu" w:date="2022-04-09T13:16:00Z">
        <w:del w:id="1817" w:author="LipingWang" w:date="2022-04-11T08:48:00Z">
          <w:r w:rsidR="00E4497A" w:rsidRPr="005F7DE3" w:rsidDel="00AF77D1">
            <w:delText xml:space="preserve">In fact, it is evident that we </w:delText>
          </w:r>
        </w:del>
      </w:ins>
      <w:ins w:id="1818" w:author="Lichen Wu" w:date="2022-04-09T13:18:00Z">
        <w:del w:id="1819" w:author="LipingWang" w:date="2022-04-11T08:48:00Z">
          <w:r w:rsidR="00BA1868" w:rsidRPr="005F7DE3" w:rsidDel="00AF77D1">
            <w:delText>should</w:delText>
          </w:r>
        </w:del>
      </w:ins>
      <w:ins w:id="1820" w:author="Lichen Wu" w:date="2022-04-09T13:16:00Z">
        <w:del w:id="1821" w:author="LipingWang" w:date="2022-04-11T08:48:00Z">
          <w:r w:rsidR="00E4497A" w:rsidRPr="005F7DE3" w:rsidDel="00AF77D1">
            <w:delText xml:space="preserve"> provide a close estimation as one of GGMR inputs to </w:delText>
          </w:r>
        </w:del>
      </w:ins>
      <w:ins w:id="1822" w:author="Lichen Wu" w:date="2022-04-09T13:17:00Z">
        <w:del w:id="1823" w:author="LipingWang" w:date="2022-04-11T08:48:00Z">
          <w:r w:rsidR="00E4497A" w:rsidRPr="005F7DE3" w:rsidDel="00AF77D1">
            <w:delText xml:space="preserve">enhance its prediction power. </w:delText>
          </w:r>
        </w:del>
        <w:r w:rsidR="00E4497A" w:rsidRPr="005F7DE3">
          <w:t>In the present study, we have designed the Hybrid Model schema as shown</w:t>
        </w:r>
      </w:ins>
      <w:ins w:id="1824" w:author="Lichen Wu" w:date="2022-04-09T13:18:00Z">
        <w:r w:rsidR="00E4497A" w:rsidRPr="005F7DE3">
          <w:t xml:space="preserve"> </w:t>
        </w:r>
      </w:ins>
      <w:del w:id="1825" w:author="Lichen Wu" w:date="2022-04-09T13:18:00Z">
        <w:r w:rsidR="00B834A1" w:rsidRPr="005F7DE3" w:rsidDel="00E4497A">
          <w:delText xml:space="preserve">The </w:delText>
        </w:r>
        <w:r w:rsidR="00AC27B2" w:rsidRPr="005F7DE3" w:rsidDel="00E4497A">
          <w:delText>schema shown</w:delText>
        </w:r>
        <w:r w:rsidR="00A81A9A" w:rsidRPr="005F7DE3" w:rsidDel="00E4497A">
          <w:delText xml:space="preserve"> below</w:delText>
        </w:r>
      </w:del>
      <w:ins w:id="1826" w:author="Lichen Wu" w:date="2022-04-08T22:39:00Z">
        <w:r w:rsidR="00012700" w:rsidRPr="005F7DE3">
          <w:t>in</w:t>
        </w:r>
      </w:ins>
      <w:r w:rsidR="008B71BC">
        <w:t xml:space="preserve"> Figure </w:t>
      </w:r>
      <w:r w:rsidR="008B71BC">
        <w:fldChar w:fldCharType="begin"/>
      </w:r>
      <w:r w:rsidR="008B71BC">
        <w:instrText xml:space="preserve"> REF hybrid_show \h </w:instrText>
      </w:r>
      <w:r w:rsidR="008B71BC">
        <w:fldChar w:fldCharType="separate"/>
      </w:r>
      <w:r w:rsidR="008B71BC">
        <w:rPr>
          <w:b/>
          <w:bCs/>
          <w:noProof/>
        </w:rPr>
        <w:t>1</w:t>
      </w:r>
      <w:r w:rsidR="008B71BC">
        <w:fldChar w:fldCharType="end"/>
      </w:r>
      <w:ins w:id="1827" w:author="Lichen Wu" w:date="2022-04-09T13:19:00Z">
        <w:r w:rsidR="00BA1868" w:rsidRPr="005F7DE3">
          <w:t xml:space="preserve">, which </w:t>
        </w:r>
      </w:ins>
      <w:r w:rsidR="00AC27B2" w:rsidRPr="005F7DE3">
        <w:t>illustrates the underlying structure of the hybrid approach</w:t>
      </w:r>
      <w:r w:rsidR="00B60C87" w:rsidRPr="005F7DE3">
        <w:t xml:space="preserve">. </w:t>
      </w:r>
      <w:r w:rsidR="00961179" w:rsidRPr="005F7DE3">
        <w:t xml:space="preserve">Enabled by the real time predicted </w:t>
      </w:r>
      <w:r w:rsidR="001B6CB9" w:rsidRPr="005F7DE3">
        <w:t>system</w:t>
      </w:r>
      <w:r w:rsidR="00961179" w:rsidRPr="005F7DE3">
        <w:t xml:space="preserve"> load from RC network model and incremental learning framework from </w:t>
      </w:r>
      <w:del w:id="1828" w:author="LipingWang" w:date="2022-04-08T14:12:00Z">
        <w:r w:rsidR="00961179" w:rsidRPr="005F7DE3" w:rsidDel="001A7EC3">
          <w:fldChar w:fldCharType="begin"/>
        </w:r>
        <w:r w:rsidR="00961179" w:rsidRPr="005F7DE3" w:rsidDel="001A7EC3">
          <w:delInstrText xml:space="preserve"> ADDIN ZOTERO_ITEM CSL_CITATION {"citationID":"veERQ2f0","properties":{"formattedCitation":"(Bouchachia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delInstrText>
        </w:r>
        <w:r w:rsidR="00961179" w:rsidRPr="005F7DE3" w:rsidDel="001A7EC3">
          <w:fldChar w:fldCharType="separate"/>
        </w:r>
        <w:r w:rsidR="00961179" w:rsidRPr="005F7DE3" w:rsidDel="001A7EC3">
          <w:delText>(Bouchachia &amp; Vanaret, 2011)</w:delText>
        </w:r>
        <w:r w:rsidR="00961179" w:rsidRPr="005F7DE3" w:rsidDel="001A7EC3">
          <w:fldChar w:fldCharType="end"/>
        </w:r>
      </w:del>
      <w:ins w:id="1829" w:author="LipingWang" w:date="2022-04-08T14:13:00Z">
        <w:r w:rsidR="001A7EC3" w:rsidRPr="005F7DE3">
          <w:t>the GGMR model</w:t>
        </w:r>
      </w:ins>
      <w:r w:rsidR="00961179" w:rsidRPr="005F7DE3">
        <w:t xml:space="preserve">, </w:t>
      </w:r>
      <w:r w:rsidR="00B60C87" w:rsidRPr="005F7DE3">
        <w:t xml:space="preserve">those trained gaussian components from Expectation Maximization (EM) will be updated </w:t>
      </w:r>
      <w:r w:rsidR="007D53FE" w:rsidRPr="005F7DE3">
        <w:t>accordingly</w:t>
      </w:r>
      <w:ins w:id="1830" w:author="Lichen Wu" w:date="2022-04-09T13:01:00Z">
        <w:r w:rsidR="001A34D3" w:rsidRPr="005F7DE3">
          <w:t xml:space="preserve"> as the update rules shown in </w:t>
        </w:r>
      </w:ins>
      <w:r w:rsidR="0017237F">
        <w:t>e</w:t>
      </w:r>
      <w:ins w:id="1831" w:author="Lichen Wu" w:date="2022-04-09T13:02:00Z">
        <w:r w:rsidR="001A34D3" w:rsidRPr="005F7DE3">
          <w:t xml:space="preserve">quation </w:t>
        </w:r>
      </w:ins>
      <w:r w:rsidR="0017237F">
        <w:t>(</w:t>
      </w:r>
      <w:r w:rsidR="0017237F">
        <w:fldChar w:fldCharType="begin"/>
      </w:r>
      <w:r w:rsidR="0017237F">
        <w:instrText xml:space="preserve"> REF ggmr_start \h </w:instrText>
      </w:r>
      <w:r w:rsidR="0017237F">
        <w:fldChar w:fldCharType="separate"/>
      </w:r>
      <w:r w:rsidR="0017237F">
        <w:rPr>
          <w:noProof/>
        </w:rPr>
        <w:t>13</w:t>
      </w:r>
      <w:r w:rsidR="0017237F">
        <w:fldChar w:fldCharType="end"/>
      </w:r>
      <w:r w:rsidR="0017237F">
        <w:t>)</w:t>
      </w:r>
      <w:ins w:id="1832" w:author="Lichen Wu" w:date="2022-04-09T13:02:00Z">
        <w:r w:rsidR="001A34D3" w:rsidRPr="005F7DE3">
          <w:t xml:space="preserve">~ </w:t>
        </w:r>
      </w:ins>
      <w:r w:rsidR="0017237F">
        <w:t>(</w:t>
      </w:r>
      <w:r w:rsidR="0017237F">
        <w:fldChar w:fldCharType="begin"/>
      </w:r>
      <w:r w:rsidR="0017237F">
        <w:instrText xml:space="preserve"> REF ggmr_end \h </w:instrText>
      </w:r>
      <w:r w:rsidR="0017237F">
        <w:fldChar w:fldCharType="separate"/>
      </w:r>
      <w:r w:rsidR="0017237F">
        <w:rPr>
          <w:noProof/>
        </w:rPr>
        <w:t>18</w:t>
      </w:r>
      <w:r w:rsidR="0017237F">
        <w:fldChar w:fldCharType="end"/>
      </w:r>
      <w:r w:rsidR="0017237F">
        <w:t>)</w:t>
      </w:r>
      <w:r w:rsidR="007D53FE" w:rsidRPr="005F7DE3">
        <w:t xml:space="preserve">. </w:t>
      </w:r>
      <w:r w:rsidR="00527C0E" w:rsidRPr="005F7DE3">
        <w:t>Specifically, the RC network module will get the target time step index from GGMR</w:t>
      </w:r>
      <w:ins w:id="1833" w:author="Lichen Wu" w:date="2022-04-09T13:02:00Z">
        <w:r w:rsidR="003C646C" w:rsidRPr="005F7DE3">
          <w:t xml:space="preserve"> and return the predicted RS system load back to GGMR module.</w:t>
        </w:r>
      </w:ins>
      <w:del w:id="1834" w:author="Lichen Wu" w:date="2022-04-09T13:02:00Z">
        <w:r w:rsidR="00527C0E" w:rsidRPr="005F7DE3" w:rsidDel="003C646C">
          <w:delText xml:space="preserve">. </w:delText>
        </w:r>
      </w:del>
      <w:commentRangeStart w:id="1835"/>
      <w:del w:id="1836" w:author="Lichen Wu" w:date="2022-04-08T22:42:00Z">
        <w:r w:rsidR="00527C0E" w:rsidRPr="005F7DE3" w:rsidDel="004F076D">
          <w:delText xml:space="preserve">Then </w:delText>
        </w:r>
        <w:r w:rsidR="002C2A9A" w:rsidRPr="005F7DE3" w:rsidDel="004F076D">
          <w:rPr>
            <w:rFonts w:eastAsiaTheme="minorEastAsia"/>
            <w:lang w:eastAsia="zh-CN"/>
          </w:rPr>
          <w:delText xml:space="preserve">RC module will predict the energy load with a certain period of warming up, </w:delText>
        </w:r>
        <w:r w:rsidR="00A81A9A" w:rsidRPr="005F7DE3" w:rsidDel="004F076D">
          <w:rPr>
            <w:rFonts w:eastAsiaTheme="minorEastAsia"/>
            <w:lang w:eastAsia="zh-CN"/>
          </w:rPr>
          <w:delText>where</w:delText>
        </w:r>
        <w:r w:rsidR="002C2A9A" w:rsidRPr="005F7DE3" w:rsidDel="004F076D">
          <w:rPr>
            <w:rFonts w:eastAsiaTheme="minorEastAsia"/>
            <w:lang w:eastAsia="zh-CN"/>
          </w:rPr>
          <w:delText xml:space="preserve"> the warming up period is statistically selected</w:delText>
        </w:r>
        <w:r w:rsidR="004E30D9" w:rsidRPr="005F7DE3" w:rsidDel="004F076D">
          <w:rPr>
            <w:rFonts w:eastAsiaTheme="minorEastAsia"/>
            <w:lang w:eastAsia="zh-CN"/>
          </w:rPr>
          <w:delText xml:space="preserve"> (Figure 4)</w:delText>
        </w:r>
        <w:r w:rsidR="002C2A9A" w:rsidRPr="005F7DE3" w:rsidDel="004F076D">
          <w:rPr>
            <w:rFonts w:eastAsiaTheme="minorEastAsia"/>
            <w:lang w:eastAsia="zh-CN"/>
          </w:rPr>
          <w:delText>.</w:delText>
        </w:r>
        <w:commentRangeEnd w:id="1835"/>
        <w:r w:rsidR="00E81D4E" w:rsidRPr="005F7DE3" w:rsidDel="004F076D">
          <w:rPr>
            <w:rStyle w:val="CommentReference"/>
          </w:rPr>
          <w:commentReference w:id="1835"/>
        </w:r>
      </w:del>
      <w:commentRangeStart w:id="1837"/>
      <w:del w:id="1838" w:author="Lichen Wu" w:date="2022-04-08T22:38:00Z">
        <w:r w:rsidR="002C2A9A" w:rsidRPr="005F7DE3" w:rsidDel="002A6B44">
          <w:rPr>
            <w:rFonts w:eastAsiaTheme="minorEastAsia"/>
            <w:lang w:eastAsia="zh-CN"/>
          </w:rPr>
          <w:delText xml:space="preserve"> </w:delText>
        </w:r>
        <w:r w:rsidR="005026FA" w:rsidRPr="005F7DE3" w:rsidDel="002A6B44">
          <w:rPr>
            <w:rFonts w:eastAsiaTheme="minorEastAsia"/>
            <w:lang w:eastAsia="zh-CN"/>
          </w:rPr>
          <w:delText>As referred from</w:delText>
        </w:r>
        <w:r w:rsidR="00C31BCD" w:rsidRPr="005F7DE3" w:rsidDel="002A6B44">
          <w:rPr>
            <w:rFonts w:eastAsiaTheme="minorEastAsia"/>
            <w:lang w:eastAsia="zh-CN"/>
          </w:rPr>
          <w:delText xml:space="preserve"> </w:delText>
        </w:r>
        <w:r w:rsidR="005026FA" w:rsidRPr="005F7DE3" w:rsidDel="002A6B44">
          <w:rPr>
            <w:rFonts w:eastAsiaTheme="minorEastAsia"/>
            <w:lang w:eastAsia="zh-CN"/>
          </w:rPr>
          <w:delText>Wang et al.</w:delText>
        </w:r>
        <w:r w:rsidR="0028609E" w:rsidRPr="005F7DE3" w:rsidDel="002A6B44">
          <w:rPr>
            <w:rFonts w:eastAsiaTheme="minorEastAsia"/>
            <w:lang w:eastAsia="zh-CN"/>
          </w:rPr>
          <w:fldChar w:fldCharType="begin"/>
        </w:r>
        <w:r w:rsidR="0028609E" w:rsidRPr="005F7DE3" w:rsidDel="002A6B44">
          <w:rPr>
            <w:rFonts w:eastAsiaTheme="minorEastAsia"/>
            <w:lang w:eastAsia="zh-CN"/>
          </w:rPr>
          <w:delInstrText xml:space="preserve"> ADDIN ZOTERO_ITEM CSL_CITATION {"citationID":"hxfeIOX6","properties":{"formattedCitation":"(Wang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28609E" w:rsidRPr="005F7DE3" w:rsidDel="002A6B44">
          <w:rPr>
            <w:rFonts w:eastAsiaTheme="minorEastAsia"/>
            <w:lang w:eastAsia="zh-CN"/>
          </w:rPr>
          <w:fldChar w:fldCharType="separate"/>
        </w:r>
        <w:r w:rsidR="0028609E" w:rsidRPr="005F7DE3" w:rsidDel="002A6B44">
          <w:rPr>
            <w:rFonts w:eastAsiaTheme="minorEastAsia"/>
          </w:rPr>
          <w:delText>(Wang et al., 2018)</w:delText>
        </w:r>
        <w:r w:rsidR="0028609E" w:rsidRPr="005F7DE3" w:rsidDel="002A6B44">
          <w:rPr>
            <w:rFonts w:eastAsiaTheme="minorEastAsia"/>
            <w:lang w:eastAsia="zh-CN"/>
          </w:rPr>
          <w:fldChar w:fldCharType="end"/>
        </w:r>
        <w:r w:rsidR="005026FA" w:rsidRPr="005F7DE3" w:rsidDel="002A6B44">
          <w:rPr>
            <w:rFonts w:eastAsiaTheme="minorEastAsia"/>
            <w:lang w:eastAsia="zh-CN"/>
          </w:rPr>
          <w:delText>, we utilized correlation coefficients between RS system load and all other variables to select the best input variables for the hybrid approach,</w:delText>
        </w:r>
        <w:commentRangeEnd w:id="1837"/>
        <w:r w:rsidR="001A7EC3" w:rsidRPr="005F7DE3" w:rsidDel="002A6B44">
          <w:rPr>
            <w:rStyle w:val="CommentReference"/>
          </w:rPr>
          <w:commentReference w:id="1837"/>
        </w:r>
        <w:r w:rsidR="005026FA" w:rsidRPr="005F7DE3" w:rsidDel="002A6B44">
          <w:rPr>
            <w:rFonts w:eastAsiaTheme="minorEastAsia"/>
            <w:lang w:eastAsia="zh-CN"/>
          </w:rPr>
          <w:delText xml:space="preserve"> as shown in Figure </w:delText>
        </w:r>
        <w:r w:rsidR="00205D35" w:rsidRPr="005F7DE3" w:rsidDel="002A6B44">
          <w:rPr>
            <w:rFonts w:eastAsiaTheme="minorEastAsia"/>
            <w:lang w:eastAsia="zh-CN"/>
          </w:rPr>
          <w:delText>5.</w:delText>
        </w:r>
      </w:del>
      <w:del w:id="1839" w:author="Lichen Wu" w:date="2022-04-08T22:42:00Z">
        <w:r w:rsidR="00205D35" w:rsidRPr="005F7DE3" w:rsidDel="004F076D">
          <w:rPr>
            <w:rFonts w:eastAsiaTheme="minorEastAsia"/>
            <w:lang w:eastAsia="zh-CN"/>
          </w:rPr>
          <w:delText xml:space="preserve"> </w:delText>
        </w:r>
        <w:r w:rsidR="00C31BCD" w:rsidRPr="005F7DE3" w:rsidDel="004F076D">
          <w:rPr>
            <w:rFonts w:eastAsiaTheme="minorEastAsia"/>
            <w:lang w:eastAsia="zh-CN"/>
          </w:rPr>
          <w:delText xml:space="preserve">In the present study, we also investigated the impact of predicted water flow rate through pipes as shown in Table 3. </w:delText>
        </w:r>
        <w:r w:rsidR="00266D1E" w:rsidRPr="005F7DE3" w:rsidDel="004F076D">
          <w:rPr>
            <w:rFonts w:eastAsiaTheme="minorEastAsia"/>
            <w:lang w:eastAsia="zh-CN"/>
          </w:rPr>
          <w:delText xml:space="preserve">And we finally selected </w:delText>
        </w:r>
      </w:del>
      <m:oMath>
        <m:sSub>
          <m:sSubPr>
            <m:ctrlPr>
              <w:del w:id="1840" w:author="Lichen Wu" w:date="2022-04-08T22:42:00Z">
                <w:rPr>
                  <w:rFonts w:ascii="Cambria Math" w:hAnsi="Cambria Math"/>
                </w:rPr>
              </w:del>
            </m:ctrlPr>
          </m:sSubPr>
          <m:e>
            <m:r>
              <w:del w:id="1841" w:author="Lichen Wu" w:date="2022-04-08T22:42:00Z">
                <w:rPr>
                  <w:rFonts w:ascii="Cambria Math" w:hAnsi="Cambria Math"/>
                </w:rPr>
                <m:t>T</m:t>
              </w:del>
            </m:r>
          </m:e>
          <m:sub>
            <m:r>
              <w:del w:id="1842" w:author="Lichen Wu" w:date="2022-04-08T22:42:00Z">
                <w:rPr>
                  <w:rFonts w:ascii="Cambria Math" w:hAnsi="Cambria Math"/>
                </w:rPr>
                <m:t>out</m:t>
              </w:del>
            </m:r>
          </m:sub>
        </m:sSub>
        <m:r>
          <w:del w:id="1843" w:author="Lichen Wu" w:date="2022-04-08T22:42:00Z">
            <m:rPr>
              <m:sty m:val="p"/>
            </m:rPr>
            <w:rPr>
              <w:rFonts w:ascii="Cambria Math" w:hAnsi="Cambria Math"/>
            </w:rPr>
            <m:t>,</m:t>
          </w:del>
        </m:r>
        <m:sSub>
          <m:sSubPr>
            <m:ctrlPr>
              <w:del w:id="1844" w:author="Lichen Wu" w:date="2022-04-08T22:42:00Z">
                <w:rPr>
                  <w:rFonts w:ascii="Cambria Math" w:hAnsi="Cambria Math"/>
                </w:rPr>
              </w:del>
            </m:ctrlPr>
          </m:sSubPr>
          <m:e>
            <m:r>
              <w:del w:id="1845" w:author="Lichen Wu" w:date="2022-04-08T22:42:00Z">
                <w:rPr>
                  <w:rFonts w:ascii="Cambria Math" w:hAnsi="Cambria Math"/>
                </w:rPr>
                <m:t>T</m:t>
              </w:del>
            </m:r>
          </m:e>
          <m:sub>
            <m:r>
              <w:del w:id="1846" w:author="Lichen Wu" w:date="2022-04-08T22:42:00Z">
                <w:rPr>
                  <w:rFonts w:ascii="Cambria Math" w:hAnsi="Cambria Math"/>
                </w:rPr>
                <m:t>slabs</m:t>
              </w:del>
            </m:r>
          </m:sub>
        </m:sSub>
        <m:r>
          <w:del w:id="1847" w:author="Lichen Wu" w:date="2022-04-08T22:42:00Z">
            <m:rPr>
              <m:sty m:val="p"/>
            </m:rPr>
            <w:rPr>
              <w:rFonts w:ascii="Cambria Math" w:hAnsi="Cambria Math"/>
            </w:rPr>
            <m:t>,</m:t>
          </w:del>
        </m:r>
        <m:sSub>
          <m:sSubPr>
            <m:ctrlPr>
              <w:del w:id="1848" w:author="Lichen Wu" w:date="2022-04-08T22:42:00Z">
                <w:rPr>
                  <w:rFonts w:ascii="Cambria Math" w:hAnsi="Cambria Math"/>
                </w:rPr>
              </w:del>
            </m:ctrlPr>
          </m:sSubPr>
          <m:e>
            <m:r>
              <w:del w:id="1849" w:author="Lichen Wu" w:date="2022-04-08T22:42:00Z">
                <w:rPr>
                  <w:rFonts w:ascii="Cambria Math" w:hAnsi="Cambria Math"/>
                </w:rPr>
                <m:t>T</m:t>
              </w:del>
            </m:r>
          </m:e>
          <m:sub>
            <m:r>
              <w:del w:id="1850" w:author="Lichen Wu" w:date="2022-04-08T22:42:00Z">
                <w:rPr>
                  <w:rFonts w:ascii="Cambria Math" w:hAnsi="Cambria Math"/>
                </w:rPr>
                <m:t>cav</m:t>
              </w:del>
            </m:r>
          </m:sub>
        </m:sSub>
        <m:r>
          <w:del w:id="1851" w:author="Lichen Wu" w:date="2022-04-08T22:42:00Z">
            <m:rPr>
              <m:sty m:val="p"/>
            </m:rPr>
            <w:rPr>
              <w:rFonts w:ascii="Cambria Math" w:hAnsi="Cambria Math"/>
            </w:rPr>
            <m:t>,</m:t>
          </w:del>
        </m:r>
        <m:r>
          <w:del w:id="1852" w:author="Lichen Wu" w:date="2022-04-08T22:42:00Z">
            <w:rPr>
              <w:rFonts w:ascii="Cambria Math" w:hAnsi="Cambria Math"/>
            </w:rPr>
            <m:t>Valv</m:t>
          </w:del>
        </m:r>
        <m:sSub>
          <m:sSubPr>
            <m:ctrlPr>
              <w:del w:id="1853" w:author="Lichen Wu" w:date="2022-04-08T22:42:00Z">
                <w:rPr>
                  <w:rFonts w:ascii="Cambria Math" w:hAnsi="Cambria Math"/>
                </w:rPr>
              </w:del>
            </m:ctrlPr>
          </m:sSubPr>
          <m:e>
            <m:r>
              <w:del w:id="1854" w:author="Lichen Wu" w:date="2022-04-08T22:42:00Z">
                <w:rPr>
                  <w:rFonts w:ascii="Cambria Math" w:hAnsi="Cambria Math"/>
                </w:rPr>
                <m:t>e</m:t>
              </w:del>
            </m:r>
          </m:e>
          <m:sub>
            <m:r>
              <w:del w:id="1855" w:author="Lichen Wu" w:date="2022-04-08T22:42:00Z">
                <w:rPr>
                  <w:rFonts w:ascii="Cambria Math" w:hAnsi="Cambria Math"/>
                </w:rPr>
                <m:t>cl</m:t>
              </w:del>
            </m:r>
          </m:sub>
        </m:sSub>
        <m:r>
          <w:del w:id="1856" w:author="Lichen Wu" w:date="2022-04-08T22:42:00Z">
            <m:rPr>
              <m:sty m:val="p"/>
            </m:rPr>
            <w:rPr>
              <w:rFonts w:ascii="Cambria Math" w:hAnsi="Cambria Math"/>
            </w:rPr>
            <m:t>,</m:t>
          </w:del>
        </m:r>
        <m:r>
          <w:del w:id="1857" w:author="Lichen Wu" w:date="2022-04-08T22:42:00Z">
            <w:rPr>
              <w:rFonts w:ascii="Cambria Math" w:hAnsi="Cambria Math"/>
            </w:rPr>
            <m:t>Valv</m:t>
          </w:del>
        </m:r>
        <m:sSub>
          <m:sSubPr>
            <m:ctrlPr>
              <w:del w:id="1858" w:author="Lichen Wu" w:date="2022-04-08T22:42:00Z">
                <w:rPr>
                  <w:rFonts w:ascii="Cambria Math" w:hAnsi="Cambria Math"/>
                </w:rPr>
              </w:del>
            </m:ctrlPr>
          </m:sSubPr>
          <m:e>
            <m:r>
              <w:del w:id="1859" w:author="Lichen Wu" w:date="2022-04-08T22:42:00Z">
                <w:rPr>
                  <w:rFonts w:ascii="Cambria Math" w:hAnsi="Cambria Math"/>
                </w:rPr>
                <m:t>e</m:t>
              </w:del>
            </m:r>
          </m:e>
          <m:sub>
            <m:r>
              <w:del w:id="1860" w:author="Lichen Wu" w:date="2022-04-08T22:42:00Z">
                <w:rPr>
                  <w:rFonts w:ascii="Cambria Math" w:hAnsi="Cambria Math"/>
                </w:rPr>
                <m:t>ht</m:t>
              </w:del>
            </m:r>
          </m:sub>
        </m:sSub>
        <m:r>
          <w:del w:id="1861" w:author="Lichen Wu" w:date="2022-04-08T22:42:00Z">
            <w:rPr>
              <w:rFonts w:ascii="Cambria Math" w:hAnsi="Cambria Math"/>
            </w:rPr>
            <m:t>,R</m:t>
          </w:del>
        </m:r>
        <m:sSub>
          <m:sSubPr>
            <m:ctrlPr>
              <w:del w:id="1862" w:author="Lichen Wu" w:date="2022-04-08T22:42:00Z">
                <w:rPr>
                  <w:rFonts w:ascii="Cambria Math" w:hAnsi="Cambria Math"/>
                  <w:i/>
                </w:rPr>
              </w:del>
            </m:ctrlPr>
          </m:sSubPr>
          <m:e>
            <m:r>
              <w:del w:id="1863" w:author="Lichen Wu" w:date="2022-04-08T22:42:00Z">
                <w:rPr>
                  <w:rFonts w:ascii="Cambria Math" w:hAnsi="Cambria Math"/>
                </w:rPr>
                <m:t>C</m:t>
              </w:del>
            </m:r>
          </m:e>
          <m:sub>
            <m:r>
              <w:del w:id="1864" w:author="Lichen Wu" w:date="2022-04-08T22:42:00Z">
                <w:rPr>
                  <w:rFonts w:ascii="Cambria Math" w:hAnsi="Cambria Math"/>
                </w:rPr>
                <m:t>predicted,RealTime</m:t>
              </w:del>
            </m:r>
          </m:sub>
        </m:sSub>
        <m:r>
          <w:del w:id="1865" w:author="Lichen Wu" w:date="2022-04-08T22:42:00Z">
            <w:rPr>
              <w:rFonts w:ascii="Cambria Math" w:hAnsi="Cambria Math"/>
            </w:rPr>
            <m:t>,Flo</m:t>
          </w:del>
        </m:r>
        <m:sSub>
          <m:sSubPr>
            <m:ctrlPr>
              <w:del w:id="1866" w:author="Lichen Wu" w:date="2022-04-08T22:42:00Z">
                <w:rPr>
                  <w:rFonts w:ascii="Cambria Math" w:hAnsi="Cambria Math"/>
                  <w:i/>
                </w:rPr>
              </w:del>
            </m:ctrlPr>
          </m:sSubPr>
          <m:e>
            <m:r>
              <w:del w:id="1867" w:author="Lichen Wu" w:date="2022-04-08T22:42:00Z">
                <w:rPr>
                  <w:rFonts w:ascii="Cambria Math" w:hAnsi="Cambria Math"/>
                </w:rPr>
                <m:t>w</m:t>
              </w:del>
            </m:r>
          </m:e>
          <m:sub>
            <m:r>
              <w:del w:id="1868" w:author="Lichen Wu" w:date="2022-04-08T22:42:00Z">
                <w:rPr>
                  <w:rFonts w:ascii="Cambria Math" w:hAnsi="Cambria Math"/>
                </w:rPr>
                <m:t>Predicted,GGMR</m:t>
              </w:del>
            </m:r>
          </m:sub>
        </m:sSub>
      </m:oMath>
      <w:del w:id="1869" w:author="Lichen Wu" w:date="2022-04-08T22:42:00Z">
        <w:r w:rsidR="00266D1E" w:rsidRPr="005F7DE3" w:rsidDel="004F076D">
          <w:rPr>
            <w:rFonts w:eastAsiaTheme="minorEastAsia"/>
          </w:rPr>
          <w:delText xml:space="preserve"> as the hybrid approach inputs.</w:delText>
        </w:r>
      </w:del>
    </w:p>
    <w:p w14:paraId="02E93808" w14:textId="77777777" w:rsidR="0062676E" w:rsidRPr="005F7DE3" w:rsidRDefault="0062676E" w:rsidP="00B834A1">
      <w:pPr>
        <w:jc w:val="both"/>
        <w:rPr>
          <w:rFonts w:eastAsiaTheme="minorEastAsia"/>
          <w:lang w:eastAsia="zh-CN"/>
        </w:rPr>
      </w:pPr>
    </w:p>
    <w:p w14:paraId="65E643EC" w14:textId="423DF0C1" w:rsidR="0062676E" w:rsidRPr="005F7DE3" w:rsidRDefault="008D2C64" w:rsidP="00FE55B0">
      <w:pPr>
        <w:keepNext/>
        <w:jc w:val="center"/>
      </w:pPr>
      <w:del w:id="1870" w:author="Lichen Wu" w:date="2022-04-09T12:11:00Z">
        <w:r w:rsidRPr="005F7DE3" w:rsidDel="001A3C5A">
          <w:rPr>
            <w:noProof/>
          </w:rPr>
          <w:drawing>
            <wp:inline distT="0" distB="0" distL="0" distR="0" wp14:anchorId="5415B9C6" wp14:editId="3B12E46F">
              <wp:extent cx="5943600" cy="2298700"/>
              <wp:effectExtent l="19050" t="1905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943600" cy="2298700"/>
                      </a:xfrm>
                      <a:prstGeom prst="rect">
                        <a:avLst/>
                      </a:prstGeom>
                      <a:ln>
                        <a:solidFill>
                          <a:schemeClr val="tx1"/>
                        </a:solidFill>
                      </a:ln>
                    </pic:spPr>
                  </pic:pic>
                </a:graphicData>
              </a:graphic>
            </wp:inline>
          </w:drawing>
        </w:r>
      </w:del>
      <w:ins w:id="1871" w:author="Lichen Wu" w:date="2022-04-09T12:11:00Z">
        <w:r w:rsidR="001A3C5A" w:rsidRPr="005F7DE3">
          <w:rPr>
            <w:noProof/>
          </w:rPr>
          <w:drawing>
            <wp:inline distT="0" distB="0" distL="0" distR="0" wp14:anchorId="5D49EC23" wp14:editId="7F2F8143">
              <wp:extent cx="4080510" cy="1535860"/>
              <wp:effectExtent l="19050" t="19050" r="0" b="762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95788" cy="1541611"/>
                      </a:xfrm>
                      <a:prstGeom prst="rect">
                        <a:avLst/>
                      </a:prstGeom>
                      <a:ln>
                        <a:solidFill>
                          <a:schemeClr val="tx1"/>
                        </a:solidFill>
                      </a:ln>
                    </pic:spPr>
                  </pic:pic>
                </a:graphicData>
              </a:graphic>
            </wp:inline>
          </w:drawing>
        </w:r>
      </w:ins>
    </w:p>
    <w:p w14:paraId="2249E40D" w14:textId="61F701F4" w:rsidR="0062676E" w:rsidRPr="005F7DE3" w:rsidRDefault="0062676E" w:rsidP="0062676E">
      <w:pPr>
        <w:pStyle w:val="Caption"/>
        <w:rPr>
          <w:rFonts w:cs="Times New Roman"/>
        </w:rPr>
      </w:pPr>
      <w:r w:rsidRPr="005F7DE3">
        <w:rPr>
          <w:rFonts w:cs="Times New Roman"/>
          <w:b/>
          <w:bCs/>
        </w:rPr>
        <w:t xml:space="preserve">Figure </w:t>
      </w:r>
      <w:bookmarkStart w:id="1872" w:name="hybrid_show"/>
      <w:r w:rsidRPr="005F7DE3">
        <w:rPr>
          <w:rFonts w:cs="Times New Roman"/>
          <w:b/>
          <w:bCs/>
        </w:rPr>
        <w:fldChar w:fldCharType="begin"/>
      </w:r>
      <w:r w:rsidRPr="005F7DE3">
        <w:rPr>
          <w:rFonts w:cs="Times New Roman"/>
          <w:b/>
          <w:bCs/>
        </w:rPr>
        <w:instrText xml:space="preserve"> SEQ Figure \* ARABIC </w:instrText>
      </w:r>
      <w:r w:rsidRPr="005F7DE3">
        <w:rPr>
          <w:rFonts w:cs="Times New Roman"/>
          <w:b/>
          <w:bCs/>
        </w:rPr>
        <w:fldChar w:fldCharType="separate"/>
      </w:r>
      <w:r w:rsidR="0017237F">
        <w:rPr>
          <w:rFonts w:cs="Times New Roman"/>
          <w:b/>
          <w:bCs/>
          <w:noProof/>
        </w:rPr>
        <w:t>1</w:t>
      </w:r>
      <w:r w:rsidRPr="005F7DE3">
        <w:rPr>
          <w:rFonts w:cs="Times New Roman"/>
          <w:b/>
          <w:bCs/>
        </w:rPr>
        <w:fldChar w:fldCharType="end"/>
      </w:r>
      <w:bookmarkEnd w:id="1872"/>
      <w:r w:rsidRPr="005F7DE3">
        <w:rPr>
          <w:rFonts w:cs="Times New Roman"/>
        </w:rPr>
        <w:t xml:space="preserve"> Underlying </w:t>
      </w:r>
      <w:r w:rsidR="00120EEC" w:rsidRPr="005F7DE3">
        <w:rPr>
          <w:rFonts w:cs="Times New Roman"/>
        </w:rPr>
        <w:t>Communication</w:t>
      </w:r>
      <w:r w:rsidRPr="005F7DE3">
        <w:rPr>
          <w:rFonts w:cs="Times New Roman"/>
        </w:rPr>
        <w:t xml:space="preserve"> for Hybrid Approach</w:t>
      </w:r>
    </w:p>
    <w:p w14:paraId="3C824C0A" w14:textId="5357BE13" w:rsidR="004E30D9" w:rsidRPr="005F7DE3" w:rsidDel="00BB31D6" w:rsidRDefault="004E30D9" w:rsidP="004E30D9">
      <w:pPr>
        <w:keepNext/>
        <w:jc w:val="center"/>
        <w:rPr>
          <w:moveFrom w:id="1873" w:author="Lichen Wu" w:date="2022-04-08T22:31:00Z"/>
        </w:rPr>
      </w:pPr>
      <w:moveFromRangeStart w:id="1874" w:author="Lichen Wu" w:date="2022-04-08T22:31:00Z" w:name="move100349485"/>
      <w:moveFrom w:id="1875" w:author="Lichen Wu" w:date="2022-04-08T22:31:00Z">
        <w:r w:rsidRPr="005F7DE3" w:rsidDel="00BB31D6">
          <w:rPr>
            <w:noProof/>
          </w:rPr>
          <w:drawing>
            <wp:inline distT="0" distB="0" distL="0" distR="0" wp14:anchorId="4F0A7802" wp14:editId="5FAAB3A0">
              <wp:extent cx="4739987" cy="3528748"/>
              <wp:effectExtent l="19050" t="19050" r="381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4354" cy="3531999"/>
                      </a:xfrm>
                      <a:prstGeom prst="rect">
                        <a:avLst/>
                      </a:prstGeom>
                      <a:noFill/>
                      <a:ln>
                        <a:solidFill>
                          <a:schemeClr val="tx1"/>
                        </a:solidFill>
                      </a:ln>
                    </pic:spPr>
                  </pic:pic>
                </a:graphicData>
              </a:graphic>
            </wp:inline>
          </w:drawing>
        </w:r>
      </w:moveFrom>
    </w:p>
    <w:p w14:paraId="6F4B36AA" w14:textId="55806FA7" w:rsidR="00605D3C" w:rsidRPr="005F7DE3" w:rsidDel="00BB31D6" w:rsidRDefault="004E30D9" w:rsidP="004E30D9">
      <w:pPr>
        <w:pStyle w:val="Caption"/>
        <w:rPr>
          <w:moveFrom w:id="1876" w:author="Lichen Wu" w:date="2022-04-08T22:31:00Z"/>
          <w:rFonts w:cs="Times New Roman"/>
        </w:rPr>
      </w:pPr>
      <w:moveFrom w:id="1877" w:author="Lichen Wu" w:date="2022-04-08T22:31:00Z">
        <w:r w:rsidRPr="005F7DE3" w:rsidDel="00BB31D6">
          <w:rPr>
            <w:rFonts w:cs="Times New Roman"/>
          </w:rPr>
          <w:t xml:space="preserve">Figure </w:t>
        </w:r>
        <w:r w:rsidR="003A6E96" w:rsidRPr="005F7DE3" w:rsidDel="00BB31D6">
          <w:rPr>
            <w:rFonts w:cs="Times New Roman"/>
            <w:iCs w:val="0"/>
          </w:rPr>
          <w:fldChar w:fldCharType="begin"/>
        </w:r>
        <w:r w:rsidR="003A6E96" w:rsidRPr="005F7DE3" w:rsidDel="00BB31D6">
          <w:rPr>
            <w:rFonts w:cs="Times New Roman"/>
          </w:rPr>
          <w:instrText xml:space="preserve"> SEQ Figure \* ARABIC </w:instrText>
        </w:r>
        <w:r w:rsidR="003A6E96" w:rsidRPr="005F7DE3" w:rsidDel="00BB31D6">
          <w:rPr>
            <w:rFonts w:cs="Times New Roman"/>
            <w:iCs w:val="0"/>
          </w:rPr>
          <w:fldChar w:fldCharType="separate"/>
        </w:r>
        <w:r w:rsidR="005026FA" w:rsidRPr="005F7DE3" w:rsidDel="00BB31D6">
          <w:rPr>
            <w:rFonts w:cs="Times New Roman"/>
            <w:noProof/>
          </w:rPr>
          <w:t>4</w:t>
        </w:r>
        <w:r w:rsidR="003A6E96" w:rsidRPr="005F7DE3" w:rsidDel="00BB31D6">
          <w:rPr>
            <w:rFonts w:cs="Times New Roman"/>
            <w:iCs w:val="0"/>
            <w:noProof/>
          </w:rPr>
          <w:fldChar w:fldCharType="end"/>
        </w:r>
        <w:r w:rsidRPr="005F7DE3" w:rsidDel="00BB31D6">
          <w:rPr>
            <w:rFonts w:cs="Times New Roman"/>
          </w:rPr>
          <w:t xml:space="preserve">  Determination of warming up steps for hybrid approach</w:t>
        </w:r>
      </w:moveFrom>
    </w:p>
    <w:p w14:paraId="578C6221" w14:textId="7B9C4FDA" w:rsidR="005026FA" w:rsidRPr="005F7DE3" w:rsidDel="00BB31D6" w:rsidRDefault="005026FA" w:rsidP="005026FA">
      <w:pPr>
        <w:keepNext/>
        <w:jc w:val="center"/>
        <w:rPr>
          <w:moveFrom w:id="1878" w:author="Lichen Wu" w:date="2022-04-08T22:31:00Z"/>
        </w:rPr>
      </w:pPr>
      <w:moveFrom w:id="1879" w:author="Lichen Wu" w:date="2022-04-08T22:31:00Z">
        <w:r w:rsidRPr="005F7DE3" w:rsidDel="00BB31D6">
          <w:rPr>
            <w:noProof/>
            <w:lang w:eastAsia="zh-CN"/>
          </w:rPr>
          <w:drawing>
            <wp:inline distT="0" distB="0" distL="0" distR="0" wp14:anchorId="2A4CD9FF" wp14:editId="185A0850">
              <wp:extent cx="5943600" cy="2866390"/>
              <wp:effectExtent l="19050" t="1905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a:ln>
                        <a:solidFill>
                          <a:schemeClr val="tx1"/>
                        </a:solidFill>
                      </a:ln>
                    </pic:spPr>
                  </pic:pic>
                </a:graphicData>
              </a:graphic>
            </wp:inline>
          </w:drawing>
        </w:r>
      </w:moveFrom>
    </w:p>
    <w:p w14:paraId="61C927B0" w14:textId="0C008D10" w:rsidR="004E30D9" w:rsidRPr="005F7DE3" w:rsidDel="00BB31D6" w:rsidRDefault="005026FA" w:rsidP="005026FA">
      <w:pPr>
        <w:pStyle w:val="Caption"/>
        <w:rPr>
          <w:moveFrom w:id="1880" w:author="Lichen Wu" w:date="2022-04-08T22:31:00Z"/>
          <w:rFonts w:cs="Times New Roman"/>
        </w:rPr>
      </w:pPr>
      <w:commentRangeStart w:id="1881"/>
      <w:moveFrom w:id="1882" w:author="Lichen Wu" w:date="2022-04-08T22:31:00Z">
        <w:r w:rsidRPr="005F7DE3" w:rsidDel="00BB31D6">
          <w:rPr>
            <w:rFonts w:cs="Times New Roman"/>
            <w:b/>
            <w:bCs/>
          </w:rPr>
          <w:t xml:space="preserve">Figure </w:t>
        </w:r>
        <w:r w:rsidRPr="005F7DE3" w:rsidDel="00BB31D6">
          <w:rPr>
            <w:rFonts w:cs="Times New Roman"/>
            <w:b/>
            <w:bCs/>
            <w:iCs w:val="0"/>
          </w:rPr>
          <w:fldChar w:fldCharType="begin"/>
        </w:r>
        <w:r w:rsidRPr="005F7DE3" w:rsidDel="00BB31D6">
          <w:rPr>
            <w:rFonts w:cs="Times New Roman"/>
            <w:b/>
            <w:bCs/>
          </w:rPr>
          <w:instrText xml:space="preserve"> SEQ Figure \* ARABIC </w:instrText>
        </w:r>
        <w:r w:rsidRPr="005F7DE3" w:rsidDel="00BB31D6">
          <w:rPr>
            <w:rFonts w:cs="Times New Roman"/>
            <w:b/>
            <w:bCs/>
            <w:iCs w:val="0"/>
          </w:rPr>
          <w:fldChar w:fldCharType="separate"/>
        </w:r>
        <w:r w:rsidRPr="005F7DE3" w:rsidDel="00BB31D6">
          <w:rPr>
            <w:rFonts w:cs="Times New Roman"/>
            <w:b/>
            <w:bCs/>
            <w:noProof/>
          </w:rPr>
          <w:t>5</w:t>
        </w:r>
        <w:r w:rsidRPr="005F7DE3" w:rsidDel="00BB31D6">
          <w:rPr>
            <w:rFonts w:cs="Times New Roman"/>
            <w:b/>
            <w:bCs/>
            <w:iCs w:val="0"/>
          </w:rPr>
          <w:fldChar w:fldCharType="end"/>
        </w:r>
        <w:r w:rsidRPr="005F7DE3" w:rsidDel="00BB31D6">
          <w:rPr>
            <w:rFonts w:cs="Times New Roman"/>
          </w:rPr>
          <w:t xml:space="preserve"> Correlation coefficients heatmap for hybrid approach input out variables.</w:t>
        </w:r>
        <w:commentRangeEnd w:id="1881"/>
        <w:r w:rsidR="001A7EC3" w:rsidRPr="005F7DE3" w:rsidDel="00BB31D6">
          <w:rPr>
            <w:rStyle w:val="CommentReference"/>
            <w:rFonts w:eastAsia="Times New Roman" w:cs="Times New Roman"/>
            <w:iCs w:val="0"/>
            <w:lang w:eastAsia="en-US"/>
          </w:rPr>
          <w:commentReference w:id="1881"/>
        </w:r>
      </w:moveFrom>
    </w:p>
    <w:p w14:paraId="2DD16A00" w14:textId="0C304AE0" w:rsidR="004E30D9" w:rsidRPr="005F7DE3" w:rsidDel="00BB31D6" w:rsidRDefault="004E30D9" w:rsidP="004E30D9">
      <w:pPr>
        <w:jc w:val="center"/>
        <w:rPr>
          <w:moveFrom w:id="1883" w:author="Lichen Wu" w:date="2022-04-08T22:31:00Z"/>
          <w:lang w:eastAsia="zh-CN"/>
        </w:rPr>
      </w:pPr>
    </w:p>
    <w:p w14:paraId="6AE871E1" w14:textId="2F405FBF" w:rsidR="00120EEC" w:rsidRPr="005F7DE3" w:rsidDel="00BB31D6" w:rsidRDefault="00120EEC" w:rsidP="00120EEC">
      <w:pPr>
        <w:pStyle w:val="Caption"/>
        <w:keepNext/>
        <w:rPr>
          <w:moveFrom w:id="1884" w:author="Lichen Wu" w:date="2022-04-08T22:31:00Z"/>
          <w:rFonts w:cs="Times New Roman"/>
        </w:rPr>
      </w:pPr>
      <w:moveFrom w:id="1885" w:author="Lichen Wu" w:date="2022-04-08T22:31:00Z">
        <w:r w:rsidRPr="005F7DE3" w:rsidDel="00BB31D6">
          <w:rPr>
            <w:rFonts w:cs="Times New Roman"/>
            <w:b/>
            <w:bCs/>
          </w:rPr>
          <w:t xml:space="preserve">Table </w:t>
        </w:r>
        <w:r w:rsidRPr="005F7DE3" w:rsidDel="00BB31D6">
          <w:rPr>
            <w:rFonts w:cs="Times New Roman"/>
            <w:b/>
            <w:bCs/>
            <w:iCs w:val="0"/>
          </w:rPr>
          <w:fldChar w:fldCharType="begin"/>
        </w:r>
        <w:r w:rsidRPr="005F7DE3" w:rsidDel="00BB31D6">
          <w:rPr>
            <w:rFonts w:cs="Times New Roman"/>
            <w:b/>
            <w:bCs/>
          </w:rPr>
          <w:instrText xml:space="preserve"> SEQ Table \* ARABIC </w:instrText>
        </w:r>
        <w:r w:rsidRPr="005F7DE3" w:rsidDel="00BB31D6">
          <w:rPr>
            <w:rFonts w:cs="Times New Roman"/>
            <w:b/>
            <w:bCs/>
            <w:iCs w:val="0"/>
          </w:rPr>
          <w:fldChar w:fldCharType="separate"/>
        </w:r>
        <w:r w:rsidR="005026FA" w:rsidRPr="005F7DE3" w:rsidDel="00BB31D6">
          <w:rPr>
            <w:rFonts w:cs="Times New Roman"/>
            <w:b/>
            <w:bCs/>
            <w:noProof/>
          </w:rPr>
          <w:t>3</w:t>
        </w:r>
        <w:r w:rsidRPr="005F7DE3" w:rsidDel="00BB31D6">
          <w:rPr>
            <w:rFonts w:cs="Times New Roman"/>
            <w:b/>
            <w:bCs/>
            <w:iCs w:val="0"/>
            <w:noProof/>
          </w:rPr>
          <w:fldChar w:fldCharType="end"/>
        </w:r>
        <w:r w:rsidRPr="005F7DE3" w:rsidDel="00BB31D6">
          <w:rPr>
            <w:rFonts w:cs="Times New Roman"/>
          </w:rPr>
          <w:t xml:space="preserve"> Prediction performance comparison for different G/GMR inputs</w:t>
        </w:r>
      </w:moveFrom>
    </w:p>
    <w:tbl>
      <w:tblPr>
        <w:tblStyle w:val="TableGrid"/>
        <w:tblW w:w="0" w:type="auto"/>
        <w:tblLook w:val="04A0" w:firstRow="1" w:lastRow="0" w:firstColumn="1" w:lastColumn="0" w:noHBand="0" w:noVBand="1"/>
      </w:tblPr>
      <w:tblGrid>
        <w:gridCol w:w="6288"/>
        <w:gridCol w:w="3288"/>
      </w:tblGrid>
      <w:tr w:rsidR="00120EEC" w:rsidRPr="005F7DE3" w:rsidDel="004F5EA1" w14:paraId="034C43FD" w14:textId="1651DF8F" w:rsidTr="00975633">
        <w:trPr>
          <w:del w:id="1886" w:author="Lichen Wu" w:date="2022-04-09T12:46:00Z"/>
        </w:trPr>
        <w:tc>
          <w:tcPr>
            <w:tcW w:w="4788" w:type="dxa"/>
          </w:tcPr>
          <w:p w14:paraId="7265AA57" w14:textId="2DC2B1DB" w:rsidR="00120EEC" w:rsidRPr="005F7DE3" w:rsidDel="004F5EA1" w:rsidRDefault="00120EEC" w:rsidP="00975633">
            <w:pPr>
              <w:jc w:val="center"/>
              <w:rPr>
                <w:del w:id="1887" w:author="Lichen Wu" w:date="2022-04-09T12:46:00Z"/>
                <w:moveFrom w:id="1888" w:author="Lichen Wu" w:date="2022-04-08T22:31:00Z"/>
                <w:b/>
                <w:bCs/>
              </w:rPr>
            </w:pPr>
            <w:moveFrom w:id="1889" w:author="Lichen Wu" w:date="2022-04-08T22:31:00Z">
              <w:del w:id="1890" w:author="Lichen Wu" w:date="2022-04-09T12:46:00Z">
                <w:r w:rsidRPr="005F7DE3" w:rsidDel="004F5EA1">
                  <w:rPr>
                    <w:b/>
                    <w:bCs/>
                  </w:rPr>
                  <w:delText>Input</w:delText>
                </w:r>
                <w:r w:rsidR="00B84F6F" w:rsidRPr="005F7DE3" w:rsidDel="004F5EA1">
                  <w:rPr>
                    <w:b/>
                    <w:bCs/>
                  </w:rPr>
                  <w:delText>s</w:delText>
                </w:r>
              </w:del>
            </w:moveFrom>
          </w:p>
        </w:tc>
        <w:tc>
          <w:tcPr>
            <w:tcW w:w="4788" w:type="dxa"/>
          </w:tcPr>
          <w:p w14:paraId="4144B122" w14:textId="77A88060" w:rsidR="00120EEC" w:rsidRPr="005F7DE3" w:rsidDel="004F5EA1" w:rsidRDefault="00120EEC" w:rsidP="00975633">
            <w:pPr>
              <w:jc w:val="center"/>
              <w:rPr>
                <w:del w:id="1891" w:author="Lichen Wu" w:date="2022-04-09T12:46:00Z"/>
                <w:moveFrom w:id="1892" w:author="Lichen Wu" w:date="2022-04-08T22:31:00Z"/>
                <w:b/>
                <w:bCs/>
              </w:rPr>
            </w:pPr>
            <w:moveFrom w:id="1893" w:author="Lichen Wu" w:date="2022-04-08T22:31:00Z">
              <w:del w:id="1894" w:author="Lichen Wu" w:date="2022-04-09T12:46:00Z">
                <w:r w:rsidRPr="005F7DE3" w:rsidDel="004F5EA1">
                  <w:rPr>
                    <w:b/>
                    <w:bCs/>
                  </w:rPr>
                  <w:delText>CVRMSE (%)</w:delText>
                </w:r>
              </w:del>
            </w:moveFrom>
          </w:p>
        </w:tc>
      </w:tr>
      <w:tr w:rsidR="00120EEC" w:rsidRPr="005F7DE3" w:rsidDel="004F5EA1" w14:paraId="2C7FE38A" w14:textId="5DBC6AA4" w:rsidTr="00975633">
        <w:trPr>
          <w:del w:id="1895" w:author="Lichen Wu" w:date="2022-04-09T12:46:00Z"/>
        </w:trPr>
        <w:tc>
          <w:tcPr>
            <w:tcW w:w="4788" w:type="dxa"/>
          </w:tcPr>
          <w:p w14:paraId="1FD90433" w14:textId="24138EA1" w:rsidR="00120EEC" w:rsidRPr="005F7DE3" w:rsidDel="004F5EA1" w:rsidRDefault="003C1B14" w:rsidP="00975633">
            <w:pPr>
              <w:jc w:val="both"/>
              <w:rPr>
                <w:del w:id="1896" w:author="Lichen Wu" w:date="2022-04-09T12:46:00Z"/>
                <w:moveFrom w:id="1897" w:author="Lichen Wu" w:date="2022-04-08T22:31:00Z"/>
              </w:rPr>
            </w:pPr>
            <m:oMathPara>
              <m:oMath>
                <m:sSub>
                  <m:sSubPr>
                    <m:ctrlPr>
                      <w:del w:id="1898" w:author="Lichen Wu" w:date="2022-04-09T12:46:00Z">
                        <w:rPr>
                          <w:rFonts w:ascii="Cambria Math" w:hAnsi="Cambria Math"/>
                        </w:rPr>
                      </w:del>
                    </m:ctrlPr>
                  </m:sSubPr>
                  <m:e>
                    <m:r>
                      <w:del w:id="1899" w:author="Lichen Wu" w:date="2022-04-09T12:46:00Z">
                        <m:rPr>
                          <m:sty m:val="p"/>
                        </m:rPr>
                        <w:rPr>
                          <w:rFonts w:ascii="Cambria Math" w:hAnsi="Cambria Math"/>
                        </w:rPr>
                        <m:t>T</m:t>
                      </w:del>
                    </m:r>
                  </m:e>
                  <m:sub>
                    <m:r>
                      <w:del w:id="1900" w:author="Lichen Wu" w:date="2022-04-09T12:46:00Z">
                        <m:rPr>
                          <m:sty m:val="p"/>
                        </m:rPr>
                        <w:rPr>
                          <w:rFonts w:ascii="Cambria Math" w:hAnsi="Cambria Math"/>
                        </w:rPr>
                        <m:t>out</m:t>
                      </w:del>
                    </m:r>
                  </m:sub>
                </m:sSub>
                <m:r>
                  <w:del w:id="1901" w:author="Lichen Wu" w:date="2022-04-09T12:46:00Z">
                    <m:rPr>
                      <m:sty m:val="p"/>
                    </m:rPr>
                    <w:rPr>
                      <w:rFonts w:ascii="Cambria Math" w:hAnsi="Cambria Math"/>
                    </w:rPr>
                    <m:t>,</m:t>
                  </w:del>
                </m:r>
                <m:sSub>
                  <m:sSubPr>
                    <m:ctrlPr>
                      <w:del w:id="1902" w:author="Lichen Wu" w:date="2022-04-09T12:46:00Z">
                        <w:rPr>
                          <w:rFonts w:ascii="Cambria Math" w:hAnsi="Cambria Math"/>
                        </w:rPr>
                      </w:del>
                    </m:ctrlPr>
                  </m:sSubPr>
                  <m:e>
                    <m:r>
                      <w:del w:id="1903" w:author="Lichen Wu" w:date="2022-04-09T12:46:00Z">
                        <m:rPr>
                          <m:sty m:val="p"/>
                        </m:rPr>
                        <w:rPr>
                          <w:rFonts w:ascii="Cambria Math" w:hAnsi="Cambria Math"/>
                        </w:rPr>
                        <m:t>T</m:t>
                      </w:del>
                    </m:r>
                  </m:e>
                  <m:sub>
                    <m:r>
                      <w:del w:id="1904" w:author="Lichen Wu" w:date="2022-04-09T12:46:00Z">
                        <m:rPr>
                          <m:sty m:val="p"/>
                        </m:rPr>
                        <w:rPr>
                          <w:rFonts w:ascii="Cambria Math" w:hAnsi="Cambria Math"/>
                        </w:rPr>
                        <m:t>slabs</m:t>
                      </w:del>
                    </m:r>
                  </m:sub>
                </m:sSub>
                <m:r>
                  <w:del w:id="1905" w:author="Lichen Wu" w:date="2022-04-09T12:46:00Z">
                    <m:rPr>
                      <m:sty m:val="p"/>
                    </m:rPr>
                    <w:rPr>
                      <w:rFonts w:ascii="Cambria Math" w:hAnsi="Cambria Math"/>
                    </w:rPr>
                    <m:t>,</m:t>
                  </w:del>
                </m:r>
                <m:sSub>
                  <m:sSubPr>
                    <m:ctrlPr>
                      <w:del w:id="1906" w:author="Lichen Wu" w:date="2022-04-09T12:46:00Z">
                        <w:rPr>
                          <w:rFonts w:ascii="Cambria Math" w:hAnsi="Cambria Math"/>
                        </w:rPr>
                      </w:del>
                    </m:ctrlPr>
                  </m:sSubPr>
                  <m:e>
                    <m:r>
                      <w:del w:id="1907" w:author="Lichen Wu" w:date="2022-04-09T12:46:00Z">
                        <m:rPr>
                          <m:sty m:val="p"/>
                        </m:rPr>
                        <w:rPr>
                          <w:rFonts w:ascii="Cambria Math" w:hAnsi="Cambria Math"/>
                        </w:rPr>
                        <m:t>T</m:t>
                      </w:del>
                    </m:r>
                  </m:e>
                  <m:sub>
                    <m:r>
                      <w:del w:id="1908" w:author="Lichen Wu" w:date="2022-04-09T12:46:00Z">
                        <m:rPr>
                          <m:sty m:val="p"/>
                        </m:rPr>
                        <w:rPr>
                          <w:rFonts w:ascii="Cambria Math" w:hAnsi="Cambria Math"/>
                        </w:rPr>
                        <m:t>cav</m:t>
                      </w:del>
                    </m:r>
                  </m:sub>
                </m:sSub>
                <m:r>
                  <w:del w:id="1909" w:author="Lichen Wu" w:date="2022-04-09T12:46:00Z">
                    <m:rPr>
                      <m:sty m:val="p"/>
                    </m:rPr>
                    <w:rPr>
                      <w:rFonts w:ascii="Cambria Math" w:hAnsi="Cambria Math"/>
                    </w:rPr>
                    <m:t>,Valv</m:t>
                  </w:del>
                </m:r>
                <m:sSub>
                  <m:sSubPr>
                    <m:ctrlPr>
                      <w:del w:id="1910" w:author="Lichen Wu" w:date="2022-04-09T12:46:00Z">
                        <w:rPr>
                          <w:rFonts w:ascii="Cambria Math" w:hAnsi="Cambria Math"/>
                        </w:rPr>
                      </w:del>
                    </m:ctrlPr>
                  </m:sSubPr>
                  <m:e>
                    <m:r>
                      <w:del w:id="1911" w:author="Lichen Wu" w:date="2022-04-09T12:46:00Z">
                        <m:rPr>
                          <m:sty m:val="p"/>
                        </m:rPr>
                        <w:rPr>
                          <w:rFonts w:ascii="Cambria Math" w:hAnsi="Cambria Math"/>
                        </w:rPr>
                        <m:t>e</m:t>
                      </w:del>
                    </m:r>
                  </m:e>
                  <m:sub>
                    <m:r>
                      <w:del w:id="1912" w:author="Lichen Wu" w:date="2022-04-09T12:46:00Z">
                        <m:rPr>
                          <m:sty m:val="p"/>
                        </m:rPr>
                        <w:rPr>
                          <w:rFonts w:ascii="Cambria Math" w:hAnsi="Cambria Math"/>
                        </w:rPr>
                        <m:t>cl</m:t>
                      </w:del>
                    </m:r>
                  </m:sub>
                </m:sSub>
                <m:r>
                  <w:del w:id="1913" w:author="Lichen Wu" w:date="2022-04-09T12:46:00Z">
                    <m:rPr>
                      <m:sty m:val="p"/>
                    </m:rPr>
                    <w:rPr>
                      <w:rFonts w:ascii="Cambria Math" w:hAnsi="Cambria Math"/>
                    </w:rPr>
                    <m:t>,Valv</m:t>
                  </w:del>
                </m:r>
                <m:sSub>
                  <m:sSubPr>
                    <m:ctrlPr>
                      <w:del w:id="1914" w:author="Lichen Wu" w:date="2022-04-09T12:46:00Z">
                        <w:rPr>
                          <w:rFonts w:ascii="Cambria Math" w:hAnsi="Cambria Math"/>
                        </w:rPr>
                      </w:del>
                    </m:ctrlPr>
                  </m:sSubPr>
                  <m:e>
                    <m:r>
                      <w:del w:id="1915" w:author="Lichen Wu" w:date="2022-04-09T12:46:00Z">
                        <m:rPr>
                          <m:sty m:val="p"/>
                        </m:rPr>
                        <w:rPr>
                          <w:rFonts w:ascii="Cambria Math" w:hAnsi="Cambria Math"/>
                        </w:rPr>
                        <m:t>e</m:t>
                      </w:del>
                    </m:r>
                  </m:e>
                  <m:sub>
                    <m:r>
                      <w:del w:id="1916" w:author="Lichen Wu" w:date="2022-04-09T12:46:00Z">
                        <m:rPr>
                          <m:sty m:val="p"/>
                        </m:rPr>
                        <w:rPr>
                          <w:rFonts w:ascii="Cambria Math" w:hAnsi="Cambria Math"/>
                        </w:rPr>
                        <m:t>ht</m:t>
                      </w:del>
                    </m:r>
                  </m:sub>
                </m:sSub>
              </m:oMath>
            </m:oMathPara>
          </w:p>
        </w:tc>
        <w:tc>
          <w:tcPr>
            <w:tcW w:w="4788" w:type="dxa"/>
          </w:tcPr>
          <w:p w14:paraId="6382D059" w14:textId="522B2F24" w:rsidR="00120EEC" w:rsidRPr="005F7DE3" w:rsidDel="004F5EA1" w:rsidRDefault="00120EEC" w:rsidP="00975633">
            <w:pPr>
              <w:jc w:val="center"/>
              <w:rPr>
                <w:del w:id="1917" w:author="Lichen Wu" w:date="2022-04-09T12:46:00Z"/>
                <w:moveFrom w:id="1918" w:author="Lichen Wu" w:date="2022-04-08T22:31:00Z"/>
              </w:rPr>
            </w:pPr>
            <w:moveFrom w:id="1919" w:author="Lichen Wu" w:date="2022-04-08T22:31:00Z">
              <w:del w:id="1920" w:author="Lichen Wu" w:date="2022-04-09T12:46:00Z">
                <w:r w:rsidRPr="005F7DE3" w:rsidDel="004F5EA1">
                  <w:delText>2</w:delText>
                </w:r>
                <w:r w:rsidR="002B219B" w:rsidRPr="005F7DE3" w:rsidDel="004F5EA1">
                  <w:delText>5</w:delText>
                </w:r>
                <w:r w:rsidRPr="005F7DE3" w:rsidDel="004F5EA1">
                  <w:delText>.</w:delText>
                </w:r>
                <w:r w:rsidR="002B219B" w:rsidRPr="005F7DE3" w:rsidDel="004F5EA1">
                  <w:delText>34</w:delText>
                </w:r>
                <w:r w:rsidRPr="005F7DE3" w:rsidDel="004F5EA1">
                  <w:delText>%</w:delText>
                </w:r>
              </w:del>
            </w:moveFrom>
          </w:p>
        </w:tc>
      </w:tr>
      <w:tr w:rsidR="00120EEC" w:rsidRPr="005F7DE3" w:rsidDel="004F5EA1" w14:paraId="0BC63C2B" w14:textId="5560A055" w:rsidTr="00975633">
        <w:trPr>
          <w:del w:id="1921" w:author="Lichen Wu" w:date="2022-04-09T12:46:00Z"/>
        </w:trPr>
        <w:tc>
          <w:tcPr>
            <w:tcW w:w="4788" w:type="dxa"/>
          </w:tcPr>
          <w:p w14:paraId="4148EC9D" w14:textId="66A9C64F" w:rsidR="00120EEC" w:rsidRPr="005F7DE3" w:rsidDel="004F5EA1" w:rsidRDefault="003C1B14" w:rsidP="00975633">
            <w:pPr>
              <w:jc w:val="both"/>
              <w:rPr>
                <w:del w:id="1922" w:author="Lichen Wu" w:date="2022-04-09T12:46:00Z"/>
                <w:moveFrom w:id="1923" w:author="Lichen Wu" w:date="2022-04-08T22:31:00Z"/>
              </w:rPr>
            </w:pPr>
            <m:oMathPara>
              <m:oMath>
                <m:sSub>
                  <m:sSubPr>
                    <m:ctrlPr>
                      <w:del w:id="1924" w:author="Lichen Wu" w:date="2022-04-09T12:46:00Z">
                        <w:rPr>
                          <w:rFonts w:ascii="Cambria Math" w:hAnsi="Cambria Math"/>
                        </w:rPr>
                      </w:del>
                    </m:ctrlPr>
                  </m:sSubPr>
                  <m:e>
                    <m:r>
                      <w:del w:id="1925" w:author="Lichen Wu" w:date="2022-04-09T12:46:00Z">
                        <w:rPr>
                          <w:rFonts w:ascii="Cambria Math" w:hAnsi="Cambria Math"/>
                        </w:rPr>
                        <m:t>T</m:t>
                      </w:del>
                    </m:r>
                  </m:e>
                  <m:sub>
                    <m:r>
                      <w:del w:id="1926" w:author="Lichen Wu" w:date="2022-04-09T12:46:00Z">
                        <w:rPr>
                          <w:rFonts w:ascii="Cambria Math" w:hAnsi="Cambria Math"/>
                        </w:rPr>
                        <m:t>out</m:t>
                      </w:del>
                    </m:r>
                  </m:sub>
                </m:sSub>
                <m:r>
                  <w:del w:id="1927" w:author="Lichen Wu" w:date="2022-04-09T12:46:00Z">
                    <m:rPr>
                      <m:sty m:val="p"/>
                    </m:rPr>
                    <w:rPr>
                      <w:rFonts w:ascii="Cambria Math" w:hAnsi="Cambria Math"/>
                    </w:rPr>
                    <m:t>,</m:t>
                  </w:del>
                </m:r>
                <m:sSub>
                  <m:sSubPr>
                    <m:ctrlPr>
                      <w:del w:id="1928" w:author="Lichen Wu" w:date="2022-04-09T12:46:00Z">
                        <w:rPr>
                          <w:rFonts w:ascii="Cambria Math" w:hAnsi="Cambria Math"/>
                        </w:rPr>
                      </w:del>
                    </m:ctrlPr>
                  </m:sSubPr>
                  <m:e>
                    <m:r>
                      <w:del w:id="1929" w:author="Lichen Wu" w:date="2022-04-09T12:46:00Z">
                        <w:rPr>
                          <w:rFonts w:ascii="Cambria Math" w:hAnsi="Cambria Math"/>
                        </w:rPr>
                        <m:t>T</m:t>
                      </w:del>
                    </m:r>
                  </m:e>
                  <m:sub>
                    <m:r>
                      <w:del w:id="1930" w:author="Lichen Wu" w:date="2022-04-09T12:46:00Z">
                        <w:rPr>
                          <w:rFonts w:ascii="Cambria Math" w:hAnsi="Cambria Math"/>
                        </w:rPr>
                        <m:t>slabs</m:t>
                      </w:del>
                    </m:r>
                  </m:sub>
                </m:sSub>
                <m:r>
                  <w:del w:id="1931" w:author="Lichen Wu" w:date="2022-04-09T12:46:00Z">
                    <m:rPr>
                      <m:sty m:val="p"/>
                    </m:rPr>
                    <w:rPr>
                      <w:rFonts w:ascii="Cambria Math" w:hAnsi="Cambria Math"/>
                    </w:rPr>
                    <m:t>,</m:t>
                  </w:del>
                </m:r>
                <m:sSub>
                  <m:sSubPr>
                    <m:ctrlPr>
                      <w:del w:id="1932" w:author="Lichen Wu" w:date="2022-04-09T12:46:00Z">
                        <w:rPr>
                          <w:rFonts w:ascii="Cambria Math" w:hAnsi="Cambria Math"/>
                        </w:rPr>
                      </w:del>
                    </m:ctrlPr>
                  </m:sSubPr>
                  <m:e>
                    <m:r>
                      <w:del w:id="1933" w:author="Lichen Wu" w:date="2022-04-09T12:46:00Z">
                        <w:rPr>
                          <w:rFonts w:ascii="Cambria Math" w:hAnsi="Cambria Math"/>
                        </w:rPr>
                        <m:t>T</m:t>
                      </w:del>
                    </m:r>
                  </m:e>
                  <m:sub>
                    <m:r>
                      <w:del w:id="1934" w:author="Lichen Wu" w:date="2022-04-09T12:46:00Z">
                        <w:rPr>
                          <w:rFonts w:ascii="Cambria Math" w:hAnsi="Cambria Math"/>
                        </w:rPr>
                        <m:t>cav</m:t>
                      </w:del>
                    </m:r>
                  </m:sub>
                </m:sSub>
                <m:r>
                  <w:del w:id="1935" w:author="Lichen Wu" w:date="2022-04-09T12:46:00Z">
                    <m:rPr>
                      <m:sty m:val="p"/>
                    </m:rPr>
                    <w:rPr>
                      <w:rFonts w:ascii="Cambria Math" w:hAnsi="Cambria Math"/>
                    </w:rPr>
                    <m:t>,</m:t>
                  </w:del>
                </m:r>
                <m:r>
                  <w:del w:id="1936" w:author="Lichen Wu" w:date="2022-04-09T12:46:00Z">
                    <w:rPr>
                      <w:rFonts w:ascii="Cambria Math" w:hAnsi="Cambria Math"/>
                    </w:rPr>
                    <m:t>Valv</m:t>
                  </w:del>
                </m:r>
                <m:sSub>
                  <m:sSubPr>
                    <m:ctrlPr>
                      <w:del w:id="1937" w:author="Lichen Wu" w:date="2022-04-09T12:46:00Z">
                        <w:rPr>
                          <w:rFonts w:ascii="Cambria Math" w:hAnsi="Cambria Math"/>
                        </w:rPr>
                      </w:del>
                    </m:ctrlPr>
                  </m:sSubPr>
                  <m:e>
                    <m:r>
                      <w:del w:id="1938" w:author="Lichen Wu" w:date="2022-04-09T12:46:00Z">
                        <w:rPr>
                          <w:rFonts w:ascii="Cambria Math" w:hAnsi="Cambria Math"/>
                        </w:rPr>
                        <m:t>e</m:t>
                      </w:del>
                    </m:r>
                  </m:e>
                  <m:sub>
                    <m:r>
                      <w:del w:id="1939" w:author="Lichen Wu" w:date="2022-04-09T12:46:00Z">
                        <w:rPr>
                          <w:rFonts w:ascii="Cambria Math" w:hAnsi="Cambria Math"/>
                        </w:rPr>
                        <m:t>cl</m:t>
                      </w:del>
                    </m:r>
                  </m:sub>
                </m:sSub>
                <m:r>
                  <w:del w:id="1940" w:author="Lichen Wu" w:date="2022-04-09T12:46:00Z">
                    <m:rPr>
                      <m:sty m:val="p"/>
                    </m:rPr>
                    <w:rPr>
                      <w:rFonts w:ascii="Cambria Math" w:hAnsi="Cambria Math"/>
                    </w:rPr>
                    <m:t>,</m:t>
                  </w:del>
                </m:r>
                <m:r>
                  <w:del w:id="1941" w:author="Lichen Wu" w:date="2022-04-09T12:46:00Z">
                    <w:rPr>
                      <w:rFonts w:ascii="Cambria Math" w:hAnsi="Cambria Math"/>
                    </w:rPr>
                    <m:t>Valv</m:t>
                  </w:del>
                </m:r>
                <m:sSub>
                  <m:sSubPr>
                    <m:ctrlPr>
                      <w:del w:id="1942" w:author="Lichen Wu" w:date="2022-04-09T12:46:00Z">
                        <w:rPr>
                          <w:rFonts w:ascii="Cambria Math" w:hAnsi="Cambria Math"/>
                        </w:rPr>
                      </w:del>
                    </m:ctrlPr>
                  </m:sSubPr>
                  <m:e>
                    <m:r>
                      <w:del w:id="1943" w:author="Lichen Wu" w:date="2022-04-09T12:46:00Z">
                        <w:rPr>
                          <w:rFonts w:ascii="Cambria Math" w:hAnsi="Cambria Math"/>
                        </w:rPr>
                        <m:t>e</m:t>
                      </w:del>
                    </m:r>
                  </m:e>
                  <m:sub>
                    <m:r>
                      <w:del w:id="1944" w:author="Lichen Wu" w:date="2022-04-09T12:46:00Z">
                        <w:rPr>
                          <w:rFonts w:ascii="Cambria Math" w:hAnsi="Cambria Math"/>
                        </w:rPr>
                        <m:t>ht</m:t>
                      </w:del>
                    </m:r>
                  </m:sub>
                </m:sSub>
                <m:r>
                  <w:del w:id="1945" w:author="Lichen Wu" w:date="2022-04-09T12:46:00Z">
                    <w:rPr>
                      <w:rFonts w:ascii="Cambria Math" w:hAnsi="Cambria Math"/>
                    </w:rPr>
                    <m:t>,R</m:t>
                  </w:del>
                </m:r>
                <m:sSub>
                  <m:sSubPr>
                    <m:ctrlPr>
                      <w:del w:id="1946" w:author="Lichen Wu" w:date="2022-04-09T12:46:00Z">
                        <w:rPr>
                          <w:rFonts w:ascii="Cambria Math" w:hAnsi="Cambria Math"/>
                          <w:i/>
                        </w:rPr>
                      </w:del>
                    </m:ctrlPr>
                  </m:sSubPr>
                  <m:e>
                    <m:r>
                      <w:del w:id="1947" w:author="Lichen Wu" w:date="2022-04-09T12:46:00Z">
                        <w:rPr>
                          <w:rFonts w:ascii="Cambria Math" w:hAnsi="Cambria Math"/>
                        </w:rPr>
                        <m:t>C</m:t>
                      </w:del>
                    </m:r>
                  </m:e>
                  <m:sub>
                    <m:r>
                      <w:del w:id="1948" w:author="Lichen Wu" w:date="2022-04-09T12:46:00Z">
                        <w:rPr>
                          <w:rFonts w:ascii="Cambria Math" w:hAnsi="Cambria Math"/>
                        </w:rPr>
                        <m:t>predicted,RealTime</m:t>
                      </w:del>
                    </m:r>
                  </m:sub>
                </m:sSub>
              </m:oMath>
            </m:oMathPara>
          </w:p>
        </w:tc>
        <w:tc>
          <w:tcPr>
            <w:tcW w:w="4788" w:type="dxa"/>
          </w:tcPr>
          <w:p w14:paraId="25AA27D1" w14:textId="1EA9063A" w:rsidR="00120EEC" w:rsidRPr="005F7DE3" w:rsidDel="004F5EA1" w:rsidRDefault="002B219B" w:rsidP="00975633">
            <w:pPr>
              <w:jc w:val="center"/>
              <w:rPr>
                <w:del w:id="1949" w:author="Lichen Wu" w:date="2022-04-09T12:46:00Z"/>
                <w:moveFrom w:id="1950" w:author="Lichen Wu" w:date="2022-04-08T22:31:00Z"/>
              </w:rPr>
            </w:pPr>
            <w:moveFrom w:id="1951" w:author="Lichen Wu" w:date="2022-04-08T22:31:00Z">
              <w:del w:id="1952" w:author="Lichen Wu" w:date="2022-04-09T12:46:00Z">
                <w:r w:rsidRPr="005F7DE3" w:rsidDel="004F5EA1">
                  <w:delText xml:space="preserve">11.22 </w:delText>
                </w:r>
                <w:r w:rsidR="00120EEC" w:rsidRPr="005F7DE3" w:rsidDel="004F5EA1">
                  <w:delText>%</w:delText>
                </w:r>
              </w:del>
            </w:moveFrom>
          </w:p>
        </w:tc>
      </w:tr>
      <w:tr w:rsidR="00120EEC" w:rsidRPr="005F7DE3" w:rsidDel="004F5EA1" w14:paraId="11B5BD07" w14:textId="20C33D4B" w:rsidTr="00975633">
        <w:trPr>
          <w:del w:id="1953" w:author="Lichen Wu" w:date="2022-04-09T12:46:00Z"/>
        </w:trPr>
        <w:tc>
          <w:tcPr>
            <w:tcW w:w="4788" w:type="dxa"/>
          </w:tcPr>
          <w:p w14:paraId="2AF52C1E" w14:textId="4471DE38" w:rsidR="00120EEC" w:rsidRPr="005F7DE3" w:rsidDel="004F5EA1" w:rsidRDefault="003C1B14" w:rsidP="00975633">
            <w:pPr>
              <w:jc w:val="both"/>
              <w:rPr>
                <w:del w:id="1954" w:author="Lichen Wu" w:date="2022-04-09T12:46:00Z"/>
                <w:moveFrom w:id="1955" w:author="Lichen Wu" w:date="2022-04-08T22:31:00Z"/>
              </w:rPr>
            </w:pPr>
            <m:oMathPara>
              <m:oMath>
                <m:sSub>
                  <m:sSubPr>
                    <m:ctrlPr>
                      <w:del w:id="1956" w:author="Lichen Wu" w:date="2022-04-09T12:46:00Z">
                        <w:rPr>
                          <w:rFonts w:ascii="Cambria Math" w:hAnsi="Cambria Math"/>
                        </w:rPr>
                      </w:del>
                    </m:ctrlPr>
                  </m:sSubPr>
                  <m:e>
                    <m:r>
                      <w:del w:id="1957" w:author="Lichen Wu" w:date="2022-04-09T12:46:00Z">
                        <m:rPr>
                          <m:sty m:val="p"/>
                        </m:rPr>
                        <w:rPr>
                          <w:rFonts w:ascii="Cambria Math" w:hAnsi="Cambria Math"/>
                        </w:rPr>
                        <m:t>T</m:t>
                      </w:del>
                    </m:r>
                  </m:e>
                  <m:sub>
                    <m:r>
                      <w:del w:id="1958" w:author="Lichen Wu" w:date="2022-04-09T12:46:00Z">
                        <m:rPr>
                          <m:sty m:val="p"/>
                        </m:rPr>
                        <w:rPr>
                          <w:rFonts w:ascii="Cambria Math" w:hAnsi="Cambria Math"/>
                        </w:rPr>
                        <m:t>out</m:t>
                      </w:del>
                    </m:r>
                  </m:sub>
                </m:sSub>
                <m:r>
                  <w:del w:id="1959" w:author="Lichen Wu" w:date="2022-04-09T12:46:00Z">
                    <m:rPr>
                      <m:sty m:val="p"/>
                    </m:rPr>
                    <w:rPr>
                      <w:rFonts w:ascii="Cambria Math" w:hAnsi="Cambria Math"/>
                    </w:rPr>
                    <m:t>,</m:t>
                  </w:del>
                </m:r>
                <m:sSub>
                  <m:sSubPr>
                    <m:ctrlPr>
                      <w:del w:id="1960" w:author="Lichen Wu" w:date="2022-04-09T12:46:00Z">
                        <w:rPr>
                          <w:rFonts w:ascii="Cambria Math" w:hAnsi="Cambria Math"/>
                        </w:rPr>
                      </w:del>
                    </m:ctrlPr>
                  </m:sSubPr>
                  <m:e>
                    <m:r>
                      <w:del w:id="1961" w:author="Lichen Wu" w:date="2022-04-09T12:46:00Z">
                        <m:rPr>
                          <m:sty m:val="p"/>
                        </m:rPr>
                        <w:rPr>
                          <w:rFonts w:ascii="Cambria Math" w:hAnsi="Cambria Math"/>
                        </w:rPr>
                        <m:t>T</m:t>
                      </w:del>
                    </m:r>
                  </m:e>
                  <m:sub>
                    <m:r>
                      <w:del w:id="1962" w:author="Lichen Wu" w:date="2022-04-09T12:46:00Z">
                        <m:rPr>
                          <m:sty m:val="p"/>
                        </m:rPr>
                        <w:rPr>
                          <w:rFonts w:ascii="Cambria Math" w:hAnsi="Cambria Math"/>
                        </w:rPr>
                        <m:t>slabs</m:t>
                      </w:del>
                    </m:r>
                  </m:sub>
                </m:sSub>
                <m:r>
                  <w:del w:id="1963" w:author="Lichen Wu" w:date="2022-04-09T12:46:00Z">
                    <m:rPr>
                      <m:sty m:val="p"/>
                    </m:rPr>
                    <w:rPr>
                      <w:rFonts w:ascii="Cambria Math" w:hAnsi="Cambria Math"/>
                    </w:rPr>
                    <m:t>,</m:t>
                  </w:del>
                </m:r>
                <m:sSub>
                  <m:sSubPr>
                    <m:ctrlPr>
                      <w:del w:id="1964" w:author="Lichen Wu" w:date="2022-04-09T12:46:00Z">
                        <w:rPr>
                          <w:rFonts w:ascii="Cambria Math" w:hAnsi="Cambria Math"/>
                        </w:rPr>
                      </w:del>
                    </m:ctrlPr>
                  </m:sSubPr>
                  <m:e>
                    <m:r>
                      <w:del w:id="1965" w:author="Lichen Wu" w:date="2022-04-09T12:46:00Z">
                        <m:rPr>
                          <m:sty m:val="p"/>
                        </m:rPr>
                        <w:rPr>
                          <w:rFonts w:ascii="Cambria Math" w:hAnsi="Cambria Math"/>
                        </w:rPr>
                        <m:t>T</m:t>
                      </w:del>
                    </m:r>
                  </m:e>
                  <m:sub>
                    <m:r>
                      <w:del w:id="1966" w:author="Lichen Wu" w:date="2022-04-09T12:46:00Z">
                        <m:rPr>
                          <m:sty m:val="p"/>
                        </m:rPr>
                        <w:rPr>
                          <w:rFonts w:ascii="Cambria Math" w:hAnsi="Cambria Math"/>
                        </w:rPr>
                        <m:t>cav</m:t>
                      </w:del>
                    </m:r>
                  </m:sub>
                </m:sSub>
                <m:r>
                  <w:del w:id="1967" w:author="Lichen Wu" w:date="2022-04-09T12:46:00Z">
                    <m:rPr>
                      <m:sty m:val="p"/>
                    </m:rPr>
                    <w:rPr>
                      <w:rFonts w:ascii="Cambria Math" w:hAnsi="Cambria Math"/>
                    </w:rPr>
                    <m:t>,Valv</m:t>
                  </w:del>
                </m:r>
                <m:sSub>
                  <m:sSubPr>
                    <m:ctrlPr>
                      <w:del w:id="1968" w:author="Lichen Wu" w:date="2022-04-09T12:46:00Z">
                        <w:rPr>
                          <w:rFonts w:ascii="Cambria Math" w:hAnsi="Cambria Math"/>
                        </w:rPr>
                      </w:del>
                    </m:ctrlPr>
                  </m:sSubPr>
                  <m:e>
                    <m:r>
                      <w:del w:id="1969" w:author="Lichen Wu" w:date="2022-04-09T12:46:00Z">
                        <m:rPr>
                          <m:sty m:val="p"/>
                        </m:rPr>
                        <w:rPr>
                          <w:rFonts w:ascii="Cambria Math" w:hAnsi="Cambria Math"/>
                        </w:rPr>
                        <m:t>e</m:t>
                      </w:del>
                    </m:r>
                  </m:e>
                  <m:sub>
                    <m:r>
                      <w:del w:id="1970" w:author="Lichen Wu" w:date="2022-04-09T12:46:00Z">
                        <m:rPr>
                          <m:sty m:val="p"/>
                        </m:rPr>
                        <w:rPr>
                          <w:rFonts w:ascii="Cambria Math" w:hAnsi="Cambria Math"/>
                        </w:rPr>
                        <m:t>cl</m:t>
                      </w:del>
                    </m:r>
                  </m:sub>
                </m:sSub>
                <m:r>
                  <w:del w:id="1971" w:author="Lichen Wu" w:date="2022-04-09T12:46:00Z">
                    <m:rPr>
                      <m:sty m:val="p"/>
                    </m:rPr>
                    <w:rPr>
                      <w:rFonts w:ascii="Cambria Math" w:hAnsi="Cambria Math"/>
                    </w:rPr>
                    <m:t>,Valv</m:t>
                  </w:del>
                </m:r>
                <m:sSub>
                  <m:sSubPr>
                    <m:ctrlPr>
                      <w:del w:id="1972" w:author="Lichen Wu" w:date="2022-04-09T12:46:00Z">
                        <w:rPr>
                          <w:rFonts w:ascii="Cambria Math" w:hAnsi="Cambria Math"/>
                        </w:rPr>
                      </w:del>
                    </m:ctrlPr>
                  </m:sSubPr>
                  <m:e>
                    <m:r>
                      <w:del w:id="1973" w:author="Lichen Wu" w:date="2022-04-09T12:46:00Z">
                        <m:rPr>
                          <m:sty m:val="p"/>
                        </m:rPr>
                        <w:rPr>
                          <w:rFonts w:ascii="Cambria Math" w:hAnsi="Cambria Math"/>
                        </w:rPr>
                        <m:t>e</m:t>
                      </w:del>
                    </m:r>
                  </m:e>
                  <m:sub>
                    <m:r>
                      <w:del w:id="1974" w:author="Lichen Wu" w:date="2022-04-09T12:46:00Z">
                        <m:rPr>
                          <m:sty m:val="p"/>
                        </m:rPr>
                        <w:rPr>
                          <w:rFonts w:ascii="Cambria Math" w:hAnsi="Cambria Math"/>
                        </w:rPr>
                        <m:t>ht</m:t>
                      </w:del>
                    </m:r>
                  </m:sub>
                </m:sSub>
                <m:r>
                  <w:del w:id="1975" w:author="Lichen Wu" w:date="2022-04-09T12:46:00Z">
                    <w:rPr>
                      <w:rFonts w:ascii="Cambria Math" w:hAnsi="Cambria Math"/>
                    </w:rPr>
                    <m:t>,Flo</m:t>
                  </w:del>
                </m:r>
                <m:sSub>
                  <m:sSubPr>
                    <m:ctrlPr>
                      <w:del w:id="1976" w:author="Lichen Wu" w:date="2022-04-09T12:46:00Z">
                        <w:rPr>
                          <w:rFonts w:ascii="Cambria Math" w:hAnsi="Cambria Math"/>
                          <w:i/>
                        </w:rPr>
                      </w:del>
                    </m:ctrlPr>
                  </m:sSubPr>
                  <m:e>
                    <m:r>
                      <w:del w:id="1977" w:author="Lichen Wu" w:date="2022-04-09T12:46:00Z">
                        <w:rPr>
                          <w:rFonts w:ascii="Cambria Math" w:hAnsi="Cambria Math"/>
                        </w:rPr>
                        <m:t>w</m:t>
                      </w:del>
                    </m:r>
                  </m:e>
                  <m:sub>
                    <m:r>
                      <w:del w:id="1978" w:author="Lichen Wu" w:date="2022-04-09T12:46:00Z">
                        <w:rPr>
                          <w:rFonts w:ascii="Cambria Math" w:hAnsi="Cambria Math"/>
                        </w:rPr>
                        <m:t>Predicted,GGMR</m:t>
                      </w:del>
                    </m:r>
                  </m:sub>
                </m:sSub>
              </m:oMath>
            </m:oMathPara>
          </w:p>
        </w:tc>
        <w:tc>
          <w:tcPr>
            <w:tcW w:w="4788" w:type="dxa"/>
          </w:tcPr>
          <w:p w14:paraId="1AAA48C0" w14:textId="3F75AEE4" w:rsidR="00120EEC" w:rsidRPr="005F7DE3" w:rsidDel="004F5EA1" w:rsidRDefault="002B219B" w:rsidP="00975633">
            <w:pPr>
              <w:jc w:val="center"/>
              <w:rPr>
                <w:del w:id="1979" w:author="Lichen Wu" w:date="2022-04-09T12:46:00Z"/>
                <w:moveFrom w:id="1980" w:author="Lichen Wu" w:date="2022-04-08T22:31:00Z"/>
              </w:rPr>
            </w:pPr>
            <w:moveFrom w:id="1981" w:author="Lichen Wu" w:date="2022-04-08T22:31:00Z">
              <w:del w:id="1982" w:author="Lichen Wu" w:date="2022-04-09T12:46:00Z">
                <w:r w:rsidRPr="005F7DE3" w:rsidDel="004F5EA1">
                  <w:delText>25.02%</w:delText>
                </w:r>
              </w:del>
            </w:moveFrom>
          </w:p>
        </w:tc>
      </w:tr>
      <w:tr w:rsidR="00120EEC" w:rsidRPr="005F7DE3" w:rsidDel="004F5EA1" w14:paraId="7714ECF5" w14:textId="6A514EE4" w:rsidTr="00975633">
        <w:trPr>
          <w:del w:id="1983" w:author="Lichen Wu" w:date="2022-04-09T12:46:00Z"/>
        </w:trPr>
        <w:tc>
          <w:tcPr>
            <w:tcW w:w="4788" w:type="dxa"/>
          </w:tcPr>
          <w:p w14:paraId="04216FC4" w14:textId="7F2573C0" w:rsidR="00120EEC" w:rsidRPr="005F7DE3" w:rsidDel="004F5EA1" w:rsidRDefault="003C1B14" w:rsidP="00975633">
            <w:pPr>
              <w:jc w:val="both"/>
              <w:rPr>
                <w:del w:id="1984" w:author="Lichen Wu" w:date="2022-04-09T12:46:00Z"/>
                <w:moveFrom w:id="1985" w:author="Lichen Wu" w:date="2022-04-08T22:31:00Z"/>
              </w:rPr>
            </w:pPr>
            <m:oMathPara>
              <m:oMath>
                <m:sSub>
                  <m:sSubPr>
                    <m:ctrlPr>
                      <w:del w:id="1986" w:author="Lichen Wu" w:date="2022-04-09T12:46:00Z">
                        <w:rPr>
                          <w:rFonts w:ascii="Cambria Math" w:hAnsi="Cambria Math"/>
                        </w:rPr>
                      </w:del>
                    </m:ctrlPr>
                  </m:sSubPr>
                  <m:e>
                    <m:r>
                      <w:del w:id="1987" w:author="Lichen Wu" w:date="2022-04-09T12:46:00Z">
                        <w:rPr>
                          <w:rFonts w:ascii="Cambria Math" w:hAnsi="Cambria Math"/>
                        </w:rPr>
                        <m:t>T</m:t>
                      </w:del>
                    </m:r>
                  </m:e>
                  <m:sub>
                    <m:r>
                      <w:del w:id="1988" w:author="Lichen Wu" w:date="2022-04-09T12:46:00Z">
                        <w:rPr>
                          <w:rFonts w:ascii="Cambria Math" w:hAnsi="Cambria Math"/>
                        </w:rPr>
                        <m:t>out</m:t>
                      </w:del>
                    </m:r>
                  </m:sub>
                </m:sSub>
                <m:r>
                  <w:del w:id="1989" w:author="Lichen Wu" w:date="2022-04-09T12:46:00Z">
                    <m:rPr>
                      <m:sty m:val="p"/>
                    </m:rPr>
                    <w:rPr>
                      <w:rFonts w:ascii="Cambria Math" w:hAnsi="Cambria Math"/>
                    </w:rPr>
                    <m:t>,</m:t>
                  </w:del>
                </m:r>
                <m:sSub>
                  <m:sSubPr>
                    <m:ctrlPr>
                      <w:del w:id="1990" w:author="Lichen Wu" w:date="2022-04-09T12:46:00Z">
                        <w:rPr>
                          <w:rFonts w:ascii="Cambria Math" w:hAnsi="Cambria Math"/>
                        </w:rPr>
                      </w:del>
                    </m:ctrlPr>
                  </m:sSubPr>
                  <m:e>
                    <m:r>
                      <w:del w:id="1991" w:author="Lichen Wu" w:date="2022-04-09T12:46:00Z">
                        <w:rPr>
                          <w:rFonts w:ascii="Cambria Math" w:hAnsi="Cambria Math"/>
                        </w:rPr>
                        <m:t>T</m:t>
                      </w:del>
                    </m:r>
                  </m:e>
                  <m:sub>
                    <m:r>
                      <w:del w:id="1992" w:author="Lichen Wu" w:date="2022-04-09T12:46:00Z">
                        <w:rPr>
                          <w:rFonts w:ascii="Cambria Math" w:hAnsi="Cambria Math"/>
                        </w:rPr>
                        <m:t>slabs</m:t>
                      </w:del>
                    </m:r>
                  </m:sub>
                </m:sSub>
                <m:r>
                  <w:del w:id="1993" w:author="Lichen Wu" w:date="2022-04-09T12:46:00Z">
                    <m:rPr>
                      <m:sty m:val="p"/>
                    </m:rPr>
                    <w:rPr>
                      <w:rFonts w:ascii="Cambria Math" w:hAnsi="Cambria Math"/>
                    </w:rPr>
                    <m:t>,</m:t>
                  </w:del>
                </m:r>
                <m:sSub>
                  <m:sSubPr>
                    <m:ctrlPr>
                      <w:del w:id="1994" w:author="Lichen Wu" w:date="2022-04-09T12:46:00Z">
                        <w:rPr>
                          <w:rFonts w:ascii="Cambria Math" w:hAnsi="Cambria Math"/>
                        </w:rPr>
                      </w:del>
                    </m:ctrlPr>
                  </m:sSubPr>
                  <m:e>
                    <m:r>
                      <w:del w:id="1995" w:author="Lichen Wu" w:date="2022-04-09T12:46:00Z">
                        <w:rPr>
                          <w:rFonts w:ascii="Cambria Math" w:hAnsi="Cambria Math"/>
                        </w:rPr>
                        <m:t>T</m:t>
                      </w:del>
                    </m:r>
                  </m:e>
                  <m:sub>
                    <m:r>
                      <w:del w:id="1996" w:author="Lichen Wu" w:date="2022-04-09T12:46:00Z">
                        <w:rPr>
                          <w:rFonts w:ascii="Cambria Math" w:hAnsi="Cambria Math"/>
                        </w:rPr>
                        <m:t>cav</m:t>
                      </w:del>
                    </m:r>
                  </m:sub>
                </m:sSub>
                <m:r>
                  <w:del w:id="1997" w:author="Lichen Wu" w:date="2022-04-09T12:46:00Z">
                    <m:rPr>
                      <m:sty m:val="p"/>
                    </m:rPr>
                    <w:rPr>
                      <w:rFonts w:ascii="Cambria Math" w:hAnsi="Cambria Math"/>
                    </w:rPr>
                    <m:t>,</m:t>
                  </w:del>
                </m:r>
                <m:r>
                  <w:del w:id="1998" w:author="Lichen Wu" w:date="2022-04-09T12:46:00Z">
                    <w:rPr>
                      <w:rFonts w:ascii="Cambria Math" w:hAnsi="Cambria Math"/>
                    </w:rPr>
                    <m:t>Valv</m:t>
                  </w:del>
                </m:r>
                <m:sSub>
                  <m:sSubPr>
                    <m:ctrlPr>
                      <w:del w:id="1999" w:author="Lichen Wu" w:date="2022-04-09T12:46:00Z">
                        <w:rPr>
                          <w:rFonts w:ascii="Cambria Math" w:hAnsi="Cambria Math"/>
                        </w:rPr>
                      </w:del>
                    </m:ctrlPr>
                  </m:sSubPr>
                  <m:e>
                    <m:r>
                      <w:del w:id="2000" w:author="Lichen Wu" w:date="2022-04-09T12:46:00Z">
                        <w:rPr>
                          <w:rFonts w:ascii="Cambria Math" w:hAnsi="Cambria Math"/>
                        </w:rPr>
                        <m:t>e</m:t>
                      </w:del>
                    </m:r>
                  </m:e>
                  <m:sub>
                    <m:r>
                      <w:del w:id="2001" w:author="Lichen Wu" w:date="2022-04-09T12:46:00Z">
                        <w:rPr>
                          <w:rFonts w:ascii="Cambria Math" w:hAnsi="Cambria Math"/>
                        </w:rPr>
                        <m:t>cl</m:t>
                      </w:del>
                    </m:r>
                  </m:sub>
                </m:sSub>
                <m:r>
                  <w:del w:id="2002" w:author="Lichen Wu" w:date="2022-04-09T12:46:00Z">
                    <m:rPr>
                      <m:sty m:val="p"/>
                    </m:rPr>
                    <w:rPr>
                      <w:rFonts w:ascii="Cambria Math" w:hAnsi="Cambria Math"/>
                    </w:rPr>
                    <m:t>,</m:t>
                  </w:del>
                </m:r>
                <m:r>
                  <w:del w:id="2003" w:author="Lichen Wu" w:date="2022-04-09T12:46:00Z">
                    <w:rPr>
                      <w:rFonts w:ascii="Cambria Math" w:hAnsi="Cambria Math"/>
                    </w:rPr>
                    <m:t>Valv</m:t>
                  </w:del>
                </m:r>
                <m:sSub>
                  <m:sSubPr>
                    <m:ctrlPr>
                      <w:del w:id="2004" w:author="Lichen Wu" w:date="2022-04-09T12:46:00Z">
                        <w:rPr>
                          <w:rFonts w:ascii="Cambria Math" w:hAnsi="Cambria Math"/>
                        </w:rPr>
                      </w:del>
                    </m:ctrlPr>
                  </m:sSubPr>
                  <m:e>
                    <m:r>
                      <w:del w:id="2005" w:author="Lichen Wu" w:date="2022-04-09T12:46:00Z">
                        <w:rPr>
                          <w:rFonts w:ascii="Cambria Math" w:hAnsi="Cambria Math"/>
                        </w:rPr>
                        <m:t>e</m:t>
                      </w:del>
                    </m:r>
                  </m:e>
                  <m:sub>
                    <m:r>
                      <w:del w:id="2006" w:author="Lichen Wu" w:date="2022-04-09T12:46:00Z">
                        <w:rPr>
                          <w:rFonts w:ascii="Cambria Math" w:hAnsi="Cambria Math"/>
                        </w:rPr>
                        <m:t>ht</m:t>
                      </w:del>
                    </m:r>
                  </m:sub>
                </m:sSub>
                <m:r>
                  <w:del w:id="2007" w:author="Lichen Wu" w:date="2022-04-09T12:46:00Z">
                    <w:rPr>
                      <w:rFonts w:ascii="Cambria Math" w:hAnsi="Cambria Math"/>
                    </w:rPr>
                    <m:t>,R</m:t>
                  </w:del>
                </m:r>
                <m:sSub>
                  <m:sSubPr>
                    <m:ctrlPr>
                      <w:del w:id="2008" w:author="Lichen Wu" w:date="2022-04-09T12:46:00Z">
                        <w:rPr>
                          <w:rFonts w:ascii="Cambria Math" w:hAnsi="Cambria Math"/>
                          <w:i/>
                        </w:rPr>
                      </w:del>
                    </m:ctrlPr>
                  </m:sSubPr>
                  <m:e>
                    <m:r>
                      <w:del w:id="2009" w:author="Lichen Wu" w:date="2022-04-09T12:46:00Z">
                        <w:rPr>
                          <w:rFonts w:ascii="Cambria Math" w:hAnsi="Cambria Math"/>
                        </w:rPr>
                        <m:t>C</m:t>
                      </w:del>
                    </m:r>
                  </m:e>
                  <m:sub>
                    <m:r>
                      <w:del w:id="2010" w:author="Lichen Wu" w:date="2022-04-09T12:46:00Z">
                        <w:rPr>
                          <w:rFonts w:ascii="Cambria Math" w:hAnsi="Cambria Math"/>
                        </w:rPr>
                        <m:t>predicted,RealTime</m:t>
                      </w:del>
                    </m:r>
                  </m:sub>
                </m:sSub>
                <m:r>
                  <w:del w:id="2011" w:author="Lichen Wu" w:date="2022-04-09T12:46:00Z">
                    <w:rPr>
                      <w:rFonts w:ascii="Cambria Math" w:hAnsi="Cambria Math"/>
                    </w:rPr>
                    <m:t>,Flo</m:t>
                  </w:del>
                </m:r>
                <m:sSub>
                  <m:sSubPr>
                    <m:ctrlPr>
                      <w:del w:id="2012" w:author="Lichen Wu" w:date="2022-04-09T12:46:00Z">
                        <w:rPr>
                          <w:rFonts w:ascii="Cambria Math" w:hAnsi="Cambria Math"/>
                          <w:i/>
                        </w:rPr>
                      </w:del>
                    </m:ctrlPr>
                  </m:sSubPr>
                  <m:e>
                    <m:r>
                      <w:del w:id="2013" w:author="Lichen Wu" w:date="2022-04-09T12:46:00Z">
                        <w:rPr>
                          <w:rFonts w:ascii="Cambria Math" w:hAnsi="Cambria Math"/>
                        </w:rPr>
                        <m:t>w</m:t>
                      </w:del>
                    </m:r>
                  </m:e>
                  <m:sub>
                    <m:r>
                      <w:del w:id="2014" w:author="Lichen Wu" w:date="2022-04-09T12:46:00Z">
                        <w:rPr>
                          <w:rFonts w:ascii="Cambria Math" w:hAnsi="Cambria Math"/>
                        </w:rPr>
                        <m:t>Predicted,GGMR</m:t>
                      </w:del>
                    </m:r>
                  </m:sub>
                </m:sSub>
              </m:oMath>
            </m:oMathPara>
          </w:p>
        </w:tc>
        <w:tc>
          <w:tcPr>
            <w:tcW w:w="4788" w:type="dxa"/>
          </w:tcPr>
          <w:p w14:paraId="11C96ADA" w14:textId="761DA509" w:rsidR="00120EEC" w:rsidRPr="005F7DE3" w:rsidDel="004F5EA1" w:rsidRDefault="002B219B" w:rsidP="00975633">
            <w:pPr>
              <w:jc w:val="center"/>
              <w:rPr>
                <w:del w:id="2015" w:author="Lichen Wu" w:date="2022-04-09T12:46:00Z"/>
                <w:moveFrom w:id="2016" w:author="Lichen Wu" w:date="2022-04-08T22:31:00Z"/>
              </w:rPr>
            </w:pPr>
            <w:moveFrom w:id="2017" w:author="Lichen Wu" w:date="2022-04-08T22:31:00Z">
              <w:del w:id="2018" w:author="Lichen Wu" w:date="2022-04-09T12:46:00Z">
                <w:r w:rsidRPr="005F7DE3" w:rsidDel="004F5EA1">
                  <w:delText>9.95%</w:delText>
                </w:r>
              </w:del>
            </w:moveFrom>
          </w:p>
        </w:tc>
      </w:tr>
      <w:moveFromRangeEnd w:id="1874"/>
    </w:tbl>
    <w:p w14:paraId="67C77BE2" w14:textId="08F64921" w:rsidR="00120EEC" w:rsidRPr="005F7DE3" w:rsidRDefault="00120EEC" w:rsidP="00120EEC">
      <w:pPr>
        <w:rPr>
          <w:ins w:id="2019" w:author="Lichen Wu" w:date="2022-04-08T21:16:00Z"/>
          <w:lang w:eastAsia="zh-CN"/>
        </w:rPr>
      </w:pPr>
    </w:p>
    <w:p w14:paraId="12D8FBCE" w14:textId="56959FC3" w:rsidR="00A57370" w:rsidRPr="005F7DE3" w:rsidRDefault="00A57370" w:rsidP="00A57370">
      <w:pPr>
        <w:pStyle w:val="Heading2"/>
        <w:rPr>
          <w:ins w:id="2020" w:author="Lichen Wu" w:date="2022-04-08T21:16:00Z"/>
        </w:rPr>
      </w:pPr>
      <w:bookmarkStart w:id="2021" w:name="sec_2_criteria"/>
      <w:ins w:id="2022" w:author="Lichen Wu" w:date="2022-04-08T21:16:00Z">
        <w:r w:rsidRPr="005F7DE3">
          <w:t>2.</w:t>
        </w:r>
      </w:ins>
      <w:ins w:id="2023" w:author="Lichen Wu" w:date="2022-04-09T11:31:00Z">
        <w:r w:rsidR="001B6420" w:rsidRPr="005F7DE3">
          <w:t>4</w:t>
        </w:r>
      </w:ins>
      <w:ins w:id="2024" w:author="Lichen Wu" w:date="2022-04-08T21:16:00Z">
        <w:r w:rsidRPr="005F7DE3">
          <w:t xml:space="preserve"> </w:t>
        </w:r>
        <w:bookmarkEnd w:id="2021"/>
        <w:r w:rsidRPr="005F7DE3">
          <w:t>Model Performance Evaluation Criteria</w:t>
        </w:r>
      </w:ins>
    </w:p>
    <w:p w14:paraId="2940B7A6" w14:textId="77777777" w:rsidR="00A57370" w:rsidRPr="005F7DE3" w:rsidRDefault="00A57370" w:rsidP="00A57370">
      <w:pPr>
        <w:rPr>
          <w:ins w:id="2025" w:author="Lichen Wu" w:date="2022-04-08T21:16:00Z"/>
        </w:rPr>
      </w:pPr>
      <w:ins w:id="2026" w:author="Lichen Wu" w:date="2022-04-08T21:16:00Z">
        <w:r w:rsidRPr="005F7DE3">
          <w:t>Four indices, normalized root mean square error (NRMSE), coefficient of variation of root mean square error (CVRMSE), mean absolute error (MAE), and mean absolute percentage error (MAPE).</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57370" w:rsidRPr="005F7DE3" w14:paraId="56ECCA69" w14:textId="77777777" w:rsidTr="00BA158B">
        <w:trPr>
          <w:jc w:val="center"/>
          <w:ins w:id="2027" w:author="Lichen Wu" w:date="2022-04-08T21:16:00Z"/>
        </w:trPr>
        <w:tc>
          <w:tcPr>
            <w:tcW w:w="625" w:type="dxa"/>
            <w:vAlign w:val="center"/>
          </w:tcPr>
          <w:p w14:paraId="32D21C6B" w14:textId="77777777" w:rsidR="00A57370" w:rsidRPr="005F7DE3" w:rsidRDefault="00A57370" w:rsidP="00BA158B">
            <w:pPr>
              <w:rPr>
                <w:ins w:id="2028" w:author="Lichen Wu" w:date="2022-04-08T21:16:00Z"/>
              </w:rPr>
            </w:pPr>
          </w:p>
        </w:tc>
        <w:tc>
          <w:tcPr>
            <w:tcW w:w="8100" w:type="dxa"/>
            <w:vAlign w:val="center"/>
          </w:tcPr>
          <w:p w14:paraId="419908CA" w14:textId="77777777" w:rsidR="00A57370" w:rsidRPr="005F7DE3" w:rsidRDefault="00A57370" w:rsidP="000E6F46">
            <w:pPr>
              <w:spacing w:line="360" w:lineRule="auto"/>
              <w:jc w:val="center"/>
              <w:rPr>
                <w:ins w:id="2029" w:author="Lichen Wu" w:date="2022-04-08T21:16:00Z"/>
              </w:rPr>
            </w:pPr>
            <m:oMathPara>
              <m:oMath>
                <m:r>
                  <w:ins w:id="2030" w:author="Lichen Wu" w:date="2022-04-08T21:16:00Z">
                    <w:rPr>
                      <w:rFonts w:ascii="Cambria Math" w:hAnsi="Cambria Math"/>
                    </w:rPr>
                    <m:t xml:space="preserve">RMSE= </m:t>
                  </w:ins>
                </m:r>
                <m:rad>
                  <m:radPr>
                    <m:degHide m:val="1"/>
                    <m:ctrlPr>
                      <w:ins w:id="2031" w:author="Lichen Wu" w:date="2022-04-08T21:16:00Z">
                        <w:rPr>
                          <w:rFonts w:ascii="Cambria Math" w:hAnsi="Cambria Math"/>
                          <w:i/>
                        </w:rPr>
                      </w:ins>
                    </m:ctrlPr>
                  </m:radPr>
                  <m:deg/>
                  <m:e>
                    <m:f>
                      <m:fPr>
                        <m:ctrlPr>
                          <w:ins w:id="2032" w:author="Lichen Wu" w:date="2022-04-08T21:16:00Z">
                            <w:rPr>
                              <w:rFonts w:ascii="Cambria Math" w:hAnsi="Cambria Math"/>
                              <w:i/>
                            </w:rPr>
                          </w:ins>
                        </m:ctrlPr>
                      </m:fPr>
                      <m:num>
                        <m:nary>
                          <m:naryPr>
                            <m:chr m:val="∑"/>
                            <m:limLoc m:val="undOvr"/>
                            <m:ctrlPr>
                              <w:ins w:id="2033" w:author="Lichen Wu" w:date="2022-04-08T21:16:00Z">
                                <w:rPr>
                                  <w:rFonts w:ascii="Cambria Math" w:hAnsi="Cambria Math"/>
                                  <w:i/>
                                </w:rPr>
                              </w:ins>
                            </m:ctrlPr>
                          </m:naryPr>
                          <m:sub>
                            <m:r>
                              <w:ins w:id="2034" w:author="Lichen Wu" w:date="2022-04-08T21:16:00Z">
                                <w:rPr>
                                  <w:rFonts w:ascii="Cambria Math" w:hAnsi="Cambria Math"/>
                                </w:rPr>
                                <m:t>k=1</m:t>
                              </w:ins>
                            </m:r>
                          </m:sub>
                          <m:sup>
                            <m:r>
                              <w:ins w:id="2035" w:author="Lichen Wu" w:date="2022-04-08T21:16:00Z">
                                <w:rPr>
                                  <w:rFonts w:ascii="Cambria Math" w:hAnsi="Cambria Math"/>
                                </w:rPr>
                                <m:t>n</m:t>
                              </w:ins>
                            </m:r>
                          </m:sup>
                          <m:e>
                            <m:sSup>
                              <m:sSupPr>
                                <m:ctrlPr>
                                  <w:ins w:id="2036" w:author="Lichen Wu" w:date="2022-04-08T21:16:00Z">
                                    <w:rPr>
                                      <w:rFonts w:ascii="Cambria Math" w:hAnsi="Cambria Math"/>
                                      <w:i/>
                                    </w:rPr>
                                  </w:ins>
                                </m:ctrlPr>
                              </m:sSupPr>
                              <m:e>
                                <m:d>
                                  <m:dPr>
                                    <m:ctrlPr>
                                      <w:ins w:id="2037" w:author="Lichen Wu" w:date="2022-04-08T21:16:00Z">
                                        <w:rPr>
                                          <w:rFonts w:ascii="Cambria Math" w:hAnsi="Cambria Math"/>
                                          <w:i/>
                                        </w:rPr>
                                      </w:ins>
                                    </m:ctrlPr>
                                  </m:dPr>
                                  <m:e>
                                    <m:sSub>
                                      <m:sSubPr>
                                        <m:ctrlPr>
                                          <w:ins w:id="2038" w:author="Lichen Wu" w:date="2022-04-08T21:16:00Z">
                                            <w:rPr>
                                              <w:rFonts w:ascii="Cambria Math" w:hAnsi="Cambria Math"/>
                                              <w:i/>
                                            </w:rPr>
                                          </w:ins>
                                        </m:ctrlPr>
                                      </m:sSubPr>
                                      <m:e>
                                        <m:r>
                                          <w:ins w:id="2039" w:author="Lichen Wu" w:date="2022-04-08T21:16:00Z">
                                            <w:rPr>
                                              <w:rFonts w:ascii="Cambria Math" w:hAnsi="Cambria Math"/>
                                            </w:rPr>
                                            <m:t>y</m:t>
                                          </w:ins>
                                        </m:r>
                                      </m:e>
                                      <m:sub>
                                        <m:r>
                                          <w:ins w:id="2040" w:author="Lichen Wu" w:date="2022-04-08T21:16:00Z">
                                            <w:rPr>
                                              <w:rFonts w:ascii="Cambria Math" w:hAnsi="Cambria Math"/>
                                            </w:rPr>
                                            <m:t>measured,k</m:t>
                                          </w:ins>
                                        </m:r>
                                      </m:sub>
                                    </m:sSub>
                                    <m:r>
                                      <w:ins w:id="2041" w:author="Lichen Wu" w:date="2022-04-08T21:16:00Z">
                                        <w:rPr>
                                          <w:rFonts w:ascii="Cambria Math" w:hAnsi="Cambria Math"/>
                                        </w:rPr>
                                        <m:t>-</m:t>
                                      </w:ins>
                                    </m:r>
                                    <m:sSub>
                                      <m:sSubPr>
                                        <m:ctrlPr>
                                          <w:ins w:id="2042" w:author="Lichen Wu" w:date="2022-04-08T21:16:00Z">
                                            <w:rPr>
                                              <w:rFonts w:ascii="Cambria Math" w:hAnsi="Cambria Math"/>
                                              <w:i/>
                                            </w:rPr>
                                          </w:ins>
                                        </m:ctrlPr>
                                      </m:sSubPr>
                                      <m:e>
                                        <m:r>
                                          <w:ins w:id="2043" w:author="Lichen Wu" w:date="2022-04-08T21:16:00Z">
                                            <w:rPr>
                                              <w:rFonts w:ascii="Cambria Math" w:hAnsi="Cambria Math"/>
                                            </w:rPr>
                                            <m:t>y</m:t>
                                          </w:ins>
                                        </m:r>
                                      </m:e>
                                      <m:sub>
                                        <m:r>
                                          <w:ins w:id="2044" w:author="Lichen Wu" w:date="2022-04-08T21:16:00Z">
                                            <w:rPr>
                                              <w:rFonts w:ascii="Cambria Math" w:hAnsi="Cambria Math"/>
                                            </w:rPr>
                                            <m:t>predicted,k</m:t>
                                          </w:ins>
                                        </m:r>
                                      </m:sub>
                                    </m:sSub>
                                  </m:e>
                                </m:d>
                              </m:e>
                              <m:sup>
                                <m:r>
                                  <w:ins w:id="2045" w:author="Lichen Wu" w:date="2022-04-08T21:16:00Z">
                                    <w:rPr>
                                      <w:rFonts w:ascii="Cambria Math" w:hAnsi="Cambria Math"/>
                                    </w:rPr>
                                    <m:t>2</m:t>
                                  </w:ins>
                                </m:r>
                              </m:sup>
                            </m:sSup>
                          </m:e>
                        </m:nary>
                      </m:num>
                      <m:den>
                        <m:r>
                          <w:ins w:id="2046" w:author="Lichen Wu" w:date="2022-04-08T21:16:00Z">
                            <w:rPr>
                              <w:rFonts w:ascii="Cambria Math" w:hAnsi="Cambria Math"/>
                            </w:rPr>
                            <m:t>n-1</m:t>
                          </w:ins>
                        </m:r>
                      </m:den>
                    </m:f>
                  </m:e>
                </m:rad>
              </m:oMath>
            </m:oMathPara>
          </w:p>
        </w:tc>
        <w:tc>
          <w:tcPr>
            <w:tcW w:w="625" w:type="dxa"/>
            <w:vAlign w:val="center"/>
          </w:tcPr>
          <w:p w14:paraId="26F31802" w14:textId="5CBFAEB3" w:rsidR="00A57370" w:rsidRPr="005F7DE3" w:rsidRDefault="00A57370" w:rsidP="000E6F46">
            <w:pPr>
              <w:spacing w:line="360" w:lineRule="auto"/>
              <w:rPr>
                <w:ins w:id="2047" w:author="Lichen Wu" w:date="2022-04-08T21:16:00Z"/>
              </w:rPr>
            </w:pPr>
            <w:ins w:id="2048" w:author="Lichen Wu" w:date="2022-04-08T21:16:00Z">
              <w:r w:rsidRPr="005F7DE3">
                <w:t>(</w:t>
              </w:r>
              <w:r w:rsidRPr="005F7DE3">
                <w:fldChar w:fldCharType="begin"/>
              </w:r>
              <w:r w:rsidRPr="005F7DE3">
                <w:instrText xml:space="preserve"> SEQ Eq \* MERGEFORMAT </w:instrText>
              </w:r>
              <w:r w:rsidRPr="005F7DE3">
                <w:fldChar w:fldCharType="separate"/>
              </w:r>
            </w:ins>
            <w:r w:rsidR="0017237F">
              <w:rPr>
                <w:noProof/>
              </w:rPr>
              <w:t>19</w:t>
            </w:r>
            <w:ins w:id="2049" w:author="Lichen Wu" w:date="2022-04-08T21:16:00Z">
              <w:r w:rsidRPr="005F7DE3">
                <w:rPr>
                  <w:noProof/>
                </w:rPr>
                <w:fldChar w:fldCharType="end"/>
              </w:r>
              <w:r w:rsidRPr="005F7DE3">
                <w:t>)</w:t>
              </w:r>
            </w:ins>
          </w:p>
        </w:tc>
      </w:tr>
      <w:tr w:rsidR="00A57370" w:rsidRPr="005F7DE3" w14:paraId="20E00BE5" w14:textId="77777777" w:rsidTr="00BA158B">
        <w:trPr>
          <w:jc w:val="center"/>
          <w:ins w:id="2050" w:author="Lichen Wu" w:date="2022-04-08T21:16:00Z"/>
        </w:trPr>
        <w:tc>
          <w:tcPr>
            <w:tcW w:w="625" w:type="dxa"/>
            <w:vAlign w:val="center"/>
          </w:tcPr>
          <w:p w14:paraId="551DF523" w14:textId="77777777" w:rsidR="00A57370" w:rsidRPr="005F7DE3" w:rsidRDefault="00A57370" w:rsidP="00BA158B">
            <w:pPr>
              <w:rPr>
                <w:ins w:id="2051" w:author="Lichen Wu" w:date="2022-04-08T21:16:00Z"/>
              </w:rPr>
            </w:pPr>
          </w:p>
        </w:tc>
        <w:tc>
          <w:tcPr>
            <w:tcW w:w="8100" w:type="dxa"/>
            <w:vAlign w:val="center"/>
          </w:tcPr>
          <w:p w14:paraId="79521521" w14:textId="537AEE57" w:rsidR="00A57370" w:rsidRPr="005F7DE3" w:rsidRDefault="00D47CBD" w:rsidP="000E6F46">
            <w:pPr>
              <w:spacing w:line="360" w:lineRule="auto"/>
              <w:jc w:val="center"/>
              <w:rPr>
                <w:ins w:id="2052" w:author="Lichen Wu" w:date="2022-04-08T21:16:00Z"/>
              </w:rPr>
            </w:pPr>
            <m:oMathPara>
              <m:oMath>
                <m:r>
                  <w:ins w:id="2053" w:author="Lichen Wu" w:date="2022-04-08T21:16:00Z">
                    <m:rPr>
                      <m:sty m:val="p"/>
                    </m:rPr>
                    <w:rPr>
                      <w:rFonts w:ascii="Cambria Math" w:hAnsi="Cambria Math"/>
                    </w:rPr>
                    <m:t>NRMSE</m:t>
                  </w:ins>
                </m:r>
                <m:r>
                  <w:ins w:id="2054" w:author="Lichen Wu" w:date="2022-04-08T21:16:00Z">
                    <w:rPr>
                      <w:rFonts w:ascii="Cambria Math" w:hAnsi="Cambria Math"/>
                    </w:rPr>
                    <m:t>=</m:t>
                  </w:ins>
                </m:r>
                <m:f>
                  <m:fPr>
                    <m:ctrlPr>
                      <w:ins w:id="2055" w:author="Lichen Wu" w:date="2022-04-08T21:16:00Z">
                        <w:rPr>
                          <w:rFonts w:ascii="Cambria Math" w:hAnsi="Cambria Math"/>
                        </w:rPr>
                      </w:ins>
                    </m:ctrlPr>
                  </m:fPr>
                  <m:num>
                    <m:r>
                      <w:ins w:id="2056" w:author="Lichen Wu" w:date="2022-04-08T21:16:00Z">
                        <w:rPr>
                          <w:rFonts w:ascii="Cambria Math" w:hAnsi="Cambria Math"/>
                        </w:rPr>
                        <m:t>RMSE</m:t>
                      </w:ins>
                    </m:r>
                  </m:num>
                  <m:den>
                    <m:r>
                      <w:ins w:id="2057" w:author="Lichen Wu" w:date="2022-04-08T21:16:00Z">
                        <w:rPr>
                          <w:rFonts w:ascii="Cambria Math" w:hAnsi="Cambria Math"/>
                        </w:rPr>
                        <m:t>s</m:t>
                      </w:ins>
                    </m:r>
                    <m:d>
                      <m:dPr>
                        <m:ctrlPr>
                          <w:ins w:id="2058" w:author="Lichen Wu" w:date="2022-04-08T21:16:00Z">
                            <w:rPr>
                              <w:rFonts w:ascii="Cambria Math" w:hAnsi="Cambria Math"/>
                              <w:i/>
                            </w:rPr>
                          </w:ins>
                        </m:ctrlPr>
                      </m:dPr>
                      <m:e>
                        <m:sSub>
                          <m:sSubPr>
                            <m:ctrlPr>
                              <w:ins w:id="2059" w:author="Lichen Wu" w:date="2022-04-08T21:16:00Z">
                                <w:rPr>
                                  <w:rFonts w:ascii="Cambria Math" w:hAnsi="Cambria Math"/>
                                  <w:i/>
                                </w:rPr>
                              </w:ins>
                            </m:ctrlPr>
                          </m:sSubPr>
                          <m:e>
                            <m:r>
                              <w:ins w:id="2060" w:author="Lichen Wu" w:date="2022-04-08T21:16:00Z">
                                <w:rPr>
                                  <w:rFonts w:ascii="Cambria Math" w:hAnsi="Cambria Math"/>
                                </w:rPr>
                                <m:t>y</m:t>
                              </w:ins>
                            </m:r>
                          </m:e>
                          <m:sub>
                            <m:r>
                              <w:ins w:id="2061" w:author="Lichen Wu" w:date="2022-04-08T21:16:00Z">
                                <w:rPr>
                                  <w:rFonts w:ascii="Cambria Math" w:hAnsi="Cambria Math"/>
                                </w:rPr>
                                <m:t>predicted</m:t>
                              </w:ins>
                            </m:r>
                          </m:sub>
                        </m:sSub>
                      </m:e>
                    </m:d>
                  </m:den>
                </m:f>
              </m:oMath>
            </m:oMathPara>
          </w:p>
        </w:tc>
        <w:tc>
          <w:tcPr>
            <w:tcW w:w="625" w:type="dxa"/>
            <w:vAlign w:val="center"/>
          </w:tcPr>
          <w:p w14:paraId="5D0195E3" w14:textId="0793281B" w:rsidR="00A57370" w:rsidRPr="005F7DE3" w:rsidRDefault="00A57370" w:rsidP="000E6F46">
            <w:pPr>
              <w:spacing w:line="360" w:lineRule="auto"/>
              <w:rPr>
                <w:ins w:id="2062" w:author="Lichen Wu" w:date="2022-04-08T21:16:00Z"/>
              </w:rPr>
            </w:pPr>
            <w:ins w:id="2063" w:author="Lichen Wu" w:date="2022-04-08T21:16:00Z">
              <w:r w:rsidRPr="005F7DE3">
                <w:t>(</w:t>
              </w:r>
              <w:r w:rsidRPr="005F7DE3">
                <w:fldChar w:fldCharType="begin"/>
              </w:r>
              <w:r w:rsidRPr="005F7DE3">
                <w:instrText xml:space="preserve"> SEQ Eq \* MERGEFORMAT </w:instrText>
              </w:r>
              <w:r w:rsidRPr="005F7DE3">
                <w:fldChar w:fldCharType="separate"/>
              </w:r>
            </w:ins>
            <w:r w:rsidR="0017237F">
              <w:rPr>
                <w:noProof/>
              </w:rPr>
              <w:t>20</w:t>
            </w:r>
            <w:ins w:id="2064" w:author="Lichen Wu" w:date="2022-04-08T21:16:00Z">
              <w:r w:rsidRPr="005F7DE3">
                <w:rPr>
                  <w:noProof/>
                </w:rPr>
                <w:fldChar w:fldCharType="end"/>
              </w:r>
              <w:r w:rsidRPr="005F7DE3">
                <w:t>)</w:t>
              </w:r>
            </w:ins>
          </w:p>
        </w:tc>
      </w:tr>
      <w:tr w:rsidR="00A57370" w:rsidRPr="005F7DE3" w14:paraId="5139755E" w14:textId="77777777" w:rsidTr="00BA158B">
        <w:trPr>
          <w:jc w:val="center"/>
          <w:ins w:id="2065" w:author="Lichen Wu" w:date="2022-04-08T21:16:00Z"/>
        </w:trPr>
        <w:tc>
          <w:tcPr>
            <w:tcW w:w="625" w:type="dxa"/>
            <w:vAlign w:val="center"/>
          </w:tcPr>
          <w:p w14:paraId="4E350F48" w14:textId="77777777" w:rsidR="00A57370" w:rsidRPr="005F7DE3" w:rsidRDefault="00A57370" w:rsidP="00BA158B">
            <w:pPr>
              <w:rPr>
                <w:ins w:id="2066" w:author="Lichen Wu" w:date="2022-04-08T21:16:00Z"/>
              </w:rPr>
            </w:pPr>
          </w:p>
        </w:tc>
        <w:tc>
          <w:tcPr>
            <w:tcW w:w="8100" w:type="dxa"/>
            <w:vAlign w:val="center"/>
          </w:tcPr>
          <w:p w14:paraId="649814BF" w14:textId="7EDDCD40" w:rsidR="00A57370" w:rsidRPr="005F7DE3" w:rsidRDefault="00D47CBD" w:rsidP="000E6F46">
            <w:pPr>
              <w:spacing w:line="360" w:lineRule="auto"/>
              <w:jc w:val="center"/>
              <w:rPr>
                <w:ins w:id="2067" w:author="Lichen Wu" w:date="2022-04-08T21:16:00Z"/>
              </w:rPr>
            </w:pPr>
            <m:oMathPara>
              <m:oMath>
                <m:r>
                  <w:ins w:id="2068" w:author="Lichen Wu" w:date="2022-04-08T21:16:00Z">
                    <m:rPr>
                      <m:sty m:val="p"/>
                    </m:rPr>
                    <w:rPr>
                      <w:rFonts w:ascii="Cambria Math" w:hAnsi="Cambria Math"/>
                    </w:rPr>
                    <m:t>CVRMSE</m:t>
                  </w:ins>
                </m:r>
                <m:r>
                  <w:ins w:id="2069" w:author="Lichen Wu" w:date="2022-04-08T21:16:00Z">
                    <w:rPr>
                      <w:rFonts w:ascii="Cambria Math" w:hAnsi="Cambria Math"/>
                    </w:rPr>
                    <m:t>=</m:t>
                  </w:ins>
                </m:r>
                <m:f>
                  <m:fPr>
                    <m:ctrlPr>
                      <w:ins w:id="2070" w:author="Lichen Wu" w:date="2022-04-08T21:16:00Z">
                        <w:rPr>
                          <w:rFonts w:ascii="Cambria Math" w:hAnsi="Cambria Math"/>
                        </w:rPr>
                      </w:ins>
                    </m:ctrlPr>
                  </m:fPr>
                  <m:num>
                    <m:r>
                      <w:ins w:id="2071" w:author="Lichen Wu" w:date="2022-04-08T21:16:00Z">
                        <w:rPr>
                          <w:rFonts w:ascii="Cambria Math" w:hAnsi="Cambria Math"/>
                        </w:rPr>
                        <m:t>RMSE</m:t>
                      </w:ins>
                    </m:r>
                  </m:num>
                  <m:den>
                    <m:sSub>
                      <m:sSubPr>
                        <m:ctrlPr>
                          <w:ins w:id="2072" w:author="Lichen Wu" w:date="2022-04-08T21:16:00Z">
                            <w:rPr>
                              <w:rFonts w:ascii="Cambria Math" w:hAnsi="Cambria Math"/>
                              <w:i/>
                            </w:rPr>
                          </w:ins>
                        </m:ctrlPr>
                      </m:sSubPr>
                      <m:e>
                        <m:acc>
                          <m:accPr>
                            <m:chr m:val="̅"/>
                            <m:ctrlPr>
                              <w:ins w:id="2073" w:author="Lichen Wu" w:date="2022-04-08T21:16:00Z">
                                <w:rPr>
                                  <w:rFonts w:ascii="Cambria Math" w:hAnsi="Cambria Math"/>
                                </w:rPr>
                              </w:ins>
                            </m:ctrlPr>
                          </m:accPr>
                          <m:e>
                            <m:r>
                              <w:ins w:id="2074" w:author="Lichen Wu" w:date="2022-04-08T21:16:00Z">
                                <w:rPr>
                                  <w:rFonts w:ascii="Cambria Math" w:hAnsi="Cambria Math"/>
                                </w:rPr>
                                <m:t>y</m:t>
                              </w:ins>
                            </m:r>
                          </m:e>
                        </m:acc>
                        <m:ctrlPr>
                          <w:ins w:id="2075" w:author="Lichen Wu" w:date="2022-04-08T21:16:00Z">
                            <w:rPr>
                              <w:rFonts w:ascii="Cambria Math" w:hAnsi="Cambria Math"/>
                            </w:rPr>
                          </w:ins>
                        </m:ctrlPr>
                      </m:e>
                      <m:sub>
                        <m:r>
                          <w:ins w:id="2076" w:author="Lichen Wu" w:date="2022-04-08T21:16:00Z">
                            <w:rPr>
                              <w:rFonts w:ascii="Cambria Math" w:hAnsi="Cambria Math"/>
                            </w:rPr>
                            <m:t>measured</m:t>
                          </w:ins>
                        </m:r>
                      </m:sub>
                    </m:sSub>
                  </m:den>
                </m:f>
              </m:oMath>
            </m:oMathPara>
          </w:p>
        </w:tc>
        <w:tc>
          <w:tcPr>
            <w:tcW w:w="625" w:type="dxa"/>
            <w:vAlign w:val="center"/>
          </w:tcPr>
          <w:p w14:paraId="3960CA30" w14:textId="592F88FF" w:rsidR="00A57370" w:rsidRPr="005F7DE3" w:rsidRDefault="00A57370" w:rsidP="000E6F46">
            <w:pPr>
              <w:spacing w:line="360" w:lineRule="auto"/>
              <w:rPr>
                <w:ins w:id="2077" w:author="Lichen Wu" w:date="2022-04-08T21:16:00Z"/>
              </w:rPr>
            </w:pPr>
            <w:ins w:id="2078" w:author="Lichen Wu" w:date="2022-04-08T21:16:00Z">
              <w:r w:rsidRPr="005F7DE3">
                <w:t>(</w:t>
              </w:r>
              <w:r w:rsidRPr="005F7DE3">
                <w:fldChar w:fldCharType="begin"/>
              </w:r>
              <w:r w:rsidRPr="005F7DE3">
                <w:instrText xml:space="preserve"> SEQ Eq \* MERGEFORMAT </w:instrText>
              </w:r>
              <w:r w:rsidRPr="005F7DE3">
                <w:fldChar w:fldCharType="separate"/>
              </w:r>
            </w:ins>
            <w:r w:rsidR="0017237F">
              <w:rPr>
                <w:noProof/>
              </w:rPr>
              <w:t>21</w:t>
            </w:r>
            <w:ins w:id="2079" w:author="Lichen Wu" w:date="2022-04-08T21:16:00Z">
              <w:r w:rsidRPr="005F7DE3">
                <w:rPr>
                  <w:noProof/>
                </w:rPr>
                <w:fldChar w:fldCharType="end"/>
              </w:r>
              <w:r w:rsidRPr="005F7DE3">
                <w:t>)</w:t>
              </w:r>
            </w:ins>
          </w:p>
        </w:tc>
      </w:tr>
      <w:tr w:rsidR="00A57370" w:rsidRPr="005F7DE3" w14:paraId="4B68F284" w14:textId="77777777" w:rsidTr="00BA158B">
        <w:trPr>
          <w:jc w:val="center"/>
          <w:ins w:id="2080" w:author="Lichen Wu" w:date="2022-04-08T21:16:00Z"/>
        </w:trPr>
        <w:tc>
          <w:tcPr>
            <w:tcW w:w="625" w:type="dxa"/>
            <w:vAlign w:val="center"/>
          </w:tcPr>
          <w:p w14:paraId="24588080" w14:textId="77777777" w:rsidR="00A57370" w:rsidRPr="005F7DE3" w:rsidRDefault="00A57370" w:rsidP="00BA158B">
            <w:pPr>
              <w:rPr>
                <w:ins w:id="2081" w:author="Lichen Wu" w:date="2022-04-08T21:16:00Z"/>
              </w:rPr>
            </w:pPr>
          </w:p>
        </w:tc>
        <w:tc>
          <w:tcPr>
            <w:tcW w:w="8100" w:type="dxa"/>
            <w:vAlign w:val="center"/>
          </w:tcPr>
          <w:p w14:paraId="724670CF" w14:textId="77777777" w:rsidR="00A57370" w:rsidRPr="005F7DE3" w:rsidRDefault="00A57370" w:rsidP="000E6F46">
            <w:pPr>
              <w:spacing w:line="360" w:lineRule="auto"/>
              <w:jc w:val="center"/>
              <w:rPr>
                <w:ins w:id="2082" w:author="Lichen Wu" w:date="2022-04-08T21:16:00Z"/>
              </w:rPr>
            </w:pPr>
            <m:oMathPara>
              <m:oMath>
                <m:r>
                  <w:ins w:id="2083" w:author="Lichen Wu" w:date="2022-04-08T21:16:00Z">
                    <w:rPr>
                      <w:rFonts w:ascii="Cambria Math" w:hAnsi="Cambria Math"/>
                    </w:rPr>
                    <m:t>MAE=</m:t>
                  </w:ins>
                </m:r>
                <m:f>
                  <m:fPr>
                    <m:ctrlPr>
                      <w:ins w:id="2084" w:author="Lichen Wu" w:date="2022-04-08T21:16:00Z">
                        <w:rPr>
                          <w:rFonts w:ascii="Cambria Math" w:hAnsi="Cambria Math"/>
                        </w:rPr>
                      </w:ins>
                    </m:ctrlPr>
                  </m:fPr>
                  <m:num>
                    <m:nary>
                      <m:naryPr>
                        <m:chr m:val="∑"/>
                        <m:subHide m:val="1"/>
                        <m:supHide m:val="1"/>
                        <m:ctrlPr>
                          <w:ins w:id="2085" w:author="Lichen Wu" w:date="2022-04-08T21:16:00Z">
                            <w:rPr>
                              <w:rFonts w:ascii="Cambria Math" w:hAnsi="Cambria Math"/>
                            </w:rPr>
                          </w:ins>
                        </m:ctrlPr>
                      </m:naryPr>
                      <m:sub>
                        <m:ctrlPr>
                          <w:ins w:id="2086" w:author="Lichen Wu" w:date="2022-04-08T21:16:00Z">
                            <w:rPr>
                              <w:rFonts w:ascii="Cambria Math" w:hAnsi="Cambria Math"/>
                              <w:i/>
                            </w:rPr>
                          </w:ins>
                        </m:ctrlPr>
                      </m:sub>
                      <m:sup>
                        <m:ctrlPr>
                          <w:ins w:id="2087" w:author="Lichen Wu" w:date="2022-04-08T21:16:00Z">
                            <w:rPr>
                              <w:rFonts w:ascii="Cambria Math" w:hAnsi="Cambria Math"/>
                              <w:i/>
                            </w:rPr>
                          </w:ins>
                        </m:ctrlPr>
                      </m:sup>
                      <m:e>
                        <m:r>
                          <w:ins w:id="2088" w:author="Lichen Wu" w:date="2022-04-08T21:16:00Z">
                            <w:rPr>
                              <w:rFonts w:ascii="Cambria Math" w:hAnsi="Cambria Math"/>
                            </w:rPr>
                            <m:t>abs</m:t>
                          </w:ins>
                        </m:r>
                        <m:d>
                          <m:dPr>
                            <m:ctrlPr>
                              <w:ins w:id="2089" w:author="Lichen Wu" w:date="2022-04-08T21:16:00Z">
                                <w:rPr>
                                  <w:rFonts w:ascii="Cambria Math" w:hAnsi="Cambria Math"/>
                                  <w:i/>
                                </w:rPr>
                              </w:ins>
                            </m:ctrlPr>
                          </m:dPr>
                          <m:e>
                            <m:sSub>
                              <m:sSubPr>
                                <m:ctrlPr>
                                  <w:ins w:id="2090" w:author="Lichen Wu" w:date="2022-04-08T21:16:00Z">
                                    <w:rPr>
                                      <w:rFonts w:ascii="Cambria Math" w:hAnsi="Cambria Math"/>
                                      <w:i/>
                                    </w:rPr>
                                  </w:ins>
                                </m:ctrlPr>
                              </m:sSubPr>
                              <m:e>
                                <m:r>
                                  <w:ins w:id="2091" w:author="Lichen Wu" w:date="2022-04-08T21:16:00Z">
                                    <w:rPr>
                                      <w:rFonts w:ascii="Cambria Math" w:hAnsi="Cambria Math"/>
                                    </w:rPr>
                                    <m:t>y</m:t>
                                  </w:ins>
                                </m:r>
                              </m:e>
                              <m:sub>
                                <m:r>
                                  <w:ins w:id="2092" w:author="Lichen Wu" w:date="2022-04-08T21:16:00Z">
                                    <w:rPr>
                                      <w:rFonts w:ascii="Cambria Math" w:hAnsi="Cambria Math"/>
                                    </w:rPr>
                                    <m:t>measured,k</m:t>
                                  </w:ins>
                                </m:r>
                              </m:sub>
                            </m:sSub>
                            <m:r>
                              <w:ins w:id="2093" w:author="Lichen Wu" w:date="2022-04-08T21:16:00Z">
                                <w:rPr>
                                  <w:rFonts w:ascii="Cambria Math" w:hAnsi="Cambria Math"/>
                                </w:rPr>
                                <m:t>-</m:t>
                              </w:ins>
                            </m:r>
                            <m:sSub>
                              <m:sSubPr>
                                <m:ctrlPr>
                                  <w:ins w:id="2094" w:author="Lichen Wu" w:date="2022-04-08T21:16:00Z">
                                    <w:rPr>
                                      <w:rFonts w:ascii="Cambria Math" w:hAnsi="Cambria Math"/>
                                      <w:i/>
                                    </w:rPr>
                                  </w:ins>
                                </m:ctrlPr>
                              </m:sSubPr>
                              <m:e>
                                <m:r>
                                  <w:ins w:id="2095" w:author="Lichen Wu" w:date="2022-04-08T21:16:00Z">
                                    <w:rPr>
                                      <w:rFonts w:ascii="Cambria Math" w:hAnsi="Cambria Math"/>
                                    </w:rPr>
                                    <m:t>y</m:t>
                                  </w:ins>
                                </m:r>
                              </m:e>
                              <m:sub>
                                <m:r>
                                  <w:ins w:id="2096" w:author="Lichen Wu" w:date="2022-04-08T21:16:00Z">
                                    <w:rPr>
                                      <w:rFonts w:ascii="Cambria Math" w:hAnsi="Cambria Math"/>
                                    </w:rPr>
                                    <m:t>predicted,k</m:t>
                                  </w:ins>
                                </m:r>
                              </m:sub>
                            </m:sSub>
                          </m:e>
                        </m:d>
                        <m:ctrlPr>
                          <w:ins w:id="2097" w:author="Lichen Wu" w:date="2022-04-08T21:16:00Z">
                            <w:rPr>
                              <w:rFonts w:ascii="Cambria Math" w:hAnsi="Cambria Math"/>
                              <w:i/>
                            </w:rPr>
                          </w:ins>
                        </m:ctrlPr>
                      </m:e>
                    </m:nary>
                    <m:ctrlPr>
                      <w:ins w:id="2098" w:author="Lichen Wu" w:date="2022-04-08T21:16:00Z">
                        <w:rPr>
                          <w:rFonts w:ascii="Cambria Math" w:hAnsi="Cambria Math"/>
                          <w:i/>
                        </w:rPr>
                      </w:ins>
                    </m:ctrlPr>
                  </m:num>
                  <m:den>
                    <m:r>
                      <w:ins w:id="2099" w:author="Lichen Wu" w:date="2022-04-08T21:16:00Z">
                        <w:rPr>
                          <w:rFonts w:ascii="Cambria Math" w:hAnsi="Cambria Math"/>
                        </w:rPr>
                        <m:t>n</m:t>
                      </w:ins>
                    </m:r>
                    <m:ctrlPr>
                      <w:ins w:id="2100" w:author="Lichen Wu" w:date="2022-04-08T21:16:00Z">
                        <w:rPr>
                          <w:rFonts w:ascii="Cambria Math" w:hAnsi="Cambria Math"/>
                          <w:i/>
                        </w:rPr>
                      </w:ins>
                    </m:ctrlPr>
                  </m:den>
                </m:f>
              </m:oMath>
            </m:oMathPara>
          </w:p>
        </w:tc>
        <w:tc>
          <w:tcPr>
            <w:tcW w:w="625" w:type="dxa"/>
            <w:vAlign w:val="center"/>
          </w:tcPr>
          <w:p w14:paraId="1362ABE4" w14:textId="27414C6F" w:rsidR="00A57370" w:rsidRPr="005F7DE3" w:rsidRDefault="00A57370" w:rsidP="000E6F46">
            <w:pPr>
              <w:spacing w:line="360" w:lineRule="auto"/>
              <w:rPr>
                <w:ins w:id="2101" w:author="Lichen Wu" w:date="2022-04-08T21:16:00Z"/>
              </w:rPr>
            </w:pPr>
            <w:ins w:id="2102" w:author="Lichen Wu" w:date="2022-04-08T21:16:00Z">
              <w:r w:rsidRPr="005F7DE3">
                <w:t>(</w:t>
              </w:r>
              <w:r w:rsidRPr="005F7DE3">
                <w:fldChar w:fldCharType="begin"/>
              </w:r>
              <w:r w:rsidRPr="005F7DE3">
                <w:instrText xml:space="preserve"> SEQ Eq \* MERGEFORMAT </w:instrText>
              </w:r>
              <w:r w:rsidRPr="005F7DE3">
                <w:fldChar w:fldCharType="separate"/>
              </w:r>
            </w:ins>
            <w:r w:rsidR="0017237F">
              <w:rPr>
                <w:noProof/>
              </w:rPr>
              <w:t>22</w:t>
            </w:r>
            <w:ins w:id="2103" w:author="Lichen Wu" w:date="2022-04-08T21:16:00Z">
              <w:r w:rsidRPr="005F7DE3">
                <w:rPr>
                  <w:noProof/>
                </w:rPr>
                <w:fldChar w:fldCharType="end"/>
              </w:r>
              <w:r w:rsidRPr="005F7DE3">
                <w:t>)</w:t>
              </w:r>
            </w:ins>
          </w:p>
        </w:tc>
      </w:tr>
      <w:tr w:rsidR="00A57370" w:rsidRPr="005F7DE3" w14:paraId="553C583E" w14:textId="77777777" w:rsidTr="00BA158B">
        <w:trPr>
          <w:jc w:val="center"/>
          <w:ins w:id="2104" w:author="Lichen Wu" w:date="2022-04-08T21:16:00Z"/>
        </w:trPr>
        <w:tc>
          <w:tcPr>
            <w:tcW w:w="625" w:type="dxa"/>
            <w:vAlign w:val="center"/>
          </w:tcPr>
          <w:p w14:paraId="142C7DA2" w14:textId="77777777" w:rsidR="00A57370" w:rsidRPr="005F7DE3" w:rsidRDefault="00A57370" w:rsidP="00BA158B">
            <w:pPr>
              <w:rPr>
                <w:ins w:id="2105" w:author="Lichen Wu" w:date="2022-04-08T21:16:00Z"/>
              </w:rPr>
            </w:pPr>
          </w:p>
        </w:tc>
        <w:tc>
          <w:tcPr>
            <w:tcW w:w="8100" w:type="dxa"/>
            <w:vAlign w:val="center"/>
          </w:tcPr>
          <w:p w14:paraId="09DC74DD" w14:textId="77777777" w:rsidR="00A57370" w:rsidRPr="005F7DE3" w:rsidRDefault="00A57370" w:rsidP="000E6F46">
            <w:pPr>
              <w:spacing w:line="360" w:lineRule="auto"/>
              <w:jc w:val="center"/>
              <w:rPr>
                <w:ins w:id="2106" w:author="Lichen Wu" w:date="2022-04-08T21:16:00Z"/>
              </w:rPr>
            </w:pPr>
            <m:oMath>
              <m:r>
                <w:ins w:id="2107" w:author="Lichen Wu" w:date="2022-04-08T21:16:00Z">
                  <w:rPr>
                    <w:rFonts w:ascii="Cambria Math" w:hAnsi="Cambria Math"/>
                  </w:rPr>
                  <m:t>MAPE</m:t>
                </w:ins>
              </m:r>
            </m:oMath>
            <w:ins w:id="2108" w:author="Lichen Wu" w:date="2022-04-08T21:16:00Z">
              <w:r w:rsidRPr="005F7DE3">
                <w:t xml:space="preserve"> = </w:t>
              </w:r>
            </w:ins>
            <m:oMath>
              <m:f>
                <m:fPr>
                  <m:ctrlPr>
                    <w:ins w:id="2109" w:author="Lichen Wu" w:date="2022-04-08T21:16:00Z">
                      <w:rPr>
                        <w:rFonts w:ascii="Cambria Math" w:hAnsi="Cambria Math"/>
                      </w:rPr>
                    </w:ins>
                  </m:ctrlPr>
                </m:fPr>
                <m:num>
                  <m:r>
                    <w:ins w:id="2110" w:author="Lichen Wu" w:date="2022-04-08T21:16:00Z">
                      <w:rPr>
                        <w:rFonts w:ascii="Cambria Math" w:hAnsi="Cambria Math"/>
                      </w:rPr>
                      <m:t>1</m:t>
                    </w:ins>
                  </m:r>
                  <m:ctrlPr>
                    <w:ins w:id="2111" w:author="Lichen Wu" w:date="2022-04-08T21:16:00Z">
                      <w:rPr>
                        <w:rFonts w:ascii="Cambria Math" w:hAnsi="Cambria Math"/>
                        <w:i/>
                      </w:rPr>
                    </w:ins>
                  </m:ctrlPr>
                </m:num>
                <m:den>
                  <m:r>
                    <w:ins w:id="2112" w:author="Lichen Wu" w:date="2022-04-08T21:16:00Z">
                      <w:rPr>
                        <w:rFonts w:ascii="Cambria Math" w:hAnsi="Cambria Math"/>
                      </w:rPr>
                      <m:t>n</m:t>
                    </w:ins>
                  </m:r>
                  <m:ctrlPr>
                    <w:ins w:id="2113" w:author="Lichen Wu" w:date="2022-04-08T21:16:00Z">
                      <w:rPr>
                        <w:rFonts w:ascii="Cambria Math" w:hAnsi="Cambria Math"/>
                        <w:i/>
                      </w:rPr>
                    </w:ins>
                  </m:ctrlPr>
                </m:den>
              </m:f>
              <m:nary>
                <m:naryPr>
                  <m:chr m:val="∑"/>
                  <m:subHide m:val="1"/>
                  <m:supHide m:val="1"/>
                  <m:ctrlPr>
                    <w:ins w:id="2114" w:author="Lichen Wu" w:date="2022-04-08T21:16:00Z">
                      <w:rPr>
                        <w:rFonts w:ascii="Cambria Math" w:hAnsi="Cambria Math"/>
                      </w:rPr>
                    </w:ins>
                  </m:ctrlPr>
                </m:naryPr>
                <m:sub>
                  <m:ctrlPr>
                    <w:ins w:id="2115" w:author="Lichen Wu" w:date="2022-04-08T21:16:00Z">
                      <w:rPr>
                        <w:rFonts w:ascii="Cambria Math" w:hAnsi="Cambria Math"/>
                        <w:i/>
                      </w:rPr>
                    </w:ins>
                  </m:ctrlPr>
                </m:sub>
                <m:sup>
                  <m:ctrlPr>
                    <w:ins w:id="2116" w:author="Lichen Wu" w:date="2022-04-08T21:16:00Z">
                      <w:rPr>
                        <w:rFonts w:ascii="Cambria Math" w:hAnsi="Cambria Math"/>
                        <w:i/>
                      </w:rPr>
                    </w:ins>
                  </m:ctrlPr>
                </m:sup>
                <m:e>
                  <m:r>
                    <w:ins w:id="2117" w:author="Lichen Wu" w:date="2022-04-08T21:16:00Z">
                      <w:rPr>
                        <w:rFonts w:ascii="Cambria Math" w:hAnsi="Cambria Math"/>
                      </w:rPr>
                      <m:t>abs</m:t>
                    </w:ins>
                  </m:r>
                  <m:d>
                    <m:dPr>
                      <m:ctrlPr>
                        <w:ins w:id="2118" w:author="Lichen Wu" w:date="2022-04-08T21:16:00Z">
                          <w:rPr>
                            <w:rFonts w:ascii="Cambria Math" w:hAnsi="Cambria Math"/>
                            <w:i/>
                          </w:rPr>
                        </w:ins>
                      </m:ctrlPr>
                    </m:dPr>
                    <m:e>
                      <m:f>
                        <m:fPr>
                          <m:ctrlPr>
                            <w:ins w:id="2119" w:author="Lichen Wu" w:date="2022-04-08T21:16:00Z">
                              <w:rPr>
                                <w:rFonts w:ascii="Cambria Math" w:hAnsi="Cambria Math"/>
                              </w:rPr>
                            </w:ins>
                          </m:ctrlPr>
                        </m:fPr>
                        <m:num>
                          <m:sSub>
                            <m:sSubPr>
                              <m:ctrlPr>
                                <w:ins w:id="2120" w:author="Lichen Wu" w:date="2022-04-08T21:16:00Z">
                                  <w:rPr>
                                    <w:rFonts w:ascii="Cambria Math" w:hAnsi="Cambria Math"/>
                                    <w:i/>
                                  </w:rPr>
                                </w:ins>
                              </m:ctrlPr>
                            </m:sSubPr>
                            <m:e>
                              <m:r>
                                <w:ins w:id="2121" w:author="Lichen Wu" w:date="2022-04-08T21:16:00Z">
                                  <w:rPr>
                                    <w:rFonts w:ascii="Cambria Math" w:hAnsi="Cambria Math"/>
                                  </w:rPr>
                                  <m:t>y</m:t>
                                </w:ins>
                              </m:r>
                            </m:e>
                            <m:sub>
                              <m:r>
                                <w:ins w:id="2122" w:author="Lichen Wu" w:date="2022-04-08T21:16:00Z">
                                  <w:rPr>
                                    <w:rFonts w:ascii="Cambria Math" w:hAnsi="Cambria Math"/>
                                  </w:rPr>
                                  <m:t>measured,k</m:t>
                                </w:ins>
                              </m:r>
                            </m:sub>
                          </m:sSub>
                          <m:r>
                            <w:ins w:id="2123" w:author="Lichen Wu" w:date="2022-04-08T21:16:00Z">
                              <w:rPr>
                                <w:rFonts w:ascii="Cambria Math" w:hAnsi="Cambria Math"/>
                              </w:rPr>
                              <m:t>-</m:t>
                            </w:ins>
                          </m:r>
                          <m:sSub>
                            <m:sSubPr>
                              <m:ctrlPr>
                                <w:ins w:id="2124" w:author="Lichen Wu" w:date="2022-04-08T21:16:00Z">
                                  <w:rPr>
                                    <w:rFonts w:ascii="Cambria Math" w:hAnsi="Cambria Math"/>
                                    <w:i/>
                                  </w:rPr>
                                </w:ins>
                              </m:ctrlPr>
                            </m:sSubPr>
                            <m:e>
                              <m:r>
                                <w:ins w:id="2125" w:author="Lichen Wu" w:date="2022-04-08T21:16:00Z">
                                  <w:rPr>
                                    <w:rFonts w:ascii="Cambria Math" w:hAnsi="Cambria Math"/>
                                  </w:rPr>
                                  <m:t>y</m:t>
                                </w:ins>
                              </m:r>
                            </m:e>
                            <m:sub>
                              <m:r>
                                <w:ins w:id="2126" w:author="Lichen Wu" w:date="2022-04-08T21:16:00Z">
                                  <w:rPr>
                                    <w:rFonts w:ascii="Cambria Math" w:hAnsi="Cambria Math"/>
                                  </w:rPr>
                                  <m:t>predicted,k</m:t>
                                </w:ins>
                              </m:r>
                            </m:sub>
                          </m:sSub>
                        </m:num>
                        <m:den>
                          <m:sSub>
                            <m:sSubPr>
                              <m:ctrlPr>
                                <w:ins w:id="2127" w:author="Lichen Wu" w:date="2022-04-08T21:16:00Z">
                                  <w:rPr>
                                    <w:rFonts w:ascii="Cambria Math" w:hAnsi="Cambria Math"/>
                                    <w:i/>
                                  </w:rPr>
                                </w:ins>
                              </m:ctrlPr>
                            </m:sSubPr>
                            <m:e>
                              <m:r>
                                <w:ins w:id="2128" w:author="Lichen Wu" w:date="2022-04-08T21:16:00Z">
                                  <w:rPr>
                                    <w:rFonts w:ascii="Cambria Math" w:hAnsi="Cambria Math"/>
                                  </w:rPr>
                                  <m:t>y</m:t>
                                </w:ins>
                              </m:r>
                              <m:ctrlPr>
                                <w:ins w:id="2129" w:author="Lichen Wu" w:date="2022-04-08T21:16:00Z">
                                  <w:rPr>
                                    <w:rFonts w:ascii="Cambria Math" w:hAnsi="Cambria Math"/>
                                  </w:rPr>
                                </w:ins>
                              </m:ctrlPr>
                            </m:e>
                            <m:sub>
                              <m:r>
                                <w:ins w:id="2130" w:author="Lichen Wu" w:date="2022-04-08T21:16:00Z">
                                  <w:rPr>
                                    <w:rFonts w:ascii="Cambria Math" w:hAnsi="Cambria Math"/>
                                  </w:rPr>
                                  <m:t>measured,k</m:t>
                                </w:ins>
                              </m:r>
                            </m:sub>
                          </m:sSub>
                        </m:den>
                      </m:f>
                      <m:ctrlPr>
                        <w:ins w:id="2131" w:author="Lichen Wu" w:date="2022-04-08T21:16:00Z">
                          <w:rPr>
                            <w:rFonts w:ascii="Cambria Math" w:hAnsi="Cambria Math"/>
                          </w:rPr>
                        </w:ins>
                      </m:ctrlPr>
                    </m:e>
                  </m:d>
                  <m:ctrlPr>
                    <w:ins w:id="2132" w:author="Lichen Wu" w:date="2022-04-08T21:16:00Z">
                      <w:rPr>
                        <w:rFonts w:ascii="Cambria Math" w:hAnsi="Cambria Math"/>
                        <w:i/>
                      </w:rPr>
                    </w:ins>
                  </m:ctrlPr>
                </m:e>
              </m:nary>
            </m:oMath>
          </w:p>
        </w:tc>
        <w:tc>
          <w:tcPr>
            <w:tcW w:w="625" w:type="dxa"/>
            <w:vAlign w:val="center"/>
          </w:tcPr>
          <w:p w14:paraId="697C00EC" w14:textId="0CF15EB5" w:rsidR="00A57370" w:rsidRPr="005F7DE3" w:rsidRDefault="00A57370" w:rsidP="000E6F46">
            <w:pPr>
              <w:spacing w:line="360" w:lineRule="auto"/>
              <w:rPr>
                <w:ins w:id="2133" w:author="Lichen Wu" w:date="2022-04-08T21:16:00Z"/>
              </w:rPr>
            </w:pPr>
            <w:ins w:id="2134" w:author="Lichen Wu" w:date="2022-04-08T21:16:00Z">
              <w:r w:rsidRPr="005F7DE3">
                <w:t>(</w:t>
              </w:r>
              <w:r w:rsidRPr="005F7DE3">
                <w:fldChar w:fldCharType="begin"/>
              </w:r>
              <w:r w:rsidRPr="005F7DE3">
                <w:instrText xml:space="preserve"> SEQ Eq \* MERGEFORMAT </w:instrText>
              </w:r>
              <w:r w:rsidRPr="005F7DE3">
                <w:fldChar w:fldCharType="separate"/>
              </w:r>
            </w:ins>
            <w:r w:rsidR="0017237F">
              <w:rPr>
                <w:noProof/>
              </w:rPr>
              <w:t>23</w:t>
            </w:r>
            <w:ins w:id="2135" w:author="Lichen Wu" w:date="2022-04-08T21:16:00Z">
              <w:r w:rsidRPr="005F7DE3">
                <w:rPr>
                  <w:noProof/>
                </w:rPr>
                <w:fldChar w:fldCharType="end"/>
              </w:r>
              <w:r w:rsidRPr="005F7DE3">
                <w:t>)</w:t>
              </w:r>
            </w:ins>
          </w:p>
        </w:tc>
      </w:tr>
    </w:tbl>
    <w:p w14:paraId="6906A023" w14:textId="3E3A576D" w:rsidR="005534DD" w:rsidRPr="005F7DE3" w:rsidRDefault="00A57370">
      <w:pPr>
        <w:jc w:val="both"/>
        <w:pPrChange w:id="2136" w:author="Lichen Wu" w:date="2022-04-09T15:32:00Z">
          <w:pPr/>
        </w:pPrChange>
      </w:pPr>
      <w:ins w:id="2137" w:author="Lichen Wu" w:date="2022-04-08T21:16:00Z">
        <w:r w:rsidRPr="005F7DE3">
          <w:rPr>
            <w:szCs w:val="24"/>
          </w:rPr>
          <w:t xml:space="preserve">where n the number of observations, </w:t>
        </w:r>
      </w:ins>
      <m:oMath>
        <m:r>
          <w:ins w:id="2138" w:author="Lichen Wu" w:date="2022-04-08T21:16:00Z">
            <w:rPr>
              <w:rFonts w:ascii="Cambria Math" w:hAnsi="Cambria Math"/>
            </w:rPr>
            <m:t>s</m:t>
          </w:ins>
        </m:r>
        <m:d>
          <m:dPr>
            <m:ctrlPr>
              <w:ins w:id="2139" w:author="Lichen Wu" w:date="2022-04-08T21:16:00Z">
                <w:rPr>
                  <w:rFonts w:ascii="Cambria Math" w:hAnsi="Cambria Math"/>
                  <w:i/>
                </w:rPr>
              </w:ins>
            </m:ctrlPr>
          </m:dPr>
          <m:e>
            <m:sSub>
              <m:sSubPr>
                <m:ctrlPr>
                  <w:ins w:id="2140" w:author="Lichen Wu" w:date="2022-04-08T21:16:00Z">
                    <w:rPr>
                      <w:rFonts w:ascii="Cambria Math" w:hAnsi="Cambria Math"/>
                      <w:i/>
                    </w:rPr>
                  </w:ins>
                </m:ctrlPr>
              </m:sSubPr>
              <m:e>
                <m:r>
                  <w:ins w:id="2141" w:author="Lichen Wu" w:date="2022-04-08T21:16:00Z">
                    <w:rPr>
                      <w:rFonts w:ascii="Cambria Math" w:hAnsi="Cambria Math"/>
                    </w:rPr>
                    <m:t>y</m:t>
                  </w:ins>
                </m:r>
              </m:e>
              <m:sub>
                <m:r>
                  <w:ins w:id="2142" w:author="Lichen Wu" w:date="2022-04-08T21:16:00Z">
                    <w:rPr>
                      <w:rFonts w:ascii="Cambria Math" w:hAnsi="Cambria Math"/>
                    </w:rPr>
                    <m:t>predicted</m:t>
                  </w:ins>
                </m:r>
              </m:sub>
            </m:sSub>
          </m:e>
        </m:d>
      </m:oMath>
      <w:ins w:id="2143" w:author="Lichen Wu" w:date="2022-04-08T21:16:00Z">
        <w:r w:rsidRPr="005F7DE3">
          <w:t xml:space="preserve">is the standard deviation of predictions,  </w:t>
        </w:r>
      </w:ins>
      <m:oMath>
        <m:sSub>
          <m:sSubPr>
            <m:ctrlPr>
              <w:ins w:id="2144" w:author="Lichen Wu" w:date="2022-04-08T21:16:00Z">
                <w:rPr>
                  <w:rFonts w:ascii="Cambria Math" w:hAnsi="Cambria Math"/>
                  <w:i/>
                </w:rPr>
              </w:ins>
            </m:ctrlPr>
          </m:sSubPr>
          <m:e>
            <m:acc>
              <m:accPr>
                <m:chr m:val="̅"/>
                <m:ctrlPr>
                  <w:ins w:id="2145" w:author="Lichen Wu" w:date="2022-04-08T21:16:00Z">
                    <w:rPr>
                      <w:rFonts w:ascii="Cambria Math" w:hAnsi="Cambria Math"/>
                    </w:rPr>
                  </w:ins>
                </m:ctrlPr>
              </m:accPr>
              <m:e>
                <m:r>
                  <w:ins w:id="2146" w:author="Lichen Wu" w:date="2022-04-08T21:16:00Z">
                    <w:rPr>
                      <w:rFonts w:ascii="Cambria Math" w:hAnsi="Cambria Math"/>
                    </w:rPr>
                    <m:t>y</m:t>
                  </w:ins>
                </m:r>
              </m:e>
            </m:acc>
            <m:ctrlPr>
              <w:ins w:id="2147" w:author="Lichen Wu" w:date="2022-04-08T21:16:00Z">
                <w:rPr>
                  <w:rFonts w:ascii="Cambria Math" w:hAnsi="Cambria Math"/>
                </w:rPr>
              </w:ins>
            </m:ctrlPr>
          </m:e>
          <m:sub>
            <m:r>
              <w:ins w:id="2148" w:author="Lichen Wu" w:date="2022-04-08T21:16:00Z">
                <w:rPr>
                  <w:rFonts w:ascii="Cambria Math" w:hAnsi="Cambria Math"/>
                </w:rPr>
                <m:t>measured</m:t>
              </w:ins>
            </m:r>
          </m:sub>
        </m:sSub>
      </m:oMath>
      <w:ins w:id="2149" w:author="Lichen Wu" w:date="2022-04-08T21:16:00Z">
        <w:r w:rsidRPr="005F7DE3">
          <w:t xml:space="preserve"> is the average of measured values.</w:t>
        </w:r>
      </w:ins>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31EAB44E" w:rsidR="00A27328" w:rsidRPr="005F7DE3" w:rsidRDefault="00301C84" w:rsidP="00A27328">
      <w:r w:rsidRPr="005F7DE3">
        <w:t xml:space="preserve">This section </w:t>
      </w:r>
      <w:del w:id="2150" w:author="Lichen Wu" w:date="2022-04-08T22:11:00Z">
        <w:r w:rsidRPr="005F7DE3" w:rsidDel="001F6879">
          <w:delText xml:space="preserve">gives </w:delText>
        </w:r>
      </w:del>
      <w:ins w:id="2151" w:author="Lichen Wu" w:date="2022-04-08T22:11:00Z">
        <w:r w:rsidR="001F6879" w:rsidRPr="005F7DE3">
          <w:t xml:space="preserve">presents </w:t>
        </w:r>
      </w:ins>
      <w:r w:rsidRPr="005F7DE3">
        <w:t xml:space="preserve">a case study for </w:t>
      </w:r>
      <w:ins w:id="2152" w:author="Lichen Wu" w:date="2022-04-08T22:12:00Z">
        <w:r w:rsidR="001F6879" w:rsidRPr="005F7DE3">
          <w:t>all the three proposed methods</w:t>
        </w:r>
      </w:ins>
      <w:del w:id="2153" w:author="Lichen Wu" w:date="2022-04-08T22:12:00Z">
        <w:r w:rsidRPr="005F7DE3" w:rsidDel="001F6879">
          <w:delText>t</w:delText>
        </w:r>
      </w:del>
      <w:ins w:id="2154" w:author="Lichen Wu" w:date="2022-04-08T22:14:00Z">
        <w:r w:rsidR="001F6879" w:rsidRPr="005F7DE3">
          <w:t xml:space="preserve">, including RC network, GGMR and hybrid approach. </w:t>
        </w:r>
      </w:ins>
      <w:del w:id="2155" w:author="Lichen Wu" w:date="2022-04-08T22:12:00Z">
        <w:r w:rsidRPr="005F7DE3" w:rsidDel="001F6879">
          <w:delText>he</w:delText>
        </w:r>
      </w:del>
      <w:del w:id="2156" w:author="Lichen Wu" w:date="2022-04-08T22:14:00Z">
        <w:r w:rsidRPr="005F7DE3" w:rsidDel="001F6879">
          <w:delText xml:space="preserve"> </w:delText>
        </w:r>
      </w:del>
      <w:del w:id="2157" w:author="Lichen Wu" w:date="2022-04-08T22:12:00Z">
        <w:r w:rsidRPr="005F7DE3" w:rsidDel="001F6879">
          <w:delText xml:space="preserve">creation of the Hybrid </w:delText>
        </w:r>
      </w:del>
      <w:ins w:id="2158" w:author="LipingWang" w:date="2022-04-08T14:17:00Z">
        <w:del w:id="2159" w:author="Lichen Wu" w:date="2022-04-08T22:12:00Z">
          <w:r w:rsidR="00E81D4E" w:rsidRPr="005F7DE3" w:rsidDel="001F6879">
            <w:delText xml:space="preserve">hybrid </w:delText>
          </w:r>
        </w:del>
      </w:ins>
      <w:del w:id="2160" w:author="Lichen Wu" w:date="2022-04-08T22:12:00Z">
        <w:r w:rsidR="00D06296" w:rsidRPr="005F7DE3" w:rsidDel="001F6879">
          <w:delText>Approach</w:delText>
        </w:r>
      </w:del>
      <w:ins w:id="2161" w:author="LipingWang" w:date="2022-04-08T14:17:00Z">
        <w:del w:id="2162" w:author="Lichen Wu" w:date="2022-04-08T22:12:00Z">
          <w:r w:rsidR="00E81D4E" w:rsidRPr="005F7DE3" w:rsidDel="001F6879">
            <w:delText>approach</w:delText>
          </w:r>
        </w:del>
      </w:ins>
      <w:del w:id="2163" w:author="Lichen Wu" w:date="2022-04-08T22:12:00Z">
        <w:r w:rsidR="00D06296" w:rsidRPr="005F7DE3" w:rsidDel="001F6879">
          <w:delText xml:space="preserve">. </w:delText>
        </w:r>
      </w:del>
      <w:r w:rsidRPr="005F7DE3">
        <w:t xml:space="preserve">It begins with a description of the </w:t>
      </w:r>
      <w:del w:id="2164" w:author="Lichen Wu" w:date="2022-04-10T23:48:00Z">
        <w:r w:rsidRPr="005F7DE3" w:rsidDel="002658E3">
          <w:delText>data collection procedure</w:delText>
        </w:r>
      </w:del>
      <w:ins w:id="2165" w:author="Lichen Wu" w:date="2022-04-10T23:48:00Z">
        <w:r w:rsidR="002658E3" w:rsidRPr="005F7DE3">
          <w:t>test bed</w:t>
        </w:r>
      </w:ins>
      <w:r w:rsidR="00D06296" w:rsidRPr="005F7DE3">
        <w:t xml:space="preserve">, then moved to the </w:t>
      </w:r>
      <w:ins w:id="2166" w:author="Lichen Wu" w:date="2022-04-08T22:21:00Z">
        <w:r w:rsidR="008A3BA9" w:rsidRPr="005F7DE3">
          <w:t>moved to the mode</w:t>
        </w:r>
      </w:ins>
      <w:ins w:id="2167" w:author="Lichen Wu" w:date="2022-04-08T22:22:00Z">
        <w:r w:rsidR="008A3BA9" w:rsidRPr="005F7DE3">
          <w:t>l development and selections</w:t>
        </w:r>
      </w:ins>
      <w:del w:id="2168" w:author="Lichen Wu" w:date="2022-04-08T22:21:00Z">
        <w:r w:rsidR="00D06296" w:rsidRPr="005F7DE3" w:rsidDel="008A3BA9">
          <w:delText xml:space="preserve">hyperparameters </w:delText>
        </w:r>
      </w:del>
      <w:del w:id="2169" w:author="Lichen Wu" w:date="2022-04-08T22:22:00Z">
        <w:r w:rsidR="00D06296" w:rsidRPr="005F7DE3" w:rsidDel="008A3BA9">
          <w:delText>selections</w:delText>
        </w:r>
      </w:del>
      <w:r w:rsidR="00D06296" w:rsidRPr="005F7DE3">
        <w:t>,</w:t>
      </w:r>
      <w:r w:rsidRPr="005F7DE3">
        <w:t xml:space="preserve"> </w:t>
      </w:r>
      <w:ins w:id="2170" w:author="Lichen Wu" w:date="2022-04-10T23:48:00Z">
        <w:r w:rsidR="002658E3" w:rsidRPr="005F7DE3">
          <w:t>and concludes with a comparison of the performance of each modeling approach.</w:t>
        </w:r>
      </w:ins>
      <w:del w:id="2171" w:author="Lichen Wu" w:date="2022-04-10T23:48:00Z">
        <w:r w:rsidRPr="005F7DE3" w:rsidDel="002658E3">
          <w:delText xml:space="preserve">and </w:delText>
        </w:r>
        <w:r w:rsidR="00D06296" w:rsidRPr="005F7DE3" w:rsidDel="002658E3">
          <w:delText>finally</w:delText>
        </w:r>
        <w:r w:rsidR="00A27328" w:rsidRPr="005F7DE3" w:rsidDel="002658E3">
          <w:delText xml:space="preserve"> presents with the </w:delText>
        </w:r>
        <w:r w:rsidR="00D06296" w:rsidRPr="005F7DE3" w:rsidDel="002658E3">
          <w:delText xml:space="preserve">comparison </w:delText>
        </w:r>
        <w:r w:rsidR="00A27328" w:rsidRPr="005F7DE3" w:rsidDel="002658E3">
          <w:delText>of each modeling approach</w:delText>
        </w:r>
        <w:r w:rsidR="00D06296" w:rsidRPr="005F7DE3" w:rsidDel="002658E3">
          <w:delText xml:space="preserve"> performance</w:delText>
        </w:r>
        <w:r w:rsidR="00A27328" w:rsidRPr="005F7DE3" w:rsidDel="002658E3">
          <w:delText xml:space="preserve">. </w:delText>
        </w:r>
      </w:del>
    </w:p>
    <w:p w14:paraId="22040EEC" w14:textId="77777777" w:rsidR="00B50A22" w:rsidRPr="005F7DE3" w:rsidRDefault="00B50A22" w:rsidP="00120FD7">
      <w:pPr>
        <w:rPr>
          <w:szCs w:val="24"/>
        </w:rPr>
      </w:pPr>
    </w:p>
    <w:p w14:paraId="10BD40D7" w14:textId="221A9D03" w:rsidR="00E07F2E" w:rsidRPr="005F7DE3" w:rsidRDefault="00E07F2E" w:rsidP="00B26135">
      <w:pPr>
        <w:pStyle w:val="Heading2"/>
      </w:pPr>
      <w:r w:rsidRPr="005F7DE3">
        <w:t xml:space="preserve">3.1 </w:t>
      </w:r>
      <w:del w:id="2172" w:author="Lichen Wu" w:date="2022-04-10T11:33:00Z">
        <w:r w:rsidR="00B26135" w:rsidRPr="005F7DE3" w:rsidDel="00C759AF">
          <w:delText>Data Description</w:delText>
        </w:r>
      </w:del>
      <w:ins w:id="2173" w:author="Lichen Wu" w:date="2022-04-10T11:33:00Z">
        <w:r w:rsidR="00C759AF" w:rsidRPr="005F7DE3">
          <w:t>Test bed</w:t>
        </w:r>
      </w:ins>
    </w:p>
    <w:p w14:paraId="476D280F" w14:textId="40EF32CD" w:rsidR="00A81326" w:rsidRPr="005F7DE3" w:rsidRDefault="007F4EC6" w:rsidP="00C156E5">
      <w:pPr>
        <w:widowControl w:val="0"/>
        <w:jc w:val="both"/>
        <w:rPr>
          <w:ins w:id="2174" w:author="Lichen Wu" w:date="2022-04-08T22:29:00Z"/>
        </w:rPr>
      </w:pPr>
      <w:ins w:id="2175" w:author="Lichen Wu" w:date="2022-04-08T22:24:00Z">
        <w:r w:rsidRPr="005F7DE3">
          <w:t xml:space="preserve">The dataset </w:t>
        </w:r>
      </w:ins>
      <w:ins w:id="2176" w:author="Lichen Wu" w:date="2022-04-10T23:49:00Z">
        <w:r w:rsidR="002658E3" w:rsidRPr="005F7DE3">
          <w:t>includ</w:t>
        </w:r>
      </w:ins>
      <w:ins w:id="2177" w:author="Lichen Wu" w:date="2022-04-10T23:50:00Z">
        <w:r w:rsidR="002658E3" w:rsidRPr="005F7DE3">
          <w:t>ed</w:t>
        </w:r>
      </w:ins>
      <w:ins w:id="2178" w:author="Lichen Wu" w:date="2022-04-08T22:24:00Z">
        <w:r w:rsidRPr="005F7DE3">
          <w:t xml:space="preserve"> </w:t>
        </w:r>
      </w:ins>
      <w:ins w:id="2179" w:author="Lichen Wu" w:date="2022-04-08T22:25:00Z">
        <w:r w:rsidRPr="005F7DE3">
          <w:t xml:space="preserve">in-situ measurements for a living </w:t>
        </w:r>
      </w:ins>
      <w:ins w:id="2180" w:author="Lichen Wu" w:date="2022-04-08T22:27:00Z">
        <w:r w:rsidR="00DC3481" w:rsidRPr="005F7DE3">
          <w:t>laboratory</w:t>
        </w:r>
      </w:ins>
      <w:ins w:id="2181" w:author="Lichen Wu" w:date="2022-04-08T22:26:00Z">
        <w:r w:rsidR="00DC3481" w:rsidRPr="005F7DE3">
          <w:t xml:space="preserve"> office space from January 15th to March 7th, </w:t>
        </w:r>
      </w:ins>
      <w:ins w:id="2182" w:author="Lichen Wu" w:date="2022-04-08T22:27:00Z">
        <w:r w:rsidR="00DC3481" w:rsidRPr="005F7DE3">
          <w:t>2022,</w:t>
        </w:r>
      </w:ins>
      <w:ins w:id="2183" w:author="Lichen Wu" w:date="2022-04-08T22:25:00Z">
        <w:r w:rsidRPr="005F7DE3">
          <w:t xml:space="preserve"> </w:t>
        </w:r>
      </w:ins>
      <w:ins w:id="2184" w:author="Lichen Wu" w:date="2022-04-08T22:27:00Z">
        <w:r w:rsidR="00DC3481" w:rsidRPr="005F7DE3">
          <w:t xml:space="preserve">with a 5-minute sampling rate. </w:t>
        </w:r>
      </w:ins>
      <w:ins w:id="2185" w:author="Lichen Wu" w:date="2022-04-10T11:35:00Z">
        <w:r w:rsidR="00C759AF" w:rsidRPr="005F7DE3">
          <w:t xml:space="preserve">And </w:t>
        </w:r>
      </w:ins>
      <w:ins w:id="2186" w:author="Lichen Wu" w:date="2022-04-10T23:49:00Z">
        <w:r w:rsidR="002658E3" w:rsidRPr="005F7DE3">
          <w:t>fu</w:t>
        </w:r>
      </w:ins>
      <w:ins w:id="2187" w:author="Lichen Wu" w:date="2022-04-10T23:50:00Z">
        <w:r w:rsidR="002658E3" w:rsidRPr="005F7DE3">
          <w:t xml:space="preserve">rther, </w:t>
        </w:r>
      </w:ins>
      <w:ins w:id="2188" w:author="Lichen Wu" w:date="2022-04-10T11:35:00Z">
        <w:r w:rsidR="00C759AF" w:rsidRPr="005F7DE3">
          <w:t xml:space="preserve">we used the first two weeks data for training and the rest of data used for testing. </w:t>
        </w:r>
      </w:ins>
      <w:ins w:id="2189" w:author="Lichen Wu" w:date="2022-04-10T23:50:00Z">
        <w:r w:rsidR="002658E3" w:rsidRPr="005F7DE3">
          <w:t>T</w:t>
        </w:r>
      </w:ins>
      <w:del w:id="2190" w:author="Lichen Wu" w:date="2022-04-08T22:27:00Z">
        <w:r w:rsidR="000342C1" w:rsidRPr="005F7DE3" w:rsidDel="00DC3481">
          <w:delText>T</w:delText>
        </w:r>
      </w:del>
      <w:r w:rsidR="000342C1" w:rsidRPr="005F7DE3">
        <w:t xml:space="preserve">he </w:t>
      </w:r>
      <w:del w:id="2191" w:author="Lichen Wu" w:date="2022-04-08T22:27:00Z">
        <w:r w:rsidR="000342C1" w:rsidRPr="005F7DE3" w:rsidDel="00DC3481">
          <w:delText xml:space="preserve">minutely </w:delText>
        </w:r>
      </w:del>
      <w:r w:rsidR="000342C1" w:rsidRPr="005F7DE3">
        <w:t>data</w:t>
      </w:r>
      <w:ins w:id="2192" w:author="Lichen Wu" w:date="2022-04-10T23:50:00Z">
        <w:r w:rsidR="002658E3" w:rsidRPr="005F7DE3">
          <w:t>set</w:t>
        </w:r>
      </w:ins>
      <w:r w:rsidR="000342C1" w:rsidRPr="005F7DE3">
        <w:t xml:space="preserve"> </w:t>
      </w:r>
      <w:del w:id="2193" w:author="Lichen Wu" w:date="2022-04-10T23:51:00Z">
        <w:r w:rsidR="00A439FF" w:rsidRPr="005F7DE3" w:rsidDel="00581879">
          <w:delText xml:space="preserve">consists </w:delText>
        </w:r>
      </w:del>
      <w:ins w:id="2194" w:author="Lichen Wu" w:date="2022-04-10T23:51:00Z">
        <w:r w:rsidR="00581879" w:rsidRPr="005F7DE3">
          <w:t xml:space="preserve">can be divided into </w:t>
        </w:r>
      </w:ins>
      <w:r w:rsidR="00A439FF" w:rsidRPr="005F7DE3">
        <w:t xml:space="preserve">of two </w:t>
      </w:r>
      <w:del w:id="2195" w:author="Lichen Wu" w:date="2022-04-10T23:51:00Z">
        <w:r w:rsidR="00A439FF" w:rsidRPr="005F7DE3" w:rsidDel="00581879">
          <w:delText>types</w:delText>
        </w:r>
      </w:del>
      <w:ins w:id="2196" w:author="Lichen Wu" w:date="2022-04-10T23:51:00Z">
        <w:r w:rsidR="00581879" w:rsidRPr="005F7DE3">
          <w:t>categories</w:t>
        </w:r>
      </w:ins>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followings: </w:t>
      </w:r>
      <w:r w:rsidR="008C7C82" w:rsidRPr="005F7DE3">
        <w:t xml:space="preserve">outdoor air temperature denoted </w:t>
      </w:r>
      <w:del w:id="2197" w:author="Lichen Wu" w:date="2022-04-10T23:52:00Z">
        <w:r w:rsidR="008C7C82" w:rsidRPr="005F7DE3" w:rsidDel="00581879">
          <w:delText xml:space="preserve">as </w:delText>
        </w:r>
      </w:del>
      <w:ins w:id="2198" w:author="Lichen Wu" w:date="2022-04-10T23:52:00Z">
        <w:r w:rsidR="00581879" w:rsidRPr="005F7DE3">
          <w:t xml:space="preserve">by </w:t>
        </w:r>
      </w:ins>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Façade cavity space temperature denoted </w:t>
      </w:r>
      <w:del w:id="2199" w:author="Lichen Wu" w:date="2022-04-10T23:52:00Z">
        <w:r w:rsidR="008C7C82" w:rsidRPr="005F7DE3" w:rsidDel="00581879">
          <w:delText xml:space="preserve">as </w:delText>
        </w:r>
      </w:del>
      <w:ins w:id="2200" w:author="Lichen Wu" w:date="2022-04-10T23:52:00Z">
        <w:r w:rsidR="00581879" w:rsidRPr="005F7DE3">
          <w:t xml:space="preserve">by </w:t>
        </w:r>
      </w:ins>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del w:id="2201" w:author="Lichen Wu" w:date="2022-04-10T23:53:00Z">
        <w:r w:rsidR="008C7C82" w:rsidRPr="005F7DE3" w:rsidDel="00581879">
          <w:delText xml:space="preserve">as </w:delText>
        </w:r>
      </w:del>
      <w:ins w:id="2202" w:author="Lichen Wu" w:date="2022-04-10T23:53:00Z">
        <w:r w:rsidR="00581879" w:rsidRPr="005F7DE3">
          <w:t xml:space="preserve">by </w:t>
        </w:r>
      </w:ins>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del w:id="2203" w:author="Lichen Wu" w:date="2022-04-10T23:53:00Z">
        <w:r w:rsidR="000342C1" w:rsidRPr="005F7DE3" w:rsidDel="00581879">
          <w:delText xml:space="preserve">as </w:delText>
        </w:r>
      </w:del>
      <w:ins w:id="2204" w:author="Lichen Wu" w:date="2022-04-10T23:53:00Z">
        <w:r w:rsidR="00581879" w:rsidRPr="005F7DE3">
          <w:t xml:space="preserve">by </w:t>
        </w:r>
      </w:ins>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ins w:id="2205" w:author="Lichen Wu" w:date="2022-04-10T23:51:00Z">
        <w:r w:rsidR="00581879" w:rsidRPr="005F7DE3">
          <w:t>by</w:t>
        </w:r>
      </w:ins>
      <w:del w:id="2206" w:author="Lichen Wu" w:date="2022-04-10T23:51:00Z">
        <w:r w:rsidR="00A439FF" w:rsidRPr="005F7DE3" w:rsidDel="00581879">
          <w:delText>as</w:delText>
        </w:r>
      </w:del>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w:rPr>
            <w:rFonts w:ascii="Cambria Math" w:hAnsi="Cambria Math"/>
          </w:rPr>
          <m:t xml:space="preserve"> ADDIN ZOTERO_ITEM CSL_CITATION {"citationID":"g5BpQMsL","properties":{"formattedCitation":"({\\i{}Ambient Weather Network}, n.d.)","plainCitation":"(Ambient Weather Network, n.d.)","noteIndex":0},"citationItems":[{"id":1003,"uris":["http://zotero.org/users/3944343/items/SQ6KHENF"],"itemData":{"id":1003,"type":"webpage","abstract":"Your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Network","URL":"https://ambientweather.net/","accessed":{"date-parts":[["2022",4,11]]}}}],"schema":"https://github.com/citation-style-language/schema/raw/master/csl-citation.json"} </m:t>
        </m:r>
        <m:r>
          <w:rPr>
            <w:rFonts w:ascii="Cambria Math" w:hAnsi="Cambria Math"/>
            <w:i/>
          </w:rPr>
          <w:fldChar w:fldCharType="separate"/>
        </m:r>
        <m:r>
          <m:rPr>
            <m:sty m:val="bi"/>
          </m:rPr>
          <w:rPr>
            <w:rFonts w:ascii="Cambria Math" w:hAnsi="Cambria Math"/>
          </w:rPr>
          <m:t>Error! Bookmark not defined.</m:t>
        </m:r>
        <m:r>
          <w:rPr>
            <w:rFonts w:ascii="Cambria Math" w:hAnsi="Cambria Math"/>
            <w:i/>
          </w:rPr>
          <w:fldChar w:fldCharType="end"/>
        </m:r>
      </m:oMath>
      <w:r w:rsidR="002234F5" w:rsidRPr="005F7DE3">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are </w:t>
      </w:r>
      <w:del w:id="2207" w:author="Lichen Wu" w:date="2022-04-10T23:52:00Z">
        <w:r w:rsidR="003D3E87" w:rsidRPr="005F7DE3" w:rsidDel="00581879">
          <w:delText xml:space="preserve">calculated </w:delText>
        </w:r>
      </w:del>
      <w:ins w:id="2208" w:author="Lichen Wu" w:date="2022-04-10T23:52:00Z">
        <w:r w:rsidR="00581879" w:rsidRPr="005F7DE3">
          <w:t>determined using a</w:t>
        </w:r>
      </w:ins>
      <w:ins w:id="2209" w:author="Lichen Wu" w:date="2022-04-08T22:23:00Z">
        <w:r w:rsidRPr="005F7DE3">
          <w:t xml:space="preserve"> predefined </w:t>
        </w:r>
        <w:r w:rsidRPr="005F7DE3">
          <w:lastRenderedPageBreak/>
          <w:t xml:space="preserve">schedule </w:t>
        </w:r>
      </w:ins>
      <w:r w:rsidR="003D3E87" w:rsidRPr="005F7DE3">
        <w:t xml:space="preserve">in accordance with </w:t>
      </w:r>
      <w:r w:rsidR="007B5D76" w:rsidRPr="005F7DE3">
        <w:t>ASHRAE 90.1</w:t>
      </w:r>
      <w:r w:rsidR="00127B73" w:rsidRPr="005F7DE3">
        <w:fldChar w:fldCharType="begin"/>
      </w:r>
      <w:r w:rsidR="00127B73" w:rsidRPr="005F7DE3">
        <w:instrText xml:space="preserve"> ADDIN ZOTERO_ITEM CSL_CITATION {"citationID":"CVMRAE5D","properties":{"formattedCitation":"(ANSI/ASHRAE/IES 90.1-2010, 2010, p. 1)","plainCitation":"(ANSI/ASHRAE/IES 90.1-2010, 2010, p.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127B73" w:rsidRPr="005F7DE3">
        <w:t>(ANSI/ASHRAE/IES 90.1-2010, 2010, p. 1)</w:t>
      </w:r>
      <w:r w:rsidR="00127B73" w:rsidRPr="005F7DE3">
        <w:fldChar w:fldCharType="end"/>
      </w:r>
      <w:del w:id="2210" w:author="Lichen Wu" w:date="2022-04-11T00:45:00Z">
        <w:r w:rsidR="007B5D76" w:rsidRPr="005F7DE3" w:rsidDel="00127B73">
          <w:delText xml:space="preserve"> </w:delText>
        </w:r>
      </w:del>
      <w:r w:rsidR="007B5D76" w:rsidRPr="005F7DE3">
        <w:fldChar w:fldCharType="begin"/>
      </w:r>
      <w:r w:rsidR="009478CD" w:rsidRPr="005F7DE3">
        <w:instrText xml:space="preserve"> ADDIN ZOTERO_ITEM CSL_CITATION {"citationID":"RgWCfyOX","properties":{"formattedCitation":"(ANSI/ASHRAE/IES 90.1-2010, 2010)","plainCitation":"(ANSI/ASHRAE/IES 90.1-2010, 2010)","noteIndex":0},"citationItems":[{"id":765,"uris":["http://zotero.org/users/3944343/items/C3AQI6V2"],"itemData":{"id":765,"type":"book","publisher":"American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90.1-2010"}],"issued":{"date-parts":[["2010",1,1]]}}}],"schema":"https://github.com/citation-style-language/schema/raw/master/csl-citation.json"} </w:instrText>
      </w:r>
      <w:r w:rsidR="007B5D76" w:rsidRPr="005F7DE3">
        <w:fldChar w:fldCharType="separate"/>
      </w:r>
      <w:r w:rsidR="00C301F9" w:rsidRPr="005F7DE3">
        <w:t>(ANSI/ASHRAE/IES 90.1-2010, 2010)</w:t>
      </w:r>
      <w:r w:rsidR="007B5D76" w:rsidRPr="005F7DE3">
        <w:fldChar w:fldCharType="end"/>
      </w:r>
      <w:r w:rsidR="002234F5" w:rsidRPr="005F7DE3">
        <w:t xml:space="preserve">, such as internal heating radiation denoted </w:t>
      </w:r>
      <w:ins w:id="2211" w:author="Lichen Wu" w:date="2022-04-10T23:52:00Z">
        <w:r w:rsidR="00581879" w:rsidRPr="005F7DE3">
          <w:t>by</w:t>
        </w:r>
      </w:ins>
      <w:del w:id="2212" w:author="Lichen Wu" w:date="2022-04-10T23:52:00Z">
        <w:r w:rsidR="002234F5" w:rsidRPr="005F7DE3" w:rsidDel="00581879">
          <w:delText>as</w:delText>
        </w:r>
      </w:del>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rsidRPr="005F7DE3">
        <w:t xml:space="preserve">, </w:t>
      </w:r>
      <w:ins w:id="2213" w:author="Lichen Wu" w:date="2022-04-10T23:52:00Z">
        <w:r w:rsidR="00581879" w:rsidRPr="005F7DE3">
          <w:t xml:space="preserve">and </w:t>
        </w:r>
      </w:ins>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rsidRPr="005F7DE3">
        <w:t>.</w:t>
      </w:r>
    </w:p>
    <w:p w14:paraId="18FFA806" w14:textId="22DDA089" w:rsidR="00BB31D6" w:rsidRPr="005F7DE3" w:rsidRDefault="00BB31D6" w:rsidP="00C156E5">
      <w:pPr>
        <w:widowControl w:val="0"/>
        <w:jc w:val="both"/>
        <w:rPr>
          <w:ins w:id="2214" w:author="Lichen Wu" w:date="2022-04-08T22:29:00Z"/>
        </w:rPr>
      </w:pPr>
    </w:p>
    <w:p w14:paraId="2B645DA5" w14:textId="297EAB94" w:rsidR="00BB31D6" w:rsidRPr="005F7DE3" w:rsidRDefault="00BB31D6" w:rsidP="00BB31D6">
      <w:pPr>
        <w:pStyle w:val="Heading2"/>
        <w:rPr>
          <w:ins w:id="2215" w:author="Lichen Wu" w:date="2022-04-08T22:29:00Z"/>
        </w:rPr>
      </w:pPr>
      <w:ins w:id="2216" w:author="Lichen Wu" w:date="2022-04-08T22:29:00Z">
        <w:r w:rsidRPr="005F7DE3">
          <w:t xml:space="preserve">3.2 RC </w:t>
        </w:r>
      </w:ins>
      <w:ins w:id="2217" w:author="Lichen Wu" w:date="2022-04-09T13:21:00Z">
        <w:r w:rsidR="0016181E" w:rsidRPr="005F7DE3">
          <w:t>N</w:t>
        </w:r>
      </w:ins>
      <w:ins w:id="2218" w:author="Lichen Wu" w:date="2022-04-08T22:29:00Z">
        <w:r w:rsidRPr="005F7DE3">
          <w:t xml:space="preserve">etwork </w:t>
        </w:r>
      </w:ins>
      <w:ins w:id="2219" w:author="Lichen Wu" w:date="2022-04-09T13:21:00Z">
        <w:r w:rsidR="0016181E" w:rsidRPr="005F7DE3">
          <w:t>M</w:t>
        </w:r>
      </w:ins>
      <w:ins w:id="2220" w:author="Lichen Wu" w:date="2022-04-08T22:29:00Z">
        <w:r w:rsidRPr="005F7DE3">
          <w:t xml:space="preserve">odel </w:t>
        </w:r>
      </w:ins>
      <w:ins w:id="2221" w:author="Lichen Wu" w:date="2022-04-09T13:21:00Z">
        <w:r w:rsidR="0016181E" w:rsidRPr="005F7DE3">
          <w:t>D</w:t>
        </w:r>
      </w:ins>
      <w:ins w:id="2222" w:author="Lichen Wu" w:date="2022-04-08T22:29:00Z">
        <w:r w:rsidRPr="005F7DE3">
          <w:t>evelopment</w:t>
        </w:r>
      </w:ins>
    </w:p>
    <w:p w14:paraId="716151BE" w14:textId="5FFB243C" w:rsidR="002D7DC8" w:rsidRPr="005F7DE3" w:rsidRDefault="00C64756" w:rsidP="00632542">
      <w:pPr>
        <w:rPr>
          <w:ins w:id="2223" w:author="Lichen Wu" w:date="2022-04-11T00:04:00Z"/>
        </w:rPr>
      </w:pPr>
      <w:ins w:id="2224" w:author="Lichen Wu" w:date="2022-04-11T00:04:00Z">
        <w:r w:rsidRPr="005F7DE3">
          <w:t>The current subsection describes the design logic for the RC model, followed by a description of the target room's physical structures and, finally, our consideration of various RC model designs and their associated performance. Ultimately, the chosen design will be detailed.</w:t>
        </w:r>
      </w:ins>
    </w:p>
    <w:p w14:paraId="7B2DFFC8" w14:textId="77777777" w:rsidR="00C64756" w:rsidRPr="005F7DE3" w:rsidRDefault="00C64756" w:rsidP="00632542">
      <w:pPr>
        <w:rPr>
          <w:ins w:id="2225" w:author="Lichen Wu" w:date="2022-04-11T00:02:00Z"/>
        </w:rPr>
      </w:pPr>
    </w:p>
    <w:p w14:paraId="3407F30D" w14:textId="07C93CC6" w:rsidR="00632542" w:rsidRPr="005F7DE3" w:rsidRDefault="003D18DC" w:rsidP="00632542">
      <w:pPr>
        <w:rPr>
          <w:ins w:id="2226" w:author="Lichen Wu" w:date="2022-04-09T10:12:00Z"/>
        </w:rPr>
      </w:pPr>
      <w:ins w:id="2227" w:author="Lichen Wu" w:date="2022-04-09T10:41:00Z">
        <w:r w:rsidRPr="005F7DE3">
          <w:t xml:space="preserve">Considering model accuracy-complexity trade-off, </w:t>
        </w:r>
      </w:ins>
      <w:del w:id="2228" w:author="Lichen Wu" w:date="2022-04-09T10:27:00Z">
        <w:r w:rsidR="002C771F" w:rsidRPr="005F7DE3" w:rsidDel="001817E2">
          <w:fldChar w:fldCharType="begin"/>
        </w:r>
        <w:r w:rsidR="002C771F" w:rsidRPr="005F7DE3" w:rsidDel="001817E2">
          <w:delInstrText xml:space="preserve"> ADDIN ZOTERO_ITEM CSL_CITATION {"citationID":"qMy5TeBq","properties":{"formattedCitation":"(Joe &amp; Karava, 2017)","plainCitation":"(Joe &amp; Karava, 2017)","noteIndex":0},"citationItems":[{"id":632,"uris":["http://zotero.org/users/3944343/items/D9VWS9GN"],"itemData":{"id":632,"type":"article-journal","container-title":"Journal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delInstrText>
        </w:r>
        <w:r w:rsidR="002C771F" w:rsidRPr="005F7DE3" w:rsidDel="001817E2">
          <w:fldChar w:fldCharType="separate"/>
        </w:r>
        <w:r w:rsidR="002C771F" w:rsidRPr="005F7DE3" w:rsidDel="001817E2">
          <w:delText>(Joe &amp; Karava, 2017)</w:delText>
        </w:r>
        <w:r w:rsidR="002C771F" w:rsidRPr="005F7DE3" w:rsidDel="001817E2">
          <w:fldChar w:fldCharType="end"/>
        </w:r>
      </w:del>
      <w:ins w:id="2229" w:author="Lichen Wu" w:date="2022-04-09T10:41:00Z">
        <w:r w:rsidRPr="005F7DE3">
          <w:t>t</w:t>
        </w:r>
      </w:ins>
      <w:ins w:id="2230" w:author="Lichen Wu" w:date="2022-04-09T10:12:00Z">
        <w:r w:rsidR="00632542" w:rsidRPr="005F7DE3">
          <w:t xml:space="preserve">he </w:t>
        </w:r>
      </w:ins>
      <w:ins w:id="2231" w:author="Lichen Wu" w:date="2022-04-10T23:54:00Z">
        <w:r w:rsidR="00226D89" w:rsidRPr="005F7DE3">
          <w:t xml:space="preserve">following is the </w:t>
        </w:r>
      </w:ins>
      <w:ins w:id="2232" w:author="Lichen Wu" w:date="2022-04-09T10:12:00Z">
        <w:r w:rsidR="00632542" w:rsidRPr="005F7DE3">
          <w:t xml:space="preserve">overall </w:t>
        </w:r>
      </w:ins>
      <w:ins w:id="2233" w:author="Lichen Wu" w:date="2022-04-09T10:13:00Z">
        <w:r w:rsidR="00662BEA" w:rsidRPr="005F7DE3">
          <w:t xml:space="preserve">design </w:t>
        </w:r>
      </w:ins>
      <w:ins w:id="2234" w:author="Lichen Wu" w:date="2022-04-09T10:12:00Z">
        <w:r w:rsidR="00632542" w:rsidRPr="005F7DE3">
          <w:t>logic for RC network construction:</w:t>
        </w:r>
      </w:ins>
    </w:p>
    <w:p w14:paraId="300403FA" w14:textId="4A2CB1C4" w:rsidR="00632542" w:rsidRPr="005F7DE3" w:rsidRDefault="00226D89" w:rsidP="00632542">
      <w:pPr>
        <w:pStyle w:val="ListParagraph"/>
        <w:numPr>
          <w:ilvl w:val="0"/>
          <w:numId w:val="7"/>
        </w:numPr>
        <w:rPr>
          <w:ins w:id="2235" w:author="Lichen Wu" w:date="2022-04-09T10:12:00Z"/>
        </w:rPr>
      </w:pPr>
      <w:ins w:id="2236" w:author="Lichen Wu" w:date="2022-04-10T23:53:00Z">
        <w:r w:rsidRPr="005F7DE3">
          <w:t xml:space="preserve">Improve </w:t>
        </w:r>
      </w:ins>
      <w:ins w:id="2237" w:author="Lichen Wu" w:date="2022-04-10T23:54:00Z">
        <w:r w:rsidRPr="005F7DE3">
          <w:t>the</w:t>
        </w:r>
      </w:ins>
      <w:ins w:id="2238" w:author="Lichen Wu" w:date="2022-04-09T10:18:00Z">
        <w:r w:rsidR="00C94FA1" w:rsidRPr="005F7DE3">
          <w:t xml:space="preserve"> m</w:t>
        </w:r>
      </w:ins>
      <w:ins w:id="2239" w:author="Lichen Wu" w:date="2022-04-09T10:12:00Z">
        <w:r w:rsidR="00632542" w:rsidRPr="005F7DE3">
          <w:t>odel</w:t>
        </w:r>
      </w:ins>
      <w:ins w:id="2240" w:author="Lichen Wu" w:date="2022-04-10T23:54:00Z">
        <w:r w:rsidRPr="005F7DE3">
          <w:t>’s</w:t>
        </w:r>
      </w:ins>
      <w:ins w:id="2241" w:author="Lichen Wu" w:date="2022-04-09T10:12:00Z">
        <w:r w:rsidR="00632542" w:rsidRPr="005F7DE3">
          <w:t xml:space="preserve"> accuracy. The </w:t>
        </w:r>
      </w:ins>
      <w:ins w:id="2242" w:author="Lichen Wu" w:date="2022-04-09T10:13:00Z">
        <w:r w:rsidR="00662BEA" w:rsidRPr="005F7DE3">
          <w:t xml:space="preserve">RC model </w:t>
        </w:r>
      </w:ins>
      <w:ins w:id="2243" w:author="Lichen Wu" w:date="2022-04-09T10:12:00Z">
        <w:r w:rsidR="00632542" w:rsidRPr="005F7DE3">
          <w:t xml:space="preserve">should capture the key and most thermal behaviors of targeted </w:t>
        </w:r>
      </w:ins>
      <w:ins w:id="2244" w:author="Lichen Wu" w:date="2022-04-09T10:13:00Z">
        <w:r w:rsidR="00662BEA" w:rsidRPr="005F7DE3">
          <w:t>space</w:t>
        </w:r>
      </w:ins>
      <w:ins w:id="2245" w:author="Lichen Wu" w:date="2022-04-09T10:14:00Z">
        <w:r w:rsidR="00662BEA" w:rsidRPr="005F7DE3">
          <w:t xml:space="preserve"> to maintain model robustness </w:t>
        </w:r>
      </w:ins>
      <w:ins w:id="2246" w:author="Lichen Wu" w:date="2022-04-10T23:55:00Z">
        <w:r w:rsidRPr="005F7DE3">
          <w:t>under a variety of</w:t>
        </w:r>
      </w:ins>
      <w:ins w:id="2247" w:author="Lichen Wu" w:date="2022-04-09T10:14:00Z">
        <w:r w:rsidR="00662BEA" w:rsidRPr="005F7DE3">
          <w:t xml:space="preserve"> operating conditions.</w:t>
        </w:r>
      </w:ins>
    </w:p>
    <w:p w14:paraId="251967E3" w14:textId="40A9F8C0" w:rsidR="00632542" w:rsidRPr="005F7DE3" w:rsidRDefault="00226D89" w:rsidP="00632542">
      <w:pPr>
        <w:pStyle w:val="ListParagraph"/>
        <w:numPr>
          <w:ilvl w:val="0"/>
          <w:numId w:val="7"/>
        </w:numPr>
        <w:rPr>
          <w:ins w:id="2248" w:author="Lichen Wu" w:date="2022-04-11T00:05:00Z"/>
        </w:rPr>
      </w:pPr>
      <w:ins w:id="2249" w:author="Lichen Wu" w:date="2022-04-10T23:55:00Z">
        <w:r w:rsidRPr="005F7DE3">
          <w:t xml:space="preserve">Reduce the </w:t>
        </w:r>
      </w:ins>
      <w:ins w:id="2250" w:author="Lichen Wu" w:date="2022-04-09T10:18:00Z">
        <w:r w:rsidR="00C94FA1" w:rsidRPr="005F7DE3">
          <w:t>complexity</w:t>
        </w:r>
      </w:ins>
      <w:ins w:id="2251" w:author="Lichen Wu" w:date="2022-04-10T23:55:00Z">
        <w:r w:rsidRPr="005F7DE3">
          <w:t xml:space="preserve"> of model</w:t>
        </w:r>
      </w:ins>
      <w:ins w:id="2252" w:author="Lichen Wu" w:date="2022-04-09T10:20:00Z">
        <w:r w:rsidR="00C94FA1" w:rsidRPr="005F7DE3">
          <w:t>.</w:t>
        </w:r>
      </w:ins>
      <w:ins w:id="2253" w:author="Lichen Wu" w:date="2022-04-09T10:18:00Z">
        <w:r w:rsidR="00C94FA1" w:rsidRPr="005F7DE3">
          <w:t xml:space="preserve"> </w:t>
        </w:r>
      </w:ins>
      <w:ins w:id="2254" w:author="Lichen Wu" w:date="2022-04-09T10:12:00Z">
        <w:r w:rsidR="00632542" w:rsidRPr="005F7DE3">
          <w:t>Reduce the number of input variables</w:t>
        </w:r>
      </w:ins>
      <w:ins w:id="2255" w:author="Lichen Wu" w:date="2022-04-09T10:17:00Z">
        <w:r w:rsidR="00662BEA" w:rsidRPr="005F7DE3">
          <w:t xml:space="preserve"> or training data</w:t>
        </w:r>
      </w:ins>
      <w:ins w:id="2256" w:author="Lichen Wu" w:date="2022-04-09T10:12:00Z">
        <w:r w:rsidR="00632542" w:rsidRPr="005F7DE3">
          <w:t xml:space="preserve"> to </w:t>
        </w:r>
      </w:ins>
      <w:ins w:id="2257" w:author="Lichen Wu" w:date="2022-04-09T10:20:00Z">
        <w:r w:rsidR="00C94FA1" w:rsidRPr="005F7DE3">
          <w:t xml:space="preserve">avoid </w:t>
        </w:r>
      </w:ins>
      <w:ins w:id="2258" w:author="Lichen Wu" w:date="2022-04-10T23:56:00Z">
        <w:r w:rsidRPr="005F7DE3">
          <w:t xml:space="preserve">creating an excessively </w:t>
        </w:r>
      </w:ins>
      <w:ins w:id="2259" w:author="Lichen Wu" w:date="2022-04-09T10:21:00Z">
        <w:r w:rsidR="00C94FA1" w:rsidRPr="005F7DE3">
          <w:t>complex model.</w:t>
        </w:r>
      </w:ins>
    </w:p>
    <w:p w14:paraId="53B8A741" w14:textId="77777777" w:rsidR="00C64756" w:rsidRPr="005F7DE3" w:rsidRDefault="00C64756">
      <w:pPr>
        <w:rPr>
          <w:ins w:id="2260" w:author="Lichen Wu" w:date="2022-04-09T10:12:00Z"/>
        </w:rPr>
        <w:pPrChange w:id="2261" w:author="Lichen Wu" w:date="2022-04-11T00:05:00Z">
          <w:pPr>
            <w:pStyle w:val="ListParagraph"/>
            <w:numPr>
              <w:numId w:val="7"/>
            </w:numPr>
            <w:ind w:hanging="360"/>
          </w:pPr>
        </w:pPrChange>
      </w:pPr>
    </w:p>
    <w:p w14:paraId="53751C19" w14:textId="0A0002FF" w:rsidR="003D18DC" w:rsidRPr="005F7DE3" w:rsidRDefault="00866877" w:rsidP="00632542">
      <w:pPr>
        <w:rPr>
          <w:ins w:id="2262" w:author="Lichen Wu" w:date="2022-04-09T10:42:00Z"/>
        </w:rPr>
      </w:pPr>
      <w:ins w:id="2263" w:author="Lichen Wu" w:date="2022-04-09T10:31:00Z">
        <w:r w:rsidRPr="005F7DE3">
          <w:t>The major thermal components of</w:t>
        </w:r>
      </w:ins>
      <w:ins w:id="2264" w:author="Lichen Wu" w:date="2022-04-09T10:30:00Z">
        <w:r w:rsidRPr="005F7DE3">
          <w:t xml:space="preserve"> </w:t>
        </w:r>
      </w:ins>
      <w:ins w:id="2265" w:author="Lichen Wu" w:date="2022-04-09T10:27:00Z">
        <w:r w:rsidR="001817E2" w:rsidRPr="005F7DE3">
          <w:t>the living laboratory office space</w:t>
        </w:r>
      </w:ins>
      <w:ins w:id="2266" w:author="Lichen Wu" w:date="2022-04-09T11:11:00Z">
        <w:r w:rsidR="00474A83" w:rsidRPr="005F7DE3">
          <w:t xml:space="preserve"> </w:t>
        </w:r>
      </w:ins>
      <w:ins w:id="2267" w:author="Lichen Wu" w:date="2022-04-09T10:27:00Z">
        <w:r w:rsidR="001817E2" w:rsidRPr="005F7DE3">
          <w:fldChar w:fldCharType="begin"/>
        </w:r>
      </w:ins>
      <w:r w:rsidR="00B71B61" w:rsidRPr="005F7DE3">
        <w:instrText xml:space="preserve"> ADDIN ZOTERO_ITEM CSL_CITATION {"citationID":"cmmV26gv","properties":{"formattedCitation":"(Joe &amp; Karava, 2017)","plainCitation":"(Joe &amp; Karava, 2017)","noteIndex":0},"citationItems":[{"id":632,"uris":["http://zotero.org/users/3944343/items/D9VWS9GN"],"itemData":{"id":632,"type":"article-journal","container-title":"Journal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ins w:id="2268" w:author="Lichen Wu" w:date="2022-04-09T10:27:00Z">
        <w:r w:rsidR="001817E2" w:rsidRPr="005F7DE3">
          <w:fldChar w:fldCharType="separate"/>
        </w:r>
      </w:ins>
      <w:r w:rsidR="00B71B61" w:rsidRPr="005F7DE3">
        <w:t>(Joe &amp; Karava, 2017)</w:t>
      </w:r>
      <w:ins w:id="2269" w:author="Lichen Wu" w:date="2022-04-09T10:27:00Z">
        <w:r w:rsidR="001817E2" w:rsidRPr="005F7DE3">
          <w:fldChar w:fldCharType="end"/>
        </w:r>
      </w:ins>
      <w:ins w:id="2270" w:author="Lichen Wu" w:date="2022-04-09T10:31:00Z">
        <w:r w:rsidRPr="005F7DE3">
          <w:t xml:space="preserve"> </w:t>
        </w:r>
      </w:ins>
      <w:ins w:id="2271" w:author="Lichen Wu" w:date="2022-04-09T10:27:00Z">
        <w:r w:rsidR="001817E2" w:rsidRPr="005F7DE3">
          <w:t xml:space="preserve">include </w:t>
        </w:r>
      </w:ins>
      <w:ins w:id="2272" w:author="Lichen Wu" w:date="2022-04-09T10:32:00Z">
        <w:r w:rsidRPr="005F7DE3">
          <w:t xml:space="preserve">external walls, </w:t>
        </w:r>
      </w:ins>
      <w:ins w:id="2273" w:author="Lichen Wu" w:date="2022-04-09T10:33:00Z">
        <w:r w:rsidRPr="005F7DE3">
          <w:t xml:space="preserve">roof/ceiling, </w:t>
        </w:r>
        <w:r w:rsidR="005832E2" w:rsidRPr="005F7DE3">
          <w:t xml:space="preserve">internal wall, </w:t>
        </w:r>
      </w:ins>
      <w:ins w:id="2274" w:author="Lichen Wu" w:date="2022-04-09T10:27:00Z">
        <w:r w:rsidR="001817E2" w:rsidRPr="005F7DE3">
          <w:t xml:space="preserve">south-facing double façade system, conditioned air from air handling unit </w:t>
        </w:r>
      </w:ins>
      <w:ins w:id="2275" w:author="Lichen Wu" w:date="2022-04-09T10:45:00Z">
        <w:r w:rsidR="003D18DC" w:rsidRPr="005F7DE3">
          <w:t xml:space="preserve">(AHU) </w:t>
        </w:r>
      </w:ins>
      <w:ins w:id="2276" w:author="Lichen Wu" w:date="2022-04-09T10:27:00Z">
        <w:r w:rsidR="001817E2" w:rsidRPr="005F7DE3">
          <w:t xml:space="preserve">system, and hydronic radiant floor system. </w:t>
        </w:r>
      </w:ins>
    </w:p>
    <w:p w14:paraId="40AABAE7" w14:textId="77777777" w:rsidR="002A66E5" w:rsidRPr="005F7DE3" w:rsidRDefault="002A66E5" w:rsidP="00632542">
      <w:pPr>
        <w:rPr>
          <w:ins w:id="2277" w:author="Lichen Wu" w:date="2022-04-09T11:23:00Z"/>
        </w:rPr>
      </w:pPr>
    </w:p>
    <w:p w14:paraId="21892F6A" w14:textId="74EC73A6" w:rsidR="0065759F" w:rsidRPr="005F7DE3" w:rsidRDefault="003D18DC" w:rsidP="00632542">
      <w:pPr>
        <w:rPr>
          <w:ins w:id="2278" w:author="Lichen Wu" w:date="2022-04-11T00:05:00Z"/>
        </w:rPr>
      </w:pPr>
      <w:ins w:id="2279" w:author="Lichen Wu" w:date="2022-04-09T10:42:00Z">
        <w:r w:rsidRPr="005F7DE3">
          <w:t xml:space="preserve">In the present study, we experimented </w:t>
        </w:r>
      </w:ins>
      <w:ins w:id="2280" w:author="Lichen Wu" w:date="2022-04-11T00:06:00Z">
        <w:r w:rsidR="0065759F" w:rsidRPr="005F7DE3">
          <w:t>three</w:t>
        </w:r>
      </w:ins>
      <w:ins w:id="2281" w:author="Lichen Wu" w:date="2022-04-09T10:43:00Z">
        <w:r w:rsidRPr="005F7DE3">
          <w:t xml:space="preserve"> RC network design</w:t>
        </w:r>
      </w:ins>
      <w:ins w:id="2282" w:author="Lichen Wu" w:date="2022-04-11T00:06:00Z">
        <w:r w:rsidR="0065759F" w:rsidRPr="005F7DE3">
          <w:t>s</w:t>
        </w:r>
      </w:ins>
      <w:ins w:id="2283" w:author="Lichen Wu" w:date="2022-04-09T10:43:00Z">
        <w:r w:rsidRPr="005F7DE3">
          <w:t xml:space="preserve"> by considering model robustness and </w:t>
        </w:r>
      </w:ins>
      <w:ins w:id="2284" w:author="Lichen Wu" w:date="2022-04-11T00:06:00Z">
        <w:r w:rsidR="0065759F" w:rsidRPr="005F7DE3">
          <w:t>various</w:t>
        </w:r>
      </w:ins>
      <w:ins w:id="2285" w:author="Lichen Wu" w:date="2022-04-09T10:43:00Z">
        <w:r w:rsidRPr="005F7DE3">
          <w:t xml:space="preserve"> levels of complexity or model orders. </w:t>
        </w:r>
      </w:ins>
      <w:ins w:id="2286" w:author="Lichen Wu" w:date="2022-04-11T00:07:00Z">
        <w:r w:rsidR="0065759F" w:rsidRPr="005F7DE3">
          <w:t>As illustrated in Figure</w:t>
        </w:r>
      </w:ins>
      <w:r w:rsidR="008B71BC">
        <w:t xml:space="preserve"> </w:t>
      </w:r>
      <w:r w:rsidR="008B71BC">
        <w:fldChar w:fldCharType="begin"/>
      </w:r>
      <w:r w:rsidR="008B71BC">
        <w:instrText xml:space="preserve"> REF rc_fig_show \h </w:instrText>
      </w:r>
      <w:r w:rsidR="008B71BC">
        <w:fldChar w:fldCharType="separate"/>
      </w:r>
      <w:r w:rsidR="008B71BC">
        <w:rPr>
          <w:b/>
          <w:bCs/>
          <w:noProof/>
        </w:rPr>
        <w:t>2</w:t>
      </w:r>
      <w:r w:rsidR="008B71BC">
        <w:fldChar w:fldCharType="end"/>
      </w:r>
      <w:ins w:id="2287" w:author="Lichen Wu" w:date="2022-04-11T00:07:00Z">
        <w:r w:rsidR="0065759F" w:rsidRPr="005F7DE3">
          <w:t>, w</w:t>
        </w:r>
      </w:ins>
      <w:ins w:id="2288" w:author="Lichen Wu" w:date="2022-04-09T10:21:00Z">
        <w:r w:rsidR="00C94FA1" w:rsidRPr="005F7DE3">
          <w:t xml:space="preserve">e </w:t>
        </w:r>
      </w:ins>
      <w:ins w:id="2289" w:author="Lichen Wu" w:date="2022-04-11T00:07:00Z">
        <w:r w:rsidR="0065759F" w:rsidRPr="005F7DE3">
          <w:t>devel</w:t>
        </w:r>
      </w:ins>
      <w:ins w:id="2290" w:author="Lichen Wu" w:date="2022-04-11T00:08:00Z">
        <w:r w:rsidR="0065759F" w:rsidRPr="005F7DE3">
          <w:t>oped</w:t>
        </w:r>
      </w:ins>
      <w:ins w:id="2291" w:author="Lichen Wu" w:date="2022-04-09T10:12:00Z">
        <w:r w:rsidR="00632542" w:rsidRPr="005F7DE3">
          <w:t xml:space="preserve"> three model</w:t>
        </w:r>
      </w:ins>
      <w:ins w:id="2292" w:author="Lichen Wu" w:date="2022-04-09T10:22:00Z">
        <w:r w:rsidR="00C94FA1" w:rsidRPr="005F7DE3">
          <w:t>s</w:t>
        </w:r>
      </w:ins>
      <w:ins w:id="2293" w:author="Lichen Wu" w:date="2022-04-11T00:08:00Z">
        <w:r w:rsidR="0065759F" w:rsidRPr="005F7DE3">
          <w:t xml:space="preserve"> for RC networks</w:t>
        </w:r>
      </w:ins>
      <w:ins w:id="2294" w:author="Lichen Wu" w:date="2022-04-09T10:12:00Z">
        <w:r w:rsidR="00632542" w:rsidRPr="005F7DE3">
          <w:t xml:space="preserve">, </w:t>
        </w:r>
      </w:ins>
      <w:ins w:id="2295" w:author="Lichen Wu" w:date="2022-04-11T00:08:00Z">
        <w:r w:rsidR="0065759F" w:rsidRPr="005F7DE3">
          <w:t>four</w:t>
        </w:r>
      </w:ins>
      <w:ins w:id="2296" w:author="Lichen Wu" w:date="2022-04-09T10:12:00Z">
        <w:r w:rsidR="00632542" w:rsidRPr="005F7DE3">
          <w:t xml:space="preserve">-states Model 1, </w:t>
        </w:r>
      </w:ins>
      <w:ins w:id="2297" w:author="Lichen Wu" w:date="2022-04-11T00:08:00Z">
        <w:r w:rsidR="0065759F" w:rsidRPr="005F7DE3">
          <w:t>six</w:t>
        </w:r>
      </w:ins>
      <w:ins w:id="2298" w:author="Lichen Wu" w:date="2022-04-09T10:12:00Z">
        <w:r w:rsidR="00632542" w:rsidRPr="005F7DE3">
          <w:t xml:space="preserve">-states Model 2 and </w:t>
        </w:r>
      </w:ins>
      <w:ins w:id="2299" w:author="Lichen Wu" w:date="2022-04-11T00:08:00Z">
        <w:r w:rsidR="0065759F" w:rsidRPr="005F7DE3">
          <w:t>five</w:t>
        </w:r>
      </w:ins>
      <w:ins w:id="2300" w:author="Lichen Wu" w:date="2022-04-09T10:12:00Z">
        <w:r w:rsidR="00632542" w:rsidRPr="005F7DE3">
          <w:t>-states Model 3</w:t>
        </w:r>
      </w:ins>
      <w:ins w:id="2301" w:author="Lichen Wu" w:date="2022-04-09T11:07:00Z">
        <w:r w:rsidR="00D86C17" w:rsidRPr="005F7DE3">
          <w:t>,</w:t>
        </w:r>
      </w:ins>
      <w:ins w:id="2302" w:author="Lichen Wu" w:date="2022-04-09T10:12:00Z">
        <w:r w:rsidR="00632542" w:rsidRPr="005F7DE3">
          <w:t xml:space="preserve"> </w:t>
        </w:r>
      </w:ins>
      <w:ins w:id="2303" w:author="Lichen Wu" w:date="2022-04-09T11:07:00Z">
        <w:r w:rsidR="00D86C17" w:rsidRPr="005F7DE3">
          <w:t xml:space="preserve">in which  </w:t>
        </w:r>
      </w:ins>
      <m:oMath>
        <m:r>
          <w:ins w:id="2304" w:author="Lichen Wu" w:date="2022-04-09T11:07:00Z">
            <w:rPr>
              <w:rFonts w:ascii="Cambria Math" w:hAnsi="Cambria Math"/>
            </w:rPr>
            <m:t xml:space="preserve">T, C,Q, </m:t>
          </w:ins>
        </m:r>
        <m:r>
          <w:ins w:id="2305" w:author="Lichen Wu" w:date="2022-04-09T11:07:00Z">
            <m:rPr>
              <m:sty m:val="p"/>
            </m:rPr>
            <w:rPr>
              <w:rFonts w:ascii="Cambria Math" w:hAnsi="Cambria Math"/>
            </w:rPr>
            <m:t>α</m:t>
          </w:ins>
        </m:r>
      </m:oMath>
      <w:ins w:id="2306" w:author="Lichen Wu" w:date="2022-04-09T11:07:00Z">
        <w:r w:rsidR="00D86C17" w:rsidRPr="005F7DE3">
          <w:t xml:space="preserve"> </w:t>
        </w:r>
      </w:ins>
      <w:ins w:id="2307" w:author="Lichen Wu" w:date="2022-04-11T00:09:00Z">
        <w:r w:rsidR="00234233" w:rsidRPr="005F7DE3">
          <w:t xml:space="preserve"> </w:t>
        </w:r>
      </w:ins>
      <w:ins w:id="2308" w:author="Lichen Wu" w:date="2022-04-09T11:07:00Z">
        <w:r w:rsidR="00D86C17" w:rsidRPr="005F7DE3">
          <w:t xml:space="preserve">represent temperature, capacitances, resistances, heat flux due to radiation and corresponding coefficients. </w:t>
        </w:r>
      </w:ins>
      <w:ins w:id="2309" w:author="Lichen Wu" w:date="2022-04-09T11:08:00Z">
        <w:r w:rsidR="00D86C17" w:rsidRPr="005F7DE3">
          <w:t>As for</w:t>
        </w:r>
      </w:ins>
      <w:ins w:id="2310" w:author="Lichen Wu" w:date="2022-04-09T11:07:00Z">
        <w:r w:rsidR="00D86C17" w:rsidRPr="005F7DE3">
          <w:t xml:space="preserve"> the subscripts, </w:t>
        </w:r>
      </w:ins>
      <m:oMath>
        <m:r>
          <w:ins w:id="2311" w:author="Lichen Wu" w:date="2022-04-09T11:07:00Z">
            <w:rPr>
              <w:rFonts w:ascii="Cambria Math" w:hAnsi="Cambria Math"/>
            </w:rPr>
            <m:t>out, cav,slab,source, sink, env, room, intwall, sol, int, light, AHU, rad</m:t>
          </w:ins>
        </m:r>
      </m:oMath>
      <w:ins w:id="2312" w:author="Lichen Wu" w:date="2022-04-09T11:07:00Z">
        <w:r w:rsidR="00D86C17" w:rsidRPr="005F7DE3">
          <w:t>, represent outdoor air, façade cavity, slab concrete, hot water or chilled water within tubes, insulation below tubes, envelope, room air, internal wall, solar radiation, internal heat, lighting, air handling unit, thermal heat flux load requirements, respectively.</w:t>
        </w:r>
      </w:ins>
      <w:ins w:id="2313" w:author="Lichen Wu" w:date="2022-04-11T00:05:00Z">
        <w:r w:rsidR="0065759F" w:rsidRPr="005F7DE3">
          <w:t xml:space="preserve"> </w:t>
        </w:r>
      </w:ins>
    </w:p>
    <w:p w14:paraId="655FC090" w14:textId="77777777" w:rsidR="0065759F" w:rsidRPr="005F7DE3" w:rsidRDefault="0065759F" w:rsidP="00632542">
      <w:pPr>
        <w:rPr>
          <w:ins w:id="2314" w:author="Lichen Wu" w:date="2022-04-11T00:05:00Z"/>
        </w:rPr>
      </w:pPr>
    </w:p>
    <w:p w14:paraId="5AB32FAD" w14:textId="122BEE75" w:rsidR="00632542" w:rsidRPr="005F7DE3" w:rsidRDefault="005D175C" w:rsidP="00632542">
      <w:pPr>
        <w:rPr>
          <w:ins w:id="2315" w:author="Lichen Wu" w:date="2022-04-09T10:33:00Z"/>
        </w:rPr>
      </w:pPr>
      <w:ins w:id="2316" w:author="Lichen Wu" w:date="2022-04-11T00:09:00Z">
        <w:r w:rsidRPr="005F7DE3">
          <w:t>Each of</w:t>
        </w:r>
      </w:ins>
      <w:ins w:id="2317" w:author="Lichen Wu" w:date="2022-04-09T11:07:00Z">
        <w:r w:rsidR="00D86C17" w:rsidRPr="005F7DE3">
          <w:t xml:space="preserve"> three</w:t>
        </w:r>
      </w:ins>
      <w:ins w:id="2318" w:author="Lichen Wu" w:date="2022-04-09T10:12:00Z">
        <w:r w:rsidR="00632542" w:rsidRPr="005F7DE3">
          <w:t xml:space="preserve"> models </w:t>
        </w:r>
      </w:ins>
      <w:ins w:id="2319" w:author="Lichen Wu" w:date="2022-04-11T00:09:00Z">
        <w:r w:rsidRPr="005F7DE3">
          <w:t>is composed</w:t>
        </w:r>
      </w:ins>
      <w:ins w:id="2320" w:author="Lichen Wu" w:date="2022-04-09T10:12:00Z">
        <w:r w:rsidR="00632542" w:rsidRPr="005F7DE3">
          <w:t xml:space="preserve"> of two </w:t>
        </w:r>
      </w:ins>
      <w:ins w:id="2321" w:author="Lichen Wu" w:date="2022-04-11T00:09:00Z">
        <w:r w:rsidRPr="005F7DE3">
          <w:t>components</w:t>
        </w:r>
      </w:ins>
      <w:ins w:id="2322" w:author="Lichen Wu" w:date="2022-04-09T10:12:00Z">
        <w:r w:rsidR="00632542" w:rsidRPr="005F7DE3">
          <w:t>: room and concrete slab. We chose the same</w:t>
        </w:r>
      </w:ins>
      <w:ins w:id="2323" w:author="Lichen Wu" w:date="2022-04-09T10:22:00Z">
        <w:r w:rsidR="00C94FA1" w:rsidRPr="005F7DE3">
          <w:t xml:space="preserve"> </w:t>
        </w:r>
      </w:ins>
      <w:ins w:id="2324" w:author="Lichen Wu" w:date="2022-04-11T00:10:00Z">
        <w:r w:rsidRPr="005F7DE3">
          <w:t xml:space="preserve">RC network model for </w:t>
        </w:r>
      </w:ins>
      <w:ins w:id="2325" w:author="Lichen Wu" w:date="2022-04-09T10:22:00Z">
        <w:r w:rsidR="00C94FA1" w:rsidRPr="005F7DE3">
          <w:t>room</w:t>
        </w:r>
      </w:ins>
      <w:ins w:id="2326" w:author="Lichen Wu" w:date="2022-04-09T10:12:00Z">
        <w:r w:rsidR="00632542" w:rsidRPr="005F7DE3">
          <w:t xml:space="preserve"> to </w:t>
        </w:r>
      </w:ins>
      <w:ins w:id="2327" w:author="Lichen Wu" w:date="2022-04-11T00:10:00Z">
        <w:r w:rsidRPr="005F7DE3">
          <w:t>effectively</w:t>
        </w:r>
      </w:ins>
      <w:ins w:id="2328" w:author="Lichen Wu" w:date="2022-04-09T10:12:00Z">
        <w:r w:rsidR="00632542" w:rsidRPr="005F7DE3">
          <w:t xml:space="preserve"> capture </w:t>
        </w:r>
      </w:ins>
      <w:ins w:id="2329" w:author="Lichen Wu" w:date="2022-04-09T10:23:00Z">
        <w:r w:rsidR="001817E2" w:rsidRPr="005F7DE3">
          <w:t>its</w:t>
        </w:r>
      </w:ins>
      <w:ins w:id="2330" w:author="Lichen Wu" w:date="2022-04-09T10:12:00Z">
        <w:r w:rsidR="00632542" w:rsidRPr="005F7DE3">
          <w:t xml:space="preserve"> thermal properties</w:t>
        </w:r>
      </w:ins>
      <w:ins w:id="2331" w:author="Lichen Wu" w:date="2022-04-09T10:32:00Z">
        <w:r w:rsidR="00866877" w:rsidRPr="005F7DE3">
          <w:t xml:space="preserve">: </w:t>
        </w:r>
      </w:ins>
      <w:ins w:id="2332" w:author="Lichen Wu" w:date="2022-04-11T00:10:00Z">
        <w:r w:rsidRPr="005F7DE3">
          <w:t xml:space="preserve">a </w:t>
        </w:r>
      </w:ins>
      <w:ins w:id="2333" w:author="Lichen Wu" w:date="2022-04-09T10:33:00Z">
        <w:r w:rsidR="005832E2" w:rsidRPr="005F7DE3">
          <w:t xml:space="preserve">two-node </w:t>
        </w:r>
      </w:ins>
      <w:ins w:id="2334" w:author="Lichen Wu" w:date="2022-04-09T11:25:00Z">
        <w:r w:rsidR="00FC6B59" w:rsidRPr="005F7DE3">
          <w:t>envelope</w:t>
        </w:r>
      </w:ins>
      <w:ins w:id="2335" w:author="Lichen Wu" w:date="2022-04-09T10:33:00Z">
        <w:r w:rsidR="005832E2" w:rsidRPr="005F7DE3">
          <w:t>, one-node internal</w:t>
        </w:r>
      </w:ins>
      <w:ins w:id="2336" w:author="Lichen Wu" w:date="2022-04-09T10:34:00Z">
        <w:r w:rsidR="005832E2" w:rsidRPr="005F7DE3">
          <w:t xml:space="preserve"> wall</w:t>
        </w:r>
      </w:ins>
      <w:ins w:id="2337" w:author="Lichen Wu" w:date="2022-04-09T10:44:00Z">
        <w:r w:rsidR="003D18DC" w:rsidRPr="005F7DE3">
          <w:t xml:space="preserve">, one node cavity for double </w:t>
        </w:r>
      </w:ins>
      <w:ins w:id="2338" w:author="Lichen Wu" w:date="2022-04-09T10:45:00Z">
        <w:r w:rsidR="003D18DC" w:rsidRPr="005F7DE3">
          <w:t>façade system, and room air node to capture the provided disturbance heating or cooling from AHU system.</w:t>
        </w:r>
      </w:ins>
      <w:ins w:id="2339" w:author="Lichen Wu" w:date="2022-04-09T10:46:00Z">
        <w:r w:rsidR="003D18DC" w:rsidRPr="005F7DE3">
          <w:t xml:space="preserve"> </w:t>
        </w:r>
      </w:ins>
      <w:ins w:id="2340" w:author="Lichen Wu" w:date="2022-04-09T10:57:00Z">
        <w:r w:rsidR="003E6258" w:rsidRPr="005F7DE3">
          <w:t xml:space="preserve">It is worth noting that we </w:t>
        </w:r>
      </w:ins>
      <w:ins w:id="2341" w:author="Lichen Wu" w:date="2022-04-09T11:25:00Z">
        <w:r w:rsidR="00FC6B59" w:rsidRPr="005F7DE3">
          <w:t xml:space="preserve">used </w:t>
        </w:r>
      </w:ins>
      <w:ins w:id="2342" w:author="Lichen Wu" w:date="2022-04-11T00:11:00Z">
        <w:r w:rsidR="007C49E9" w:rsidRPr="005F7DE3">
          <w:t xml:space="preserve">the </w:t>
        </w:r>
      </w:ins>
      <w:ins w:id="2343" w:author="Lichen Wu" w:date="2022-04-09T11:25:00Z">
        <w:r w:rsidR="00FC6B59" w:rsidRPr="005F7DE3">
          <w:t xml:space="preserve">envelope node to represent </w:t>
        </w:r>
      </w:ins>
      <w:ins w:id="2344" w:author="Lichen Wu" w:date="2022-04-11T00:11:00Z">
        <w:r w:rsidR="007C49E9" w:rsidRPr="005F7DE3">
          <w:t xml:space="preserve">the </w:t>
        </w:r>
      </w:ins>
      <w:ins w:id="2345" w:author="Lichen Wu" w:date="2022-04-09T10:58:00Z">
        <w:r w:rsidR="003E6258" w:rsidRPr="005F7DE3">
          <w:t>external wall</w:t>
        </w:r>
      </w:ins>
      <w:ins w:id="2346" w:author="Lichen Wu" w:date="2022-04-09T10:59:00Z">
        <w:r w:rsidR="003E6258" w:rsidRPr="005F7DE3">
          <w:t xml:space="preserve"> </w:t>
        </w:r>
      </w:ins>
      <w:ins w:id="2347" w:author="Lichen Wu" w:date="2022-04-09T11:25:00Z">
        <w:r w:rsidR="00FC6B59" w:rsidRPr="005F7DE3">
          <w:t xml:space="preserve">and roof/ceiling </w:t>
        </w:r>
      </w:ins>
      <w:ins w:id="2348" w:author="Lichen Wu" w:date="2022-04-09T10:59:00Z">
        <w:r w:rsidR="003E6258" w:rsidRPr="005F7DE3">
          <w:t xml:space="preserve">to </w:t>
        </w:r>
      </w:ins>
      <w:ins w:id="2349" w:author="Lichen Wu" w:date="2022-04-11T00:11:00Z">
        <w:r w:rsidR="007C49E9" w:rsidRPr="005F7DE3">
          <w:t>keep the</w:t>
        </w:r>
      </w:ins>
      <w:ins w:id="2350" w:author="Lichen Wu" w:date="2022-04-09T10:59:00Z">
        <w:r w:rsidR="003E6258" w:rsidRPr="005F7DE3">
          <w:t xml:space="preserve"> model </w:t>
        </w:r>
      </w:ins>
      <w:ins w:id="2351" w:author="Lichen Wu" w:date="2022-04-11T00:11:00Z">
        <w:r w:rsidR="007C49E9" w:rsidRPr="005F7DE3">
          <w:t>simple</w:t>
        </w:r>
      </w:ins>
      <w:ins w:id="2352" w:author="Lichen Wu" w:date="2022-04-09T10:59:00Z">
        <w:r w:rsidR="003E6258" w:rsidRPr="005F7DE3">
          <w:t xml:space="preserve">. </w:t>
        </w:r>
      </w:ins>
      <w:ins w:id="2353" w:author="Lichen Wu" w:date="2022-04-11T00:11:00Z">
        <w:r w:rsidR="007C49E9" w:rsidRPr="005F7DE3">
          <w:t xml:space="preserve">In the case of the </w:t>
        </w:r>
      </w:ins>
      <w:ins w:id="2354" w:author="Lichen Wu" w:date="2022-04-11T00:12:00Z">
        <w:r w:rsidR="007C49E9" w:rsidRPr="005F7DE3">
          <w:t>concrete slab</w:t>
        </w:r>
      </w:ins>
      <w:ins w:id="2355" w:author="Lichen Wu" w:date="2022-04-09T10:46:00Z">
        <w:r w:rsidR="006074D8" w:rsidRPr="005F7DE3">
          <w:t xml:space="preserve">, </w:t>
        </w:r>
      </w:ins>
      <w:ins w:id="2356" w:author="Lichen Wu" w:date="2022-04-09T10:59:00Z">
        <w:r w:rsidR="003E6258" w:rsidRPr="005F7DE3">
          <w:t xml:space="preserve">we </w:t>
        </w:r>
      </w:ins>
      <w:ins w:id="2357" w:author="Lichen Wu" w:date="2022-04-11T00:12:00Z">
        <w:r w:rsidR="007C49E9" w:rsidRPr="005F7DE3">
          <w:t>experimented with</w:t>
        </w:r>
      </w:ins>
      <w:ins w:id="2358" w:author="Lichen Wu" w:date="2022-04-09T11:01:00Z">
        <w:r w:rsidR="00656BDE" w:rsidRPr="005F7DE3">
          <w:t xml:space="preserve"> </w:t>
        </w:r>
      </w:ins>
      <w:ins w:id="2359" w:author="Lichen Wu" w:date="2022-04-11T00:12:00Z">
        <w:r w:rsidR="007C49E9" w:rsidRPr="005F7DE3">
          <w:t>various</w:t>
        </w:r>
      </w:ins>
      <w:ins w:id="2360" w:author="Lichen Wu" w:date="2022-04-09T11:01:00Z">
        <w:r w:rsidR="00656BDE" w:rsidRPr="005F7DE3">
          <w:t xml:space="preserve"> model orders to capture its thermal behaviors</w:t>
        </w:r>
        <w:r w:rsidR="0092798E" w:rsidRPr="005F7DE3">
          <w:t>.</w:t>
        </w:r>
      </w:ins>
      <w:ins w:id="2361" w:author="Lichen Wu" w:date="2022-04-09T11:02:00Z">
        <w:r w:rsidR="0092798E" w:rsidRPr="005F7DE3">
          <w:t xml:space="preserve"> </w:t>
        </w:r>
      </w:ins>
      <w:ins w:id="2362" w:author="Lichen Wu" w:date="2022-04-11T00:13:00Z">
        <w:r w:rsidR="007C49E9" w:rsidRPr="005F7DE3">
          <w:t>T</w:t>
        </w:r>
      </w:ins>
      <w:ins w:id="2363" w:author="Lichen Wu" w:date="2022-04-09T11:02:00Z">
        <w:r w:rsidR="0092798E" w:rsidRPr="005F7DE3">
          <w:t xml:space="preserve">he detailed thermal structure of radiant floor </w:t>
        </w:r>
      </w:ins>
      <w:ins w:id="2364" w:author="Lichen Wu" w:date="2022-04-11T10:32:00Z">
        <w:r w:rsidR="00930C07" w:rsidRPr="005F7DE3">
          <w:t>was</w:t>
        </w:r>
      </w:ins>
      <w:ins w:id="2365" w:author="Lichen Wu" w:date="2022-04-09T11:02:00Z">
        <w:r w:rsidR="0092798E" w:rsidRPr="005F7DE3">
          <w:t xml:space="preserve"> </w:t>
        </w:r>
      </w:ins>
      <w:ins w:id="2366" w:author="Lichen Wu" w:date="2022-04-11T00:12:00Z">
        <w:r w:rsidR="007C49E9" w:rsidRPr="005F7DE3">
          <w:t>omitted from</w:t>
        </w:r>
      </w:ins>
      <w:ins w:id="2367" w:author="Lichen Wu" w:date="2022-04-11T00:13:00Z">
        <w:r w:rsidR="007C49E9" w:rsidRPr="005F7DE3">
          <w:t xml:space="preserve"> Model 1</w:t>
        </w:r>
      </w:ins>
      <w:ins w:id="2368" w:author="Lichen Wu" w:date="2022-04-11T10:32:00Z">
        <w:r w:rsidR="001851E9" w:rsidRPr="005F7DE3">
          <w:t>. And</w:t>
        </w:r>
      </w:ins>
      <w:ins w:id="2369" w:author="Lichen Wu" w:date="2022-04-09T11:02:00Z">
        <w:r w:rsidR="0092798E" w:rsidRPr="005F7DE3">
          <w:t xml:space="preserve"> </w:t>
        </w:r>
      </w:ins>
      <w:ins w:id="2370" w:author="Lichen Wu" w:date="2022-04-11T00:13:00Z">
        <w:r w:rsidR="007C49E9" w:rsidRPr="005F7DE3">
          <w:t>w</w:t>
        </w:r>
      </w:ins>
      <w:ins w:id="2371" w:author="Lichen Wu" w:date="2022-04-09T11:02:00Z">
        <w:r w:rsidR="0092798E" w:rsidRPr="005F7DE3">
          <w:t xml:space="preserve">e </w:t>
        </w:r>
      </w:ins>
      <w:ins w:id="2372" w:author="Lichen Wu" w:date="2022-04-11T21:28:00Z">
        <w:r w:rsidR="002A67BC" w:rsidRPr="005F7DE3">
          <w:t>considered the</w:t>
        </w:r>
      </w:ins>
      <w:ins w:id="2373" w:author="Lichen Wu" w:date="2022-04-09T11:02:00Z">
        <w:r w:rsidR="0092798E" w:rsidRPr="005F7DE3">
          <w:t xml:space="preserve"> entire slab</w:t>
        </w:r>
      </w:ins>
      <w:ins w:id="2374" w:author="Lichen Wu" w:date="2022-04-11T00:13:00Z">
        <w:r w:rsidR="007C49E9" w:rsidRPr="005F7DE3">
          <w:t xml:space="preserve"> to be a single</w:t>
        </w:r>
      </w:ins>
      <w:ins w:id="2375" w:author="Lichen Wu" w:date="2022-04-09T11:02:00Z">
        <w:r w:rsidR="0092798E" w:rsidRPr="005F7DE3">
          <w:t xml:space="preserve"> node. </w:t>
        </w:r>
      </w:ins>
      <w:ins w:id="2376" w:author="Lichen Wu" w:date="2022-04-11T00:13:00Z">
        <w:r w:rsidR="007C49E9" w:rsidRPr="005F7DE3">
          <w:t>In c</w:t>
        </w:r>
      </w:ins>
      <w:ins w:id="2377" w:author="Lichen Wu" w:date="2022-04-09T11:05:00Z">
        <w:r w:rsidR="0092798E" w:rsidRPr="005F7DE3">
          <w:t>ompar</w:t>
        </w:r>
      </w:ins>
      <w:ins w:id="2378" w:author="Lichen Wu" w:date="2022-04-11T00:13:00Z">
        <w:r w:rsidR="007C49E9" w:rsidRPr="005F7DE3">
          <w:t xml:space="preserve">ison </w:t>
        </w:r>
      </w:ins>
      <w:ins w:id="2379" w:author="Lichen Wu" w:date="2022-04-11T00:14:00Z">
        <w:r w:rsidR="007C49E9" w:rsidRPr="005F7DE3">
          <w:t>to</w:t>
        </w:r>
      </w:ins>
      <w:ins w:id="2380" w:author="Lichen Wu" w:date="2022-04-09T11:05:00Z">
        <w:r w:rsidR="0092798E" w:rsidRPr="005F7DE3">
          <w:t xml:space="preserve"> Model 1,</w:t>
        </w:r>
      </w:ins>
      <w:ins w:id="2381" w:author="Lichen Wu" w:date="2022-04-09T11:03:00Z">
        <w:r w:rsidR="0092798E" w:rsidRPr="005F7DE3">
          <w:t xml:space="preserve"> </w:t>
        </w:r>
      </w:ins>
      <w:ins w:id="2382" w:author="Lichen Wu" w:date="2022-04-09T11:05:00Z">
        <w:r w:rsidR="0092798E" w:rsidRPr="005F7DE3">
          <w:t>M</w:t>
        </w:r>
      </w:ins>
      <w:ins w:id="2383" w:author="Lichen Wu" w:date="2022-04-09T11:03:00Z">
        <w:r w:rsidR="0092798E" w:rsidRPr="005F7DE3">
          <w:t xml:space="preserve">odel 3 </w:t>
        </w:r>
      </w:ins>
      <w:ins w:id="2384" w:author="Lichen Wu" w:date="2022-04-11T10:32:00Z">
        <w:r w:rsidR="00930C07" w:rsidRPr="005F7DE3">
          <w:t>included</w:t>
        </w:r>
      </w:ins>
      <w:ins w:id="2385" w:author="Lichen Wu" w:date="2022-04-11T00:14:00Z">
        <w:r w:rsidR="00AF48A3" w:rsidRPr="005F7DE3">
          <w:t xml:space="preserve"> an </w:t>
        </w:r>
      </w:ins>
      <w:ins w:id="2386" w:author="Lichen Wu" w:date="2022-04-09T11:03:00Z">
        <w:r w:rsidR="0092798E" w:rsidRPr="005F7DE3">
          <w:t>additional source node</w:t>
        </w:r>
      </w:ins>
      <w:ins w:id="2387" w:author="Lichen Wu" w:date="2022-04-11T00:14:00Z">
        <w:r w:rsidR="00AF48A3" w:rsidRPr="005F7DE3">
          <w:t xml:space="preserve"> to </w:t>
        </w:r>
      </w:ins>
      <w:ins w:id="2388" w:author="Lichen Wu" w:date="2022-04-09T11:04:00Z">
        <w:r w:rsidR="0092798E" w:rsidRPr="005F7DE3">
          <w:t xml:space="preserve">represent the </w:t>
        </w:r>
      </w:ins>
      <w:ins w:id="2389" w:author="Lichen Wu" w:date="2022-04-11T00:14:00Z">
        <w:r w:rsidR="00AF48A3" w:rsidRPr="005F7DE3">
          <w:t xml:space="preserve">flow of </w:t>
        </w:r>
      </w:ins>
      <w:ins w:id="2390" w:author="Lichen Wu" w:date="2022-04-09T11:04:00Z">
        <w:r w:rsidR="0092798E" w:rsidRPr="005F7DE3">
          <w:t>water through slab pipes.</w:t>
        </w:r>
      </w:ins>
      <w:ins w:id="2391" w:author="Lichen Wu" w:date="2022-04-09T11:02:00Z">
        <w:r w:rsidR="0092798E" w:rsidRPr="005F7DE3">
          <w:t xml:space="preserve"> </w:t>
        </w:r>
      </w:ins>
      <w:ins w:id="2392" w:author="Lichen Wu" w:date="2022-04-11T00:15:00Z">
        <w:r w:rsidR="00AF48A3" w:rsidRPr="005F7DE3">
          <w:t xml:space="preserve">Furthermore, Model 2 </w:t>
        </w:r>
      </w:ins>
      <w:ins w:id="2393" w:author="Lichen Wu" w:date="2022-04-11T10:33:00Z">
        <w:r w:rsidR="00930C07" w:rsidRPr="005F7DE3">
          <w:t>had</w:t>
        </w:r>
      </w:ins>
      <w:ins w:id="2394" w:author="Lichen Wu" w:date="2022-04-11T00:15:00Z">
        <w:r w:rsidR="00AF48A3" w:rsidRPr="005F7DE3">
          <w:t xml:space="preserve"> one additional sink node than Model 3 to represent the</w:t>
        </w:r>
      </w:ins>
      <w:ins w:id="2395" w:author="Lichen Wu" w:date="2022-04-11T21:28:00Z">
        <w:r w:rsidR="002A67BC" w:rsidRPr="005F7DE3">
          <w:t xml:space="preserve"> heat transfer between</w:t>
        </w:r>
      </w:ins>
      <w:ins w:id="2396" w:author="Lichen Wu" w:date="2022-04-11T00:15:00Z">
        <w:r w:rsidR="00AF48A3" w:rsidRPr="005F7DE3">
          <w:t xml:space="preserve"> </w:t>
        </w:r>
      </w:ins>
      <w:ins w:id="2397" w:author="Lichen Wu" w:date="2022-04-11T21:29:00Z">
        <w:r w:rsidR="002A67BC" w:rsidRPr="005F7DE3">
          <w:t>source node and another space</w:t>
        </w:r>
      </w:ins>
      <w:ins w:id="2398" w:author="Lichen Wu" w:date="2022-04-11T00:15:00Z">
        <w:r w:rsidR="00AF48A3" w:rsidRPr="005F7DE3">
          <w:t>.</w:t>
        </w:r>
      </w:ins>
    </w:p>
    <w:p w14:paraId="231D9968" w14:textId="77777777" w:rsidR="0009191C" w:rsidRPr="005F7DE3" w:rsidRDefault="0009191C" w:rsidP="00BB31D6">
      <w:pPr>
        <w:rPr>
          <w:ins w:id="2399" w:author="Lichen Wu" w:date="2022-04-09T11:23:00Z"/>
        </w:rPr>
      </w:pPr>
    </w:p>
    <w:p w14:paraId="313D62FE" w14:textId="340FD9C6" w:rsidR="00C7131D" w:rsidRPr="005F7DE3" w:rsidRDefault="00C7131D" w:rsidP="00BB31D6">
      <w:pPr>
        <w:rPr>
          <w:ins w:id="2400" w:author="Lichen Wu" w:date="2022-04-11T00:16:00Z"/>
        </w:rPr>
      </w:pPr>
      <w:ins w:id="2401" w:author="Lichen Wu" w:date="2022-04-11T00:16:00Z">
        <w:r w:rsidRPr="005F7DE3">
          <w:t xml:space="preserve">Figure </w:t>
        </w:r>
      </w:ins>
      <w:r w:rsidR="008B71BC">
        <w:fldChar w:fldCharType="begin"/>
      </w:r>
      <w:r w:rsidR="008B71BC">
        <w:instrText xml:space="preserve"> REF rc_fig_comp \h </w:instrText>
      </w:r>
      <w:r w:rsidR="008B71BC">
        <w:fldChar w:fldCharType="separate"/>
      </w:r>
      <w:r w:rsidR="008B71BC">
        <w:rPr>
          <w:b/>
          <w:bCs/>
          <w:noProof/>
        </w:rPr>
        <w:t>3</w:t>
      </w:r>
      <w:r w:rsidR="008B71BC">
        <w:fldChar w:fldCharType="end"/>
      </w:r>
      <w:ins w:id="2402" w:author="Lichen Wu" w:date="2022-04-11T00:16:00Z">
        <w:r w:rsidRPr="005F7DE3">
          <w:t xml:space="preserve"> depicts the predicted and actual results obtained during the testing period (10892 sampling points for around 37 days). Model 1 has a significantly higher error</w:t>
        </w:r>
      </w:ins>
      <w:ins w:id="2403" w:author="LipingWang" w:date="2022-04-11T08:52:00Z">
        <w:r w:rsidR="00AF77D1" w:rsidRPr="005F7DE3">
          <w:t>s</w:t>
        </w:r>
      </w:ins>
      <w:ins w:id="2404" w:author="Lichen Wu" w:date="2022-04-11T00:16:00Z">
        <w:r w:rsidRPr="005F7DE3">
          <w:t xml:space="preserve"> than Models 2 and 3, which can be attributed to the oversimplified concrete slab representation. Model 2 has a lower CVRMSE than Model 3, which is consistent with the addition of a sink node. Table </w:t>
        </w:r>
      </w:ins>
      <w:r w:rsidR="008B71BC">
        <w:fldChar w:fldCharType="begin"/>
      </w:r>
      <w:r w:rsidR="008B71BC">
        <w:instrText xml:space="preserve"> REF rc_tb_comp \h </w:instrText>
      </w:r>
      <w:r w:rsidR="008B71BC">
        <w:fldChar w:fldCharType="separate"/>
      </w:r>
      <w:r w:rsidR="008B71BC">
        <w:rPr>
          <w:b/>
          <w:bCs/>
          <w:noProof/>
        </w:rPr>
        <w:t>2</w:t>
      </w:r>
      <w:r w:rsidR="008B71BC">
        <w:fldChar w:fldCharType="end"/>
      </w:r>
      <w:ins w:id="2405" w:author="Lichen Wu" w:date="2022-04-11T00:16:00Z">
        <w:r w:rsidRPr="005F7DE3">
          <w:t xml:space="preserve"> contains a more detailed comparison of performance. Model 2 was chosen as the optimal model for the RC network method </w:t>
        </w:r>
      </w:ins>
      <w:ins w:id="2406" w:author="Lichen Wu" w:date="2022-04-11T00:17:00Z">
        <w:r w:rsidRPr="005F7DE3">
          <w:t>since</w:t>
        </w:r>
      </w:ins>
      <w:ins w:id="2407" w:author="Lichen Wu" w:date="2022-04-11T00:16:00Z">
        <w:r w:rsidRPr="005F7DE3">
          <w:t xml:space="preserve"> it performs better than Model 3 at capturing peaking loads.</w:t>
        </w:r>
      </w:ins>
    </w:p>
    <w:p w14:paraId="15959A54" w14:textId="77777777" w:rsidR="007570C6" w:rsidRPr="005F7DE3" w:rsidRDefault="007570C6" w:rsidP="00BB31D6">
      <w:pPr>
        <w:rPr>
          <w:ins w:id="2408" w:author="Lichen Wu" w:date="2022-04-08T22:29:00Z"/>
        </w:rPr>
      </w:pPr>
    </w:p>
    <w:p w14:paraId="3EA4CEEF" w14:textId="77777777" w:rsidR="00BB31D6" w:rsidRPr="005F7DE3" w:rsidRDefault="00BB31D6" w:rsidP="00BB31D6">
      <w:pPr>
        <w:rPr>
          <w:ins w:id="2409" w:author="Lichen Wu" w:date="2022-04-08T22:29:00Z"/>
        </w:rPr>
      </w:pPr>
      <w:ins w:id="2410" w:author="Lichen Wu" w:date="2022-04-08T22:29:00Z">
        <w:r w:rsidRPr="005F7DE3">
          <w:t>The Model 2 can be represented by a state-space model with the following state, input, and output variables definitions:</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ins w:id="2411" w:author="Lichen Wu" w:date="2022-04-08T22:29:00Z"/>
        </w:trPr>
        <w:tc>
          <w:tcPr>
            <w:tcW w:w="625" w:type="dxa"/>
            <w:vAlign w:val="center"/>
          </w:tcPr>
          <w:p w14:paraId="53A37679" w14:textId="77777777" w:rsidR="00BB31D6" w:rsidRPr="005F7DE3" w:rsidRDefault="00BB31D6" w:rsidP="00BA158B">
            <w:pPr>
              <w:rPr>
                <w:ins w:id="2412" w:author="Lichen Wu" w:date="2022-04-08T22:29:00Z"/>
              </w:rPr>
            </w:pPr>
          </w:p>
        </w:tc>
        <w:tc>
          <w:tcPr>
            <w:tcW w:w="8100" w:type="dxa"/>
            <w:vAlign w:val="center"/>
          </w:tcPr>
          <w:p w14:paraId="4104DD05" w14:textId="77777777" w:rsidR="00BB31D6" w:rsidRPr="005F7DE3" w:rsidRDefault="003C1B14" w:rsidP="00482FCA">
            <w:pPr>
              <w:spacing w:line="360" w:lineRule="auto"/>
              <w:rPr>
                <w:ins w:id="2413" w:author="Lichen Wu" w:date="2022-04-08T22:29:00Z"/>
              </w:rPr>
            </w:pPr>
            <m:oMathPara>
              <m:oMath>
                <m:sSup>
                  <m:sSupPr>
                    <m:ctrlPr>
                      <w:ins w:id="2414" w:author="Lichen Wu" w:date="2022-04-08T22:29:00Z">
                        <w:rPr>
                          <w:rFonts w:ascii="Cambria Math" w:hAnsi="Cambria Math"/>
                          <w:i/>
                        </w:rPr>
                      </w:ins>
                    </m:ctrlPr>
                  </m:sSupPr>
                  <m:e>
                    <m:r>
                      <w:ins w:id="2415" w:author="Lichen Wu" w:date="2022-04-08T22:29:00Z">
                        <m:rPr>
                          <m:sty m:val="bi"/>
                        </m:rPr>
                        <w:rPr>
                          <w:rFonts w:ascii="Cambria Math" w:hAnsi="Cambria Math"/>
                        </w:rPr>
                        <m:t>x</m:t>
                      </w:ins>
                    </m:r>
                  </m:e>
                  <m:sup>
                    <m:r>
                      <w:ins w:id="2416" w:author="Lichen Wu" w:date="2022-04-08T22:29:00Z">
                        <w:rPr>
                          <w:rFonts w:ascii="Cambria Math" w:hAnsi="Cambria Math"/>
                        </w:rPr>
                        <m:t>T</m:t>
                      </w:ins>
                    </m:r>
                  </m:sup>
                </m:sSup>
                <m:r>
                  <w:ins w:id="2417" w:author="Lichen Wu" w:date="2022-04-08T22:29:00Z">
                    <w:rPr>
                      <w:rFonts w:ascii="Cambria Math" w:hAnsi="Cambria Math"/>
                    </w:rPr>
                    <m:t>=</m:t>
                  </w:ins>
                </m:r>
                <m:d>
                  <m:dPr>
                    <m:begChr m:val="["/>
                    <m:endChr m:val="]"/>
                    <m:ctrlPr>
                      <w:ins w:id="2418" w:author="Lichen Wu" w:date="2022-04-08T22:29:00Z">
                        <w:rPr>
                          <w:rFonts w:ascii="Cambria Math" w:hAnsi="Cambria Math"/>
                          <w:i/>
                        </w:rPr>
                      </w:ins>
                    </m:ctrlPr>
                  </m:dPr>
                  <m:e>
                    <m:sSub>
                      <m:sSubPr>
                        <m:ctrlPr>
                          <w:ins w:id="2419" w:author="Lichen Wu" w:date="2022-04-08T22:29:00Z">
                            <w:rPr>
                              <w:rFonts w:ascii="Cambria Math" w:hAnsi="Cambria Math"/>
                              <w:i/>
                            </w:rPr>
                          </w:ins>
                        </m:ctrlPr>
                      </m:sSubPr>
                      <m:e>
                        <m:r>
                          <w:ins w:id="2420" w:author="Lichen Wu" w:date="2022-04-08T22:29:00Z">
                            <w:rPr>
                              <w:rFonts w:ascii="Cambria Math" w:hAnsi="Cambria Math"/>
                            </w:rPr>
                            <m:t>T</m:t>
                          </w:ins>
                        </m:r>
                      </m:e>
                      <m:sub>
                        <m:r>
                          <w:ins w:id="2421" w:author="Lichen Wu" w:date="2022-04-08T22:29:00Z">
                            <w:rPr>
                              <w:rFonts w:ascii="Cambria Math" w:hAnsi="Cambria Math"/>
                            </w:rPr>
                            <m:t>env1</m:t>
                          </w:ins>
                        </m:r>
                      </m:sub>
                    </m:sSub>
                    <m:r>
                      <w:ins w:id="2422" w:author="Lichen Wu" w:date="2022-04-08T22:29:00Z">
                        <w:rPr>
                          <w:rFonts w:ascii="Cambria Math" w:hAnsi="Cambria Math"/>
                        </w:rPr>
                        <m:t>,</m:t>
                      </w:ins>
                    </m:r>
                    <m:sSub>
                      <m:sSubPr>
                        <m:ctrlPr>
                          <w:ins w:id="2423" w:author="Lichen Wu" w:date="2022-04-08T22:29:00Z">
                            <w:rPr>
                              <w:rFonts w:ascii="Cambria Math" w:hAnsi="Cambria Math"/>
                              <w:i/>
                            </w:rPr>
                          </w:ins>
                        </m:ctrlPr>
                      </m:sSubPr>
                      <m:e>
                        <m:r>
                          <w:ins w:id="2424" w:author="Lichen Wu" w:date="2022-04-08T22:29:00Z">
                            <w:rPr>
                              <w:rFonts w:ascii="Cambria Math" w:hAnsi="Cambria Math"/>
                            </w:rPr>
                            <m:t>T</m:t>
                          </w:ins>
                        </m:r>
                      </m:e>
                      <m:sub>
                        <m:r>
                          <w:ins w:id="2425" w:author="Lichen Wu" w:date="2022-04-08T22:29:00Z">
                            <w:rPr>
                              <w:rFonts w:ascii="Cambria Math" w:hAnsi="Cambria Math"/>
                            </w:rPr>
                            <m:t>env2</m:t>
                          </w:ins>
                        </m:r>
                      </m:sub>
                    </m:sSub>
                    <m:r>
                      <w:ins w:id="2426" w:author="Lichen Wu" w:date="2022-04-08T22:29:00Z">
                        <w:rPr>
                          <w:rFonts w:ascii="Cambria Math" w:hAnsi="Cambria Math"/>
                        </w:rPr>
                        <m:t>,</m:t>
                      </w:ins>
                    </m:r>
                    <m:sSub>
                      <m:sSubPr>
                        <m:ctrlPr>
                          <w:ins w:id="2427" w:author="Lichen Wu" w:date="2022-04-08T22:29:00Z">
                            <w:rPr>
                              <w:rFonts w:ascii="Cambria Math" w:hAnsi="Cambria Math"/>
                              <w:i/>
                            </w:rPr>
                          </w:ins>
                        </m:ctrlPr>
                      </m:sSubPr>
                      <m:e>
                        <m:r>
                          <w:ins w:id="2428" w:author="Lichen Wu" w:date="2022-04-08T22:29:00Z">
                            <w:rPr>
                              <w:rFonts w:ascii="Cambria Math" w:hAnsi="Cambria Math"/>
                            </w:rPr>
                            <m:t>T</m:t>
                          </w:ins>
                        </m:r>
                      </m:e>
                      <m:sub>
                        <m:r>
                          <w:ins w:id="2429" w:author="Lichen Wu" w:date="2022-04-08T22:29:00Z">
                            <w:rPr>
                              <w:rFonts w:ascii="Cambria Math" w:hAnsi="Cambria Math"/>
                            </w:rPr>
                            <m:t>room</m:t>
                          </w:ins>
                        </m:r>
                      </m:sub>
                    </m:sSub>
                    <m:r>
                      <w:ins w:id="2430" w:author="Lichen Wu" w:date="2022-04-08T22:29:00Z">
                        <w:rPr>
                          <w:rFonts w:ascii="Cambria Math" w:hAnsi="Cambria Math"/>
                        </w:rPr>
                        <m:t>,</m:t>
                      </w:ins>
                    </m:r>
                    <m:sSub>
                      <m:sSubPr>
                        <m:ctrlPr>
                          <w:ins w:id="2431" w:author="Lichen Wu" w:date="2022-04-08T22:29:00Z">
                            <w:rPr>
                              <w:rFonts w:ascii="Cambria Math" w:hAnsi="Cambria Math"/>
                              <w:i/>
                            </w:rPr>
                          </w:ins>
                        </m:ctrlPr>
                      </m:sSubPr>
                      <m:e>
                        <m:r>
                          <w:ins w:id="2432" w:author="Lichen Wu" w:date="2022-04-08T22:29:00Z">
                            <w:rPr>
                              <w:rFonts w:ascii="Cambria Math" w:hAnsi="Cambria Math"/>
                            </w:rPr>
                            <m:t>T</m:t>
                          </w:ins>
                        </m:r>
                      </m:e>
                      <m:sub>
                        <m:r>
                          <w:ins w:id="2433" w:author="Lichen Wu" w:date="2022-04-08T22:29:00Z">
                            <w:rPr>
                              <w:rFonts w:ascii="Cambria Math" w:hAnsi="Cambria Math"/>
                            </w:rPr>
                            <m:t>intwall</m:t>
                          </w:ins>
                        </m:r>
                      </m:sub>
                    </m:sSub>
                    <m:r>
                      <w:ins w:id="2434" w:author="Lichen Wu" w:date="2022-04-08T22:29:00Z">
                        <w:rPr>
                          <w:rFonts w:ascii="Cambria Math" w:hAnsi="Cambria Math"/>
                        </w:rPr>
                        <m:t>,</m:t>
                      </w:ins>
                    </m:r>
                    <m:sSub>
                      <m:sSubPr>
                        <m:ctrlPr>
                          <w:ins w:id="2435" w:author="Lichen Wu" w:date="2022-04-08T22:29:00Z">
                            <w:rPr>
                              <w:rFonts w:ascii="Cambria Math" w:hAnsi="Cambria Math"/>
                              <w:i/>
                            </w:rPr>
                          </w:ins>
                        </m:ctrlPr>
                      </m:sSubPr>
                      <m:e>
                        <m:r>
                          <w:ins w:id="2436" w:author="Lichen Wu" w:date="2022-04-08T22:29:00Z">
                            <w:rPr>
                              <w:rFonts w:ascii="Cambria Math" w:hAnsi="Cambria Math"/>
                            </w:rPr>
                            <m:t>T</m:t>
                          </w:ins>
                        </m:r>
                      </m:e>
                      <m:sub>
                        <m:r>
                          <w:ins w:id="2437" w:author="Lichen Wu" w:date="2022-04-08T22:29:00Z">
                            <w:rPr>
                              <w:rFonts w:ascii="Cambria Math" w:hAnsi="Cambria Math"/>
                            </w:rPr>
                            <m:t>slab2</m:t>
                          </w:ins>
                        </m:r>
                      </m:sub>
                    </m:sSub>
                    <m:r>
                      <w:ins w:id="2438" w:author="Lichen Wu" w:date="2022-04-08T22:29:00Z">
                        <w:rPr>
                          <w:rFonts w:ascii="Cambria Math" w:hAnsi="Cambria Math"/>
                        </w:rPr>
                        <m:t>,</m:t>
                      </w:ins>
                    </m:r>
                    <m:sSub>
                      <m:sSubPr>
                        <m:ctrlPr>
                          <w:ins w:id="2439" w:author="Lichen Wu" w:date="2022-04-08T22:29:00Z">
                            <w:rPr>
                              <w:rFonts w:ascii="Cambria Math" w:hAnsi="Cambria Math"/>
                              <w:i/>
                            </w:rPr>
                          </w:ins>
                        </m:ctrlPr>
                      </m:sSubPr>
                      <m:e>
                        <m:r>
                          <w:ins w:id="2440" w:author="Lichen Wu" w:date="2022-04-08T22:29:00Z">
                            <w:rPr>
                              <w:rFonts w:ascii="Cambria Math" w:hAnsi="Cambria Math"/>
                            </w:rPr>
                            <m:t>T</m:t>
                          </w:ins>
                        </m:r>
                      </m:e>
                      <m:sub>
                        <m:r>
                          <w:ins w:id="2441" w:author="Lichen Wu" w:date="2022-04-08T22:29:00Z">
                            <w:rPr>
                              <w:rFonts w:ascii="Cambria Math" w:hAnsi="Cambria Math"/>
                            </w:rPr>
                            <m:t>sink</m:t>
                          </w:ins>
                        </m:r>
                      </m:sub>
                    </m:sSub>
                  </m:e>
                </m:d>
              </m:oMath>
            </m:oMathPara>
          </w:p>
        </w:tc>
        <w:tc>
          <w:tcPr>
            <w:tcW w:w="625" w:type="dxa"/>
            <w:vAlign w:val="center"/>
          </w:tcPr>
          <w:p w14:paraId="729FD338" w14:textId="54091275" w:rsidR="00BB31D6" w:rsidRPr="005F7DE3" w:rsidRDefault="00BB31D6" w:rsidP="00482FCA">
            <w:pPr>
              <w:spacing w:line="360" w:lineRule="auto"/>
              <w:rPr>
                <w:ins w:id="2442" w:author="Lichen Wu" w:date="2022-04-08T22:29:00Z"/>
              </w:rPr>
            </w:pPr>
            <w:ins w:id="2443" w:author="Lichen Wu" w:date="2022-04-08T22:29:00Z">
              <w:r w:rsidRPr="005F7DE3">
                <w:t>(</w:t>
              </w:r>
              <w:r w:rsidRPr="005F7DE3">
                <w:fldChar w:fldCharType="begin"/>
              </w:r>
              <w:r w:rsidRPr="005F7DE3">
                <w:instrText xml:space="preserve"> SEQ Eq \* MERGEFORMAT </w:instrText>
              </w:r>
              <w:r w:rsidRPr="005F7DE3">
                <w:fldChar w:fldCharType="separate"/>
              </w:r>
            </w:ins>
            <w:r w:rsidR="0017237F">
              <w:rPr>
                <w:noProof/>
              </w:rPr>
              <w:t>24</w:t>
            </w:r>
            <w:ins w:id="2444" w:author="Lichen Wu" w:date="2022-04-08T22:29:00Z">
              <w:r w:rsidRPr="005F7DE3">
                <w:rPr>
                  <w:noProof/>
                </w:rPr>
                <w:fldChar w:fldCharType="end"/>
              </w:r>
              <w:r w:rsidRPr="005F7DE3">
                <w:t>)</w:t>
              </w:r>
            </w:ins>
          </w:p>
        </w:tc>
      </w:tr>
      <w:tr w:rsidR="00AF77D1" w:rsidRPr="005F7DE3" w14:paraId="4800BDB3" w14:textId="77777777" w:rsidTr="00BA158B">
        <w:trPr>
          <w:jc w:val="center"/>
          <w:ins w:id="2445" w:author="Lichen Wu" w:date="2022-04-08T22:29:00Z"/>
        </w:trPr>
        <w:tc>
          <w:tcPr>
            <w:tcW w:w="625" w:type="dxa"/>
            <w:vAlign w:val="center"/>
          </w:tcPr>
          <w:p w14:paraId="0662554F" w14:textId="77777777" w:rsidR="00BB31D6" w:rsidRPr="005F7DE3" w:rsidRDefault="00BB31D6" w:rsidP="00BA158B">
            <w:pPr>
              <w:rPr>
                <w:ins w:id="2446" w:author="Lichen Wu" w:date="2022-04-08T22:29:00Z"/>
              </w:rPr>
            </w:pPr>
          </w:p>
        </w:tc>
        <w:tc>
          <w:tcPr>
            <w:tcW w:w="8100" w:type="dxa"/>
            <w:vAlign w:val="center"/>
          </w:tcPr>
          <w:p w14:paraId="056F5F31" w14:textId="77777777" w:rsidR="00BB31D6" w:rsidRPr="005F7DE3" w:rsidRDefault="003C1B14" w:rsidP="00482FCA">
            <w:pPr>
              <w:spacing w:line="360" w:lineRule="auto"/>
              <w:jc w:val="center"/>
              <w:rPr>
                <w:ins w:id="2447" w:author="Lichen Wu" w:date="2022-04-08T22:29:00Z"/>
              </w:rPr>
            </w:pPr>
            <m:oMathPara>
              <m:oMath>
                <m:sSup>
                  <m:sSupPr>
                    <m:ctrlPr>
                      <w:ins w:id="2448" w:author="Lichen Wu" w:date="2022-04-08T22:29:00Z">
                        <w:rPr>
                          <w:rFonts w:ascii="Cambria Math" w:hAnsi="Cambria Math"/>
                          <w:i/>
                        </w:rPr>
                      </w:ins>
                    </m:ctrlPr>
                  </m:sSupPr>
                  <m:e>
                    <m:r>
                      <w:ins w:id="2449" w:author="Lichen Wu" w:date="2022-04-08T22:29:00Z">
                        <m:rPr>
                          <m:sty m:val="bi"/>
                        </m:rPr>
                        <w:rPr>
                          <w:rFonts w:ascii="Cambria Math" w:hAnsi="Cambria Math"/>
                        </w:rPr>
                        <m:t>u</m:t>
                      </w:ins>
                    </m:r>
                    <m:ctrlPr>
                      <w:ins w:id="2450" w:author="Lichen Wu" w:date="2022-04-08T22:29:00Z">
                        <w:rPr>
                          <w:rFonts w:ascii="Cambria Math" w:hAnsi="Cambria Math"/>
                          <w:b/>
                          <w:i/>
                        </w:rPr>
                      </w:ins>
                    </m:ctrlPr>
                  </m:e>
                  <m:sup>
                    <m:r>
                      <w:ins w:id="2451" w:author="Lichen Wu" w:date="2022-04-08T22:29:00Z">
                        <w:rPr>
                          <w:rFonts w:ascii="Cambria Math" w:hAnsi="Cambria Math"/>
                        </w:rPr>
                        <m:t>T</m:t>
                      </w:ins>
                    </m:r>
                  </m:sup>
                </m:sSup>
                <m:r>
                  <w:ins w:id="2452" w:author="Lichen Wu" w:date="2022-04-08T22:29:00Z">
                    <w:rPr>
                      <w:rFonts w:ascii="Cambria Math" w:hAnsi="Cambria Math"/>
                    </w:rPr>
                    <m:t>=</m:t>
                  </w:ins>
                </m:r>
                <m:d>
                  <m:dPr>
                    <m:begChr m:val="["/>
                    <m:endChr m:val="]"/>
                    <m:ctrlPr>
                      <w:ins w:id="2453" w:author="Lichen Wu" w:date="2022-04-08T22:29:00Z">
                        <w:rPr>
                          <w:rFonts w:ascii="Cambria Math" w:hAnsi="Cambria Math"/>
                        </w:rPr>
                      </w:ins>
                    </m:ctrlPr>
                  </m:dPr>
                  <m:e>
                    <m:sSub>
                      <m:sSubPr>
                        <m:ctrlPr>
                          <w:ins w:id="2454" w:author="Lichen Wu" w:date="2022-04-08T22:29:00Z">
                            <w:rPr>
                              <w:rFonts w:ascii="Cambria Math" w:hAnsi="Cambria Math"/>
                              <w:i/>
                            </w:rPr>
                          </w:ins>
                        </m:ctrlPr>
                      </m:sSubPr>
                      <m:e>
                        <m:r>
                          <w:ins w:id="2455" w:author="Lichen Wu" w:date="2022-04-08T22:29:00Z">
                            <w:rPr>
                              <w:rFonts w:ascii="Cambria Math" w:hAnsi="Cambria Math"/>
                            </w:rPr>
                            <m:t>T</m:t>
                          </w:ins>
                        </m:r>
                        <m:ctrlPr>
                          <w:ins w:id="2456" w:author="Lichen Wu" w:date="2022-04-08T22:29:00Z">
                            <w:rPr>
                              <w:rFonts w:ascii="Cambria Math" w:hAnsi="Cambria Math"/>
                            </w:rPr>
                          </w:ins>
                        </m:ctrlPr>
                      </m:e>
                      <m:sub>
                        <m:r>
                          <w:ins w:id="2457" w:author="Lichen Wu" w:date="2022-04-08T22:29:00Z">
                            <w:rPr>
                              <w:rFonts w:ascii="Cambria Math" w:hAnsi="Cambria Math"/>
                            </w:rPr>
                            <m:t>out</m:t>
                          </w:ins>
                        </m:r>
                      </m:sub>
                    </m:sSub>
                    <m:r>
                      <w:ins w:id="2458" w:author="Lichen Wu" w:date="2022-04-08T22:29:00Z">
                        <w:rPr>
                          <w:rFonts w:ascii="Cambria Math" w:hAnsi="Cambria Math"/>
                        </w:rPr>
                        <m:t>,</m:t>
                      </w:ins>
                    </m:r>
                    <m:sSub>
                      <m:sSubPr>
                        <m:ctrlPr>
                          <w:ins w:id="2459" w:author="Lichen Wu" w:date="2022-04-08T22:29:00Z">
                            <w:rPr>
                              <w:rFonts w:ascii="Cambria Math" w:hAnsi="Cambria Math"/>
                              <w:i/>
                            </w:rPr>
                          </w:ins>
                        </m:ctrlPr>
                      </m:sSubPr>
                      <m:e>
                        <m:r>
                          <w:ins w:id="2460" w:author="Lichen Wu" w:date="2022-04-08T22:29:00Z">
                            <w:rPr>
                              <w:rFonts w:ascii="Cambria Math" w:hAnsi="Cambria Math"/>
                            </w:rPr>
                            <m:t>T</m:t>
                          </w:ins>
                        </m:r>
                      </m:e>
                      <m:sub>
                        <m:r>
                          <w:ins w:id="2461" w:author="Lichen Wu" w:date="2022-04-08T22:29:00Z">
                            <w:rPr>
                              <w:rFonts w:ascii="Cambria Math" w:hAnsi="Cambria Math"/>
                            </w:rPr>
                            <m:t>slab1</m:t>
                          </w:ins>
                        </m:r>
                      </m:sub>
                    </m:sSub>
                    <m:r>
                      <w:ins w:id="2462" w:author="Lichen Wu" w:date="2022-04-08T22:29:00Z">
                        <w:rPr>
                          <w:rFonts w:ascii="Cambria Math" w:hAnsi="Cambria Math"/>
                        </w:rPr>
                        <m:t>,</m:t>
                      </w:ins>
                    </m:r>
                    <m:sSub>
                      <m:sSubPr>
                        <m:ctrlPr>
                          <w:ins w:id="2463" w:author="Lichen Wu" w:date="2022-04-08T22:29:00Z">
                            <w:rPr>
                              <w:rFonts w:ascii="Cambria Math" w:hAnsi="Cambria Math"/>
                              <w:i/>
                            </w:rPr>
                          </w:ins>
                        </m:ctrlPr>
                      </m:sSubPr>
                      <m:e>
                        <m:r>
                          <w:ins w:id="2464" w:author="Lichen Wu" w:date="2022-04-08T22:29:00Z">
                            <w:rPr>
                              <w:rFonts w:ascii="Cambria Math" w:hAnsi="Cambria Math"/>
                            </w:rPr>
                            <m:t>T</m:t>
                          </w:ins>
                        </m:r>
                      </m:e>
                      <m:sub>
                        <m:r>
                          <w:ins w:id="2465" w:author="Lichen Wu" w:date="2022-04-08T22:29:00Z">
                            <w:rPr>
                              <w:rFonts w:ascii="Cambria Math" w:hAnsi="Cambria Math"/>
                            </w:rPr>
                            <m:t>cav</m:t>
                          </w:ins>
                        </m:r>
                      </m:sub>
                    </m:sSub>
                    <m:r>
                      <w:ins w:id="2466" w:author="Lichen Wu" w:date="2022-04-08T22:29:00Z">
                        <w:rPr>
                          <w:rFonts w:ascii="Cambria Math" w:hAnsi="Cambria Math"/>
                        </w:rPr>
                        <m:t>,</m:t>
                      </w:ins>
                    </m:r>
                    <m:sSub>
                      <m:sSubPr>
                        <m:ctrlPr>
                          <w:ins w:id="2467" w:author="Lichen Wu" w:date="2022-04-08T22:29:00Z">
                            <w:rPr>
                              <w:rFonts w:ascii="Cambria Math" w:hAnsi="Cambria Math"/>
                              <w:i/>
                            </w:rPr>
                          </w:ins>
                        </m:ctrlPr>
                      </m:sSubPr>
                      <m:e>
                        <m:r>
                          <w:ins w:id="2468" w:author="Lichen Wu" w:date="2022-04-08T22:29:00Z">
                            <w:rPr>
                              <w:rFonts w:ascii="Cambria Math" w:hAnsi="Cambria Math"/>
                            </w:rPr>
                            <m:t>T</m:t>
                          </w:ins>
                        </m:r>
                      </m:e>
                      <m:sub>
                        <m:r>
                          <w:ins w:id="2469" w:author="Lichen Wu" w:date="2022-04-08T22:29:00Z">
                            <w:rPr>
                              <w:rFonts w:ascii="Cambria Math" w:hAnsi="Cambria Math"/>
                            </w:rPr>
                            <m:t>source</m:t>
                          </w:ins>
                        </m:r>
                      </m:sub>
                    </m:sSub>
                    <m:r>
                      <w:ins w:id="2470" w:author="Lichen Wu" w:date="2022-04-08T22:29:00Z">
                        <w:rPr>
                          <w:rFonts w:ascii="Cambria Math" w:hAnsi="Cambria Math"/>
                        </w:rPr>
                        <m:t>,</m:t>
                      </w:ins>
                    </m:r>
                    <m:sSub>
                      <m:sSubPr>
                        <m:ctrlPr>
                          <w:ins w:id="2471" w:author="Lichen Wu" w:date="2022-04-08T22:29:00Z">
                            <w:rPr>
                              <w:rFonts w:ascii="Cambria Math" w:hAnsi="Cambria Math"/>
                              <w:i/>
                            </w:rPr>
                          </w:ins>
                        </m:ctrlPr>
                      </m:sSubPr>
                      <m:e>
                        <m:acc>
                          <m:accPr>
                            <m:chr m:val="̇"/>
                            <m:ctrlPr>
                              <w:ins w:id="2472" w:author="Lichen Wu" w:date="2022-04-08T22:29:00Z">
                                <w:rPr>
                                  <w:rFonts w:ascii="Cambria Math" w:hAnsi="Cambria Math"/>
                                </w:rPr>
                              </w:ins>
                            </m:ctrlPr>
                          </m:accPr>
                          <m:e>
                            <m:r>
                              <w:ins w:id="2473" w:author="Lichen Wu" w:date="2022-04-08T22:29:00Z">
                                <w:rPr>
                                  <w:rFonts w:ascii="Cambria Math" w:hAnsi="Cambria Math"/>
                                </w:rPr>
                                <m:t>Q</m:t>
                              </w:ins>
                            </m:r>
                          </m:e>
                        </m:acc>
                      </m:e>
                      <m:sub>
                        <m:r>
                          <w:ins w:id="2474" w:author="Lichen Wu" w:date="2022-04-08T22:29:00Z">
                            <w:rPr>
                              <w:rFonts w:ascii="Cambria Math" w:hAnsi="Cambria Math"/>
                            </w:rPr>
                            <m:t>sol</m:t>
                          </w:ins>
                        </m:r>
                      </m:sub>
                    </m:sSub>
                    <m:r>
                      <w:ins w:id="2475" w:author="Lichen Wu" w:date="2022-04-08T22:29:00Z">
                        <w:rPr>
                          <w:rFonts w:ascii="Cambria Math" w:hAnsi="Cambria Math"/>
                        </w:rPr>
                        <m:t>,</m:t>
                      </w:ins>
                    </m:r>
                    <m:sSub>
                      <m:sSubPr>
                        <m:ctrlPr>
                          <w:ins w:id="2476" w:author="Lichen Wu" w:date="2022-04-08T22:29:00Z">
                            <w:rPr>
                              <w:rFonts w:ascii="Cambria Math" w:hAnsi="Cambria Math"/>
                              <w:i/>
                            </w:rPr>
                          </w:ins>
                        </m:ctrlPr>
                      </m:sSubPr>
                      <m:e>
                        <m:acc>
                          <m:accPr>
                            <m:chr m:val="̇"/>
                            <m:ctrlPr>
                              <w:ins w:id="2477" w:author="Lichen Wu" w:date="2022-04-08T22:29:00Z">
                                <w:rPr>
                                  <w:rFonts w:ascii="Cambria Math" w:hAnsi="Cambria Math"/>
                                </w:rPr>
                              </w:ins>
                            </m:ctrlPr>
                          </m:accPr>
                          <m:e>
                            <m:r>
                              <w:ins w:id="2478" w:author="Lichen Wu" w:date="2022-04-08T22:29:00Z">
                                <w:rPr>
                                  <w:rFonts w:ascii="Cambria Math" w:hAnsi="Cambria Math"/>
                                </w:rPr>
                                <m:t>Q</m:t>
                              </w:ins>
                            </m:r>
                          </m:e>
                        </m:acc>
                      </m:e>
                      <m:sub>
                        <m:r>
                          <w:ins w:id="2479" w:author="Lichen Wu" w:date="2022-04-08T22:29:00Z">
                            <w:rPr>
                              <w:rFonts w:ascii="Cambria Math" w:hAnsi="Cambria Math"/>
                            </w:rPr>
                            <m:t>int</m:t>
                          </w:ins>
                        </m:r>
                      </m:sub>
                    </m:sSub>
                    <m:r>
                      <w:ins w:id="2480" w:author="Lichen Wu" w:date="2022-04-08T22:29:00Z">
                        <w:rPr>
                          <w:rFonts w:ascii="Cambria Math" w:hAnsi="Cambria Math"/>
                        </w:rPr>
                        <m:t>,</m:t>
                      </w:ins>
                    </m:r>
                    <m:sSub>
                      <m:sSubPr>
                        <m:ctrlPr>
                          <w:ins w:id="2481" w:author="Lichen Wu" w:date="2022-04-08T22:29:00Z">
                            <w:rPr>
                              <w:rFonts w:ascii="Cambria Math" w:hAnsi="Cambria Math"/>
                              <w:i/>
                            </w:rPr>
                          </w:ins>
                        </m:ctrlPr>
                      </m:sSubPr>
                      <m:e>
                        <m:acc>
                          <m:accPr>
                            <m:chr m:val="̇"/>
                            <m:ctrlPr>
                              <w:ins w:id="2482" w:author="Lichen Wu" w:date="2022-04-08T22:29:00Z">
                                <w:rPr>
                                  <w:rFonts w:ascii="Cambria Math" w:hAnsi="Cambria Math"/>
                                </w:rPr>
                              </w:ins>
                            </m:ctrlPr>
                          </m:accPr>
                          <m:e>
                            <m:r>
                              <w:ins w:id="2483" w:author="Lichen Wu" w:date="2022-04-08T22:29:00Z">
                                <w:rPr>
                                  <w:rFonts w:ascii="Cambria Math" w:hAnsi="Cambria Math"/>
                                </w:rPr>
                                <m:t>Q</m:t>
                              </w:ins>
                            </m:r>
                          </m:e>
                        </m:acc>
                      </m:e>
                      <m:sub>
                        <m:r>
                          <w:ins w:id="2484" w:author="Lichen Wu" w:date="2022-04-08T22:29:00Z">
                            <w:rPr>
                              <w:rFonts w:ascii="Cambria Math" w:hAnsi="Cambria Math"/>
                            </w:rPr>
                            <m:t>light</m:t>
                          </w:ins>
                        </m:r>
                      </m:sub>
                    </m:sSub>
                    <m:r>
                      <w:ins w:id="2485" w:author="Lichen Wu" w:date="2022-04-08T22:29:00Z">
                        <w:rPr>
                          <w:rFonts w:ascii="Cambria Math" w:hAnsi="Cambria Math"/>
                        </w:rPr>
                        <m:t>,</m:t>
                      </w:ins>
                    </m:r>
                    <m:sSub>
                      <m:sSubPr>
                        <m:ctrlPr>
                          <w:ins w:id="2486" w:author="Lichen Wu" w:date="2022-04-08T22:29:00Z">
                            <w:rPr>
                              <w:rFonts w:ascii="Cambria Math" w:hAnsi="Cambria Math"/>
                              <w:i/>
                            </w:rPr>
                          </w:ins>
                        </m:ctrlPr>
                      </m:sSubPr>
                      <m:e>
                        <m:acc>
                          <m:accPr>
                            <m:chr m:val="̇"/>
                            <m:ctrlPr>
                              <w:ins w:id="2487" w:author="Lichen Wu" w:date="2022-04-08T22:29:00Z">
                                <w:rPr>
                                  <w:rFonts w:ascii="Cambria Math" w:hAnsi="Cambria Math"/>
                                </w:rPr>
                              </w:ins>
                            </m:ctrlPr>
                          </m:accPr>
                          <m:e>
                            <m:r>
                              <w:ins w:id="2488" w:author="Lichen Wu" w:date="2022-04-08T22:29:00Z">
                                <w:rPr>
                                  <w:rFonts w:ascii="Cambria Math" w:hAnsi="Cambria Math"/>
                                </w:rPr>
                                <m:t>Q</m:t>
                              </w:ins>
                            </m:r>
                          </m:e>
                        </m:acc>
                      </m:e>
                      <m:sub>
                        <m:r>
                          <w:ins w:id="2489" w:author="Lichen Wu" w:date="2022-04-08T22:29:00Z">
                            <w:rPr>
                              <w:rFonts w:ascii="Cambria Math" w:hAnsi="Cambria Math"/>
                            </w:rPr>
                            <m:t>AHU</m:t>
                          </w:ins>
                        </m:r>
                      </m:sub>
                    </m:sSub>
                    <m:r>
                      <w:ins w:id="2490" w:author="Lichen Wu" w:date="2022-04-08T22:29:00Z">
                        <w:rPr>
                          <w:rFonts w:ascii="Cambria Math" w:hAnsi="Cambria Math"/>
                        </w:rPr>
                        <m:t>,</m:t>
                      </w:ins>
                    </m:r>
                    <m:f>
                      <m:fPr>
                        <m:ctrlPr>
                          <w:ins w:id="2491" w:author="Lichen Wu" w:date="2022-04-08T22:29:00Z">
                            <w:rPr>
                              <w:rFonts w:ascii="Cambria Math" w:hAnsi="Cambria Math"/>
                            </w:rPr>
                          </w:ins>
                        </m:ctrlPr>
                      </m:fPr>
                      <m:num>
                        <m:r>
                          <w:ins w:id="2492" w:author="Lichen Wu" w:date="2022-04-08T22:29:00Z">
                            <w:rPr>
                              <w:rFonts w:ascii="Cambria Math" w:hAnsi="Cambria Math"/>
                            </w:rPr>
                            <m:t>d</m:t>
                          </w:ins>
                        </m:r>
                        <m:sSub>
                          <m:sSubPr>
                            <m:ctrlPr>
                              <w:ins w:id="2493" w:author="Lichen Wu" w:date="2022-04-08T22:29:00Z">
                                <w:rPr>
                                  <w:rFonts w:ascii="Cambria Math" w:hAnsi="Cambria Math"/>
                                  <w:i/>
                                </w:rPr>
                              </w:ins>
                            </m:ctrlPr>
                          </m:sSubPr>
                          <m:e>
                            <m:r>
                              <w:ins w:id="2494" w:author="Lichen Wu" w:date="2022-04-08T22:29:00Z">
                                <w:rPr>
                                  <w:rFonts w:ascii="Cambria Math" w:hAnsi="Cambria Math"/>
                                </w:rPr>
                                <m:t>T</m:t>
                              </w:ins>
                            </m:r>
                          </m:e>
                          <m:sub>
                            <m:r>
                              <w:ins w:id="2495" w:author="Lichen Wu" w:date="2022-04-08T22:29:00Z">
                                <w:rPr>
                                  <w:rFonts w:ascii="Cambria Math" w:hAnsi="Cambria Math"/>
                                </w:rPr>
                                <m:t>source</m:t>
                              </w:ins>
                            </m:r>
                          </m:sub>
                        </m:sSub>
                      </m:num>
                      <m:den>
                        <m:r>
                          <w:ins w:id="2496" w:author="Lichen Wu" w:date="2022-04-08T22:29:00Z">
                            <w:rPr>
                              <w:rFonts w:ascii="Cambria Math" w:hAnsi="Cambria Math"/>
                            </w:rPr>
                            <m:t>dt</m:t>
                          </w:ins>
                        </m:r>
                      </m:den>
                    </m:f>
                    <m:ctrlPr>
                      <w:ins w:id="2497" w:author="Lichen Wu" w:date="2022-04-08T22:29:00Z">
                        <w:rPr>
                          <w:rFonts w:ascii="Cambria Math" w:hAnsi="Cambria Math"/>
                          <w:i/>
                        </w:rPr>
                      </w:ins>
                    </m:ctrlPr>
                  </m:e>
                </m:d>
              </m:oMath>
            </m:oMathPara>
          </w:p>
        </w:tc>
        <w:tc>
          <w:tcPr>
            <w:tcW w:w="625" w:type="dxa"/>
            <w:vAlign w:val="center"/>
          </w:tcPr>
          <w:p w14:paraId="1CA383B7" w14:textId="13BF7625" w:rsidR="00BB31D6" w:rsidRPr="005F7DE3" w:rsidRDefault="00BB31D6" w:rsidP="00482FCA">
            <w:pPr>
              <w:spacing w:line="360" w:lineRule="auto"/>
              <w:rPr>
                <w:ins w:id="2498" w:author="Lichen Wu" w:date="2022-04-08T22:29:00Z"/>
              </w:rPr>
            </w:pPr>
            <w:ins w:id="2499" w:author="Lichen Wu" w:date="2022-04-08T22:29:00Z">
              <w:r w:rsidRPr="005F7DE3">
                <w:t>(</w:t>
              </w:r>
              <w:r w:rsidRPr="005F7DE3">
                <w:fldChar w:fldCharType="begin"/>
              </w:r>
              <w:r w:rsidRPr="005F7DE3">
                <w:instrText xml:space="preserve"> SEQ Eq \* MERGEFORMAT </w:instrText>
              </w:r>
              <w:r w:rsidRPr="005F7DE3">
                <w:fldChar w:fldCharType="separate"/>
              </w:r>
            </w:ins>
            <w:r w:rsidR="0017237F">
              <w:rPr>
                <w:noProof/>
              </w:rPr>
              <w:t>25</w:t>
            </w:r>
            <w:ins w:id="2500" w:author="Lichen Wu" w:date="2022-04-08T22:29:00Z">
              <w:r w:rsidRPr="005F7DE3">
                <w:rPr>
                  <w:noProof/>
                </w:rPr>
                <w:fldChar w:fldCharType="end"/>
              </w:r>
              <w:r w:rsidRPr="005F7DE3">
                <w:t>)</w:t>
              </w:r>
            </w:ins>
          </w:p>
        </w:tc>
      </w:tr>
      <w:tr w:rsidR="00AF77D1" w:rsidRPr="005F7DE3" w14:paraId="5831F713" w14:textId="77777777" w:rsidTr="00BA158B">
        <w:trPr>
          <w:jc w:val="center"/>
          <w:ins w:id="2501" w:author="Lichen Wu" w:date="2022-04-08T22:29:00Z"/>
        </w:trPr>
        <w:tc>
          <w:tcPr>
            <w:tcW w:w="625" w:type="dxa"/>
            <w:vAlign w:val="center"/>
          </w:tcPr>
          <w:p w14:paraId="5F7A5B09" w14:textId="77777777" w:rsidR="00BB31D6" w:rsidRPr="005F7DE3" w:rsidRDefault="00BB31D6" w:rsidP="00BA158B">
            <w:pPr>
              <w:rPr>
                <w:ins w:id="2502" w:author="Lichen Wu" w:date="2022-04-08T22:29:00Z"/>
              </w:rPr>
            </w:pPr>
          </w:p>
        </w:tc>
        <w:tc>
          <w:tcPr>
            <w:tcW w:w="8100" w:type="dxa"/>
            <w:vAlign w:val="center"/>
          </w:tcPr>
          <w:p w14:paraId="74034E65" w14:textId="343132BD" w:rsidR="00BB31D6" w:rsidRPr="005F7DE3" w:rsidRDefault="00D47CBD" w:rsidP="00482FCA">
            <w:pPr>
              <w:spacing w:line="360" w:lineRule="auto"/>
              <w:jc w:val="center"/>
              <w:rPr>
                <w:ins w:id="2503" w:author="Lichen Wu" w:date="2022-04-08T22:29:00Z"/>
              </w:rPr>
            </w:pPr>
            <m:oMathPara>
              <m:oMath>
                <m:r>
                  <w:ins w:id="2504" w:author="Lichen Wu" w:date="2022-04-08T22:29:00Z">
                    <m:rPr>
                      <m:sty m:val="p"/>
                    </m:rPr>
                    <w:rPr>
                      <w:rFonts w:ascii="Cambria Math" w:hAnsi="Cambria Math"/>
                    </w:rPr>
                    <m:t>y</m:t>
                  </w:ins>
                </m:r>
                <m:r>
                  <w:ins w:id="2505" w:author="Lichen Wu" w:date="2022-04-08T22:29:00Z">
                    <w:rPr>
                      <w:rFonts w:ascii="Cambria Math" w:hAnsi="Cambria Math"/>
                    </w:rPr>
                    <m:t>=</m:t>
                  </w:ins>
                </m:r>
                <m:sSub>
                  <m:sSubPr>
                    <m:ctrlPr>
                      <w:ins w:id="2506" w:author="Lichen Wu" w:date="2022-04-08T22:29:00Z">
                        <w:rPr>
                          <w:rFonts w:ascii="Cambria Math" w:hAnsi="Cambria Math"/>
                          <w:i/>
                        </w:rPr>
                      </w:ins>
                    </m:ctrlPr>
                  </m:sSubPr>
                  <m:e>
                    <m:acc>
                      <m:accPr>
                        <m:chr m:val="̇"/>
                        <m:ctrlPr>
                          <w:ins w:id="2507" w:author="Lichen Wu" w:date="2022-04-08T22:29:00Z">
                            <w:rPr>
                              <w:rFonts w:ascii="Cambria Math" w:hAnsi="Cambria Math"/>
                            </w:rPr>
                          </w:ins>
                        </m:ctrlPr>
                      </m:accPr>
                      <m:e>
                        <m:r>
                          <w:ins w:id="2508" w:author="Lichen Wu" w:date="2022-04-08T22:29:00Z">
                            <w:rPr>
                              <w:rFonts w:ascii="Cambria Math" w:hAnsi="Cambria Math"/>
                            </w:rPr>
                            <m:t>Q</m:t>
                          </w:ins>
                        </m:r>
                      </m:e>
                    </m:acc>
                  </m:e>
                  <m:sub>
                    <m:r>
                      <w:ins w:id="2509" w:author="Lichen Wu" w:date="2022-04-08T22:29:00Z">
                        <w:rPr>
                          <w:rFonts w:ascii="Cambria Math" w:hAnsi="Cambria Math"/>
                        </w:rPr>
                        <m:t>rad</m:t>
                      </w:ins>
                    </m:r>
                  </m:sub>
                </m:sSub>
                <m:r>
                  <w:ins w:id="2510" w:author="Lichen Wu" w:date="2022-04-08T22:29:00Z">
                    <w:rPr>
                      <w:rFonts w:ascii="Cambria Math" w:hAnsi="Cambria Math"/>
                    </w:rPr>
                    <m:t>=</m:t>
                  </w:ins>
                </m:r>
                <m:f>
                  <m:fPr>
                    <m:ctrlPr>
                      <w:ins w:id="2511" w:author="Lichen Wu" w:date="2022-04-08T22:29:00Z">
                        <w:rPr>
                          <w:rFonts w:ascii="Cambria Math" w:hAnsi="Cambria Math"/>
                        </w:rPr>
                      </w:ins>
                    </m:ctrlPr>
                  </m:fPr>
                  <m:num>
                    <m:sSub>
                      <m:sSubPr>
                        <m:ctrlPr>
                          <w:ins w:id="2512" w:author="Lichen Wu" w:date="2022-04-08T22:29:00Z">
                            <w:rPr>
                              <w:rFonts w:ascii="Cambria Math" w:hAnsi="Cambria Math"/>
                              <w:i/>
                            </w:rPr>
                          </w:ins>
                        </m:ctrlPr>
                      </m:sSubPr>
                      <m:e>
                        <m:r>
                          <w:ins w:id="2513" w:author="Lichen Wu" w:date="2022-04-08T22:29:00Z">
                            <w:rPr>
                              <w:rFonts w:ascii="Cambria Math" w:hAnsi="Cambria Math"/>
                            </w:rPr>
                            <m:t>T</m:t>
                          </w:ins>
                        </m:r>
                        <m:ctrlPr>
                          <w:ins w:id="2514" w:author="Lichen Wu" w:date="2022-04-08T22:29:00Z">
                            <w:rPr>
                              <w:rFonts w:ascii="Cambria Math" w:hAnsi="Cambria Math"/>
                            </w:rPr>
                          </w:ins>
                        </m:ctrlPr>
                      </m:e>
                      <m:sub>
                        <m:r>
                          <w:ins w:id="2515" w:author="Lichen Wu" w:date="2022-04-08T22:29:00Z">
                            <w:rPr>
                              <w:rFonts w:ascii="Cambria Math" w:hAnsi="Cambria Math"/>
                            </w:rPr>
                            <m:t>source</m:t>
                          </w:ins>
                        </m:r>
                      </m:sub>
                    </m:sSub>
                    <m:r>
                      <w:ins w:id="2516" w:author="Lichen Wu" w:date="2022-04-08T22:29:00Z">
                        <w:rPr>
                          <w:rFonts w:ascii="Cambria Math" w:hAnsi="Cambria Math"/>
                        </w:rPr>
                        <m:t>-</m:t>
                      </w:ins>
                    </m:r>
                    <m:sSub>
                      <m:sSubPr>
                        <m:ctrlPr>
                          <w:ins w:id="2517" w:author="Lichen Wu" w:date="2022-04-08T22:29:00Z">
                            <w:rPr>
                              <w:rFonts w:ascii="Cambria Math" w:hAnsi="Cambria Math"/>
                              <w:i/>
                            </w:rPr>
                          </w:ins>
                        </m:ctrlPr>
                      </m:sSubPr>
                      <m:e>
                        <m:r>
                          <w:ins w:id="2518" w:author="Lichen Wu" w:date="2022-04-08T22:29:00Z">
                            <w:rPr>
                              <w:rFonts w:ascii="Cambria Math" w:hAnsi="Cambria Math"/>
                            </w:rPr>
                            <m:t>T</m:t>
                          </w:ins>
                        </m:r>
                      </m:e>
                      <m:sub>
                        <m:r>
                          <w:ins w:id="2519" w:author="Lichen Wu" w:date="2022-04-08T22:29:00Z">
                            <w:rPr>
                              <w:rFonts w:ascii="Cambria Math" w:hAnsi="Cambria Math"/>
                            </w:rPr>
                            <m:t>slab2</m:t>
                          </w:ins>
                        </m:r>
                      </m:sub>
                    </m:sSub>
                  </m:num>
                  <m:den>
                    <m:sSub>
                      <m:sSubPr>
                        <m:ctrlPr>
                          <w:ins w:id="2520" w:author="Lichen Wu" w:date="2022-04-08T22:29:00Z">
                            <w:rPr>
                              <w:rFonts w:ascii="Cambria Math" w:hAnsi="Cambria Math"/>
                              <w:i/>
                            </w:rPr>
                          </w:ins>
                        </m:ctrlPr>
                      </m:sSubPr>
                      <m:e>
                        <m:r>
                          <w:ins w:id="2521" w:author="Lichen Wu" w:date="2022-04-08T22:29:00Z">
                            <w:rPr>
                              <w:rFonts w:ascii="Cambria Math" w:hAnsi="Cambria Math"/>
                            </w:rPr>
                            <m:t>R</m:t>
                          </w:ins>
                        </m:r>
                        <m:ctrlPr>
                          <w:ins w:id="2522" w:author="Lichen Wu" w:date="2022-04-08T22:29:00Z">
                            <w:rPr>
                              <w:rFonts w:ascii="Cambria Math" w:hAnsi="Cambria Math"/>
                            </w:rPr>
                          </w:ins>
                        </m:ctrlPr>
                      </m:e>
                      <m:sub>
                        <m:r>
                          <w:ins w:id="2523" w:author="Lichen Wu" w:date="2022-04-08T22:29:00Z">
                            <w:rPr>
                              <w:rFonts w:ascii="Cambria Math" w:hAnsi="Cambria Math"/>
                            </w:rPr>
                            <m:t>source,slab2</m:t>
                          </w:ins>
                        </m:r>
                      </m:sub>
                    </m:sSub>
                  </m:den>
                </m:f>
                <m:r>
                  <w:ins w:id="2524" w:author="Lichen Wu" w:date="2022-04-08T22:29:00Z">
                    <w:rPr>
                      <w:rFonts w:ascii="Cambria Math" w:hAnsi="Cambria Math"/>
                    </w:rPr>
                    <m:t>+</m:t>
                  </w:ins>
                </m:r>
                <m:f>
                  <m:fPr>
                    <m:ctrlPr>
                      <w:ins w:id="2525" w:author="Lichen Wu" w:date="2022-04-08T22:29:00Z">
                        <w:rPr>
                          <w:rFonts w:ascii="Cambria Math" w:hAnsi="Cambria Math"/>
                        </w:rPr>
                      </w:ins>
                    </m:ctrlPr>
                  </m:fPr>
                  <m:num>
                    <m:sSub>
                      <m:sSubPr>
                        <m:ctrlPr>
                          <w:ins w:id="2526" w:author="Lichen Wu" w:date="2022-04-08T22:29:00Z">
                            <w:rPr>
                              <w:rFonts w:ascii="Cambria Math" w:hAnsi="Cambria Math"/>
                              <w:i/>
                            </w:rPr>
                          </w:ins>
                        </m:ctrlPr>
                      </m:sSubPr>
                      <m:e>
                        <m:r>
                          <w:ins w:id="2527" w:author="Lichen Wu" w:date="2022-04-08T22:29:00Z">
                            <w:rPr>
                              <w:rFonts w:ascii="Cambria Math" w:hAnsi="Cambria Math"/>
                            </w:rPr>
                            <m:t>T</m:t>
                          </w:ins>
                        </m:r>
                        <m:ctrlPr>
                          <w:ins w:id="2528" w:author="Lichen Wu" w:date="2022-04-08T22:29:00Z">
                            <w:rPr>
                              <w:rFonts w:ascii="Cambria Math" w:hAnsi="Cambria Math"/>
                            </w:rPr>
                          </w:ins>
                        </m:ctrlPr>
                      </m:e>
                      <m:sub>
                        <m:r>
                          <w:ins w:id="2529" w:author="Lichen Wu" w:date="2022-04-08T22:29:00Z">
                            <w:rPr>
                              <w:rFonts w:ascii="Cambria Math" w:hAnsi="Cambria Math"/>
                            </w:rPr>
                            <m:t>source</m:t>
                          </w:ins>
                        </m:r>
                      </m:sub>
                    </m:sSub>
                    <m:r>
                      <w:ins w:id="2530" w:author="Lichen Wu" w:date="2022-04-08T22:29:00Z">
                        <w:rPr>
                          <w:rFonts w:ascii="Cambria Math" w:hAnsi="Cambria Math"/>
                        </w:rPr>
                        <m:t>-</m:t>
                      </w:ins>
                    </m:r>
                    <m:sSub>
                      <m:sSubPr>
                        <m:ctrlPr>
                          <w:ins w:id="2531" w:author="Lichen Wu" w:date="2022-04-08T22:29:00Z">
                            <w:rPr>
                              <w:rFonts w:ascii="Cambria Math" w:hAnsi="Cambria Math"/>
                              <w:i/>
                            </w:rPr>
                          </w:ins>
                        </m:ctrlPr>
                      </m:sSubPr>
                      <m:e>
                        <m:r>
                          <w:ins w:id="2532" w:author="Lichen Wu" w:date="2022-04-08T22:29:00Z">
                            <w:rPr>
                              <w:rFonts w:ascii="Cambria Math" w:hAnsi="Cambria Math"/>
                            </w:rPr>
                            <m:t>T</m:t>
                          </w:ins>
                        </m:r>
                      </m:e>
                      <m:sub>
                        <m:r>
                          <w:ins w:id="2533" w:author="Lichen Wu" w:date="2022-04-08T22:29:00Z">
                            <w:rPr>
                              <w:rFonts w:ascii="Cambria Math" w:hAnsi="Cambria Math"/>
                            </w:rPr>
                            <m:t>sink</m:t>
                          </w:ins>
                        </m:r>
                      </m:sub>
                    </m:sSub>
                  </m:num>
                  <m:den>
                    <m:sSub>
                      <m:sSubPr>
                        <m:ctrlPr>
                          <w:ins w:id="2534" w:author="Lichen Wu" w:date="2022-04-08T22:29:00Z">
                            <w:rPr>
                              <w:rFonts w:ascii="Cambria Math" w:hAnsi="Cambria Math"/>
                              <w:i/>
                            </w:rPr>
                          </w:ins>
                        </m:ctrlPr>
                      </m:sSubPr>
                      <m:e>
                        <m:r>
                          <w:ins w:id="2535" w:author="Lichen Wu" w:date="2022-04-08T22:29:00Z">
                            <w:rPr>
                              <w:rFonts w:ascii="Cambria Math" w:hAnsi="Cambria Math"/>
                            </w:rPr>
                            <m:t>R</m:t>
                          </w:ins>
                        </m:r>
                        <m:ctrlPr>
                          <w:ins w:id="2536" w:author="Lichen Wu" w:date="2022-04-08T22:29:00Z">
                            <w:rPr>
                              <w:rFonts w:ascii="Cambria Math" w:hAnsi="Cambria Math"/>
                            </w:rPr>
                          </w:ins>
                        </m:ctrlPr>
                      </m:e>
                      <m:sub>
                        <m:r>
                          <w:ins w:id="2537" w:author="Lichen Wu" w:date="2022-04-08T22:29:00Z">
                            <w:rPr>
                              <w:rFonts w:ascii="Cambria Math" w:hAnsi="Cambria Math"/>
                            </w:rPr>
                            <m:t>source,sink</m:t>
                          </w:ins>
                        </m:r>
                      </m:sub>
                    </m:sSub>
                  </m:den>
                </m:f>
                <m:r>
                  <w:ins w:id="2538" w:author="Lichen Wu" w:date="2022-04-08T22:29:00Z">
                    <w:rPr>
                      <w:rFonts w:ascii="Cambria Math" w:hAnsi="Cambria Math"/>
                    </w:rPr>
                    <m:t>+</m:t>
                  </w:ins>
                </m:r>
                <m:sSub>
                  <m:sSubPr>
                    <m:ctrlPr>
                      <w:ins w:id="2539" w:author="Lichen Wu" w:date="2022-04-08T22:29:00Z">
                        <w:rPr>
                          <w:rFonts w:ascii="Cambria Math" w:hAnsi="Cambria Math"/>
                          <w:i/>
                        </w:rPr>
                      </w:ins>
                    </m:ctrlPr>
                  </m:sSubPr>
                  <m:e>
                    <m:r>
                      <w:ins w:id="2540" w:author="Lichen Wu" w:date="2022-04-08T22:29:00Z">
                        <w:rPr>
                          <w:rFonts w:ascii="Cambria Math" w:hAnsi="Cambria Math"/>
                        </w:rPr>
                        <m:t>C</m:t>
                      </w:ins>
                    </m:r>
                  </m:e>
                  <m:sub>
                    <m:r>
                      <w:ins w:id="2541" w:author="Lichen Wu" w:date="2022-04-08T22:29:00Z">
                        <w:rPr>
                          <w:rFonts w:ascii="Cambria Math" w:hAnsi="Cambria Math"/>
                        </w:rPr>
                        <m:t>source</m:t>
                      </w:ins>
                    </m:r>
                  </m:sub>
                </m:sSub>
                <m:f>
                  <m:fPr>
                    <m:ctrlPr>
                      <w:ins w:id="2542" w:author="Lichen Wu" w:date="2022-04-08T22:29:00Z">
                        <w:rPr>
                          <w:rFonts w:ascii="Cambria Math" w:hAnsi="Cambria Math"/>
                        </w:rPr>
                      </w:ins>
                    </m:ctrlPr>
                  </m:fPr>
                  <m:num>
                    <m:r>
                      <w:ins w:id="2543" w:author="Lichen Wu" w:date="2022-04-08T22:29:00Z">
                        <w:rPr>
                          <w:rFonts w:ascii="Cambria Math" w:hAnsi="Cambria Math"/>
                        </w:rPr>
                        <m:t>d</m:t>
                      </w:ins>
                    </m:r>
                    <m:sSub>
                      <m:sSubPr>
                        <m:ctrlPr>
                          <w:ins w:id="2544" w:author="Lichen Wu" w:date="2022-04-08T22:29:00Z">
                            <w:rPr>
                              <w:rFonts w:ascii="Cambria Math" w:hAnsi="Cambria Math"/>
                              <w:i/>
                            </w:rPr>
                          </w:ins>
                        </m:ctrlPr>
                      </m:sSubPr>
                      <m:e>
                        <m:r>
                          <w:ins w:id="2545" w:author="Lichen Wu" w:date="2022-04-08T22:29:00Z">
                            <w:rPr>
                              <w:rFonts w:ascii="Cambria Math" w:hAnsi="Cambria Math"/>
                            </w:rPr>
                            <m:t>T</m:t>
                          </w:ins>
                        </m:r>
                      </m:e>
                      <m:sub>
                        <m:r>
                          <w:ins w:id="2546" w:author="Lichen Wu" w:date="2022-04-08T22:29:00Z">
                            <w:rPr>
                              <w:rFonts w:ascii="Cambria Math" w:hAnsi="Cambria Math"/>
                            </w:rPr>
                            <m:t>source</m:t>
                          </w:ins>
                        </m:r>
                      </m:sub>
                    </m:sSub>
                  </m:num>
                  <m:den>
                    <m:r>
                      <w:ins w:id="2547" w:author="Lichen Wu" w:date="2022-04-08T22:29:00Z">
                        <w:rPr>
                          <w:rFonts w:ascii="Cambria Math" w:hAnsi="Cambria Math"/>
                        </w:rPr>
                        <m:t>dt</m:t>
                      </w:ins>
                    </m:r>
                  </m:den>
                </m:f>
              </m:oMath>
            </m:oMathPara>
          </w:p>
        </w:tc>
        <w:tc>
          <w:tcPr>
            <w:tcW w:w="625" w:type="dxa"/>
            <w:vAlign w:val="center"/>
          </w:tcPr>
          <w:p w14:paraId="3DE368A2" w14:textId="0A11C515" w:rsidR="00BB31D6" w:rsidRPr="005F7DE3" w:rsidRDefault="00BB31D6" w:rsidP="00482FCA">
            <w:pPr>
              <w:spacing w:line="360" w:lineRule="auto"/>
              <w:rPr>
                <w:ins w:id="2548" w:author="Lichen Wu" w:date="2022-04-08T22:29:00Z"/>
              </w:rPr>
            </w:pPr>
            <w:ins w:id="2549" w:author="Lichen Wu" w:date="2022-04-08T22:29:00Z">
              <w:r w:rsidRPr="005F7DE3">
                <w:t>(</w:t>
              </w:r>
              <w:r w:rsidRPr="005F7DE3">
                <w:fldChar w:fldCharType="begin"/>
              </w:r>
              <w:r w:rsidRPr="005F7DE3">
                <w:instrText xml:space="preserve"> SEQ Eq \* MERGEFORMAT </w:instrText>
              </w:r>
              <w:r w:rsidRPr="005F7DE3">
                <w:fldChar w:fldCharType="separate"/>
              </w:r>
            </w:ins>
            <w:r w:rsidR="0017237F">
              <w:rPr>
                <w:noProof/>
              </w:rPr>
              <w:t>26</w:t>
            </w:r>
            <w:ins w:id="2550" w:author="Lichen Wu" w:date="2022-04-08T22:29:00Z">
              <w:r w:rsidRPr="005F7DE3">
                <w:rPr>
                  <w:noProof/>
                </w:rPr>
                <w:fldChar w:fldCharType="end"/>
              </w:r>
              <w:r w:rsidRPr="005F7DE3">
                <w:t>)</w:t>
              </w:r>
            </w:ins>
          </w:p>
        </w:tc>
      </w:tr>
    </w:tbl>
    <w:p w14:paraId="0FE08725" w14:textId="425B8C43" w:rsidR="00BB31D6" w:rsidRPr="005F7DE3" w:rsidRDefault="00BB31D6" w:rsidP="00BB31D6">
      <w:pPr>
        <w:rPr>
          <w:ins w:id="2551" w:author="Lichen Wu" w:date="2022-04-08T22:29:00Z"/>
        </w:rPr>
      </w:pPr>
      <w:ins w:id="2552" w:author="Lichen Wu" w:date="2022-04-08T22:29:00Z">
        <w:r w:rsidRPr="005F7DE3">
          <w:t>Thermal resistances, (</w:t>
        </w:r>
      </w:ins>
      <m:oMath>
        <m:r>
          <w:ins w:id="2553" w:author="Lichen Wu" w:date="2022-04-08T22:29:00Z">
            <w:rPr>
              <w:rFonts w:ascii="Cambria Math" w:hAnsi="Cambria Math"/>
            </w:rPr>
            <m:t>K</m:t>
          </w:ins>
        </m:r>
        <m:r>
          <w:ins w:id="2554" w:author="Lichen Wu" w:date="2022-04-08T22:29:00Z">
            <m:rPr>
              <m:lit/>
            </m:rPr>
            <w:rPr>
              <w:rFonts w:ascii="Cambria Math" w:hAnsi="Cambria Math"/>
            </w:rPr>
            <m:t>/</m:t>
          </w:ins>
        </m:r>
        <m:r>
          <w:ins w:id="2555" w:author="Lichen Wu" w:date="2022-04-08T22:29:00Z">
            <w:rPr>
              <w:rFonts w:ascii="Cambria Math" w:hAnsi="Cambria Math"/>
            </w:rPr>
            <m:t>W</m:t>
          </w:ins>
        </m:r>
      </m:oMath>
      <w:ins w:id="2556" w:author="Lichen Wu" w:date="2022-04-08T22:29:00Z">
        <w:r w:rsidRPr="005F7DE3">
          <w:t>) and thermal capacity (</w:t>
        </w:r>
      </w:ins>
      <m:oMath>
        <m:r>
          <w:ins w:id="2557" w:author="Lichen Wu" w:date="2022-04-08T22:29:00Z">
            <w:rPr>
              <w:rFonts w:ascii="Cambria Math" w:hAnsi="Cambria Math"/>
            </w:rPr>
            <m:t>J</m:t>
          </w:ins>
        </m:r>
        <m:r>
          <w:ins w:id="2558" w:author="Lichen Wu" w:date="2022-04-08T22:29:00Z">
            <m:rPr>
              <m:lit/>
            </m:rPr>
            <w:rPr>
              <w:rFonts w:ascii="Cambria Math" w:hAnsi="Cambria Math"/>
            </w:rPr>
            <m:t>/</m:t>
          </w:ins>
        </m:r>
        <m:r>
          <w:ins w:id="2559" w:author="Lichen Wu" w:date="2022-04-08T22:29:00Z">
            <w:rPr>
              <w:rFonts w:ascii="Cambria Math" w:hAnsi="Cambria Math"/>
            </w:rPr>
            <m:t>K)</m:t>
          </w:ins>
        </m:r>
      </m:oMath>
      <w:ins w:id="2560" w:author="Lichen Wu" w:date="2022-04-08T22:29:00Z">
        <w:r w:rsidRPr="005F7DE3">
          <w:t xml:space="preserve"> are evaluated using the following equations, the results of which are displayed in Table </w:t>
        </w:r>
      </w:ins>
      <w:r w:rsidR="008B71BC">
        <w:fldChar w:fldCharType="begin"/>
      </w:r>
      <w:r w:rsidR="008B71BC">
        <w:instrText xml:space="preserve"> REF rc_tb_estima \h </w:instrText>
      </w:r>
      <w:r w:rsidR="008B71BC">
        <w:fldChar w:fldCharType="separate"/>
      </w:r>
      <w:r w:rsidR="008B71BC">
        <w:rPr>
          <w:b/>
          <w:bCs/>
          <w:noProof/>
        </w:rPr>
        <w:t>1</w:t>
      </w:r>
      <w:r w:rsidR="008B71BC">
        <w:fldChar w:fldCharType="end"/>
      </w:r>
      <w:ins w:id="2561" w:author="Lichen Wu" w:date="2022-04-08T22:29:00Z">
        <w:r w:rsidRPr="005F7DE3">
          <w:t>:</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0728AE8" w14:textId="77777777" w:rsidTr="00BA158B">
        <w:trPr>
          <w:jc w:val="center"/>
          <w:ins w:id="2562" w:author="Lichen Wu" w:date="2022-04-08T22:29:00Z"/>
        </w:trPr>
        <w:tc>
          <w:tcPr>
            <w:tcW w:w="625" w:type="dxa"/>
            <w:vAlign w:val="center"/>
          </w:tcPr>
          <w:p w14:paraId="33AD57DB" w14:textId="77777777" w:rsidR="00BB31D6" w:rsidRPr="005F7DE3" w:rsidRDefault="00BB31D6" w:rsidP="00BA158B">
            <w:pPr>
              <w:rPr>
                <w:ins w:id="2563" w:author="Lichen Wu" w:date="2022-04-08T22:29:00Z"/>
              </w:rPr>
            </w:pPr>
          </w:p>
        </w:tc>
        <w:tc>
          <w:tcPr>
            <w:tcW w:w="8100" w:type="dxa"/>
            <w:vAlign w:val="center"/>
          </w:tcPr>
          <w:p w14:paraId="1C1035FE" w14:textId="77777777" w:rsidR="00BB31D6" w:rsidRPr="005F7DE3" w:rsidRDefault="00BB31D6" w:rsidP="00482FCA">
            <w:pPr>
              <w:spacing w:line="360" w:lineRule="auto"/>
              <w:rPr>
                <w:ins w:id="2564" w:author="Lichen Wu" w:date="2022-04-08T22:29:00Z"/>
              </w:rPr>
            </w:pPr>
            <m:oMathPara>
              <m:oMath>
                <m:r>
                  <w:ins w:id="2565" w:author="Lichen Wu" w:date="2022-04-08T22:29:00Z">
                    <w:rPr>
                      <w:rFonts w:ascii="Cambria Math" w:hAnsi="Cambria Math"/>
                    </w:rPr>
                    <m:t>R=</m:t>
                  </w:ins>
                </m:r>
                <m:f>
                  <m:fPr>
                    <m:ctrlPr>
                      <w:ins w:id="2566" w:author="Lichen Wu" w:date="2022-04-08T22:29:00Z">
                        <w:rPr>
                          <w:rFonts w:ascii="Cambria Math" w:hAnsi="Cambria Math"/>
                        </w:rPr>
                      </w:ins>
                    </m:ctrlPr>
                  </m:fPr>
                  <m:num>
                    <m:r>
                      <w:ins w:id="2567" w:author="Lichen Wu" w:date="2022-04-08T22:29:00Z">
                        <w:rPr>
                          <w:rFonts w:ascii="Cambria Math" w:hAnsi="Cambria Math"/>
                        </w:rPr>
                        <m:t>L</m:t>
                      </w:ins>
                    </m:r>
                    <m:ctrlPr>
                      <w:ins w:id="2568" w:author="Lichen Wu" w:date="2022-04-08T22:29:00Z">
                        <w:rPr>
                          <w:rFonts w:ascii="Cambria Math" w:hAnsi="Cambria Math"/>
                          <w:i/>
                        </w:rPr>
                      </w:ins>
                    </m:ctrlPr>
                  </m:num>
                  <m:den>
                    <m:r>
                      <w:ins w:id="2569" w:author="Lichen Wu" w:date="2022-04-08T22:29:00Z">
                        <m:rPr>
                          <m:sty m:val="p"/>
                        </m:rPr>
                        <w:rPr>
                          <w:rFonts w:ascii="Cambria Math" w:hAnsi="Cambria Math"/>
                        </w:rPr>
                        <m:t>λ</m:t>
                      </w:ins>
                    </m:r>
                    <m:r>
                      <w:ins w:id="2570" w:author="Lichen Wu" w:date="2022-04-08T22:29:00Z">
                        <w:rPr>
                          <w:rFonts w:ascii="Cambria Math" w:hAnsi="Cambria Math"/>
                        </w:rPr>
                        <m:t>A</m:t>
                      </w:ins>
                    </m:r>
                    <m:ctrlPr>
                      <w:ins w:id="2571" w:author="Lichen Wu" w:date="2022-04-08T22:29:00Z">
                        <w:rPr>
                          <w:rFonts w:ascii="Cambria Math" w:hAnsi="Cambria Math"/>
                          <w:i/>
                        </w:rPr>
                      </w:ins>
                    </m:ctrlPr>
                  </m:den>
                </m:f>
                <m:r>
                  <w:ins w:id="2572" w:author="Lichen Wu" w:date="2022-04-08T22:29:00Z">
                    <w:rPr>
                      <w:rFonts w:ascii="Cambria Math" w:hAnsi="Cambria Math"/>
                    </w:rPr>
                    <m:t>=</m:t>
                  </w:ins>
                </m:r>
                <m:f>
                  <m:fPr>
                    <m:ctrlPr>
                      <w:ins w:id="2573" w:author="Lichen Wu" w:date="2022-04-08T22:29:00Z">
                        <w:rPr>
                          <w:rFonts w:ascii="Cambria Math" w:hAnsi="Cambria Math"/>
                        </w:rPr>
                      </w:ins>
                    </m:ctrlPr>
                  </m:fPr>
                  <m:num>
                    <m:r>
                      <w:ins w:id="2574" w:author="Lichen Wu" w:date="2022-04-08T22:29:00Z">
                        <w:rPr>
                          <w:rFonts w:ascii="Cambria Math" w:hAnsi="Cambria Math"/>
                        </w:rPr>
                        <m:t>L</m:t>
                      </w:ins>
                    </m:r>
                    <m:ctrlPr>
                      <w:ins w:id="2575" w:author="Lichen Wu" w:date="2022-04-08T22:29:00Z">
                        <w:rPr>
                          <w:rFonts w:ascii="Cambria Math" w:hAnsi="Cambria Math"/>
                          <w:i/>
                        </w:rPr>
                      </w:ins>
                    </m:ctrlPr>
                  </m:num>
                  <m:den>
                    <m:r>
                      <w:ins w:id="2576" w:author="Lichen Wu" w:date="2022-04-08T22:29:00Z">
                        <w:rPr>
                          <w:rFonts w:ascii="Cambria Math" w:hAnsi="Cambria Math"/>
                        </w:rPr>
                        <m:t>hA</m:t>
                      </w:ins>
                    </m:r>
                    <m:ctrlPr>
                      <w:ins w:id="2577" w:author="Lichen Wu" w:date="2022-04-08T22:29:00Z">
                        <w:rPr>
                          <w:rFonts w:ascii="Cambria Math" w:hAnsi="Cambria Math"/>
                          <w:i/>
                        </w:rPr>
                      </w:ins>
                    </m:ctrlPr>
                  </m:den>
                </m:f>
              </m:oMath>
            </m:oMathPara>
          </w:p>
        </w:tc>
        <w:tc>
          <w:tcPr>
            <w:tcW w:w="625" w:type="dxa"/>
            <w:vAlign w:val="center"/>
          </w:tcPr>
          <w:p w14:paraId="34F4050D" w14:textId="4D338B0C" w:rsidR="00BB31D6" w:rsidRPr="005F7DE3" w:rsidRDefault="00BB31D6" w:rsidP="00482FCA">
            <w:pPr>
              <w:spacing w:line="360" w:lineRule="auto"/>
              <w:rPr>
                <w:ins w:id="2578" w:author="Lichen Wu" w:date="2022-04-08T22:29:00Z"/>
              </w:rPr>
            </w:pPr>
            <w:ins w:id="2579" w:author="Lichen Wu" w:date="2022-04-08T22:29:00Z">
              <w:r w:rsidRPr="005F7DE3">
                <w:t>(</w:t>
              </w:r>
              <w:r w:rsidRPr="005F7DE3">
                <w:fldChar w:fldCharType="begin"/>
              </w:r>
              <w:r w:rsidRPr="005F7DE3">
                <w:instrText xml:space="preserve"> SEQ Eq \* MERGEFORMAT </w:instrText>
              </w:r>
              <w:r w:rsidRPr="005F7DE3">
                <w:fldChar w:fldCharType="separate"/>
              </w:r>
            </w:ins>
            <w:r w:rsidR="0017237F">
              <w:rPr>
                <w:noProof/>
              </w:rPr>
              <w:t>27</w:t>
            </w:r>
            <w:ins w:id="2580" w:author="Lichen Wu" w:date="2022-04-08T22:29:00Z">
              <w:r w:rsidRPr="005F7DE3">
                <w:rPr>
                  <w:noProof/>
                </w:rPr>
                <w:fldChar w:fldCharType="end"/>
              </w:r>
              <w:r w:rsidRPr="005F7DE3">
                <w:t>)</w:t>
              </w:r>
            </w:ins>
          </w:p>
        </w:tc>
      </w:tr>
      <w:tr w:rsidR="00AF77D1" w:rsidRPr="005F7DE3" w14:paraId="32DA6675" w14:textId="77777777" w:rsidTr="00BA158B">
        <w:trPr>
          <w:jc w:val="center"/>
          <w:ins w:id="2581" w:author="Lichen Wu" w:date="2022-04-08T22:29:00Z"/>
        </w:trPr>
        <w:tc>
          <w:tcPr>
            <w:tcW w:w="625" w:type="dxa"/>
            <w:vAlign w:val="center"/>
          </w:tcPr>
          <w:p w14:paraId="1547AF30" w14:textId="77777777" w:rsidR="00BB31D6" w:rsidRPr="005F7DE3" w:rsidRDefault="00BB31D6" w:rsidP="00BA158B">
            <w:pPr>
              <w:rPr>
                <w:ins w:id="2582" w:author="Lichen Wu" w:date="2022-04-08T22:29:00Z"/>
              </w:rPr>
            </w:pPr>
          </w:p>
        </w:tc>
        <w:tc>
          <w:tcPr>
            <w:tcW w:w="8100" w:type="dxa"/>
            <w:vAlign w:val="center"/>
          </w:tcPr>
          <w:p w14:paraId="7A189428" w14:textId="77777777" w:rsidR="00BB31D6" w:rsidRPr="005F7DE3" w:rsidRDefault="00BB31D6" w:rsidP="00482FCA">
            <w:pPr>
              <w:spacing w:line="360" w:lineRule="auto"/>
              <w:jc w:val="center"/>
              <w:rPr>
                <w:ins w:id="2583" w:author="Lichen Wu" w:date="2022-04-08T22:29:00Z"/>
              </w:rPr>
            </w:pPr>
            <m:oMathPara>
              <m:oMath>
                <m:r>
                  <w:ins w:id="2584" w:author="Lichen Wu" w:date="2022-04-08T22:29:00Z">
                    <w:rPr>
                      <w:rFonts w:ascii="Cambria Math" w:hAnsi="Cambria Math"/>
                    </w:rPr>
                    <m:t>C=</m:t>
                  </w:ins>
                </m:r>
                <m:nary>
                  <m:naryPr>
                    <m:chr m:val="∑"/>
                    <m:subHide m:val="1"/>
                    <m:supHide m:val="1"/>
                    <m:ctrlPr>
                      <w:ins w:id="2585" w:author="Lichen Wu" w:date="2022-04-08T22:29:00Z">
                        <w:rPr>
                          <w:rFonts w:ascii="Cambria Math" w:hAnsi="Cambria Math"/>
                        </w:rPr>
                      </w:ins>
                    </m:ctrlPr>
                  </m:naryPr>
                  <m:sub>
                    <m:ctrlPr>
                      <w:ins w:id="2586" w:author="Lichen Wu" w:date="2022-04-08T22:29:00Z">
                        <w:rPr>
                          <w:rFonts w:ascii="Cambria Math" w:hAnsi="Cambria Math"/>
                          <w:i/>
                        </w:rPr>
                      </w:ins>
                    </m:ctrlPr>
                  </m:sub>
                  <m:sup>
                    <m:ctrlPr>
                      <w:ins w:id="2587" w:author="Lichen Wu" w:date="2022-04-08T22:29:00Z">
                        <w:rPr>
                          <w:rFonts w:ascii="Cambria Math" w:hAnsi="Cambria Math"/>
                          <w:i/>
                        </w:rPr>
                      </w:ins>
                    </m:ctrlPr>
                  </m:sup>
                  <m:e>
                    <m:sSub>
                      <m:sSubPr>
                        <m:ctrlPr>
                          <w:ins w:id="2588" w:author="Lichen Wu" w:date="2022-04-08T22:29:00Z">
                            <w:rPr>
                              <w:rFonts w:ascii="Cambria Math" w:hAnsi="Cambria Math"/>
                              <w:i/>
                            </w:rPr>
                          </w:ins>
                        </m:ctrlPr>
                      </m:sSubPr>
                      <m:e>
                        <m:r>
                          <w:ins w:id="2589" w:author="Lichen Wu" w:date="2022-04-08T22:29:00Z">
                            <w:rPr>
                              <w:rFonts w:ascii="Cambria Math" w:hAnsi="Cambria Math"/>
                            </w:rPr>
                            <m:t>L</m:t>
                          </w:ins>
                        </m:r>
                      </m:e>
                      <m:sub>
                        <m:r>
                          <w:ins w:id="2590" w:author="Lichen Wu" w:date="2022-04-08T22:29:00Z">
                            <w:rPr>
                              <w:rFonts w:ascii="Cambria Math" w:hAnsi="Cambria Math"/>
                            </w:rPr>
                            <m:t>i</m:t>
                          </w:ins>
                        </m:r>
                      </m:sub>
                    </m:sSub>
                    <m:sSub>
                      <m:sSubPr>
                        <m:ctrlPr>
                          <w:ins w:id="2591" w:author="Lichen Wu" w:date="2022-04-08T22:29:00Z">
                            <w:rPr>
                              <w:rFonts w:ascii="Cambria Math" w:hAnsi="Cambria Math"/>
                              <w:i/>
                            </w:rPr>
                          </w:ins>
                        </m:ctrlPr>
                      </m:sSubPr>
                      <m:e>
                        <m:r>
                          <w:ins w:id="2592" w:author="Lichen Wu" w:date="2022-04-08T22:29:00Z">
                            <w:rPr>
                              <w:rFonts w:ascii="Cambria Math" w:hAnsi="Cambria Math"/>
                            </w:rPr>
                            <m:t>A</m:t>
                          </w:ins>
                        </m:r>
                      </m:e>
                      <m:sub>
                        <m:r>
                          <w:ins w:id="2593" w:author="Lichen Wu" w:date="2022-04-08T22:29:00Z">
                            <w:rPr>
                              <w:rFonts w:ascii="Cambria Math" w:hAnsi="Cambria Math"/>
                            </w:rPr>
                            <m:t>i</m:t>
                          </w:ins>
                        </m:r>
                      </m:sub>
                    </m:sSub>
                    <m:sSub>
                      <m:sSubPr>
                        <m:ctrlPr>
                          <w:ins w:id="2594" w:author="Lichen Wu" w:date="2022-04-08T22:29:00Z">
                            <w:rPr>
                              <w:rFonts w:ascii="Cambria Math" w:hAnsi="Cambria Math"/>
                            </w:rPr>
                          </w:ins>
                        </m:ctrlPr>
                      </m:sSubPr>
                      <m:e>
                        <m:r>
                          <w:ins w:id="2595" w:author="Lichen Wu" w:date="2022-04-08T22:29:00Z">
                            <m:rPr>
                              <m:sty m:val="p"/>
                            </m:rPr>
                            <w:rPr>
                              <w:rFonts w:ascii="Cambria Math" w:hAnsi="Cambria Math"/>
                            </w:rPr>
                            <m:t>ρ</m:t>
                          </w:ins>
                        </m:r>
                      </m:e>
                      <m:sub>
                        <m:r>
                          <w:ins w:id="2596" w:author="Lichen Wu" w:date="2022-04-08T22:29:00Z">
                            <m:rPr>
                              <m:sty m:val="p"/>
                            </m:rPr>
                            <w:rPr>
                              <w:rFonts w:ascii="Cambria Math" w:hAnsi="Cambria Math"/>
                            </w:rPr>
                            <m:t>i</m:t>
                          </w:ins>
                        </m:r>
                        <m:sSub>
                          <m:sSubPr>
                            <m:ctrlPr>
                              <w:ins w:id="2597" w:author="Lichen Wu" w:date="2022-04-08T22:29:00Z">
                                <w:rPr>
                                  <w:rFonts w:ascii="Cambria Math" w:hAnsi="Cambria Math"/>
                                  <w:i/>
                                </w:rPr>
                              </w:ins>
                            </m:ctrlPr>
                          </m:sSubPr>
                          <m:e>
                            <m:r>
                              <w:ins w:id="2598" w:author="Lichen Wu" w:date="2022-04-08T22:29:00Z">
                                <w:rPr>
                                  <w:rFonts w:ascii="Cambria Math" w:hAnsi="Cambria Math"/>
                                </w:rPr>
                                <m:t>c</m:t>
                              </w:ins>
                            </m:r>
                          </m:e>
                          <m:sub>
                            <m:r>
                              <w:ins w:id="2599" w:author="Lichen Wu" w:date="2022-04-08T22:29:00Z">
                                <w:rPr>
                                  <w:rFonts w:ascii="Cambria Math" w:hAnsi="Cambria Math"/>
                                </w:rPr>
                                <m:t>pi</m:t>
                              </w:ins>
                            </m:r>
                          </m:sub>
                        </m:sSub>
                      </m:sub>
                    </m:sSub>
                    <m:ctrlPr>
                      <w:ins w:id="2600" w:author="Lichen Wu" w:date="2022-04-08T22:29:00Z">
                        <w:rPr>
                          <w:rFonts w:ascii="Cambria Math" w:hAnsi="Cambria Math"/>
                          <w:i/>
                        </w:rPr>
                      </w:ins>
                    </m:ctrlPr>
                  </m:e>
                </m:nary>
              </m:oMath>
            </m:oMathPara>
          </w:p>
        </w:tc>
        <w:tc>
          <w:tcPr>
            <w:tcW w:w="625" w:type="dxa"/>
            <w:vAlign w:val="center"/>
          </w:tcPr>
          <w:p w14:paraId="1BF8CCED" w14:textId="7C38E629" w:rsidR="00BB31D6" w:rsidRPr="005F7DE3" w:rsidRDefault="00BB31D6" w:rsidP="00482FCA">
            <w:pPr>
              <w:spacing w:line="360" w:lineRule="auto"/>
              <w:rPr>
                <w:ins w:id="2601" w:author="Lichen Wu" w:date="2022-04-08T22:29:00Z"/>
              </w:rPr>
            </w:pPr>
            <w:ins w:id="2602" w:author="Lichen Wu" w:date="2022-04-08T22:29:00Z">
              <w:r w:rsidRPr="005F7DE3">
                <w:t>(</w:t>
              </w:r>
              <w:r w:rsidRPr="005F7DE3">
                <w:fldChar w:fldCharType="begin"/>
              </w:r>
              <w:r w:rsidRPr="005F7DE3">
                <w:instrText xml:space="preserve"> SEQ Eq \* MERGEFORMAT </w:instrText>
              </w:r>
              <w:r w:rsidRPr="005F7DE3">
                <w:fldChar w:fldCharType="separate"/>
              </w:r>
            </w:ins>
            <w:r w:rsidR="0017237F">
              <w:rPr>
                <w:noProof/>
              </w:rPr>
              <w:t>28</w:t>
            </w:r>
            <w:ins w:id="2603" w:author="Lichen Wu" w:date="2022-04-08T22:29:00Z">
              <w:r w:rsidRPr="005F7DE3">
                <w:rPr>
                  <w:noProof/>
                </w:rPr>
                <w:fldChar w:fldCharType="end"/>
              </w:r>
              <w:r w:rsidRPr="005F7DE3">
                <w:t>)</w:t>
              </w:r>
            </w:ins>
          </w:p>
        </w:tc>
      </w:tr>
    </w:tbl>
    <w:p w14:paraId="62864D59" w14:textId="5975EAE8" w:rsidR="008206A4" w:rsidRPr="005F7DE3" w:rsidDel="00134129" w:rsidRDefault="004F076D">
      <w:pPr>
        <w:rPr>
          <w:del w:id="2604" w:author="Lichen Wu" w:date="2022-04-11T10:29:00Z"/>
        </w:rPr>
      </w:pPr>
      <w:ins w:id="2605" w:author="Lichen Wu" w:date="2022-04-08T22:45:00Z">
        <w:r w:rsidRPr="005F7DE3">
          <w:t xml:space="preserve">As stated in </w:t>
        </w:r>
      </w:ins>
      <w:r w:rsidR="009E3FB2">
        <w:t>e</w:t>
      </w:r>
      <w:ins w:id="2606" w:author="Lichen Wu" w:date="2022-04-08T22:45:00Z">
        <w:r w:rsidRPr="005F7DE3">
          <w:t xml:space="preserve">quation </w:t>
        </w:r>
      </w:ins>
      <w:r w:rsidR="009E3FB2">
        <w:t>(</w:t>
      </w:r>
      <w:r w:rsidR="009E3FB2">
        <w:fldChar w:fldCharType="begin"/>
      </w:r>
      <w:r w:rsidR="009E3FB2">
        <w:instrText xml:space="preserve"> REF rc_opt \h </w:instrText>
      </w:r>
      <w:r w:rsidR="009E3FB2">
        <w:fldChar w:fldCharType="separate"/>
      </w:r>
      <w:r w:rsidR="009E3FB2">
        <w:rPr>
          <w:noProof/>
        </w:rPr>
        <w:t>4</w:t>
      </w:r>
      <w:r w:rsidR="009E3FB2">
        <w:fldChar w:fldCharType="end"/>
      </w:r>
      <w:r w:rsidR="009E3FB2">
        <w:t>)</w:t>
      </w:r>
      <w:ins w:id="2607" w:author="Lichen Wu" w:date="2022-04-08T22:45:00Z">
        <w:r w:rsidRPr="005F7DE3">
          <w:t>, the R</w:t>
        </w:r>
      </w:ins>
      <w:ins w:id="2608" w:author="Lichen Wu" w:date="2022-04-08T22:46:00Z">
        <w:r w:rsidRPr="005F7DE3">
          <w:t>C network model</w:t>
        </w:r>
        <w:r w:rsidR="00C27CEF" w:rsidRPr="005F7DE3">
          <w:t xml:space="preserve"> training is essentially an optimization problem. </w:t>
        </w:r>
      </w:ins>
      <w:ins w:id="2609" w:author="Lichen Wu" w:date="2022-04-08T22:47:00Z">
        <w:r w:rsidR="00C27CEF" w:rsidRPr="005F7DE3">
          <w:t xml:space="preserve">In the present paper, </w:t>
        </w:r>
        <w:commentRangeStart w:id="2610"/>
        <w:commentRangeStart w:id="2611"/>
        <w:r w:rsidR="00C27CEF" w:rsidRPr="005F7DE3">
          <w:t>p</w:t>
        </w:r>
      </w:ins>
      <w:moveToRangeStart w:id="2612" w:author="Lichen Wu" w:date="2022-04-08T22:45:00Z" w:name="move100350346"/>
      <w:moveTo w:id="2613" w:author="Lichen Wu" w:date="2022-04-08T22:45:00Z">
        <w:del w:id="2614" w:author="Lichen Wu" w:date="2022-04-08T22:47:00Z">
          <w:r w:rsidRPr="005F7DE3" w:rsidDel="00C27CEF">
            <w:delText>P</w:delText>
          </w:r>
        </w:del>
        <w:r w:rsidRPr="005F7DE3">
          <w:t xml:space="preserve">article swarm optimization (PSO) from python package (pyswarms </w:t>
        </w:r>
        <w:r w:rsidRPr="005F7DE3">
          <w:fldChar w:fldCharType="begin"/>
        </w:r>
      </w:moveTo>
      <w:r w:rsidR="00B71B61" w:rsidRPr="005F7DE3">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moveTo w:id="2615" w:author="Lichen Wu" w:date="2022-04-08T22:45:00Z">
        <w:r w:rsidRPr="005F7DE3">
          <w:fldChar w:fldCharType="separate"/>
        </w:r>
      </w:moveTo>
      <w:r w:rsidR="00B71B61" w:rsidRPr="005F7DE3">
        <w:t>(James V. Miranda, 2018)</w:t>
      </w:r>
      <w:moveTo w:id="2616" w:author="Lichen Wu" w:date="2022-04-08T22:45:00Z">
        <w:r w:rsidRPr="005F7DE3">
          <w:fldChar w:fldCharType="end"/>
        </w:r>
        <w:r w:rsidRPr="005F7DE3">
          <w:t xml:space="preserve">) was used to solve the above optimization problem. </w:t>
        </w:r>
      </w:moveTo>
      <w:commentRangeEnd w:id="2610"/>
      <w:r w:rsidR="00AF77D1" w:rsidRPr="005F7DE3">
        <w:rPr>
          <w:rStyle w:val="CommentReference"/>
        </w:rPr>
        <w:commentReference w:id="2610"/>
      </w:r>
      <w:commentRangeEnd w:id="2611"/>
      <w:r w:rsidR="009C5B81" w:rsidRPr="005F7DE3">
        <w:rPr>
          <w:rStyle w:val="CommentReference"/>
        </w:rPr>
        <w:commentReference w:id="2611"/>
      </w:r>
    </w:p>
    <w:moveToRangeEnd w:id="2612"/>
    <w:p w14:paraId="360AD1CB" w14:textId="2983E31C" w:rsidR="00EB429A" w:rsidRDefault="00EB429A" w:rsidP="001E0F94"/>
    <w:p w14:paraId="43AC6677" w14:textId="77777777" w:rsidR="001E0F94" w:rsidRPr="005F7DE3" w:rsidRDefault="001E0F94">
      <w:pPr>
        <w:rPr>
          <w:ins w:id="2617" w:author="Lichen Wu" w:date="2022-04-08T22:29:00Z"/>
          <w:rPrChange w:id="2618" w:author="Lichen Wu" w:date="2022-04-09T10:54:00Z">
            <w:rPr>
              <w:ins w:id="2619" w:author="Lichen Wu" w:date="2022-04-08T22:29:00Z"/>
              <w:b/>
              <w:bCs/>
            </w:rPr>
          </w:rPrChange>
        </w:rPr>
        <w:pPrChange w:id="2620" w:author="Lichen Wu" w:date="2022-04-09T10:54:00Z">
          <w:pPr>
            <w:pStyle w:val="Caption"/>
            <w:jc w:val="left"/>
          </w:pPr>
        </w:pPrChange>
      </w:pPr>
    </w:p>
    <w:p w14:paraId="39F0EEBD" w14:textId="69145A5C" w:rsidR="00BB31D6" w:rsidRPr="005F7DE3" w:rsidRDefault="00BB31D6" w:rsidP="00BB31D6">
      <w:pPr>
        <w:pStyle w:val="Caption"/>
        <w:rPr>
          <w:ins w:id="2621" w:author="Lichen Wu" w:date="2022-04-08T22:29:00Z"/>
          <w:rFonts w:cs="Times New Roman"/>
        </w:rPr>
      </w:pPr>
      <w:ins w:id="2622" w:author="Lichen Wu" w:date="2022-04-08T22:29:00Z">
        <w:r w:rsidRPr="005F7DE3">
          <w:rPr>
            <w:rFonts w:cs="Times New Roman"/>
            <w:b/>
            <w:bCs/>
          </w:rPr>
          <w:t xml:space="preserve">Table </w:t>
        </w:r>
        <w:bookmarkStart w:id="2623" w:name="rc_tb_estima"/>
        <w:r w:rsidRPr="005F7DE3">
          <w:rPr>
            <w:rFonts w:cs="Times New Roman"/>
            <w:b/>
            <w:bCs/>
          </w:rPr>
          <w:fldChar w:fldCharType="begin"/>
        </w:r>
        <w:r w:rsidRPr="005F7DE3">
          <w:rPr>
            <w:rFonts w:cs="Times New Roman"/>
            <w:b/>
            <w:bCs/>
          </w:rPr>
          <w:instrText xml:space="preserve"> SEQ Table \* ARABIC </w:instrText>
        </w:r>
        <w:r w:rsidRPr="005F7DE3">
          <w:rPr>
            <w:rFonts w:cs="Times New Roman"/>
            <w:b/>
            <w:bCs/>
          </w:rPr>
          <w:fldChar w:fldCharType="separate"/>
        </w:r>
      </w:ins>
      <w:r w:rsidR="0017237F">
        <w:rPr>
          <w:rFonts w:cs="Times New Roman"/>
          <w:b/>
          <w:bCs/>
          <w:noProof/>
        </w:rPr>
        <w:t>1</w:t>
      </w:r>
      <w:ins w:id="2624" w:author="Lichen Wu" w:date="2022-04-08T22:29:00Z">
        <w:r w:rsidRPr="005F7DE3">
          <w:rPr>
            <w:rFonts w:cs="Times New Roman"/>
            <w:b/>
            <w:bCs/>
            <w:noProof/>
          </w:rPr>
          <w:fldChar w:fldCharType="end"/>
        </w:r>
        <w:bookmarkEnd w:id="2623"/>
        <w:r w:rsidRPr="005F7DE3">
          <w:rPr>
            <w:rFonts w:cs="Times New Roman"/>
          </w:rPr>
          <w:t xml:space="preserve"> Estimated values for Rs (K/W) and Cs (J/K)</w:t>
        </w:r>
      </w:ins>
    </w:p>
    <w:tbl>
      <w:tblPr>
        <w:tblStyle w:val="TableGrid"/>
        <w:tblW w:w="0" w:type="auto"/>
        <w:tblLook w:val="04A0" w:firstRow="1" w:lastRow="0" w:firstColumn="1" w:lastColumn="0" w:noHBand="0" w:noVBand="1"/>
      </w:tblPr>
      <w:tblGrid>
        <w:gridCol w:w="2337"/>
        <w:gridCol w:w="2337"/>
        <w:gridCol w:w="2338"/>
        <w:gridCol w:w="2338"/>
      </w:tblGrid>
      <w:tr w:rsidR="00BB31D6" w:rsidRPr="005F7DE3" w14:paraId="24327575" w14:textId="77777777" w:rsidTr="00BA158B">
        <w:trPr>
          <w:ins w:id="2625" w:author="Lichen Wu" w:date="2022-04-08T22:29:00Z"/>
        </w:trPr>
        <w:tc>
          <w:tcPr>
            <w:tcW w:w="2337" w:type="dxa"/>
          </w:tcPr>
          <w:p w14:paraId="6B03A8A4" w14:textId="77777777" w:rsidR="00BB31D6" w:rsidRPr="005F7DE3" w:rsidRDefault="003C1B14" w:rsidP="00BA158B">
            <w:pPr>
              <w:jc w:val="center"/>
              <w:rPr>
                <w:ins w:id="2626" w:author="Lichen Wu" w:date="2022-04-08T22:29:00Z"/>
              </w:rPr>
            </w:pPr>
            <m:oMathPara>
              <m:oMath>
                <m:sSub>
                  <m:sSubPr>
                    <m:ctrlPr>
                      <w:ins w:id="2627" w:author="Lichen Wu" w:date="2022-04-08T22:29:00Z">
                        <w:rPr>
                          <w:rFonts w:ascii="Cambria Math" w:hAnsi="Cambria Math"/>
                          <w:i/>
                        </w:rPr>
                      </w:ins>
                    </m:ctrlPr>
                  </m:sSubPr>
                  <m:e>
                    <m:r>
                      <w:ins w:id="2628" w:author="Lichen Wu" w:date="2022-04-08T22:29:00Z">
                        <w:rPr>
                          <w:rFonts w:ascii="Cambria Math" w:hAnsi="Cambria Math"/>
                        </w:rPr>
                        <m:t>R</m:t>
                      </w:ins>
                    </m:r>
                  </m:e>
                  <m:sub>
                    <m:r>
                      <w:ins w:id="2629" w:author="Lichen Wu" w:date="2022-04-08T22:29:00Z">
                        <w:rPr>
                          <w:rFonts w:ascii="Cambria Math" w:hAnsi="Cambria Math"/>
                        </w:rPr>
                        <m:t>out,env1</m:t>
                      </w:ins>
                    </m:r>
                  </m:sub>
                </m:sSub>
                <m:r>
                  <w:ins w:id="2630" w:author="Lichen Wu" w:date="2022-04-08T22:29:00Z">
                    <w:rPr>
                      <w:rFonts w:ascii="Cambria Math" w:hAnsi="Cambria Math"/>
                    </w:rPr>
                    <m:t>=3.32E-3</m:t>
                  </w:ins>
                </m:r>
              </m:oMath>
            </m:oMathPara>
          </w:p>
        </w:tc>
        <w:tc>
          <w:tcPr>
            <w:tcW w:w="2337" w:type="dxa"/>
          </w:tcPr>
          <w:p w14:paraId="06698F92" w14:textId="77777777" w:rsidR="00BB31D6" w:rsidRPr="005F7DE3" w:rsidRDefault="003C1B14" w:rsidP="00BA158B">
            <w:pPr>
              <w:jc w:val="center"/>
              <w:rPr>
                <w:ins w:id="2631" w:author="Lichen Wu" w:date="2022-04-08T22:29:00Z"/>
              </w:rPr>
            </w:pPr>
            <m:oMathPara>
              <m:oMath>
                <m:sSub>
                  <m:sSubPr>
                    <m:ctrlPr>
                      <w:ins w:id="2632" w:author="Lichen Wu" w:date="2022-04-08T22:29:00Z">
                        <w:rPr>
                          <w:rFonts w:ascii="Cambria Math" w:hAnsi="Cambria Math"/>
                          <w:i/>
                        </w:rPr>
                      </w:ins>
                    </m:ctrlPr>
                  </m:sSubPr>
                  <m:e>
                    <m:r>
                      <w:ins w:id="2633" w:author="Lichen Wu" w:date="2022-04-08T22:29:00Z">
                        <w:rPr>
                          <w:rFonts w:ascii="Cambria Math" w:hAnsi="Cambria Math"/>
                        </w:rPr>
                        <m:t>R</m:t>
                      </w:ins>
                    </m:r>
                  </m:e>
                  <m:sub>
                    <m:r>
                      <w:ins w:id="2634" w:author="Lichen Wu" w:date="2022-04-08T22:29:00Z">
                        <w:rPr>
                          <w:rFonts w:ascii="Cambria Math" w:hAnsi="Cambria Math"/>
                        </w:rPr>
                        <m:t>env2,env1</m:t>
                      </w:ins>
                    </m:r>
                  </m:sub>
                </m:sSub>
                <m:r>
                  <w:ins w:id="2635" w:author="Lichen Wu" w:date="2022-04-08T22:29:00Z">
                    <w:rPr>
                      <w:rFonts w:ascii="Cambria Math" w:hAnsi="Cambria Math"/>
                    </w:rPr>
                    <m:t>=6E-2</m:t>
                  </w:ins>
                </m:r>
              </m:oMath>
            </m:oMathPara>
          </w:p>
        </w:tc>
        <w:tc>
          <w:tcPr>
            <w:tcW w:w="2338" w:type="dxa"/>
          </w:tcPr>
          <w:p w14:paraId="1AB58E69" w14:textId="77777777" w:rsidR="00BB31D6" w:rsidRPr="005F7DE3" w:rsidRDefault="003C1B14" w:rsidP="00BA158B">
            <w:pPr>
              <w:jc w:val="center"/>
              <w:rPr>
                <w:ins w:id="2636" w:author="Lichen Wu" w:date="2022-04-08T22:29:00Z"/>
              </w:rPr>
            </w:pPr>
            <m:oMathPara>
              <m:oMath>
                <m:sSub>
                  <m:sSubPr>
                    <m:ctrlPr>
                      <w:ins w:id="2637" w:author="Lichen Wu" w:date="2022-04-08T22:29:00Z">
                        <w:rPr>
                          <w:rFonts w:ascii="Cambria Math" w:hAnsi="Cambria Math"/>
                          <w:i/>
                        </w:rPr>
                      </w:ins>
                    </m:ctrlPr>
                  </m:sSubPr>
                  <m:e>
                    <m:r>
                      <w:ins w:id="2638" w:author="Lichen Wu" w:date="2022-04-08T22:29:00Z">
                        <w:rPr>
                          <w:rFonts w:ascii="Cambria Math" w:hAnsi="Cambria Math"/>
                        </w:rPr>
                        <m:t>R</m:t>
                      </w:ins>
                    </m:r>
                  </m:e>
                  <m:sub>
                    <m:r>
                      <w:ins w:id="2639" w:author="Lichen Wu" w:date="2022-04-08T22:29:00Z">
                        <w:rPr>
                          <w:rFonts w:ascii="Cambria Math" w:hAnsi="Cambria Math"/>
                        </w:rPr>
                        <m:t>env2,room</m:t>
                      </w:ins>
                    </m:r>
                  </m:sub>
                </m:sSub>
                <m:r>
                  <w:ins w:id="2640" w:author="Lichen Wu" w:date="2022-04-08T22:29:00Z">
                    <w:rPr>
                      <w:rFonts w:ascii="Cambria Math" w:hAnsi="Cambria Math"/>
                    </w:rPr>
                    <m:t>=6E-2</m:t>
                  </w:ins>
                </m:r>
              </m:oMath>
            </m:oMathPara>
          </w:p>
        </w:tc>
        <w:tc>
          <w:tcPr>
            <w:tcW w:w="2338" w:type="dxa"/>
          </w:tcPr>
          <w:p w14:paraId="422518BA" w14:textId="77777777" w:rsidR="00BB31D6" w:rsidRPr="005F7DE3" w:rsidRDefault="003C1B14" w:rsidP="00BA158B">
            <w:pPr>
              <w:jc w:val="center"/>
              <w:rPr>
                <w:ins w:id="2641" w:author="Lichen Wu" w:date="2022-04-08T22:29:00Z"/>
              </w:rPr>
            </w:pPr>
            <m:oMathPara>
              <m:oMath>
                <m:sSub>
                  <m:sSubPr>
                    <m:ctrlPr>
                      <w:ins w:id="2642" w:author="Lichen Wu" w:date="2022-04-08T22:29:00Z">
                        <w:rPr>
                          <w:rFonts w:ascii="Cambria Math" w:hAnsi="Cambria Math"/>
                          <w:i/>
                        </w:rPr>
                      </w:ins>
                    </m:ctrlPr>
                  </m:sSubPr>
                  <m:e>
                    <m:r>
                      <w:ins w:id="2643" w:author="Lichen Wu" w:date="2022-04-08T22:29:00Z">
                        <w:rPr>
                          <w:rFonts w:ascii="Cambria Math" w:hAnsi="Cambria Math"/>
                        </w:rPr>
                        <m:t>R</m:t>
                      </w:ins>
                    </m:r>
                  </m:e>
                  <m:sub>
                    <m:r>
                      <w:ins w:id="2644" w:author="Lichen Wu" w:date="2022-04-08T22:29:00Z">
                        <w:rPr>
                          <w:rFonts w:ascii="Cambria Math" w:hAnsi="Cambria Math"/>
                        </w:rPr>
                        <m:t>iw,room</m:t>
                      </w:ins>
                    </m:r>
                  </m:sub>
                </m:sSub>
                <m:r>
                  <w:ins w:id="2645" w:author="Lichen Wu" w:date="2022-04-08T22:29:00Z">
                    <w:rPr>
                      <w:rFonts w:ascii="Cambria Math" w:hAnsi="Cambria Math"/>
                    </w:rPr>
                    <m:t>=6E-2</m:t>
                  </w:ins>
                </m:r>
              </m:oMath>
            </m:oMathPara>
          </w:p>
        </w:tc>
      </w:tr>
      <w:tr w:rsidR="00BB31D6" w:rsidRPr="005F7DE3" w14:paraId="6F4DEBE6" w14:textId="77777777" w:rsidTr="00BA158B">
        <w:trPr>
          <w:ins w:id="2646" w:author="Lichen Wu" w:date="2022-04-08T22:29:00Z"/>
        </w:trPr>
        <w:tc>
          <w:tcPr>
            <w:tcW w:w="2337" w:type="dxa"/>
          </w:tcPr>
          <w:p w14:paraId="3ED0D3D5" w14:textId="77777777" w:rsidR="00BB31D6" w:rsidRPr="005F7DE3" w:rsidRDefault="003C1B14" w:rsidP="00BA158B">
            <w:pPr>
              <w:jc w:val="center"/>
              <w:rPr>
                <w:ins w:id="2647" w:author="Lichen Wu" w:date="2022-04-08T22:29:00Z"/>
              </w:rPr>
            </w:pPr>
            <m:oMathPara>
              <m:oMath>
                <m:sSub>
                  <m:sSubPr>
                    <m:ctrlPr>
                      <w:ins w:id="2648" w:author="Lichen Wu" w:date="2022-04-08T22:29:00Z">
                        <w:rPr>
                          <w:rFonts w:ascii="Cambria Math" w:hAnsi="Cambria Math"/>
                          <w:i/>
                        </w:rPr>
                      </w:ins>
                    </m:ctrlPr>
                  </m:sSubPr>
                  <m:e>
                    <m:r>
                      <w:ins w:id="2649" w:author="Lichen Wu" w:date="2022-04-08T22:29:00Z">
                        <w:rPr>
                          <w:rFonts w:ascii="Cambria Math" w:hAnsi="Cambria Math"/>
                        </w:rPr>
                        <m:t>R</m:t>
                      </w:ins>
                    </m:r>
                  </m:e>
                  <m:sub>
                    <m:r>
                      <w:ins w:id="2650" w:author="Lichen Wu" w:date="2022-04-08T22:29:00Z">
                        <w:rPr>
                          <w:rFonts w:ascii="Cambria Math" w:hAnsi="Cambria Math"/>
                        </w:rPr>
                        <m:t>slab1,room</m:t>
                      </w:ins>
                    </m:r>
                  </m:sub>
                </m:sSub>
                <m:r>
                  <w:ins w:id="2651" w:author="Lichen Wu" w:date="2022-04-08T22:29:00Z">
                    <w:rPr>
                      <w:rFonts w:ascii="Cambria Math" w:hAnsi="Cambria Math"/>
                    </w:rPr>
                    <m:t>=2E-3</m:t>
                  </w:ins>
                </m:r>
              </m:oMath>
            </m:oMathPara>
          </w:p>
        </w:tc>
        <w:tc>
          <w:tcPr>
            <w:tcW w:w="2337" w:type="dxa"/>
          </w:tcPr>
          <w:p w14:paraId="6C5B7369" w14:textId="77777777" w:rsidR="00BB31D6" w:rsidRPr="005F7DE3" w:rsidRDefault="003C1B14" w:rsidP="00BA158B">
            <w:pPr>
              <w:jc w:val="center"/>
              <w:rPr>
                <w:ins w:id="2652" w:author="Lichen Wu" w:date="2022-04-08T22:29:00Z"/>
              </w:rPr>
            </w:pPr>
            <m:oMathPara>
              <m:oMath>
                <m:sSub>
                  <m:sSubPr>
                    <m:ctrlPr>
                      <w:ins w:id="2653" w:author="Lichen Wu" w:date="2022-04-08T22:29:00Z">
                        <w:rPr>
                          <w:rFonts w:ascii="Cambria Math" w:hAnsi="Cambria Math"/>
                          <w:i/>
                        </w:rPr>
                      </w:ins>
                    </m:ctrlPr>
                  </m:sSubPr>
                  <m:e>
                    <m:r>
                      <w:ins w:id="2654" w:author="Lichen Wu" w:date="2022-04-08T22:29:00Z">
                        <w:rPr>
                          <w:rFonts w:ascii="Cambria Math" w:hAnsi="Cambria Math"/>
                        </w:rPr>
                        <m:t>R</m:t>
                      </w:ins>
                    </m:r>
                  </m:e>
                  <m:sub>
                    <m:r>
                      <w:ins w:id="2655" w:author="Lichen Wu" w:date="2022-04-08T22:29:00Z">
                        <w:rPr>
                          <w:rFonts w:ascii="Cambria Math" w:hAnsi="Cambria Math"/>
                        </w:rPr>
                        <m:t>cav,room</m:t>
                      </w:ins>
                    </m:r>
                  </m:sub>
                </m:sSub>
                <m:r>
                  <w:ins w:id="2656" w:author="Lichen Wu" w:date="2022-04-08T22:29:00Z">
                    <w:rPr>
                      <w:rFonts w:ascii="Cambria Math" w:hAnsi="Cambria Math"/>
                    </w:rPr>
                    <m:t>=2E-2</m:t>
                  </w:ins>
                </m:r>
              </m:oMath>
            </m:oMathPara>
          </w:p>
        </w:tc>
        <w:tc>
          <w:tcPr>
            <w:tcW w:w="2338" w:type="dxa"/>
          </w:tcPr>
          <w:p w14:paraId="0B67659B" w14:textId="77777777" w:rsidR="00BB31D6" w:rsidRPr="005F7DE3" w:rsidRDefault="003C1B14" w:rsidP="00BA158B">
            <w:pPr>
              <w:jc w:val="center"/>
              <w:rPr>
                <w:ins w:id="2657" w:author="Lichen Wu" w:date="2022-04-08T22:29:00Z"/>
              </w:rPr>
            </w:pPr>
            <m:oMathPara>
              <m:oMath>
                <m:sSub>
                  <m:sSubPr>
                    <m:ctrlPr>
                      <w:ins w:id="2658" w:author="Lichen Wu" w:date="2022-04-08T22:29:00Z">
                        <w:rPr>
                          <w:rFonts w:ascii="Cambria Math" w:hAnsi="Cambria Math"/>
                          <w:i/>
                        </w:rPr>
                      </w:ins>
                    </m:ctrlPr>
                  </m:sSubPr>
                  <m:e>
                    <m:r>
                      <w:ins w:id="2659" w:author="Lichen Wu" w:date="2022-04-08T22:29:00Z">
                        <w:rPr>
                          <w:rFonts w:ascii="Cambria Math" w:hAnsi="Cambria Math"/>
                        </w:rPr>
                        <m:t>R</m:t>
                      </w:ins>
                    </m:r>
                  </m:e>
                  <m:sub>
                    <m:r>
                      <w:ins w:id="2660" w:author="Lichen Wu" w:date="2022-04-08T22:29:00Z">
                        <w:rPr>
                          <w:rFonts w:ascii="Cambria Math" w:hAnsi="Cambria Math"/>
                        </w:rPr>
                        <m:t>slab1,slab2</m:t>
                      </w:ins>
                    </m:r>
                  </m:sub>
                </m:sSub>
                <m:r>
                  <w:ins w:id="2661" w:author="Lichen Wu" w:date="2022-04-08T22:29:00Z">
                    <w:rPr>
                      <w:rFonts w:ascii="Cambria Math" w:hAnsi="Cambria Math"/>
                    </w:rPr>
                    <m:t>=3.64E-4</m:t>
                  </w:ins>
                </m:r>
              </m:oMath>
            </m:oMathPara>
          </w:p>
        </w:tc>
        <w:tc>
          <w:tcPr>
            <w:tcW w:w="2338" w:type="dxa"/>
          </w:tcPr>
          <w:p w14:paraId="18B19280" w14:textId="77777777" w:rsidR="00BB31D6" w:rsidRPr="005F7DE3" w:rsidRDefault="003C1B14" w:rsidP="00BA158B">
            <w:pPr>
              <w:jc w:val="center"/>
              <w:rPr>
                <w:ins w:id="2662" w:author="Lichen Wu" w:date="2022-04-08T22:29:00Z"/>
              </w:rPr>
            </w:pPr>
            <m:oMathPara>
              <m:oMath>
                <m:sSub>
                  <m:sSubPr>
                    <m:ctrlPr>
                      <w:ins w:id="2663" w:author="Lichen Wu" w:date="2022-04-08T22:29:00Z">
                        <w:rPr>
                          <w:rFonts w:ascii="Cambria Math" w:hAnsi="Cambria Math"/>
                          <w:i/>
                        </w:rPr>
                      </w:ins>
                    </m:ctrlPr>
                  </m:sSubPr>
                  <m:e>
                    <m:r>
                      <w:ins w:id="2664" w:author="Lichen Wu" w:date="2022-04-08T22:29:00Z">
                        <w:rPr>
                          <w:rFonts w:ascii="Cambria Math" w:hAnsi="Cambria Math"/>
                        </w:rPr>
                        <m:t>R</m:t>
                      </w:ins>
                    </m:r>
                  </m:e>
                  <m:sub>
                    <m:r>
                      <w:ins w:id="2665" w:author="Lichen Wu" w:date="2022-04-08T22:29:00Z">
                        <w:rPr>
                          <w:rFonts w:ascii="Cambria Math" w:hAnsi="Cambria Math"/>
                        </w:rPr>
                        <m:t>source,slab2</m:t>
                      </w:ins>
                    </m:r>
                  </m:sub>
                </m:sSub>
                <m:r>
                  <w:ins w:id="2666" w:author="Lichen Wu" w:date="2022-04-08T22:29:00Z">
                    <w:rPr>
                      <w:rFonts w:ascii="Cambria Math" w:hAnsi="Cambria Math"/>
                    </w:rPr>
                    <m:t>=3.64E-4</m:t>
                  </w:ins>
                </m:r>
              </m:oMath>
            </m:oMathPara>
          </w:p>
        </w:tc>
      </w:tr>
      <w:tr w:rsidR="00BB31D6" w:rsidRPr="005F7DE3" w14:paraId="3A9D10BF" w14:textId="77777777" w:rsidTr="00BA158B">
        <w:trPr>
          <w:ins w:id="2667" w:author="Lichen Wu" w:date="2022-04-08T22:29:00Z"/>
        </w:trPr>
        <w:tc>
          <w:tcPr>
            <w:tcW w:w="2337" w:type="dxa"/>
          </w:tcPr>
          <w:p w14:paraId="1B5FC7A0" w14:textId="77777777" w:rsidR="00BB31D6" w:rsidRPr="005F7DE3" w:rsidRDefault="003C1B14" w:rsidP="00BA158B">
            <w:pPr>
              <w:jc w:val="center"/>
              <w:rPr>
                <w:ins w:id="2668" w:author="Lichen Wu" w:date="2022-04-08T22:29:00Z"/>
              </w:rPr>
            </w:pPr>
            <m:oMath>
              <m:sSub>
                <m:sSubPr>
                  <m:ctrlPr>
                    <w:ins w:id="2669" w:author="Lichen Wu" w:date="2022-04-08T22:29:00Z">
                      <w:rPr>
                        <w:rFonts w:ascii="Cambria Math" w:hAnsi="Cambria Math"/>
                        <w:i/>
                      </w:rPr>
                    </w:ins>
                  </m:ctrlPr>
                </m:sSubPr>
                <m:e>
                  <m:r>
                    <w:ins w:id="2670" w:author="Lichen Wu" w:date="2022-04-08T22:29:00Z">
                      <w:rPr>
                        <w:rFonts w:ascii="Cambria Math" w:hAnsi="Cambria Math"/>
                      </w:rPr>
                      <m:t>R</m:t>
                    </w:ins>
                  </m:r>
                </m:e>
                <m:sub>
                  <m:r>
                    <w:ins w:id="2671" w:author="Lichen Wu" w:date="2022-04-08T22:29:00Z">
                      <w:rPr>
                        <w:rFonts w:ascii="Cambria Math" w:hAnsi="Cambria Math"/>
                      </w:rPr>
                      <m:t>source,sink</m:t>
                    </w:ins>
                  </m:r>
                </m:sub>
              </m:sSub>
              <m:r>
                <w:ins w:id="2672" w:author="Lichen Wu" w:date="2022-04-08T22:29:00Z">
                  <w:rPr>
                    <w:rFonts w:ascii="Cambria Math" w:hAnsi="Cambria Math"/>
                  </w:rPr>
                  <m:t>=</m:t>
                </w:ins>
              </m:r>
            </m:oMath>
            <w:ins w:id="2673" w:author="Lichen Wu" w:date="2022-04-08T22:29:00Z">
              <w:r w:rsidR="00BB31D6" w:rsidRPr="005F7DE3">
                <w:t>3.6E-3</w:t>
              </w:r>
            </w:ins>
          </w:p>
        </w:tc>
        <w:tc>
          <w:tcPr>
            <w:tcW w:w="2337" w:type="dxa"/>
          </w:tcPr>
          <w:p w14:paraId="4479FC59" w14:textId="77777777" w:rsidR="00BB31D6" w:rsidRPr="005F7DE3" w:rsidRDefault="003C1B14" w:rsidP="00BA158B">
            <w:pPr>
              <w:jc w:val="center"/>
              <w:rPr>
                <w:ins w:id="2674" w:author="Lichen Wu" w:date="2022-04-08T22:29:00Z"/>
              </w:rPr>
            </w:pPr>
            <m:oMathPara>
              <m:oMath>
                <m:sSub>
                  <m:sSubPr>
                    <m:ctrlPr>
                      <w:ins w:id="2675" w:author="Lichen Wu" w:date="2022-04-08T22:29:00Z">
                        <w:rPr>
                          <w:rFonts w:ascii="Cambria Math" w:hAnsi="Cambria Math"/>
                          <w:i/>
                        </w:rPr>
                      </w:ins>
                    </m:ctrlPr>
                  </m:sSubPr>
                  <m:e>
                    <m:r>
                      <w:ins w:id="2676" w:author="Lichen Wu" w:date="2022-04-08T22:29:00Z">
                        <w:rPr>
                          <w:rFonts w:ascii="Cambria Math" w:hAnsi="Cambria Math"/>
                        </w:rPr>
                        <m:t>C</m:t>
                      </w:ins>
                    </m:r>
                  </m:e>
                  <m:sub>
                    <m:r>
                      <w:ins w:id="2677" w:author="Lichen Wu" w:date="2022-04-08T22:29:00Z">
                        <w:rPr>
                          <w:rFonts w:ascii="Cambria Math" w:hAnsi="Cambria Math"/>
                        </w:rPr>
                        <m:t>env1</m:t>
                      </w:ins>
                    </m:r>
                  </m:sub>
                </m:sSub>
                <m:r>
                  <w:ins w:id="2678" w:author="Lichen Wu" w:date="2022-04-08T22:29:00Z">
                    <w:rPr>
                      <w:rFonts w:ascii="Cambria Math" w:hAnsi="Cambria Math"/>
                    </w:rPr>
                    <m:t>=26E5</m:t>
                  </w:ins>
                </m:r>
              </m:oMath>
            </m:oMathPara>
          </w:p>
        </w:tc>
        <w:tc>
          <w:tcPr>
            <w:tcW w:w="2338" w:type="dxa"/>
          </w:tcPr>
          <w:p w14:paraId="16D2B727" w14:textId="77777777" w:rsidR="00BB31D6" w:rsidRPr="005F7DE3" w:rsidRDefault="003C1B14" w:rsidP="00BA158B">
            <w:pPr>
              <w:jc w:val="center"/>
              <w:rPr>
                <w:ins w:id="2679" w:author="Lichen Wu" w:date="2022-04-08T22:29:00Z"/>
              </w:rPr>
            </w:pPr>
            <m:oMathPara>
              <m:oMath>
                <m:sSub>
                  <m:sSubPr>
                    <m:ctrlPr>
                      <w:ins w:id="2680" w:author="Lichen Wu" w:date="2022-04-08T22:29:00Z">
                        <w:rPr>
                          <w:rFonts w:ascii="Cambria Math" w:hAnsi="Cambria Math"/>
                          <w:i/>
                        </w:rPr>
                      </w:ins>
                    </m:ctrlPr>
                  </m:sSubPr>
                  <m:e>
                    <m:r>
                      <w:ins w:id="2681" w:author="Lichen Wu" w:date="2022-04-08T22:29:00Z">
                        <w:rPr>
                          <w:rFonts w:ascii="Cambria Math" w:hAnsi="Cambria Math"/>
                        </w:rPr>
                        <m:t>C</m:t>
                      </w:ins>
                    </m:r>
                  </m:e>
                  <m:sub>
                    <m:r>
                      <w:ins w:id="2682" w:author="Lichen Wu" w:date="2022-04-08T22:29:00Z">
                        <w:rPr>
                          <w:rFonts w:ascii="Cambria Math" w:hAnsi="Cambria Math"/>
                        </w:rPr>
                        <m:t>env2</m:t>
                      </w:ins>
                    </m:r>
                  </m:sub>
                </m:sSub>
                <m:r>
                  <w:ins w:id="2683" w:author="Lichen Wu" w:date="2022-04-08T22:29:00Z">
                    <w:rPr>
                      <w:rFonts w:ascii="Cambria Math" w:hAnsi="Cambria Math"/>
                    </w:rPr>
                    <m:t>=13E5</m:t>
                  </w:ins>
                </m:r>
              </m:oMath>
            </m:oMathPara>
          </w:p>
        </w:tc>
        <w:tc>
          <w:tcPr>
            <w:tcW w:w="2338" w:type="dxa"/>
          </w:tcPr>
          <w:p w14:paraId="2CC91E53" w14:textId="77777777" w:rsidR="00BB31D6" w:rsidRPr="005F7DE3" w:rsidRDefault="003C1B14" w:rsidP="00BA158B">
            <w:pPr>
              <w:jc w:val="center"/>
              <w:rPr>
                <w:ins w:id="2684" w:author="Lichen Wu" w:date="2022-04-08T22:29:00Z"/>
              </w:rPr>
            </w:pPr>
            <m:oMathPara>
              <m:oMath>
                <m:sSub>
                  <m:sSubPr>
                    <m:ctrlPr>
                      <w:ins w:id="2685" w:author="Lichen Wu" w:date="2022-04-08T22:29:00Z">
                        <w:rPr>
                          <w:rFonts w:ascii="Cambria Math" w:hAnsi="Cambria Math"/>
                          <w:i/>
                        </w:rPr>
                      </w:ins>
                    </m:ctrlPr>
                  </m:sSubPr>
                  <m:e>
                    <m:r>
                      <w:ins w:id="2686" w:author="Lichen Wu" w:date="2022-04-08T22:29:00Z">
                        <w:rPr>
                          <w:rFonts w:ascii="Cambria Math" w:hAnsi="Cambria Math"/>
                        </w:rPr>
                        <m:t>C</m:t>
                      </w:ins>
                    </m:r>
                  </m:e>
                  <m:sub>
                    <m:r>
                      <w:ins w:id="2687" w:author="Lichen Wu" w:date="2022-04-08T22:29:00Z">
                        <w:rPr>
                          <w:rFonts w:ascii="Cambria Math" w:hAnsi="Cambria Math"/>
                        </w:rPr>
                        <m:t>room</m:t>
                      </w:ins>
                    </m:r>
                  </m:sub>
                </m:sSub>
                <m:r>
                  <w:ins w:id="2688" w:author="Lichen Wu" w:date="2022-04-08T22:29:00Z">
                    <w:rPr>
                      <w:rFonts w:ascii="Cambria Math" w:hAnsi="Cambria Math"/>
                    </w:rPr>
                    <m:t>=1E8</m:t>
                  </w:ins>
                </m:r>
              </m:oMath>
            </m:oMathPara>
          </w:p>
        </w:tc>
      </w:tr>
      <w:tr w:rsidR="00BB31D6" w:rsidRPr="005F7DE3" w14:paraId="3E30EF2B" w14:textId="77777777" w:rsidTr="00BA158B">
        <w:trPr>
          <w:ins w:id="2689" w:author="Lichen Wu" w:date="2022-04-08T22:29:00Z"/>
        </w:trPr>
        <w:tc>
          <w:tcPr>
            <w:tcW w:w="2337" w:type="dxa"/>
          </w:tcPr>
          <w:p w14:paraId="36984AE0" w14:textId="77777777" w:rsidR="00BB31D6" w:rsidRPr="005F7DE3" w:rsidRDefault="003C1B14" w:rsidP="00BA158B">
            <w:pPr>
              <w:jc w:val="center"/>
              <w:rPr>
                <w:ins w:id="2690" w:author="Lichen Wu" w:date="2022-04-08T22:29:00Z"/>
              </w:rPr>
            </w:pPr>
            <m:oMathPara>
              <m:oMath>
                <m:sSub>
                  <m:sSubPr>
                    <m:ctrlPr>
                      <w:ins w:id="2691" w:author="Lichen Wu" w:date="2022-04-08T22:29:00Z">
                        <w:rPr>
                          <w:rFonts w:ascii="Cambria Math" w:hAnsi="Cambria Math"/>
                          <w:i/>
                        </w:rPr>
                      </w:ins>
                    </m:ctrlPr>
                  </m:sSubPr>
                  <m:e>
                    <m:r>
                      <w:ins w:id="2692" w:author="Lichen Wu" w:date="2022-04-08T22:29:00Z">
                        <w:rPr>
                          <w:rFonts w:ascii="Cambria Math" w:hAnsi="Cambria Math"/>
                        </w:rPr>
                        <m:t>C</m:t>
                      </w:ins>
                    </m:r>
                  </m:e>
                  <m:sub>
                    <m:r>
                      <w:ins w:id="2693" w:author="Lichen Wu" w:date="2022-04-08T22:29:00Z">
                        <w:rPr>
                          <w:rFonts w:ascii="Cambria Math" w:hAnsi="Cambria Math"/>
                        </w:rPr>
                        <m:t>iw</m:t>
                      </w:ins>
                    </m:r>
                  </m:sub>
                </m:sSub>
                <m:r>
                  <w:ins w:id="2694" w:author="Lichen Wu" w:date="2022-04-08T22:29:00Z">
                    <w:rPr>
                      <w:rFonts w:ascii="Cambria Math" w:hAnsi="Cambria Math"/>
                    </w:rPr>
                    <m:t>=1.2E6</m:t>
                  </w:ins>
                </m:r>
              </m:oMath>
            </m:oMathPara>
          </w:p>
        </w:tc>
        <w:tc>
          <w:tcPr>
            <w:tcW w:w="2337" w:type="dxa"/>
          </w:tcPr>
          <w:p w14:paraId="0B7D44E7" w14:textId="77777777" w:rsidR="00BB31D6" w:rsidRPr="005F7DE3" w:rsidRDefault="003C1B14" w:rsidP="00BA158B">
            <w:pPr>
              <w:jc w:val="center"/>
              <w:rPr>
                <w:ins w:id="2695" w:author="Lichen Wu" w:date="2022-04-08T22:29:00Z"/>
              </w:rPr>
            </w:pPr>
            <m:oMathPara>
              <m:oMath>
                <m:sSub>
                  <m:sSubPr>
                    <m:ctrlPr>
                      <w:ins w:id="2696" w:author="Lichen Wu" w:date="2022-04-08T22:29:00Z">
                        <w:rPr>
                          <w:rFonts w:ascii="Cambria Math" w:hAnsi="Cambria Math"/>
                          <w:i/>
                        </w:rPr>
                      </w:ins>
                    </m:ctrlPr>
                  </m:sSubPr>
                  <m:e>
                    <m:r>
                      <w:ins w:id="2697" w:author="Lichen Wu" w:date="2022-04-08T22:29:00Z">
                        <w:rPr>
                          <w:rFonts w:ascii="Cambria Math" w:hAnsi="Cambria Math"/>
                        </w:rPr>
                        <m:t>C</m:t>
                      </w:ins>
                    </m:r>
                  </m:e>
                  <m:sub>
                    <m:r>
                      <w:ins w:id="2698" w:author="Lichen Wu" w:date="2022-04-08T22:29:00Z">
                        <w:rPr>
                          <w:rFonts w:ascii="Cambria Math" w:hAnsi="Cambria Math"/>
                        </w:rPr>
                        <m:t>slab2</m:t>
                      </w:ins>
                    </m:r>
                  </m:sub>
                </m:sSub>
                <m:r>
                  <w:ins w:id="2699" w:author="Lichen Wu" w:date="2022-04-08T22:29:00Z">
                    <w:rPr>
                      <w:rFonts w:ascii="Cambria Math" w:hAnsi="Cambria Math"/>
                    </w:rPr>
                    <m:t>=2.88E7</m:t>
                  </w:ins>
                </m:r>
              </m:oMath>
            </m:oMathPara>
          </w:p>
        </w:tc>
        <w:tc>
          <w:tcPr>
            <w:tcW w:w="2338" w:type="dxa"/>
          </w:tcPr>
          <w:p w14:paraId="5FC8F702" w14:textId="77777777" w:rsidR="00BB31D6" w:rsidRPr="005F7DE3" w:rsidRDefault="003C1B14" w:rsidP="00BA158B">
            <w:pPr>
              <w:jc w:val="center"/>
              <w:rPr>
                <w:ins w:id="2700" w:author="Lichen Wu" w:date="2022-04-08T22:29:00Z"/>
              </w:rPr>
            </w:pPr>
            <m:oMathPara>
              <m:oMath>
                <m:sSub>
                  <m:sSubPr>
                    <m:ctrlPr>
                      <w:ins w:id="2701" w:author="Lichen Wu" w:date="2022-04-08T22:29:00Z">
                        <w:rPr>
                          <w:rFonts w:ascii="Cambria Math" w:hAnsi="Cambria Math"/>
                          <w:i/>
                        </w:rPr>
                      </w:ins>
                    </m:ctrlPr>
                  </m:sSubPr>
                  <m:e>
                    <m:r>
                      <w:ins w:id="2702" w:author="Lichen Wu" w:date="2022-04-08T22:29:00Z">
                        <w:rPr>
                          <w:rFonts w:ascii="Cambria Math" w:hAnsi="Cambria Math"/>
                        </w:rPr>
                        <m:t>C</m:t>
                      </w:ins>
                    </m:r>
                  </m:e>
                  <m:sub>
                    <m:r>
                      <w:ins w:id="2703" w:author="Lichen Wu" w:date="2022-04-08T22:29:00Z">
                        <w:rPr>
                          <w:rFonts w:ascii="Cambria Math" w:hAnsi="Cambria Math"/>
                        </w:rPr>
                        <m:t>sink</m:t>
                      </w:ins>
                    </m:r>
                  </m:sub>
                </m:sSub>
                <m:r>
                  <w:ins w:id="2704" w:author="Lichen Wu" w:date="2022-04-08T22:29:00Z">
                    <w:rPr>
                      <w:rFonts w:ascii="Cambria Math" w:hAnsi="Cambria Math"/>
                    </w:rPr>
                    <m:t>=2E11</m:t>
                  </w:ins>
                </m:r>
              </m:oMath>
            </m:oMathPara>
          </w:p>
        </w:tc>
        <w:tc>
          <w:tcPr>
            <w:tcW w:w="2338" w:type="dxa"/>
          </w:tcPr>
          <w:p w14:paraId="3BB8DE32" w14:textId="77777777" w:rsidR="00BB31D6" w:rsidRPr="005F7DE3" w:rsidRDefault="003C1B14" w:rsidP="00BA158B">
            <w:pPr>
              <w:jc w:val="center"/>
              <w:rPr>
                <w:ins w:id="2705" w:author="Lichen Wu" w:date="2022-04-08T22:29:00Z"/>
              </w:rPr>
            </w:pPr>
            <m:oMathPara>
              <m:oMath>
                <m:sSub>
                  <m:sSubPr>
                    <m:ctrlPr>
                      <w:ins w:id="2706" w:author="Lichen Wu" w:date="2022-04-08T22:29:00Z">
                        <w:rPr>
                          <w:rFonts w:ascii="Cambria Math" w:hAnsi="Cambria Math"/>
                          <w:i/>
                        </w:rPr>
                      </w:ins>
                    </m:ctrlPr>
                  </m:sSubPr>
                  <m:e>
                    <m:r>
                      <w:ins w:id="2707" w:author="Lichen Wu" w:date="2022-04-08T22:29:00Z">
                        <w:rPr>
                          <w:rFonts w:ascii="Cambria Math" w:hAnsi="Cambria Math"/>
                        </w:rPr>
                        <m:t>C</m:t>
                      </w:ins>
                    </m:r>
                  </m:e>
                  <m:sub>
                    <m:r>
                      <w:ins w:id="2708" w:author="Lichen Wu" w:date="2022-04-08T22:29:00Z">
                        <w:rPr>
                          <w:rFonts w:ascii="Cambria Math" w:hAnsi="Cambria Math"/>
                        </w:rPr>
                        <m:t>source</m:t>
                      </w:ins>
                    </m:r>
                  </m:sub>
                </m:sSub>
                <m:r>
                  <w:ins w:id="2709" w:author="Lichen Wu" w:date="2022-04-08T22:29:00Z">
                    <w:rPr>
                      <w:rFonts w:ascii="Cambria Math" w:hAnsi="Cambria Math"/>
                    </w:rPr>
                    <m:t>=1.5E6</m:t>
                  </w:ins>
                </m:r>
              </m:oMath>
            </m:oMathPara>
          </w:p>
        </w:tc>
      </w:tr>
      <w:tr w:rsidR="00BB31D6" w:rsidRPr="005F7DE3" w14:paraId="401C8259" w14:textId="77777777" w:rsidTr="00BA158B">
        <w:trPr>
          <w:ins w:id="2710" w:author="Lichen Wu" w:date="2022-04-08T22:29:00Z"/>
        </w:trPr>
        <w:tc>
          <w:tcPr>
            <w:tcW w:w="2337" w:type="dxa"/>
          </w:tcPr>
          <w:p w14:paraId="765417A3" w14:textId="77777777" w:rsidR="00BB31D6" w:rsidRPr="005F7DE3" w:rsidRDefault="003C1B14" w:rsidP="00BA158B">
            <w:pPr>
              <w:jc w:val="center"/>
              <w:rPr>
                <w:ins w:id="2711" w:author="Lichen Wu" w:date="2022-04-08T22:29:00Z"/>
                <w:rFonts w:eastAsia="DengXian"/>
              </w:rPr>
            </w:pPr>
            <m:oMathPara>
              <m:oMath>
                <m:sSub>
                  <m:sSubPr>
                    <m:ctrlPr>
                      <w:ins w:id="2712" w:author="Lichen Wu" w:date="2022-04-08T22:29:00Z">
                        <w:rPr>
                          <w:rFonts w:ascii="Cambria Math" w:hAnsi="Cambria Math"/>
                          <w:i/>
                        </w:rPr>
                      </w:ins>
                    </m:ctrlPr>
                  </m:sSubPr>
                  <m:e>
                    <m:r>
                      <w:ins w:id="2713" w:author="Lichen Wu" w:date="2022-04-08T22:29:00Z">
                        <m:rPr>
                          <m:sty m:val="p"/>
                        </m:rPr>
                        <w:rPr>
                          <w:rFonts w:ascii="Cambria Math" w:hAnsi="Cambria Math"/>
                        </w:rPr>
                        <m:t>α</m:t>
                      </w:ins>
                    </m:r>
                    <m:ctrlPr>
                      <w:ins w:id="2714" w:author="Lichen Wu" w:date="2022-04-08T22:29:00Z">
                        <w:rPr>
                          <w:rFonts w:ascii="Cambria Math" w:hAnsi="Cambria Math"/>
                        </w:rPr>
                      </w:ins>
                    </m:ctrlPr>
                  </m:e>
                  <m:sub>
                    <m:r>
                      <w:ins w:id="2715" w:author="Lichen Wu" w:date="2022-04-08T22:29:00Z">
                        <w:rPr>
                          <w:rFonts w:ascii="Cambria Math" w:hAnsi="Cambria Math"/>
                        </w:rPr>
                        <m:t>sol,env1</m:t>
                      </w:ins>
                    </m:r>
                  </m:sub>
                </m:sSub>
                <m:r>
                  <w:ins w:id="2716" w:author="Lichen Wu" w:date="2022-04-08T22:29:00Z">
                    <w:rPr>
                      <w:rFonts w:ascii="Cambria Math" w:hAnsi="Cambria Math"/>
                    </w:rPr>
                    <m:t>=1E2</m:t>
                  </w:ins>
                </m:r>
              </m:oMath>
            </m:oMathPara>
          </w:p>
        </w:tc>
        <w:tc>
          <w:tcPr>
            <w:tcW w:w="2337" w:type="dxa"/>
          </w:tcPr>
          <w:p w14:paraId="131BD250" w14:textId="77777777" w:rsidR="00BB31D6" w:rsidRPr="005F7DE3" w:rsidRDefault="003C1B14" w:rsidP="00BA158B">
            <w:pPr>
              <w:jc w:val="center"/>
              <w:rPr>
                <w:ins w:id="2717" w:author="Lichen Wu" w:date="2022-04-08T22:29:00Z"/>
                <w:rFonts w:eastAsia="DengXian"/>
              </w:rPr>
            </w:pPr>
            <m:oMathPara>
              <m:oMath>
                <m:sSub>
                  <m:sSubPr>
                    <m:ctrlPr>
                      <w:ins w:id="2718" w:author="Lichen Wu" w:date="2022-04-08T22:29:00Z">
                        <w:rPr>
                          <w:rFonts w:ascii="Cambria Math" w:hAnsi="Cambria Math"/>
                          <w:i/>
                        </w:rPr>
                      </w:ins>
                    </m:ctrlPr>
                  </m:sSubPr>
                  <m:e>
                    <m:r>
                      <w:ins w:id="2719" w:author="Lichen Wu" w:date="2022-04-08T22:29:00Z">
                        <m:rPr>
                          <m:sty m:val="p"/>
                        </m:rPr>
                        <w:rPr>
                          <w:rFonts w:ascii="Cambria Math" w:hAnsi="Cambria Math"/>
                        </w:rPr>
                        <m:t>α</m:t>
                      </w:ins>
                    </m:r>
                    <m:ctrlPr>
                      <w:ins w:id="2720" w:author="Lichen Wu" w:date="2022-04-08T22:29:00Z">
                        <w:rPr>
                          <w:rFonts w:ascii="Cambria Math" w:hAnsi="Cambria Math"/>
                        </w:rPr>
                      </w:ins>
                    </m:ctrlPr>
                  </m:e>
                  <m:sub>
                    <m:r>
                      <w:ins w:id="2721" w:author="Lichen Wu" w:date="2022-04-08T22:29:00Z">
                        <w:rPr>
                          <w:rFonts w:ascii="Cambria Math" w:hAnsi="Cambria Math"/>
                        </w:rPr>
                        <m:t>sol,env2</m:t>
                      </w:ins>
                    </m:r>
                  </m:sub>
                </m:sSub>
                <m:r>
                  <w:ins w:id="2722" w:author="Lichen Wu" w:date="2022-04-08T22:29:00Z">
                    <w:rPr>
                      <w:rFonts w:ascii="Cambria Math" w:hAnsi="Cambria Math"/>
                    </w:rPr>
                    <m:t>=1E-2</m:t>
                  </w:ins>
                </m:r>
              </m:oMath>
            </m:oMathPara>
          </w:p>
        </w:tc>
        <w:tc>
          <w:tcPr>
            <w:tcW w:w="2338" w:type="dxa"/>
          </w:tcPr>
          <w:p w14:paraId="2D5FF18C" w14:textId="77777777" w:rsidR="00BB31D6" w:rsidRPr="005F7DE3" w:rsidRDefault="003C1B14" w:rsidP="00BA158B">
            <w:pPr>
              <w:jc w:val="center"/>
              <w:rPr>
                <w:ins w:id="2723" w:author="Lichen Wu" w:date="2022-04-08T22:29:00Z"/>
              </w:rPr>
            </w:pPr>
            <m:oMathPara>
              <m:oMath>
                <m:sSub>
                  <m:sSubPr>
                    <m:ctrlPr>
                      <w:ins w:id="2724" w:author="Lichen Wu" w:date="2022-04-08T22:29:00Z">
                        <w:rPr>
                          <w:rFonts w:ascii="Cambria Math" w:hAnsi="Cambria Math"/>
                          <w:i/>
                        </w:rPr>
                      </w:ins>
                    </m:ctrlPr>
                  </m:sSubPr>
                  <m:e>
                    <m:r>
                      <w:ins w:id="2725" w:author="Lichen Wu" w:date="2022-04-08T22:29:00Z">
                        <m:rPr>
                          <m:sty m:val="p"/>
                        </m:rPr>
                        <w:rPr>
                          <w:rFonts w:ascii="Cambria Math" w:hAnsi="Cambria Math"/>
                        </w:rPr>
                        <m:t>α</m:t>
                      </w:ins>
                    </m:r>
                    <m:ctrlPr>
                      <w:ins w:id="2726" w:author="Lichen Wu" w:date="2022-04-08T22:29:00Z">
                        <w:rPr>
                          <w:rFonts w:ascii="Cambria Math" w:hAnsi="Cambria Math"/>
                        </w:rPr>
                      </w:ins>
                    </m:ctrlPr>
                  </m:e>
                  <m:sub>
                    <m:r>
                      <w:ins w:id="2727" w:author="Lichen Wu" w:date="2022-04-08T22:29:00Z">
                        <w:rPr>
                          <w:rFonts w:ascii="Cambria Math" w:hAnsi="Cambria Math"/>
                        </w:rPr>
                        <m:t>int,env2</m:t>
                      </w:ins>
                    </m:r>
                  </m:sub>
                </m:sSub>
                <m:r>
                  <w:ins w:id="2728" w:author="Lichen Wu" w:date="2022-04-08T22:29:00Z">
                    <w:rPr>
                      <w:rFonts w:ascii="Cambria Math" w:hAnsi="Cambria Math"/>
                    </w:rPr>
                    <m:t>=1</m:t>
                  </w:ins>
                </m:r>
              </m:oMath>
            </m:oMathPara>
          </w:p>
        </w:tc>
        <w:tc>
          <w:tcPr>
            <w:tcW w:w="2338" w:type="dxa"/>
          </w:tcPr>
          <w:p w14:paraId="54C26153" w14:textId="77777777" w:rsidR="00BB31D6" w:rsidRPr="005F7DE3" w:rsidRDefault="003C1B14" w:rsidP="00BA158B">
            <w:pPr>
              <w:jc w:val="center"/>
              <w:rPr>
                <w:ins w:id="2729" w:author="Lichen Wu" w:date="2022-04-08T22:29:00Z"/>
              </w:rPr>
            </w:pPr>
            <m:oMathPara>
              <m:oMath>
                <m:sSub>
                  <m:sSubPr>
                    <m:ctrlPr>
                      <w:ins w:id="2730" w:author="Lichen Wu" w:date="2022-04-08T22:29:00Z">
                        <w:rPr>
                          <w:rFonts w:ascii="Cambria Math" w:hAnsi="Cambria Math"/>
                          <w:i/>
                        </w:rPr>
                      </w:ins>
                    </m:ctrlPr>
                  </m:sSubPr>
                  <m:e>
                    <m:r>
                      <w:ins w:id="2731" w:author="Lichen Wu" w:date="2022-04-08T22:29:00Z">
                        <m:rPr>
                          <m:sty m:val="p"/>
                        </m:rPr>
                        <w:rPr>
                          <w:rFonts w:ascii="Cambria Math" w:hAnsi="Cambria Math"/>
                        </w:rPr>
                        <m:t>α</m:t>
                      </w:ins>
                    </m:r>
                    <m:ctrlPr>
                      <w:ins w:id="2732" w:author="Lichen Wu" w:date="2022-04-08T22:29:00Z">
                        <w:rPr>
                          <w:rFonts w:ascii="Cambria Math" w:hAnsi="Cambria Math"/>
                        </w:rPr>
                      </w:ins>
                    </m:ctrlPr>
                  </m:e>
                  <m:sub>
                    <m:r>
                      <w:ins w:id="2733" w:author="Lichen Wu" w:date="2022-04-08T22:29:00Z">
                        <w:rPr>
                          <w:rFonts w:ascii="Cambria Math" w:hAnsi="Cambria Math"/>
                        </w:rPr>
                        <m:t>light,env2</m:t>
                      </w:ins>
                    </m:r>
                  </m:sub>
                </m:sSub>
                <m:r>
                  <w:ins w:id="2734" w:author="Lichen Wu" w:date="2022-04-08T22:29:00Z">
                    <w:rPr>
                      <w:rFonts w:ascii="Cambria Math" w:hAnsi="Cambria Math"/>
                    </w:rPr>
                    <m:t>=1</m:t>
                  </w:ins>
                </m:r>
              </m:oMath>
            </m:oMathPara>
          </w:p>
        </w:tc>
      </w:tr>
      <w:tr w:rsidR="00BB31D6" w:rsidRPr="005F7DE3" w14:paraId="60C741F4" w14:textId="77777777" w:rsidTr="00BA158B">
        <w:trPr>
          <w:ins w:id="2735" w:author="Lichen Wu" w:date="2022-04-08T22:29:00Z"/>
        </w:trPr>
        <w:tc>
          <w:tcPr>
            <w:tcW w:w="2337" w:type="dxa"/>
          </w:tcPr>
          <w:p w14:paraId="20C157F7" w14:textId="77777777" w:rsidR="00BB31D6" w:rsidRPr="005F7DE3" w:rsidRDefault="003C1B14" w:rsidP="00BA158B">
            <w:pPr>
              <w:jc w:val="center"/>
              <w:rPr>
                <w:ins w:id="2736" w:author="Lichen Wu" w:date="2022-04-08T22:29:00Z"/>
                <w:rFonts w:eastAsia="DengXian"/>
              </w:rPr>
            </w:pPr>
            <m:oMathPara>
              <m:oMath>
                <m:sSub>
                  <m:sSubPr>
                    <m:ctrlPr>
                      <w:ins w:id="2737" w:author="Lichen Wu" w:date="2022-04-08T22:29:00Z">
                        <w:rPr>
                          <w:rFonts w:ascii="Cambria Math" w:hAnsi="Cambria Math"/>
                          <w:i/>
                        </w:rPr>
                      </w:ins>
                    </m:ctrlPr>
                  </m:sSubPr>
                  <m:e>
                    <m:r>
                      <w:ins w:id="2738" w:author="Lichen Wu" w:date="2022-04-08T22:29:00Z">
                        <m:rPr>
                          <m:sty m:val="p"/>
                        </m:rPr>
                        <w:rPr>
                          <w:rFonts w:ascii="Cambria Math" w:hAnsi="Cambria Math"/>
                        </w:rPr>
                        <m:t>α</m:t>
                      </w:ins>
                    </m:r>
                    <m:ctrlPr>
                      <w:ins w:id="2739" w:author="Lichen Wu" w:date="2022-04-08T22:29:00Z">
                        <w:rPr>
                          <w:rFonts w:ascii="Cambria Math" w:hAnsi="Cambria Math"/>
                        </w:rPr>
                      </w:ins>
                    </m:ctrlPr>
                  </m:e>
                  <m:sub>
                    <m:r>
                      <w:ins w:id="2740" w:author="Lichen Wu" w:date="2022-04-08T22:29:00Z">
                        <w:rPr>
                          <w:rFonts w:ascii="Cambria Math" w:hAnsi="Cambria Math"/>
                        </w:rPr>
                        <m:t>AHU,room</m:t>
                      </w:ins>
                    </m:r>
                  </m:sub>
                </m:sSub>
                <m:r>
                  <w:ins w:id="2741" w:author="Lichen Wu" w:date="2022-04-08T22:29:00Z">
                    <w:rPr>
                      <w:rFonts w:ascii="Cambria Math" w:hAnsi="Cambria Math"/>
                    </w:rPr>
                    <m:t>=1</m:t>
                  </w:ins>
                </m:r>
              </m:oMath>
            </m:oMathPara>
          </w:p>
        </w:tc>
        <w:tc>
          <w:tcPr>
            <w:tcW w:w="2337" w:type="dxa"/>
          </w:tcPr>
          <w:p w14:paraId="34586B15" w14:textId="77777777" w:rsidR="00BB31D6" w:rsidRPr="005F7DE3" w:rsidRDefault="003C1B14" w:rsidP="00BA158B">
            <w:pPr>
              <w:jc w:val="center"/>
              <w:rPr>
                <w:ins w:id="2742" w:author="Lichen Wu" w:date="2022-04-08T22:29:00Z"/>
                <w:rFonts w:eastAsia="DengXian"/>
              </w:rPr>
            </w:pPr>
            <m:oMathPara>
              <m:oMath>
                <m:sSub>
                  <m:sSubPr>
                    <m:ctrlPr>
                      <w:ins w:id="2743" w:author="Lichen Wu" w:date="2022-04-08T22:29:00Z">
                        <w:rPr>
                          <w:rFonts w:ascii="Cambria Math" w:hAnsi="Cambria Math"/>
                          <w:i/>
                        </w:rPr>
                      </w:ins>
                    </m:ctrlPr>
                  </m:sSubPr>
                  <m:e>
                    <m:r>
                      <w:ins w:id="2744" w:author="Lichen Wu" w:date="2022-04-08T22:29:00Z">
                        <m:rPr>
                          <m:sty m:val="p"/>
                        </m:rPr>
                        <w:rPr>
                          <w:rFonts w:ascii="Cambria Math" w:hAnsi="Cambria Math"/>
                        </w:rPr>
                        <m:t>α</m:t>
                      </w:ins>
                    </m:r>
                    <m:ctrlPr>
                      <w:ins w:id="2745" w:author="Lichen Wu" w:date="2022-04-08T22:29:00Z">
                        <w:rPr>
                          <w:rFonts w:ascii="Cambria Math" w:hAnsi="Cambria Math"/>
                        </w:rPr>
                      </w:ins>
                    </m:ctrlPr>
                  </m:e>
                  <m:sub>
                    <m:r>
                      <w:ins w:id="2746" w:author="Lichen Wu" w:date="2022-04-08T22:29:00Z">
                        <w:rPr>
                          <w:rFonts w:ascii="Cambria Math" w:hAnsi="Cambria Math"/>
                        </w:rPr>
                        <m:t>sol,iw</m:t>
                      </w:ins>
                    </m:r>
                  </m:sub>
                </m:sSub>
                <m:r>
                  <w:ins w:id="2747" w:author="Lichen Wu" w:date="2022-04-08T22:29:00Z">
                    <w:rPr>
                      <w:rFonts w:ascii="Cambria Math" w:hAnsi="Cambria Math"/>
                    </w:rPr>
                    <m:t>=1E-8</m:t>
                  </w:ins>
                </m:r>
              </m:oMath>
            </m:oMathPara>
          </w:p>
        </w:tc>
        <w:tc>
          <w:tcPr>
            <w:tcW w:w="2338" w:type="dxa"/>
          </w:tcPr>
          <w:p w14:paraId="3F10E1FD" w14:textId="77777777" w:rsidR="00BB31D6" w:rsidRPr="005F7DE3" w:rsidRDefault="003C1B14" w:rsidP="00BA158B">
            <w:pPr>
              <w:jc w:val="center"/>
              <w:rPr>
                <w:ins w:id="2748" w:author="Lichen Wu" w:date="2022-04-08T22:29:00Z"/>
              </w:rPr>
            </w:pPr>
            <m:oMathPara>
              <m:oMath>
                <m:sSub>
                  <m:sSubPr>
                    <m:ctrlPr>
                      <w:ins w:id="2749" w:author="Lichen Wu" w:date="2022-04-08T22:29:00Z">
                        <w:rPr>
                          <w:rFonts w:ascii="Cambria Math" w:hAnsi="Cambria Math"/>
                          <w:i/>
                        </w:rPr>
                      </w:ins>
                    </m:ctrlPr>
                  </m:sSubPr>
                  <m:e>
                    <m:r>
                      <w:ins w:id="2750" w:author="Lichen Wu" w:date="2022-04-08T22:29:00Z">
                        <m:rPr>
                          <m:sty m:val="p"/>
                        </m:rPr>
                        <w:rPr>
                          <w:rFonts w:ascii="Cambria Math" w:hAnsi="Cambria Math"/>
                        </w:rPr>
                        <m:t>α</m:t>
                      </w:ins>
                    </m:r>
                    <m:ctrlPr>
                      <w:ins w:id="2751" w:author="Lichen Wu" w:date="2022-04-08T22:29:00Z">
                        <w:rPr>
                          <w:rFonts w:ascii="Cambria Math" w:hAnsi="Cambria Math"/>
                        </w:rPr>
                      </w:ins>
                    </m:ctrlPr>
                  </m:e>
                  <m:sub>
                    <m:r>
                      <w:ins w:id="2752" w:author="Lichen Wu" w:date="2022-04-08T22:29:00Z">
                        <w:rPr>
                          <w:rFonts w:ascii="Cambria Math" w:hAnsi="Cambria Math"/>
                        </w:rPr>
                        <m:t>int,iw</m:t>
                      </w:ins>
                    </m:r>
                  </m:sub>
                </m:sSub>
                <m:r>
                  <w:ins w:id="2753" w:author="Lichen Wu" w:date="2022-04-08T22:29:00Z">
                    <w:rPr>
                      <w:rFonts w:ascii="Cambria Math" w:hAnsi="Cambria Math"/>
                    </w:rPr>
                    <m:t>=1</m:t>
                  </w:ins>
                </m:r>
              </m:oMath>
            </m:oMathPara>
          </w:p>
        </w:tc>
        <w:tc>
          <w:tcPr>
            <w:tcW w:w="2338" w:type="dxa"/>
          </w:tcPr>
          <w:p w14:paraId="05BA8D31" w14:textId="77777777" w:rsidR="00BB31D6" w:rsidRPr="005F7DE3" w:rsidRDefault="003C1B14" w:rsidP="00BA158B">
            <w:pPr>
              <w:jc w:val="center"/>
              <w:rPr>
                <w:ins w:id="2754" w:author="Lichen Wu" w:date="2022-04-08T22:29:00Z"/>
              </w:rPr>
            </w:pPr>
            <m:oMathPara>
              <m:oMath>
                <m:sSub>
                  <m:sSubPr>
                    <m:ctrlPr>
                      <w:ins w:id="2755" w:author="Lichen Wu" w:date="2022-04-08T22:29:00Z">
                        <w:rPr>
                          <w:rFonts w:ascii="Cambria Math" w:hAnsi="Cambria Math"/>
                          <w:i/>
                        </w:rPr>
                      </w:ins>
                    </m:ctrlPr>
                  </m:sSubPr>
                  <m:e>
                    <m:r>
                      <w:ins w:id="2756" w:author="Lichen Wu" w:date="2022-04-08T22:29:00Z">
                        <m:rPr>
                          <m:sty m:val="p"/>
                        </m:rPr>
                        <w:rPr>
                          <w:rFonts w:ascii="Cambria Math" w:hAnsi="Cambria Math"/>
                        </w:rPr>
                        <m:t>α</m:t>
                      </w:ins>
                    </m:r>
                    <m:ctrlPr>
                      <w:ins w:id="2757" w:author="Lichen Wu" w:date="2022-04-08T22:29:00Z">
                        <w:rPr>
                          <w:rFonts w:ascii="Cambria Math" w:hAnsi="Cambria Math"/>
                        </w:rPr>
                      </w:ins>
                    </m:ctrlPr>
                  </m:e>
                  <m:sub>
                    <m:r>
                      <w:ins w:id="2758" w:author="Lichen Wu" w:date="2022-04-08T22:29:00Z">
                        <w:rPr>
                          <w:rFonts w:ascii="Cambria Math" w:hAnsi="Cambria Math"/>
                        </w:rPr>
                        <m:t>light,iw</m:t>
                      </w:ins>
                    </m:r>
                  </m:sub>
                </m:sSub>
                <m:r>
                  <w:ins w:id="2759" w:author="Lichen Wu" w:date="2022-04-08T22:29:00Z">
                    <w:rPr>
                      <w:rFonts w:ascii="Cambria Math" w:hAnsi="Cambria Math"/>
                    </w:rPr>
                    <m:t>=1</m:t>
                  </w:ins>
                </m:r>
              </m:oMath>
            </m:oMathPara>
          </w:p>
        </w:tc>
      </w:tr>
    </w:tbl>
    <w:p w14:paraId="6923C102" w14:textId="77777777" w:rsidR="00BB31D6" w:rsidRPr="005F7DE3" w:rsidRDefault="00BB31D6" w:rsidP="00BB31D6">
      <w:pPr>
        <w:widowControl w:val="0"/>
        <w:rPr>
          <w:ins w:id="2760" w:author="Lichen Wu" w:date="2022-04-08T22:29:00Z"/>
        </w:rPr>
      </w:pPr>
    </w:p>
    <w:p w14:paraId="1BB052B4" w14:textId="77777777" w:rsidR="00BB31D6" w:rsidRPr="005F7DE3" w:rsidRDefault="00BB31D6" w:rsidP="00FE55B0">
      <w:pPr>
        <w:widowControl w:val="0"/>
        <w:jc w:val="center"/>
        <w:rPr>
          <w:ins w:id="2761" w:author="Lichen Wu" w:date="2022-04-08T22:29:00Z"/>
        </w:rPr>
      </w:pPr>
      <w:ins w:id="2762" w:author="Lichen Wu" w:date="2022-04-08T22:29:00Z">
        <w:r w:rsidRPr="005F7DE3">
          <w:rPr>
            <w:noProof/>
          </w:rPr>
          <w:drawing>
            <wp:inline distT="0" distB="0" distL="0" distR="0" wp14:anchorId="66D794C6" wp14:editId="2BE70AC4">
              <wp:extent cx="4122420" cy="957053"/>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39945" cy="961121"/>
                      </a:xfrm>
                      <a:prstGeom prst="rect">
                        <a:avLst/>
                      </a:prstGeom>
                    </pic:spPr>
                  </pic:pic>
                </a:graphicData>
              </a:graphic>
            </wp:inline>
          </w:drawing>
        </w:r>
      </w:ins>
    </w:p>
    <w:p w14:paraId="2C2889FE" w14:textId="47E3AD09" w:rsidR="00337E25" w:rsidRPr="005F7DE3" w:rsidRDefault="00BB31D6" w:rsidP="001E0F94">
      <w:pPr>
        <w:pStyle w:val="Caption"/>
        <w:rPr>
          <w:ins w:id="2763" w:author="Lichen Wu" w:date="2022-04-08T22:29:00Z"/>
          <w:rFonts w:cs="Times New Roman"/>
        </w:rPr>
        <w:pPrChange w:id="2764" w:author="Lichen Wu" w:date="2022-04-08T22:48:00Z">
          <w:pPr>
            <w:jc w:val="center"/>
          </w:pPr>
        </w:pPrChange>
      </w:pPr>
      <w:ins w:id="2765" w:author="Lichen Wu" w:date="2022-04-08T22:29:00Z">
        <w:r w:rsidRPr="005F7DE3">
          <w:rPr>
            <w:rFonts w:cs="Times New Roman"/>
            <w:b/>
            <w:bCs/>
          </w:rPr>
          <w:t xml:space="preserve">Figure </w:t>
        </w:r>
        <w:bookmarkStart w:id="2766" w:name="rc_fig_show"/>
        <w:r w:rsidRPr="005F7DE3">
          <w:rPr>
            <w:rFonts w:cs="Times New Roman"/>
            <w:b/>
            <w:bCs/>
          </w:rPr>
          <w:fldChar w:fldCharType="begin"/>
        </w:r>
        <w:r w:rsidRPr="005F7DE3">
          <w:rPr>
            <w:rFonts w:cs="Times New Roman"/>
            <w:b/>
            <w:bCs/>
          </w:rPr>
          <w:instrText xml:space="preserve"> SEQ Figure \* ARABIC </w:instrText>
        </w:r>
        <w:r w:rsidRPr="005F7DE3">
          <w:rPr>
            <w:rFonts w:cs="Times New Roman"/>
            <w:b/>
            <w:bCs/>
          </w:rPr>
          <w:fldChar w:fldCharType="separate"/>
        </w:r>
      </w:ins>
      <w:r w:rsidR="0017237F">
        <w:rPr>
          <w:rFonts w:cs="Times New Roman"/>
          <w:b/>
          <w:bCs/>
          <w:noProof/>
        </w:rPr>
        <w:t>2</w:t>
      </w:r>
      <w:ins w:id="2767" w:author="Lichen Wu" w:date="2022-04-08T22:29:00Z">
        <w:r w:rsidRPr="005F7DE3">
          <w:rPr>
            <w:rFonts w:cs="Times New Roman"/>
            <w:b/>
            <w:bCs/>
          </w:rPr>
          <w:fldChar w:fldCharType="end"/>
        </w:r>
        <w:bookmarkEnd w:id="2766"/>
        <w:r w:rsidRPr="005F7DE3">
          <w:rPr>
            <w:rFonts w:cs="Times New Roman"/>
          </w:rPr>
          <w:t xml:space="preserve"> Structure of RC network. Left: Model 1 with </w:t>
        </w:r>
      </w:ins>
      <w:ins w:id="2768" w:author="Lichen Wu" w:date="2022-04-11T00:08:00Z">
        <w:r w:rsidR="0065759F" w:rsidRPr="005F7DE3">
          <w:rPr>
            <w:rFonts w:cs="Times New Roman"/>
          </w:rPr>
          <w:t>four</w:t>
        </w:r>
      </w:ins>
      <w:ins w:id="2769" w:author="Lichen Wu" w:date="2022-04-08T22:29:00Z">
        <w:r w:rsidRPr="005F7DE3">
          <w:rPr>
            <w:rFonts w:cs="Times New Roman"/>
          </w:rPr>
          <w:t xml:space="preserve"> states; Middle: Model 2 with </w:t>
        </w:r>
      </w:ins>
      <w:ins w:id="2770" w:author="Lichen Wu" w:date="2022-04-11T00:08:00Z">
        <w:r w:rsidR="0065759F" w:rsidRPr="005F7DE3">
          <w:rPr>
            <w:rFonts w:cs="Times New Roman"/>
          </w:rPr>
          <w:t>six</w:t>
        </w:r>
      </w:ins>
      <w:ins w:id="2771" w:author="Lichen Wu" w:date="2022-04-08T22:29:00Z">
        <w:r w:rsidRPr="005F7DE3">
          <w:rPr>
            <w:rFonts w:cs="Times New Roman"/>
          </w:rPr>
          <w:t xml:space="preserve"> states; Middle: Model 3 with </w:t>
        </w:r>
      </w:ins>
      <w:ins w:id="2772" w:author="Lichen Wu" w:date="2022-04-11T00:08:00Z">
        <w:r w:rsidR="0065759F" w:rsidRPr="005F7DE3">
          <w:rPr>
            <w:rFonts w:cs="Times New Roman"/>
          </w:rPr>
          <w:t>five</w:t>
        </w:r>
      </w:ins>
      <w:ins w:id="2773" w:author="Lichen Wu" w:date="2022-04-08T22:29:00Z">
        <w:r w:rsidRPr="005F7DE3">
          <w:rPr>
            <w:rFonts w:cs="Times New Roman"/>
          </w:rPr>
          <w:t xml:space="preserve"> states.</w:t>
        </w:r>
      </w:ins>
    </w:p>
    <w:p w14:paraId="2C221E64" w14:textId="77777777" w:rsidR="00BB31D6" w:rsidRPr="005F7DE3" w:rsidRDefault="00BB31D6" w:rsidP="00BB31D6">
      <w:pPr>
        <w:keepNext/>
        <w:jc w:val="center"/>
        <w:rPr>
          <w:ins w:id="2774" w:author="Lichen Wu" w:date="2022-04-08T22:29:00Z"/>
        </w:rPr>
      </w:pPr>
      <w:ins w:id="2775" w:author="Lichen Wu" w:date="2022-04-08T22:29:00Z">
        <w:r w:rsidRPr="005F7DE3">
          <w:rPr>
            <w:noProof/>
          </w:rPr>
          <w:drawing>
            <wp:inline distT="0" distB="0" distL="0" distR="0" wp14:anchorId="1D2F78C0" wp14:editId="0514D7D0">
              <wp:extent cx="4051469" cy="2137410"/>
              <wp:effectExtent l="19050" t="19050" r="6350" b="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1330" cy="2142613"/>
                      </a:xfrm>
                      <a:prstGeom prst="rect">
                        <a:avLst/>
                      </a:prstGeom>
                      <a:ln>
                        <a:solidFill>
                          <a:schemeClr val="tx1"/>
                        </a:solidFill>
                      </a:ln>
                    </pic:spPr>
                  </pic:pic>
                </a:graphicData>
              </a:graphic>
            </wp:inline>
          </w:drawing>
        </w:r>
      </w:ins>
    </w:p>
    <w:p w14:paraId="3830E463" w14:textId="047208E4" w:rsidR="00BB31D6" w:rsidRPr="005F7DE3" w:rsidRDefault="00BB31D6" w:rsidP="001E0F94">
      <w:pPr>
        <w:pStyle w:val="Caption"/>
        <w:rPr>
          <w:ins w:id="2776" w:author="Lichen Wu" w:date="2022-04-08T22:29:00Z"/>
          <w:rFonts w:cs="Times New Roman"/>
        </w:rPr>
      </w:pPr>
      <w:ins w:id="2777" w:author="Lichen Wu" w:date="2022-04-08T22:29:00Z">
        <w:r w:rsidRPr="005F7DE3">
          <w:rPr>
            <w:rFonts w:cs="Times New Roman"/>
            <w:b/>
            <w:bCs/>
          </w:rPr>
          <w:t xml:space="preserve">Figure </w:t>
        </w:r>
        <w:bookmarkStart w:id="2778" w:name="rc_fig_comp"/>
        <w:r w:rsidRPr="005F7DE3">
          <w:rPr>
            <w:rFonts w:cs="Times New Roman"/>
            <w:b/>
            <w:bCs/>
          </w:rPr>
          <w:fldChar w:fldCharType="begin"/>
        </w:r>
        <w:r w:rsidRPr="005F7DE3">
          <w:rPr>
            <w:rFonts w:cs="Times New Roman"/>
            <w:b/>
            <w:bCs/>
          </w:rPr>
          <w:instrText xml:space="preserve"> SEQ Figure \* ARABIC </w:instrText>
        </w:r>
        <w:r w:rsidRPr="005F7DE3">
          <w:rPr>
            <w:rFonts w:cs="Times New Roman"/>
            <w:b/>
            <w:bCs/>
          </w:rPr>
          <w:fldChar w:fldCharType="separate"/>
        </w:r>
      </w:ins>
      <w:r w:rsidR="0017237F">
        <w:rPr>
          <w:rFonts w:cs="Times New Roman"/>
          <w:b/>
          <w:bCs/>
          <w:noProof/>
        </w:rPr>
        <w:t>3</w:t>
      </w:r>
      <w:ins w:id="2779" w:author="Lichen Wu" w:date="2022-04-08T22:29:00Z">
        <w:r w:rsidRPr="005F7DE3">
          <w:rPr>
            <w:rFonts w:cs="Times New Roman"/>
            <w:b/>
            <w:bCs/>
          </w:rPr>
          <w:fldChar w:fldCharType="end"/>
        </w:r>
        <w:bookmarkEnd w:id="2778"/>
        <w:r w:rsidRPr="005F7DE3">
          <w:rPr>
            <w:rFonts w:cs="Times New Roman"/>
          </w:rPr>
          <w:t xml:space="preserve"> Testing results for Model 1, Model 2 and Model 3</w:t>
        </w:r>
      </w:ins>
    </w:p>
    <w:p w14:paraId="46B68A2C" w14:textId="5D1C6C1D" w:rsidR="00BB31D6" w:rsidRPr="005F7DE3" w:rsidRDefault="00BB31D6" w:rsidP="00BB31D6">
      <w:pPr>
        <w:pStyle w:val="Caption"/>
        <w:keepNext/>
        <w:rPr>
          <w:ins w:id="2780" w:author="Lichen Wu" w:date="2022-04-08T22:29:00Z"/>
          <w:rFonts w:cs="Times New Roman"/>
        </w:rPr>
      </w:pPr>
      <w:ins w:id="2781" w:author="Lichen Wu" w:date="2022-04-08T22:29:00Z">
        <w:r w:rsidRPr="005F7DE3">
          <w:rPr>
            <w:rFonts w:cs="Times New Roman"/>
            <w:b/>
            <w:bCs/>
          </w:rPr>
          <w:t xml:space="preserve">Table </w:t>
        </w:r>
        <w:bookmarkStart w:id="2782" w:name="rc_tb_comp"/>
        <w:r w:rsidRPr="005F7DE3">
          <w:rPr>
            <w:rFonts w:cs="Times New Roman"/>
            <w:b/>
            <w:bCs/>
          </w:rPr>
          <w:fldChar w:fldCharType="begin"/>
        </w:r>
        <w:r w:rsidRPr="005F7DE3">
          <w:rPr>
            <w:rFonts w:cs="Times New Roman"/>
            <w:b/>
            <w:bCs/>
          </w:rPr>
          <w:instrText xml:space="preserve"> SEQ Table \* ARABIC </w:instrText>
        </w:r>
        <w:r w:rsidRPr="005F7DE3">
          <w:rPr>
            <w:rFonts w:cs="Times New Roman"/>
            <w:b/>
            <w:bCs/>
          </w:rPr>
          <w:fldChar w:fldCharType="separate"/>
        </w:r>
      </w:ins>
      <w:r w:rsidR="0017237F">
        <w:rPr>
          <w:rFonts w:cs="Times New Roman"/>
          <w:b/>
          <w:bCs/>
          <w:noProof/>
        </w:rPr>
        <w:t>2</w:t>
      </w:r>
      <w:ins w:id="2783" w:author="Lichen Wu" w:date="2022-04-08T22:29:00Z">
        <w:r w:rsidRPr="005F7DE3">
          <w:rPr>
            <w:rFonts w:cs="Times New Roman"/>
            <w:b/>
            <w:bCs/>
          </w:rPr>
          <w:fldChar w:fldCharType="end"/>
        </w:r>
        <w:bookmarkEnd w:id="2782"/>
        <w:r w:rsidRPr="005F7DE3">
          <w:rPr>
            <w:rFonts w:cs="Times New Roman"/>
          </w:rPr>
          <w:t xml:space="preserve"> Comparison of proposed RC models (5-mins interval)</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BB31D6" w:rsidRPr="005F7DE3" w14:paraId="5EA7147D" w14:textId="77777777" w:rsidTr="00BA158B">
        <w:trPr>
          <w:jc w:val="center"/>
          <w:ins w:id="2784" w:author="Lichen Wu" w:date="2022-04-08T22:29:00Z"/>
        </w:trPr>
        <w:tc>
          <w:tcPr>
            <w:tcW w:w="1870" w:type="dxa"/>
            <w:tcBorders>
              <w:top w:val="single" w:sz="4" w:space="0" w:color="auto"/>
              <w:bottom w:val="single" w:sz="4" w:space="0" w:color="auto"/>
            </w:tcBorders>
            <w:vAlign w:val="center"/>
          </w:tcPr>
          <w:p w14:paraId="63DF9C83" w14:textId="77777777" w:rsidR="00BB31D6" w:rsidRPr="005F7DE3" w:rsidRDefault="00BB31D6" w:rsidP="00BA158B">
            <w:pPr>
              <w:jc w:val="center"/>
              <w:rPr>
                <w:ins w:id="2785" w:author="Lichen Wu" w:date="2022-04-08T22:29:00Z"/>
                <w:b/>
                <w:bCs/>
                <w:lang w:eastAsia="zh-CN"/>
              </w:rPr>
            </w:pPr>
            <w:ins w:id="2786" w:author="Lichen Wu" w:date="2022-04-08T22:29:00Z">
              <w:r w:rsidRPr="005F7DE3">
                <w:rPr>
                  <w:b/>
                  <w:bCs/>
                  <w:lang w:eastAsia="zh-CN"/>
                </w:rPr>
                <w:t>Models</w:t>
              </w:r>
            </w:ins>
          </w:p>
        </w:tc>
        <w:tc>
          <w:tcPr>
            <w:tcW w:w="1870" w:type="dxa"/>
            <w:tcBorders>
              <w:top w:val="single" w:sz="4" w:space="0" w:color="auto"/>
              <w:bottom w:val="single" w:sz="4" w:space="0" w:color="auto"/>
            </w:tcBorders>
            <w:vAlign w:val="center"/>
          </w:tcPr>
          <w:p w14:paraId="14844853" w14:textId="77777777" w:rsidR="00BB31D6" w:rsidRPr="005F7DE3" w:rsidRDefault="00BB31D6" w:rsidP="00BA158B">
            <w:pPr>
              <w:jc w:val="center"/>
              <w:rPr>
                <w:ins w:id="2787" w:author="Lichen Wu" w:date="2022-04-08T22:29:00Z"/>
                <w:b/>
                <w:bCs/>
                <w:lang w:eastAsia="zh-CN"/>
              </w:rPr>
            </w:pPr>
            <w:ins w:id="2788" w:author="Lichen Wu" w:date="2022-04-08T22:29:00Z">
              <w:r w:rsidRPr="005F7DE3">
                <w:rPr>
                  <w:b/>
                  <w:bCs/>
                  <w:lang w:eastAsia="zh-CN"/>
                </w:rPr>
                <w:t>NRMSE (%)</w:t>
              </w:r>
            </w:ins>
          </w:p>
        </w:tc>
        <w:tc>
          <w:tcPr>
            <w:tcW w:w="1870" w:type="dxa"/>
            <w:tcBorders>
              <w:top w:val="single" w:sz="4" w:space="0" w:color="auto"/>
              <w:bottom w:val="single" w:sz="4" w:space="0" w:color="auto"/>
            </w:tcBorders>
            <w:vAlign w:val="center"/>
          </w:tcPr>
          <w:p w14:paraId="31D75FDC" w14:textId="77777777" w:rsidR="00BB31D6" w:rsidRPr="005F7DE3" w:rsidRDefault="00BB31D6" w:rsidP="00BA158B">
            <w:pPr>
              <w:jc w:val="center"/>
              <w:rPr>
                <w:ins w:id="2789" w:author="Lichen Wu" w:date="2022-04-08T22:29:00Z"/>
                <w:b/>
                <w:bCs/>
                <w:lang w:eastAsia="zh-CN"/>
              </w:rPr>
            </w:pPr>
            <w:ins w:id="2790" w:author="Lichen Wu" w:date="2022-04-08T22:29:00Z">
              <w:r w:rsidRPr="005F7DE3">
                <w:rPr>
                  <w:b/>
                  <w:bCs/>
                  <w:lang w:eastAsia="zh-CN"/>
                </w:rPr>
                <w:t>CVRMSE (%)</w:t>
              </w:r>
            </w:ins>
          </w:p>
        </w:tc>
        <w:tc>
          <w:tcPr>
            <w:tcW w:w="1870" w:type="dxa"/>
            <w:tcBorders>
              <w:top w:val="single" w:sz="4" w:space="0" w:color="auto"/>
              <w:bottom w:val="single" w:sz="4" w:space="0" w:color="auto"/>
            </w:tcBorders>
            <w:vAlign w:val="center"/>
          </w:tcPr>
          <w:p w14:paraId="2E854E3E" w14:textId="77777777" w:rsidR="00BB31D6" w:rsidRPr="005F7DE3" w:rsidRDefault="00BB31D6" w:rsidP="00BA158B">
            <w:pPr>
              <w:jc w:val="center"/>
              <w:rPr>
                <w:ins w:id="2791" w:author="Lichen Wu" w:date="2022-04-08T22:29:00Z"/>
                <w:b/>
                <w:bCs/>
                <w:lang w:eastAsia="zh-CN"/>
              </w:rPr>
            </w:pPr>
            <w:ins w:id="2792" w:author="Lichen Wu" w:date="2022-04-08T22:29:00Z">
              <w:r w:rsidRPr="005F7DE3">
                <w:rPr>
                  <w:b/>
                  <w:bCs/>
                  <w:lang w:eastAsia="zh-CN"/>
                </w:rPr>
                <w:t>MAE (kW)</w:t>
              </w:r>
            </w:ins>
          </w:p>
        </w:tc>
        <w:tc>
          <w:tcPr>
            <w:tcW w:w="1870" w:type="dxa"/>
            <w:tcBorders>
              <w:top w:val="single" w:sz="4" w:space="0" w:color="auto"/>
              <w:bottom w:val="single" w:sz="4" w:space="0" w:color="auto"/>
            </w:tcBorders>
            <w:vAlign w:val="center"/>
          </w:tcPr>
          <w:p w14:paraId="4B1779C3" w14:textId="77777777" w:rsidR="00BB31D6" w:rsidRPr="005F7DE3" w:rsidRDefault="00BB31D6" w:rsidP="00BA158B">
            <w:pPr>
              <w:jc w:val="center"/>
              <w:rPr>
                <w:ins w:id="2793" w:author="Lichen Wu" w:date="2022-04-08T22:29:00Z"/>
                <w:b/>
                <w:bCs/>
                <w:lang w:eastAsia="zh-CN"/>
              </w:rPr>
            </w:pPr>
            <w:ins w:id="2794" w:author="Lichen Wu" w:date="2022-04-08T22:29:00Z">
              <w:r w:rsidRPr="005F7DE3">
                <w:rPr>
                  <w:b/>
                  <w:bCs/>
                  <w:lang w:eastAsia="zh-CN"/>
                </w:rPr>
                <w:t>MAPE (%)</w:t>
              </w:r>
            </w:ins>
          </w:p>
        </w:tc>
      </w:tr>
      <w:tr w:rsidR="00BB31D6" w:rsidRPr="005F7DE3" w14:paraId="7CA282A6" w14:textId="77777777" w:rsidTr="00BA158B">
        <w:trPr>
          <w:jc w:val="center"/>
          <w:ins w:id="2795" w:author="Lichen Wu" w:date="2022-04-08T22:29:00Z"/>
        </w:trPr>
        <w:tc>
          <w:tcPr>
            <w:tcW w:w="1870" w:type="dxa"/>
            <w:tcBorders>
              <w:top w:val="single" w:sz="4" w:space="0" w:color="auto"/>
            </w:tcBorders>
            <w:vAlign w:val="center"/>
          </w:tcPr>
          <w:p w14:paraId="4AC9F9C5" w14:textId="77777777" w:rsidR="00BB31D6" w:rsidRPr="005F7DE3" w:rsidRDefault="00BB31D6" w:rsidP="00BA158B">
            <w:pPr>
              <w:jc w:val="center"/>
              <w:rPr>
                <w:ins w:id="2796" w:author="Lichen Wu" w:date="2022-04-08T22:29:00Z"/>
                <w:lang w:eastAsia="zh-CN"/>
              </w:rPr>
            </w:pPr>
            <w:ins w:id="2797" w:author="Lichen Wu" w:date="2022-04-08T22:29:00Z">
              <w:r w:rsidRPr="005F7DE3">
                <w:rPr>
                  <w:lang w:eastAsia="zh-CN"/>
                </w:rPr>
                <w:t>Model 1</w:t>
              </w:r>
            </w:ins>
          </w:p>
        </w:tc>
        <w:tc>
          <w:tcPr>
            <w:tcW w:w="1870" w:type="dxa"/>
            <w:tcBorders>
              <w:top w:val="single" w:sz="4" w:space="0" w:color="auto"/>
            </w:tcBorders>
            <w:vAlign w:val="center"/>
          </w:tcPr>
          <w:p w14:paraId="417FC5CB" w14:textId="77777777" w:rsidR="00BB31D6" w:rsidRPr="005F7DE3" w:rsidRDefault="00BB31D6" w:rsidP="00BA158B">
            <w:pPr>
              <w:jc w:val="center"/>
              <w:rPr>
                <w:ins w:id="2798" w:author="Lichen Wu" w:date="2022-04-08T22:29:00Z"/>
                <w:lang w:eastAsia="zh-CN"/>
              </w:rPr>
            </w:pPr>
            <w:ins w:id="2799" w:author="Lichen Wu" w:date="2022-04-08T22:29:00Z">
              <w:r w:rsidRPr="005F7DE3">
                <w:rPr>
                  <w:lang w:eastAsia="zh-CN"/>
                </w:rPr>
                <w:t>156.96</w:t>
              </w:r>
            </w:ins>
          </w:p>
        </w:tc>
        <w:tc>
          <w:tcPr>
            <w:tcW w:w="1870" w:type="dxa"/>
            <w:tcBorders>
              <w:top w:val="single" w:sz="4" w:space="0" w:color="auto"/>
            </w:tcBorders>
            <w:vAlign w:val="center"/>
          </w:tcPr>
          <w:p w14:paraId="5DD3E4AC" w14:textId="77777777" w:rsidR="00BB31D6" w:rsidRPr="005F7DE3" w:rsidRDefault="00BB31D6" w:rsidP="00BA158B">
            <w:pPr>
              <w:jc w:val="center"/>
              <w:rPr>
                <w:ins w:id="2800" w:author="Lichen Wu" w:date="2022-04-08T22:29:00Z"/>
                <w:lang w:eastAsia="zh-CN"/>
              </w:rPr>
            </w:pPr>
            <w:ins w:id="2801" w:author="Lichen Wu" w:date="2022-04-08T22:29:00Z">
              <w:r w:rsidRPr="005F7DE3">
                <w:rPr>
                  <w:lang w:eastAsia="zh-CN"/>
                </w:rPr>
                <w:t>117.52</w:t>
              </w:r>
            </w:ins>
          </w:p>
        </w:tc>
        <w:tc>
          <w:tcPr>
            <w:tcW w:w="1870" w:type="dxa"/>
            <w:tcBorders>
              <w:top w:val="single" w:sz="4" w:space="0" w:color="auto"/>
            </w:tcBorders>
            <w:vAlign w:val="center"/>
          </w:tcPr>
          <w:p w14:paraId="24F871DA" w14:textId="77777777" w:rsidR="00BB31D6" w:rsidRPr="005F7DE3" w:rsidRDefault="00BB31D6" w:rsidP="00BA158B">
            <w:pPr>
              <w:jc w:val="center"/>
              <w:rPr>
                <w:ins w:id="2802" w:author="Lichen Wu" w:date="2022-04-08T22:29:00Z"/>
                <w:lang w:eastAsia="zh-CN"/>
              </w:rPr>
            </w:pPr>
            <w:ins w:id="2803" w:author="Lichen Wu" w:date="2022-04-08T22:29:00Z">
              <w:r w:rsidRPr="005F7DE3">
                <w:rPr>
                  <w:lang w:eastAsia="zh-CN"/>
                </w:rPr>
                <w:t>5.76</w:t>
              </w:r>
            </w:ins>
          </w:p>
        </w:tc>
        <w:tc>
          <w:tcPr>
            <w:tcW w:w="1870" w:type="dxa"/>
            <w:tcBorders>
              <w:top w:val="single" w:sz="4" w:space="0" w:color="auto"/>
            </w:tcBorders>
            <w:vAlign w:val="center"/>
          </w:tcPr>
          <w:p w14:paraId="6A348A17" w14:textId="77777777" w:rsidR="00BB31D6" w:rsidRPr="005F7DE3" w:rsidRDefault="00BB31D6" w:rsidP="00BA158B">
            <w:pPr>
              <w:jc w:val="center"/>
              <w:rPr>
                <w:ins w:id="2804" w:author="Lichen Wu" w:date="2022-04-08T22:29:00Z"/>
                <w:lang w:eastAsia="zh-CN"/>
              </w:rPr>
            </w:pPr>
            <w:ins w:id="2805" w:author="Lichen Wu" w:date="2022-04-08T22:29:00Z">
              <w:r w:rsidRPr="005F7DE3">
                <w:rPr>
                  <w:lang w:eastAsia="zh-CN"/>
                </w:rPr>
                <w:t>87.88</w:t>
              </w:r>
            </w:ins>
          </w:p>
        </w:tc>
      </w:tr>
      <w:tr w:rsidR="00BB31D6" w:rsidRPr="005F7DE3" w14:paraId="190975F0" w14:textId="77777777" w:rsidTr="00BA158B">
        <w:trPr>
          <w:jc w:val="center"/>
          <w:ins w:id="2806" w:author="Lichen Wu" w:date="2022-04-08T22:29:00Z"/>
        </w:trPr>
        <w:tc>
          <w:tcPr>
            <w:tcW w:w="1870" w:type="dxa"/>
            <w:vAlign w:val="center"/>
          </w:tcPr>
          <w:p w14:paraId="017B0289" w14:textId="77777777" w:rsidR="00BB31D6" w:rsidRPr="005F7DE3" w:rsidRDefault="00BB31D6" w:rsidP="00BA158B">
            <w:pPr>
              <w:jc w:val="center"/>
              <w:rPr>
                <w:ins w:id="2807" w:author="Lichen Wu" w:date="2022-04-08T22:29:00Z"/>
                <w:lang w:eastAsia="zh-CN"/>
              </w:rPr>
            </w:pPr>
            <w:ins w:id="2808" w:author="Lichen Wu" w:date="2022-04-08T22:29:00Z">
              <w:r w:rsidRPr="005F7DE3">
                <w:rPr>
                  <w:lang w:eastAsia="zh-CN"/>
                </w:rPr>
                <w:t>Model 2</w:t>
              </w:r>
            </w:ins>
          </w:p>
        </w:tc>
        <w:tc>
          <w:tcPr>
            <w:tcW w:w="1870" w:type="dxa"/>
            <w:vAlign w:val="center"/>
          </w:tcPr>
          <w:p w14:paraId="671CE85B" w14:textId="77777777" w:rsidR="00BB31D6" w:rsidRPr="005F7DE3" w:rsidRDefault="00BB31D6" w:rsidP="00BA158B">
            <w:pPr>
              <w:jc w:val="center"/>
              <w:rPr>
                <w:ins w:id="2809" w:author="Lichen Wu" w:date="2022-04-08T22:29:00Z"/>
                <w:b/>
                <w:bCs/>
                <w:lang w:eastAsia="zh-CN"/>
              </w:rPr>
            </w:pPr>
            <w:ins w:id="2810" w:author="Lichen Wu" w:date="2022-04-08T22:29:00Z">
              <w:r w:rsidRPr="005F7DE3">
                <w:rPr>
                  <w:b/>
                  <w:bCs/>
                  <w:lang w:eastAsia="zh-CN"/>
                </w:rPr>
                <w:t>16.15</w:t>
              </w:r>
            </w:ins>
          </w:p>
        </w:tc>
        <w:tc>
          <w:tcPr>
            <w:tcW w:w="1870" w:type="dxa"/>
            <w:vAlign w:val="center"/>
          </w:tcPr>
          <w:p w14:paraId="5B0AD9CD" w14:textId="77777777" w:rsidR="00BB31D6" w:rsidRPr="005F7DE3" w:rsidRDefault="00BB31D6" w:rsidP="00BA158B">
            <w:pPr>
              <w:jc w:val="center"/>
              <w:rPr>
                <w:ins w:id="2811" w:author="Lichen Wu" w:date="2022-04-08T22:29:00Z"/>
                <w:b/>
                <w:bCs/>
                <w:lang w:eastAsia="zh-CN"/>
              </w:rPr>
            </w:pPr>
            <w:ins w:id="2812" w:author="Lichen Wu" w:date="2022-04-08T22:29:00Z">
              <w:r w:rsidRPr="005F7DE3">
                <w:rPr>
                  <w:b/>
                  <w:bCs/>
                  <w:lang w:eastAsia="zh-CN"/>
                </w:rPr>
                <w:t>21.31</w:t>
              </w:r>
            </w:ins>
          </w:p>
        </w:tc>
        <w:tc>
          <w:tcPr>
            <w:tcW w:w="1870" w:type="dxa"/>
            <w:vAlign w:val="center"/>
          </w:tcPr>
          <w:p w14:paraId="4A52849C" w14:textId="77777777" w:rsidR="00BB31D6" w:rsidRPr="005F7DE3" w:rsidRDefault="00BB31D6" w:rsidP="00BA158B">
            <w:pPr>
              <w:jc w:val="center"/>
              <w:rPr>
                <w:ins w:id="2813" w:author="Lichen Wu" w:date="2022-04-08T22:29:00Z"/>
                <w:b/>
                <w:bCs/>
                <w:lang w:eastAsia="zh-CN"/>
              </w:rPr>
            </w:pPr>
            <w:ins w:id="2814" w:author="Lichen Wu" w:date="2022-04-08T22:29:00Z">
              <w:r w:rsidRPr="005F7DE3">
                <w:rPr>
                  <w:b/>
                  <w:bCs/>
                  <w:lang w:eastAsia="zh-CN"/>
                </w:rPr>
                <w:t>0.84</w:t>
              </w:r>
            </w:ins>
          </w:p>
        </w:tc>
        <w:tc>
          <w:tcPr>
            <w:tcW w:w="1870" w:type="dxa"/>
            <w:vAlign w:val="center"/>
          </w:tcPr>
          <w:p w14:paraId="5AB6272B" w14:textId="77777777" w:rsidR="00BB31D6" w:rsidRPr="005F7DE3" w:rsidRDefault="00BB31D6" w:rsidP="00BA158B">
            <w:pPr>
              <w:jc w:val="center"/>
              <w:rPr>
                <w:ins w:id="2815" w:author="Lichen Wu" w:date="2022-04-08T22:29:00Z"/>
                <w:b/>
                <w:bCs/>
                <w:lang w:eastAsia="zh-CN"/>
              </w:rPr>
            </w:pPr>
            <w:ins w:id="2816" w:author="Lichen Wu" w:date="2022-04-08T22:29:00Z">
              <w:r w:rsidRPr="005F7DE3">
                <w:rPr>
                  <w:b/>
                  <w:bCs/>
                  <w:lang w:eastAsia="zh-CN"/>
                </w:rPr>
                <w:t>26.10</w:t>
              </w:r>
            </w:ins>
          </w:p>
        </w:tc>
      </w:tr>
      <w:tr w:rsidR="00BB31D6" w:rsidRPr="005F7DE3" w14:paraId="03BC38B1" w14:textId="77777777" w:rsidTr="00BA158B">
        <w:trPr>
          <w:jc w:val="center"/>
          <w:ins w:id="2817" w:author="Lichen Wu" w:date="2022-04-08T22:29:00Z"/>
        </w:trPr>
        <w:tc>
          <w:tcPr>
            <w:tcW w:w="1870" w:type="dxa"/>
            <w:tcBorders>
              <w:bottom w:val="single" w:sz="4" w:space="0" w:color="auto"/>
            </w:tcBorders>
            <w:vAlign w:val="center"/>
          </w:tcPr>
          <w:p w14:paraId="1AFE3F72" w14:textId="77777777" w:rsidR="00BB31D6" w:rsidRPr="005F7DE3" w:rsidRDefault="00BB31D6" w:rsidP="00BA158B">
            <w:pPr>
              <w:jc w:val="center"/>
              <w:rPr>
                <w:ins w:id="2818" w:author="Lichen Wu" w:date="2022-04-08T22:29:00Z"/>
                <w:lang w:eastAsia="zh-CN"/>
              </w:rPr>
            </w:pPr>
            <w:ins w:id="2819" w:author="Lichen Wu" w:date="2022-04-08T22:29:00Z">
              <w:r w:rsidRPr="005F7DE3">
                <w:rPr>
                  <w:lang w:eastAsia="zh-CN"/>
                </w:rPr>
                <w:t>Model 3</w:t>
              </w:r>
            </w:ins>
          </w:p>
        </w:tc>
        <w:tc>
          <w:tcPr>
            <w:tcW w:w="1870" w:type="dxa"/>
            <w:tcBorders>
              <w:bottom w:val="single" w:sz="4" w:space="0" w:color="auto"/>
            </w:tcBorders>
            <w:vAlign w:val="center"/>
          </w:tcPr>
          <w:p w14:paraId="26D4C84A" w14:textId="77777777" w:rsidR="00BB31D6" w:rsidRPr="005F7DE3" w:rsidRDefault="00BB31D6" w:rsidP="00BA158B">
            <w:pPr>
              <w:jc w:val="center"/>
              <w:rPr>
                <w:ins w:id="2820" w:author="Lichen Wu" w:date="2022-04-08T22:29:00Z"/>
                <w:lang w:eastAsia="zh-CN"/>
              </w:rPr>
            </w:pPr>
            <w:ins w:id="2821" w:author="Lichen Wu" w:date="2022-04-08T22:29:00Z">
              <w:r w:rsidRPr="005F7DE3">
                <w:rPr>
                  <w:lang w:eastAsia="zh-CN"/>
                </w:rPr>
                <w:t>27.60</w:t>
              </w:r>
            </w:ins>
          </w:p>
        </w:tc>
        <w:tc>
          <w:tcPr>
            <w:tcW w:w="1870" w:type="dxa"/>
            <w:tcBorders>
              <w:bottom w:val="single" w:sz="4" w:space="0" w:color="auto"/>
            </w:tcBorders>
            <w:vAlign w:val="center"/>
          </w:tcPr>
          <w:p w14:paraId="4C148A7C" w14:textId="77777777" w:rsidR="00BB31D6" w:rsidRPr="005F7DE3" w:rsidRDefault="00BB31D6" w:rsidP="00BA158B">
            <w:pPr>
              <w:jc w:val="center"/>
              <w:rPr>
                <w:ins w:id="2822" w:author="Lichen Wu" w:date="2022-04-08T22:29:00Z"/>
                <w:lang w:eastAsia="zh-CN"/>
              </w:rPr>
            </w:pPr>
            <w:ins w:id="2823" w:author="Lichen Wu" w:date="2022-04-08T22:29:00Z">
              <w:r w:rsidRPr="005F7DE3">
                <w:rPr>
                  <w:lang w:eastAsia="zh-CN"/>
                </w:rPr>
                <w:t>31.37</w:t>
              </w:r>
            </w:ins>
          </w:p>
        </w:tc>
        <w:tc>
          <w:tcPr>
            <w:tcW w:w="1870" w:type="dxa"/>
            <w:tcBorders>
              <w:bottom w:val="single" w:sz="4" w:space="0" w:color="auto"/>
            </w:tcBorders>
            <w:vAlign w:val="center"/>
          </w:tcPr>
          <w:p w14:paraId="4B119B73" w14:textId="77777777" w:rsidR="00BB31D6" w:rsidRPr="005F7DE3" w:rsidRDefault="00BB31D6" w:rsidP="00BA158B">
            <w:pPr>
              <w:jc w:val="center"/>
              <w:rPr>
                <w:ins w:id="2824" w:author="Lichen Wu" w:date="2022-04-08T22:29:00Z"/>
                <w:lang w:eastAsia="zh-CN"/>
              </w:rPr>
            </w:pPr>
            <w:ins w:id="2825" w:author="Lichen Wu" w:date="2022-04-08T22:29:00Z">
              <w:r w:rsidRPr="005F7DE3">
                <w:rPr>
                  <w:lang w:eastAsia="zh-CN"/>
                </w:rPr>
                <w:t>1.28</w:t>
              </w:r>
            </w:ins>
          </w:p>
        </w:tc>
        <w:tc>
          <w:tcPr>
            <w:tcW w:w="1870" w:type="dxa"/>
            <w:tcBorders>
              <w:bottom w:val="single" w:sz="4" w:space="0" w:color="auto"/>
            </w:tcBorders>
            <w:vAlign w:val="center"/>
          </w:tcPr>
          <w:p w14:paraId="7D8573E6" w14:textId="77777777" w:rsidR="00BB31D6" w:rsidRPr="005F7DE3" w:rsidRDefault="00BB31D6" w:rsidP="00BA158B">
            <w:pPr>
              <w:jc w:val="center"/>
              <w:rPr>
                <w:ins w:id="2826" w:author="Lichen Wu" w:date="2022-04-08T22:29:00Z"/>
                <w:lang w:eastAsia="zh-CN"/>
              </w:rPr>
            </w:pPr>
            <w:ins w:id="2827" w:author="Lichen Wu" w:date="2022-04-08T22:29:00Z">
              <w:r w:rsidRPr="005F7DE3">
                <w:rPr>
                  <w:lang w:eastAsia="zh-CN"/>
                </w:rPr>
                <w:t>35.89</w:t>
              </w:r>
            </w:ins>
          </w:p>
        </w:tc>
      </w:tr>
    </w:tbl>
    <w:p w14:paraId="353E8CDE" w14:textId="04FF574C" w:rsidR="00BB31D6" w:rsidRPr="005F7DE3" w:rsidRDefault="00BB31D6" w:rsidP="00BB31D6">
      <w:pPr>
        <w:rPr>
          <w:ins w:id="2828" w:author="Lichen Wu" w:date="2022-04-09T13:31:00Z"/>
        </w:rPr>
      </w:pPr>
    </w:p>
    <w:p w14:paraId="52C4B1EF" w14:textId="043A1117" w:rsidR="00F44120" w:rsidRPr="005F7DE3" w:rsidRDefault="00F44120" w:rsidP="00F44120">
      <w:pPr>
        <w:pStyle w:val="Heading2"/>
        <w:rPr>
          <w:ins w:id="2829" w:author="Lichen Wu" w:date="2022-04-09T13:32:00Z"/>
        </w:rPr>
      </w:pPr>
      <w:ins w:id="2830" w:author="Lichen Wu" w:date="2022-04-09T13:32:00Z">
        <w:r w:rsidRPr="005F7DE3">
          <w:t>3.2 GGMR Model Development</w:t>
        </w:r>
      </w:ins>
    </w:p>
    <w:p w14:paraId="42AE590D" w14:textId="434FB1BF" w:rsidR="00F44120" w:rsidRPr="005F7DE3" w:rsidRDefault="00424D50">
      <w:pPr>
        <w:rPr>
          <w:ins w:id="2831" w:author="Lichen Wu" w:date="2022-04-11T21:41:00Z"/>
          <w:rFonts w:eastAsiaTheme="minorEastAsia"/>
        </w:rPr>
      </w:pPr>
      <w:ins w:id="2832" w:author="Lichen Wu" w:date="2022-04-11T00:17:00Z">
        <w:r w:rsidRPr="005F7DE3">
          <w:t xml:space="preserve">This subsection primarily discusses how to determine the input variables for the GGMR model. According to Wang et al. </w:t>
        </w:r>
      </w:ins>
      <w:r w:rsidR="00E449A3" w:rsidRPr="005F7DE3">
        <w:fldChar w:fldCharType="begin"/>
      </w:r>
      <w:r w:rsidR="00E449A3" w:rsidRPr="005F7DE3">
        <w:instrText xml:space="preserve"> ADDIN ZOTERO_ITEM CSL_CITATION {"citationID":"4laFa1yZ","properties":{"formattedCitation":"(Wang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E449A3" w:rsidRPr="005F7DE3">
        <w:fldChar w:fldCharType="separate"/>
      </w:r>
      <w:r w:rsidR="00E449A3" w:rsidRPr="005F7DE3">
        <w:t>(Wang et al., 2018)</w:t>
      </w:r>
      <w:r w:rsidR="00E449A3" w:rsidRPr="005F7DE3">
        <w:fldChar w:fldCharType="end"/>
      </w:r>
      <w:ins w:id="2833" w:author="Lichen Wu" w:date="2022-04-11T00:17:00Z">
        <w:r w:rsidRPr="005F7DE3">
          <w:t xml:space="preserve">, correlation coefficients R were used to determine the strength and direction of the linear relationship between inputs and model outputs. And the correlation coefficient is between -1 and +1, with -1 indicating perfect negative linear correlation and +1 indicating perfect positive linear correlation. We experimented with various input combinations for the GGMR model, as </w:t>
        </w:r>
      </w:ins>
      <w:ins w:id="2834" w:author="Lichen Wu" w:date="2022-04-11T00:18:00Z">
        <w:r w:rsidRPr="005F7DE3">
          <w:t xml:space="preserve">its subset </w:t>
        </w:r>
      </w:ins>
      <w:ins w:id="2835" w:author="Lichen Wu" w:date="2022-04-11T21:34:00Z">
        <w:r w:rsidR="00DD20DD" w:rsidRPr="005F7DE3">
          <w:t>presented</w:t>
        </w:r>
      </w:ins>
      <w:ins w:id="2836" w:author="Lichen Wu" w:date="2022-04-11T00:17:00Z">
        <w:r w:rsidRPr="005F7DE3">
          <w:t xml:space="preserve"> in Table </w:t>
        </w:r>
      </w:ins>
      <w:r w:rsidR="009E3FB2">
        <w:fldChar w:fldCharType="begin"/>
      </w:r>
      <w:r w:rsidR="009E3FB2">
        <w:instrText xml:space="preserve"> REF ggmr_tb_corr \h </w:instrText>
      </w:r>
      <w:r w:rsidR="009E3FB2">
        <w:fldChar w:fldCharType="separate"/>
      </w:r>
      <w:r w:rsidR="009E3FB2">
        <w:rPr>
          <w:b/>
          <w:bCs/>
          <w:noProof/>
        </w:rPr>
        <w:t>3</w:t>
      </w:r>
      <w:r w:rsidR="009E3FB2">
        <w:fldChar w:fldCharType="end"/>
      </w:r>
      <w:ins w:id="2837" w:author="Lichen Wu" w:date="2022-04-11T21:31:00Z">
        <w:r w:rsidR="00DD20DD" w:rsidRPr="005F7DE3">
          <w:t xml:space="preserve"> and</w:t>
        </w:r>
      </w:ins>
      <w:ins w:id="2838" w:author="Lichen Wu" w:date="2022-04-11T21:32:00Z">
        <w:r w:rsidR="00DD20DD" w:rsidRPr="005F7DE3">
          <w:t xml:space="preserve"> Table </w:t>
        </w:r>
      </w:ins>
      <w:r w:rsidR="009E3FB2">
        <w:fldChar w:fldCharType="begin"/>
      </w:r>
      <w:r w:rsidR="009E3FB2">
        <w:instrText xml:space="preserve"> REF ggmr_tb_case \h </w:instrText>
      </w:r>
      <w:r w:rsidR="009E3FB2">
        <w:fldChar w:fldCharType="separate"/>
      </w:r>
      <w:r w:rsidR="009E3FB2">
        <w:rPr>
          <w:b/>
          <w:bCs/>
          <w:noProof/>
        </w:rPr>
        <w:t>4</w:t>
      </w:r>
      <w:r w:rsidR="009E3FB2">
        <w:fldChar w:fldCharType="end"/>
      </w:r>
      <w:ins w:id="2839" w:author="Lichen Wu" w:date="2022-04-11T00:17:00Z">
        <w:r w:rsidRPr="005F7DE3">
          <w:t xml:space="preserve">. </w:t>
        </w:r>
      </w:ins>
      <w:ins w:id="2840" w:author="Lichen Wu" w:date="2022-04-11T21:41:00Z">
        <w:r w:rsidR="000E2CA7" w:rsidRPr="005F7DE3">
          <w:t xml:space="preserve">It is worth noting that </w:t>
        </w:r>
      </w:ins>
      <w:ins w:id="2841" w:author="Lichen Wu" w:date="2022-04-11T21:42:00Z">
        <w:r w:rsidR="000E2CA7" w:rsidRPr="005F7DE3">
          <w:t xml:space="preserve">larger correlation coefficients do not </w:t>
        </w:r>
      </w:ins>
      <w:ins w:id="2842" w:author="Lichen Wu" w:date="2022-04-11T21:43:00Z">
        <w:r w:rsidR="000E2CA7" w:rsidRPr="005F7DE3">
          <w:t xml:space="preserve">necessarily mean better prediction. </w:t>
        </w:r>
      </w:ins>
      <w:ins w:id="2843" w:author="Lichen Wu" w:date="2022-04-11T21:34:00Z">
        <w:r w:rsidR="00DD20DD" w:rsidRPr="005F7DE3">
          <w:t>For instance, the correlati</w:t>
        </w:r>
      </w:ins>
      <w:ins w:id="2844" w:author="Lichen Wu" w:date="2022-04-11T21:35:00Z">
        <w:r w:rsidR="00DD20DD" w:rsidRPr="005F7DE3">
          <w:t>on coef</w:t>
        </w:r>
      </w:ins>
      <w:ins w:id="2845" w:author="Lichen Wu" w:date="2022-04-11T21:36:00Z">
        <w:r w:rsidR="00DD20DD" w:rsidRPr="005F7DE3">
          <w:t xml:space="preserve">ficient of </w:t>
        </w:r>
      </w:ins>
      <m:oMath>
        <m:sSub>
          <m:sSubPr>
            <m:ctrlPr>
              <w:ins w:id="2846" w:author="Lichen Wu" w:date="2022-04-11T21:35:00Z">
                <w:rPr>
                  <w:rFonts w:ascii="Cambria Math" w:hAnsi="Cambria Math"/>
                  <w:rPrChange w:id="2847" w:author="Lichen Wu" w:date="2022-04-11T21:35:00Z">
                    <w:rPr>
                      <w:rFonts w:ascii="Cambria Math" w:hAnsi="Cambria Math"/>
                      <w:b/>
                      <w:bCs/>
                    </w:rPr>
                  </w:rPrChange>
                </w:rPr>
              </w:ins>
            </m:ctrlPr>
          </m:sSubPr>
          <m:e>
            <m:r>
              <w:ins w:id="2848" w:author="Lichen Wu" w:date="2022-04-11T21:35:00Z">
                <w:rPr>
                  <w:rFonts w:ascii="Cambria Math" w:hAnsi="Cambria Math"/>
                  <w:rPrChange w:id="2849" w:author="Lichen Wu" w:date="2022-04-11T21:35:00Z">
                    <w:rPr>
                      <w:rFonts w:ascii="Cambria Math" w:hAnsi="Cambria Math"/>
                    </w:rPr>
                  </w:rPrChange>
                </w:rPr>
                <m:t>Q</m:t>
              </w:ins>
            </m:r>
          </m:e>
          <m:sub>
            <m:r>
              <w:ins w:id="2850" w:author="Lichen Wu" w:date="2022-04-11T21:35:00Z">
                <w:rPr>
                  <w:rFonts w:ascii="Cambria Math" w:hAnsi="Cambria Math"/>
                  <w:rPrChange w:id="2851" w:author="Lichen Wu" w:date="2022-04-11T21:35:00Z">
                    <w:rPr>
                      <w:rFonts w:ascii="Cambria Math" w:hAnsi="Cambria Math"/>
                    </w:rPr>
                  </w:rPrChange>
                </w:rPr>
                <m:t>solar</m:t>
              </w:ins>
            </m:r>
            <m:r>
              <w:ins w:id="2852" w:author="Lichen Wu" w:date="2022-04-11T21:35:00Z">
                <w:rPr>
                  <w:rFonts w:ascii="Cambria Math" w:hAnsi="Cambria Math"/>
                </w:rPr>
                <m:t xml:space="preserve"> </m:t>
              </w:ins>
            </m:r>
          </m:sub>
        </m:sSub>
      </m:oMath>
      <w:ins w:id="2853" w:author="Lichen Wu" w:date="2022-04-11T21:40:00Z">
        <w:r w:rsidR="00355381" w:rsidRPr="005F7DE3">
          <w:t>was</w:t>
        </w:r>
      </w:ins>
      <w:ins w:id="2854" w:author="Lichen Wu" w:date="2022-04-11T21:37:00Z">
        <w:r w:rsidR="00355381" w:rsidRPr="005F7DE3">
          <w:t xml:space="preserve"> not more trivial than </w:t>
        </w:r>
      </w:ins>
      <m:oMath>
        <m:sSub>
          <m:sSubPr>
            <m:ctrlPr>
              <w:ins w:id="2855" w:author="Lichen Wu" w:date="2022-04-11T21:40:00Z">
                <w:rPr>
                  <w:rFonts w:ascii="Cambria Math" w:hAnsi="Cambria Math"/>
                </w:rPr>
              </w:ins>
            </m:ctrlPr>
          </m:sSubPr>
          <m:e>
            <m:r>
              <w:ins w:id="2856" w:author="Lichen Wu" w:date="2022-04-11T21:40:00Z">
                <w:rPr>
                  <w:rFonts w:ascii="Cambria Math" w:hAnsi="Cambria Math"/>
                </w:rPr>
                <m:t>T</m:t>
              </w:ins>
            </m:r>
          </m:e>
          <m:sub>
            <m:r>
              <w:ins w:id="2857" w:author="Lichen Wu" w:date="2022-04-11T21:40:00Z">
                <w:rPr>
                  <w:rFonts w:ascii="Cambria Math" w:hAnsi="Cambria Math"/>
                </w:rPr>
                <m:t>out</m:t>
              </w:ins>
            </m:r>
          </m:sub>
        </m:sSub>
      </m:oMath>
      <w:ins w:id="2858" w:author="Lichen Wu" w:date="2022-04-11T21:40:00Z">
        <w:r w:rsidR="00355381" w:rsidRPr="005F7DE3">
          <w:t xml:space="preserve"> </w:t>
        </w:r>
      </w:ins>
      <w:ins w:id="2859" w:author="Lichen Wu" w:date="2022-04-11T21:38:00Z">
        <w:r w:rsidR="00355381" w:rsidRPr="005F7DE3">
          <w:t xml:space="preserve">while the inputs including </w:t>
        </w:r>
      </w:ins>
      <m:oMath>
        <m:sSub>
          <m:sSubPr>
            <m:ctrlPr>
              <w:ins w:id="2860" w:author="Lichen Wu" w:date="2022-04-11T21:39:00Z">
                <w:rPr>
                  <w:rFonts w:ascii="Cambria Math" w:hAnsi="Cambria Math"/>
                </w:rPr>
              </w:ins>
            </m:ctrlPr>
          </m:sSubPr>
          <m:e>
            <m:r>
              <w:ins w:id="2861" w:author="Lichen Wu" w:date="2022-04-11T21:39:00Z">
                <w:rPr>
                  <w:rFonts w:ascii="Cambria Math" w:hAnsi="Cambria Math"/>
                </w:rPr>
                <m:t>Q</m:t>
              </w:ins>
            </m:r>
          </m:e>
          <m:sub>
            <m:r>
              <w:ins w:id="2862" w:author="Lichen Wu" w:date="2022-04-11T21:39:00Z">
                <w:rPr>
                  <w:rFonts w:ascii="Cambria Math" w:hAnsi="Cambria Math"/>
                </w:rPr>
                <m:t xml:space="preserve">solar </m:t>
              </w:ins>
            </m:r>
          </m:sub>
        </m:sSub>
      </m:oMath>
      <w:ins w:id="2863" w:author="Lichen Wu" w:date="2022-04-11T21:40:00Z">
        <w:r w:rsidR="00355381" w:rsidRPr="005F7DE3">
          <w:t>did</w:t>
        </w:r>
      </w:ins>
      <w:ins w:id="2864" w:author="Lichen Wu" w:date="2022-04-11T21:38:00Z">
        <w:r w:rsidR="00355381" w:rsidRPr="005F7DE3">
          <w:t xml:space="preserve"> not provide additional </w:t>
        </w:r>
        <w:r w:rsidR="00355381" w:rsidRPr="005F7DE3">
          <w:lastRenderedPageBreak/>
          <w:t>prediction power</w:t>
        </w:r>
      </w:ins>
      <w:ins w:id="2865" w:author="Lichen Wu" w:date="2022-04-11T22:16:00Z">
        <w:r w:rsidR="00B0575F" w:rsidRPr="005F7DE3">
          <w:t xml:space="preserve"> as shown in </w:t>
        </w:r>
      </w:ins>
      <w:ins w:id="2866" w:author="Lichen Wu" w:date="2022-04-11T22:17:00Z">
        <w:r w:rsidR="00B0575F" w:rsidRPr="005F7DE3">
          <w:t xml:space="preserve">case 1 and 2 of Table </w:t>
        </w:r>
        <w:r w:rsidR="00B0575F" w:rsidRPr="005F7DE3">
          <w:fldChar w:fldCharType="begin"/>
        </w:r>
        <w:r w:rsidR="00B0575F" w:rsidRPr="005F7DE3">
          <w:instrText xml:space="preserve"> REF ggmr_tb \h </w:instrText>
        </w:r>
      </w:ins>
      <w:r w:rsidR="005F7DE3">
        <w:instrText xml:space="preserve"> \* MERGEFORMAT </w:instrText>
      </w:r>
      <w:r w:rsidR="00B0575F" w:rsidRPr="005F7DE3">
        <w:fldChar w:fldCharType="separate"/>
      </w:r>
      <w:r w:rsidR="0017237F">
        <w:rPr>
          <w:b/>
          <w:bCs/>
          <w:noProof/>
        </w:rPr>
        <w:t>4</w:t>
      </w:r>
      <w:ins w:id="2867" w:author="Lichen Wu" w:date="2022-04-11T22:17:00Z">
        <w:r w:rsidR="00B0575F" w:rsidRPr="005F7DE3">
          <w:fldChar w:fldCharType="end"/>
        </w:r>
      </w:ins>
      <w:ins w:id="2868" w:author="Lichen Wu" w:date="2022-04-11T21:39:00Z">
        <w:r w:rsidR="00355381" w:rsidRPr="005F7DE3">
          <w:t>.</w:t>
        </w:r>
      </w:ins>
      <w:ins w:id="2869" w:author="Lichen Wu" w:date="2022-04-11T21:43:00Z">
        <w:r w:rsidR="000E2CA7" w:rsidRPr="005F7DE3">
          <w:t xml:space="preserve"> </w:t>
        </w:r>
      </w:ins>
      <w:ins w:id="2870" w:author="Lichen Wu" w:date="2022-04-11T22:18:00Z">
        <w:r w:rsidR="004303CF" w:rsidRPr="005F7DE3">
          <w:t>Moreover</w:t>
        </w:r>
      </w:ins>
      <w:ins w:id="2871" w:author="Lichen Wu" w:date="2022-04-11T22:13:00Z">
        <w:r w:rsidR="00FA27FC" w:rsidRPr="005F7DE3">
          <w:t>, it was found additional prediction performance can almost be gained for free if we provide flow rate information as additional input</w:t>
        </w:r>
      </w:ins>
      <w:ins w:id="2872" w:author="Lichen Wu" w:date="2022-04-11T22:18:00Z">
        <w:r w:rsidR="004303CF" w:rsidRPr="005F7DE3">
          <w:t xml:space="preserve"> d</w:t>
        </w:r>
        <w:r w:rsidR="004303CF" w:rsidRPr="005F7DE3">
          <w:t>uring the process of model development</w:t>
        </w:r>
      </w:ins>
      <w:ins w:id="2873" w:author="Lichen Wu" w:date="2022-04-11T22:13:00Z">
        <w:r w:rsidR="00FA27FC" w:rsidRPr="005F7DE3">
          <w:t>.</w:t>
        </w:r>
      </w:ins>
      <w:ins w:id="2874" w:author="Lichen Wu" w:date="2022-04-11T22:18:00Z">
        <w:r w:rsidR="004303CF" w:rsidRPr="005F7DE3">
          <w:t xml:space="preserve"> In </w:t>
        </w:r>
        <w:r w:rsidR="004303CF" w:rsidRPr="005F7DE3">
          <w:rPr>
            <w:rPrChange w:id="2875" w:author="Lichen Wu" w:date="2022-04-11T22:21:00Z">
              <w:rPr/>
            </w:rPrChange>
          </w:rPr>
          <w:t>comparison to case</w:t>
        </w:r>
      </w:ins>
      <w:ins w:id="2876" w:author="Lichen Wu" w:date="2022-04-11T22:19:00Z">
        <w:r w:rsidR="004303CF" w:rsidRPr="005F7DE3">
          <w:rPr>
            <w:rPrChange w:id="2877" w:author="Lichen Wu" w:date="2022-04-11T22:21:00Z">
              <w:rPr/>
            </w:rPrChange>
          </w:rPr>
          <w:t xml:space="preserve"> 1, case 3 </w:t>
        </w:r>
      </w:ins>
      <w:ins w:id="2878" w:author="Lichen Wu" w:date="2022-04-11T22:20:00Z">
        <w:r w:rsidR="006D0498" w:rsidRPr="005F7DE3">
          <w:rPr>
            <w:rPrChange w:id="2879" w:author="Lichen Wu" w:date="2022-04-11T22:21:00Z">
              <w:rPr/>
            </w:rPrChange>
          </w:rPr>
          <w:t xml:space="preserve">had additional 3.26% lower of CVRMSE after adding </w:t>
        </w:r>
      </w:ins>
      <m:oMath>
        <m:r>
          <w:ins w:id="2880" w:author="Lichen Wu" w:date="2022-04-11T22:21:00Z">
            <w:rPr>
              <w:rFonts w:ascii="Cambria Math" w:hAnsi="Cambria Math"/>
              <w:rPrChange w:id="2881" w:author="Lichen Wu" w:date="2022-04-11T22:21:00Z">
                <w:rPr>
                  <w:rFonts w:ascii="Cambria Math" w:hAnsi="Cambria Math"/>
                  <w:highlight w:val="yellow"/>
                </w:rPr>
              </w:rPrChange>
            </w:rPr>
            <m:t>Flo</m:t>
          </w:ins>
        </m:r>
        <m:sSub>
          <m:sSubPr>
            <m:ctrlPr>
              <w:ins w:id="2882" w:author="Lichen Wu" w:date="2022-04-11T22:21:00Z">
                <w:rPr>
                  <w:rFonts w:ascii="Cambria Math" w:hAnsi="Cambria Math"/>
                  <w:i/>
                  <w:rPrChange w:id="2883" w:author="Lichen Wu" w:date="2022-04-11T22:21:00Z">
                    <w:rPr>
                      <w:rFonts w:ascii="Cambria Math" w:hAnsi="Cambria Math"/>
                      <w:i/>
                      <w:highlight w:val="yellow"/>
                    </w:rPr>
                  </w:rPrChange>
                </w:rPr>
              </w:ins>
            </m:ctrlPr>
          </m:sSubPr>
          <m:e>
            <m:r>
              <w:ins w:id="2884" w:author="Lichen Wu" w:date="2022-04-11T22:21:00Z">
                <w:rPr>
                  <w:rFonts w:ascii="Cambria Math" w:hAnsi="Cambria Math"/>
                  <w:rPrChange w:id="2885" w:author="Lichen Wu" w:date="2022-04-11T22:21:00Z">
                    <w:rPr>
                      <w:rFonts w:ascii="Cambria Math" w:hAnsi="Cambria Math"/>
                      <w:highlight w:val="yellow"/>
                    </w:rPr>
                  </w:rPrChange>
                </w:rPr>
                <m:t>w</m:t>
              </w:ins>
            </m:r>
          </m:e>
          <m:sub>
            <m:r>
              <w:ins w:id="2886" w:author="Lichen Wu" w:date="2022-04-11T22:21:00Z">
                <w:rPr>
                  <w:rFonts w:ascii="Cambria Math" w:hAnsi="Cambria Math"/>
                  <w:rPrChange w:id="2887" w:author="Lichen Wu" w:date="2022-04-11T22:21:00Z">
                    <w:rPr>
                      <w:rFonts w:ascii="Cambria Math" w:hAnsi="Cambria Math"/>
                      <w:highlight w:val="yellow"/>
                    </w:rPr>
                  </w:rPrChange>
                </w:rPr>
                <m:t>Predicted,GGMR</m:t>
              </w:ins>
            </m:r>
          </m:sub>
        </m:sSub>
      </m:oMath>
      <w:ins w:id="2888" w:author="Lichen Wu" w:date="2022-04-11T22:21:00Z">
        <w:r w:rsidR="006D0498" w:rsidRPr="005F7DE3">
          <w:rPr>
            <w:rFonts w:eastAsiaTheme="minorEastAsia"/>
          </w:rPr>
          <w:t xml:space="preserve"> </w:t>
        </w:r>
        <w:r w:rsidR="006D0498" w:rsidRPr="005F7DE3">
          <w:rPr>
            <w:rFonts w:eastAsiaTheme="minorEastAsia"/>
          </w:rPr>
          <w:t>from another GGMR prediction. In the end, case 3 inputs,</w:t>
        </w:r>
      </w:ins>
      <w:ins w:id="2889" w:author="Lichen Wu" w:date="2022-04-11T22:13:00Z">
        <w:r w:rsidR="00FA27FC" w:rsidRPr="005F7DE3">
          <w:t xml:space="preserve"> </w:t>
        </w:r>
      </w:ins>
      <w:ins w:id="2890" w:author="Lichen Wu" w:date="2022-04-11T22:22:00Z">
        <w:r w:rsidR="0058225D" w:rsidRPr="005F7DE3">
          <w:br/>
        </w:r>
      </w:ins>
      <m:oMath>
        <m:sSub>
          <m:sSubPr>
            <m:ctrlPr>
              <w:ins w:id="2891" w:author="Lichen Wu" w:date="2022-04-11T22:22:00Z">
                <w:rPr>
                  <w:rFonts w:ascii="Cambria Math" w:hAnsi="Cambria Math"/>
                </w:rPr>
              </w:ins>
            </m:ctrlPr>
          </m:sSubPr>
          <m:e>
            <m:r>
              <w:ins w:id="2892" w:author="Lichen Wu" w:date="2022-04-11T22:22:00Z">
                <w:rPr>
                  <w:rFonts w:ascii="Cambria Math" w:hAnsi="Cambria Math"/>
                </w:rPr>
                <m:t>T</m:t>
              </w:ins>
            </m:r>
          </m:e>
          <m:sub>
            <m:r>
              <w:ins w:id="2893" w:author="Lichen Wu" w:date="2022-04-11T22:22:00Z">
                <w:rPr>
                  <w:rFonts w:ascii="Cambria Math" w:hAnsi="Cambria Math"/>
                </w:rPr>
                <m:t>out</m:t>
              </w:ins>
            </m:r>
          </m:sub>
        </m:sSub>
        <m:r>
          <w:ins w:id="2894" w:author="Lichen Wu" w:date="2022-04-11T22:22:00Z">
            <m:rPr>
              <m:sty m:val="p"/>
            </m:rPr>
            <w:rPr>
              <w:rFonts w:ascii="Cambria Math" w:hAnsi="Cambria Math"/>
            </w:rPr>
            <m:t>,</m:t>
          </w:ins>
        </m:r>
        <m:sSub>
          <m:sSubPr>
            <m:ctrlPr>
              <w:ins w:id="2895" w:author="Lichen Wu" w:date="2022-04-11T22:22:00Z">
                <w:rPr>
                  <w:rFonts w:ascii="Cambria Math" w:hAnsi="Cambria Math"/>
                </w:rPr>
              </w:ins>
            </m:ctrlPr>
          </m:sSubPr>
          <m:e>
            <m:r>
              <w:ins w:id="2896" w:author="Lichen Wu" w:date="2022-04-11T22:22:00Z">
                <w:rPr>
                  <w:rFonts w:ascii="Cambria Math" w:hAnsi="Cambria Math"/>
                </w:rPr>
                <m:t>T</m:t>
              </w:ins>
            </m:r>
          </m:e>
          <m:sub>
            <m:r>
              <w:ins w:id="2897" w:author="Lichen Wu" w:date="2022-04-11T22:22:00Z">
                <w:rPr>
                  <w:rFonts w:ascii="Cambria Math" w:hAnsi="Cambria Math"/>
                </w:rPr>
                <m:t>slabs</m:t>
              </w:ins>
            </m:r>
          </m:sub>
        </m:sSub>
        <m:r>
          <w:ins w:id="2898" w:author="Lichen Wu" w:date="2022-04-11T22:22:00Z">
            <m:rPr>
              <m:sty m:val="p"/>
            </m:rPr>
            <w:rPr>
              <w:rFonts w:ascii="Cambria Math" w:hAnsi="Cambria Math"/>
            </w:rPr>
            <m:t>,</m:t>
          </w:ins>
        </m:r>
        <m:sSub>
          <m:sSubPr>
            <m:ctrlPr>
              <w:ins w:id="2899" w:author="Lichen Wu" w:date="2022-04-11T22:22:00Z">
                <w:rPr>
                  <w:rFonts w:ascii="Cambria Math" w:hAnsi="Cambria Math"/>
                </w:rPr>
              </w:ins>
            </m:ctrlPr>
          </m:sSubPr>
          <m:e>
            <m:r>
              <w:ins w:id="2900" w:author="Lichen Wu" w:date="2022-04-11T22:22:00Z">
                <w:rPr>
                  <w:rFonts w:ascii="Cambria Math" w:hAnsi="Cambria Math"/>
                </w:rPr>
                <m:t>T</m:t>
              </w:ins>
            </m:r>
          </m:e>
          <m:sub>
            <m:r>
              <w:ins w:id="2901" w:author="Lichen Wu" w:date="2022-04-11T22:22:00Z">
                <w:rPr>
                  <w:rFonts w:ascii="Cambria Math" w:hAnsi="Cambria Math"/>
                </w:rPr>
                <m:t>cav</m:t>
              </w:ins>
            </m:r>
          </m:sub>
        </m:sSub>
        <m:r>
          <w:ins w:id="2902" w:author="Lichen Wu" w:date="2022-04-11T22:22:00Z">
            <m:rPr>
              <m:sty m:val="p"/>
            </m:rPr>
            <w:rPr>
              <w:rFonts w:ascii="Cambria Math" w:hAnsi="Cambria Math"/>
            </w:rPr>
            <m:t>,</m:t>
          </w:ins>
        </m:r>
        <m:r>
          <w:ins w:id="2903" w:author="Lichen Wu" w:date="2022-04-11T22:22:00Z">
            <w:rPr>
              <w:rFonts w:ascii="Cambria Math" w:hAnsi="Cambria Math"/>
            </w:rPr>
            <m:t>Valv</m:t>
          </w:ins>
        </m:r>
        <m:sSub>
          <m:sSubPr>
            <m:ctrlPr>
              <w:ins w:id="2904" w:author="Lichen Wu" w:date="2022-04-11T22:22:00Z">
                <w:rPr>
                  <w:rFonts w:ascii="Cambria Math" w:hAnsi="Cambria Math"/>
                </w:rPr>
              </w:ins>
            </m:ctrlPr>
          </m:sSubPr>
          <m:e>
            <m:r>
              <w:ins w:id="2905" w:author="Lichen Wu" w:date="2022-04-11T22:22:00Z">
                <w:rPr>
                  <w:rFonts w:ascii="Cambria Math" w:hAnsi="Cambria Math"/>
                </w:rPr>
                <m:t>e</m:t>
              </w:ins>
            </m:r>
          </m:e>
          <m:sub>
            <m:r>
              <w:ins w:id="2906" w:author="Lichen Wu" w:date="2022-04-11T22:22:00Z">
                <w:rPr>
                  <w:rFonts w:ascii="Cambria Math" w:hAnsi="Cambria Math"/>
                </w:rPr>
                <m:t>cl</m:t>
              </w:ins>
            </m:r>
          </m:sub>
        </m:sSub>
        <m:r>
          <w:ins w:id="2907" w:author="Lichen Wu" w:date="2022-04-11T22:22:00Z">
            <m:rPr>
              <m:sty m:val="p"/>
            </m:rPr>
            <w:rPr>
              <w:rFonts w:ascii="Cambria Math" w:hAnsi="Cambria Math"/>
            </w:rPr>
            <m:t>,</m:t>
          </w:ins>
        </m:r>
        <m:r>
          <w:ins w:id="2908" w:author="Lichen Wu" w:date="2022-04-11T22:22:00Z">
            <w:rPr>
              <w:rFonts w:ascii="Cambria Math" w:hAnsi="Cambria Math"/>
            </w:rPr>
            <m:t>Valv</m:t>
          </w:ins>
        </m:r>
        <m:sSub>
          <m:sSubPr>
            <m:ctrlPr>
              <w:ins w:id="2909" w:author="Lichen Wu" w:date="2022-04-11T22:22:00Z">
                <w:rPr>
                  <w:rFonts w:ascii="Cambria Math" w:hAnsi="Cambria Math"/>
                </w:rPr>
              </w:ins>
            </m:ctrlPr>
          </m:sSubPr>
          <m:e>
            <m:r>
              <w:ins w:id="2910" w:author="Lichen Wu" w:date="2022-04-11T22:22:00Z">
                <w:rPr>
                  <w:rFonts w:ascii="Cambria Math" w:hAnsi="Cambria Math"/>
                </w:rPr>
                <m:t>e</m:t>
              </w:ins>
            </m:r>
          </m:e>
          <m:sub>
            <m:r>
              <w:ins w:id="2911" w:author="Lichen Wu" w:date="2022-04-11T22:22:00Z">
                <w:rPr>
                  <w:rFonts w:ascii="Cambria Math" w:hAnsi="Cambria Math"/>
                </w:rPr>
                <m:t>ht</m:t>
              </w:ins>
            </m:r>
          </m:sub>
        </m:sSub>
        <m:r>
          <w:ins w:id="2912" w:author="Lichen Wu" w:date="2022-04-11T22:22:00Z">
            <w:rPr>
              <w:rFonts w:ascii="Cambria Math" w:hAnsi="Cambria Math"/>
            </w:rPr>
            <m:t>,Flo</m:t>
          </w:ins>
        </m:r>
        <m:sSub>
          <m:sSubPr>
            <m:ctrlPr>
              <w:ins w:id="2913" w:author="Lichen Wu" w:date="2022-04-11T22:22:00Z">
                <w:rPr>
                  <w:rFonts w:ascii="Cambria Math" w:hAnsi="Cambria Math"/>
                  <w:i/>
                </w:rPr>
              </w:ins>
            </m:ctrlPr>
          </m:sSubPr>
          <m:e>
            <m:r>
              <w:ins w:id="2914" w:author="Lichen Wu" w:date="2022-04-11T22:22:00Z">
                <w:rPr>
                  <w:rFonts w:ascii="Cambria Math" w:hAnsi="Cambria Math"/>
                </w:rPr>
                <m:t>w</m:t>
              </w:ins>
            </m:r>
          </m:e>
          <m:sub>
            <m:r>
              <w:ins w:id="2915" w:author="Lichen Wu" w:date="2022-04-11T22:22:00Z">
                <w:rPr>
                  <w:rFonts w:ascii="Cambria Math" w:hAnsi="Cambria Math"/>
                </w:rPr>
                <m:t>Predicted,GGMR</m:t>
              </w:ins>
            </m:r>
          </m:sub>
        </m:sSub>
      </m:oMath>
      <w:ins w:id="2916" w:author="Lichen Wu" w:date="2022-04-11T22:22:00Z">
        <w:r w:rsidR="0058225D" w:rsidRPr="005F7DE3">
          <w:t xml:space="preserve"> </w:t>
        </w:r>
      </w:ins>
      <w:ins w:id="2917" w:author="Lichen Wu" w:date="2022-04-11T00:18:00Z">
        <w:r w:rsidRPr="005F7DE3">
          <w:rPr>
            <w:rFonts w:eastAsiaTheme="minorEastAsia"/>
            <w:lang w:eastAsia="zh-CN"/>
          </w:rPr>
          <w:t>ha</w:t>
        </w:r>
      </w:ins>
      <w:ins w:id="2918" w:author="Lichen Wu" w:date="2022-04-11T22:21:00Z">
        <w:r w:rsidR="006D0498" w:rsidRPr="005F7DE3">
          <w:rPr>
            <w:rFonts w:eastAsiaTheme="minorEastAsia"/>
            <w:lang w:eastAsia="zh-CN"/>
          </w:rPr>
          <w:t>ve</w:t>
        </w:r>
      </w:ins>
      <w:ins w:id="2919" w:author="Lichen Wu" w:date="2022-04-11T00:18:00Z">
        <w:r w:rsidRPr="005F7DE3">
          <w:rPr>
            <w:rFonts w:eastAsiaTheme="minorEastAsia"/>
            <w:lang w:eastAsia="zh-CN"/>
          </w:rPr>
          <w:t xml:space="preserve"> been selected </w:t>
        </w:r>
      </w:ins>
      <w:ins w:id="2920" w:author="Lichen Wu" w:date="2022-04-11T22:21:00Z">
        <w:r w:rsidR="006D0498" w:rsidRPr="005F7DE3">
          <w:rPr>
            <w:rFonts w:eastAsiaTheme="minorEastAsia"/>
          </w:rPr>
          <w:t>for</w:t>
        </w:r>
      </w:ins>
      <w:ins w:id="2921" w:author="Lichen Wu" w:date="2022-04-11T00:18:00Z">
        <w:r w:rsidRPr="005F7DE3">
          <w:rPr>
            <w:rFonts w:eastAsiaTheme="minorEastAsia"/>
          </w:rPr>
          <w:t xml:space="preserve"> GGMR Mode</w:t>
        </w:r>
      </w:ins>
      <w:ins w:id="2922" w:author="Lichen Wu" w:date="2022-04-11T22:21:00Z">
        <w:r w:rsidR="006D0498" w:rsidRPr="005F7DE3">
          <w:rPr>
            <w:rFonts w:eastAsiaTheme="minorEastAsia"/>
          </w:rPr>
          <w:t>l</w:t>
        </w:r>
      </w:ins>
      <w:ins w:id="2923" w:author="Lichen Wu" w:date="2022-04-11T00:18:00Z">
        <w:r w:rsidRPr="005F7DE3">
          <w:rPr>
            <w:rFonts w:eastAsiaTheme="minorEastAsia"/>
          </w:rPr>
          <w:t>.</w:t>
        </w:r>
      </w:ins>
      <w:del w:id="2924" w:author="Lichen Wu" w:date="2022-04-11T00:19:00Z">
        <w:r w:rsidR="00582EE9" w:rsidRPr="005F7DE3" w:rsidDel="00424D50">
          <w:fldChar w:fldCharType="begin"/>
        </w:r>
        <w:r w:rsidR="00582EE9" w:rsidRPr="005F7DE3" w:rsidDel="00424D50">
          <w:delInstrText xml:space="preserve"> ADDIN ZOTERO_ITEM CSL_CITATION {"citationID":"3D7giVNi","properties":{"formattedCitation":"(Wang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582EE9" w:rsidRPr="005F7DE3" w:rsidDel="00424D50">
          <w:fldChar w:fldCharType="separate"/>
        </w:r>
        <w:r w:rsidR="00582EE9" w:rsidRPr="005F7DE3" w:rsidDel="00424D50">
          <w:delText>(Wang et al., 2018)</w:delText>
        </w:r>
        <w:r w:rsidR="00582EE9" w:rsidRPr="005F7DE3" w:rsidDel="00424D50">
          <w:fldChar w:fldCharType="end"/>
        </w:r>
      </w:del>
    </w:p>
    <w:p w14:paraId="683EA7AD" w14:textId="77777777" w:rsidR="009F1AAC" w:rsidRPr="005F7DE3" w:rsidRDefault="009F1AAC">
      <w:pPr>
        <w:rPr>
          <w:ins w:id="2925" w:author="Lichen Wu" w:date="2022-04-09T13:42:00Z"/>
        </w:rPr>
      </w:pPr>
    </w:p>
    <w:p w14:paraId="3FC0A2F7" w14:textId="04B00B0E" w:rsidR="00855726" w:rsidRPr="005F7DE3" w:rsidRDefault="00AF77D1">
      <w:pPr>
        <w:pStyle w:val="Caption"/>
        <w:keepNext/>
        <w:rPr>
          <w:ins w:id="2926" w:author="Lichen Wu" w:date="2022-04-09T13:46:00Z"/>
          <w:rFonts w:cs="Times New Roman"/>
        </w:rPr>
        <w:pPrChange w:id="2927" w:author="Lichen Wu" w:date="2022-04-09T13:46:00Z">
          <w:pPr/>
        </w:pPrChange>
      </w:pPr>
      <w:ins w:id="2928" w:author="LipingWang" w:date="2022-04-11T08:58:00Z">
        <w:del w:id="2929" w:author="Lichen Wu" w:date="2022-04-11T21:41:00Z">
          <w:r w:rsidRPr="005F7DE3" w:rsidDel="00355381">
            <w:rPr>
              <w:rFonts w:cs="Times New Roman"/>
              <w:highlight w:val="yellow"/>
              <w:rPrChange w:id="2930" w:author="LipingWang" w:date="2022-04-11T08:59:00Z">
                <w:rPr/>
              </w:rPrChange>
            </w:rPr>
            <w:delText>Eventhogh you have listed the results and values in the tables, you should still describe and discuss the results.</w:delText>
          </w:r>
          <w:r w:rsidRPr="005F7DE3" w:rsidDel="00355381">
            <w:rPr>
              <w:rFonts w:cs="Times New Roman"/>
            </w:rPr>
            <w:delText xml:space="preserve"> </w:delText>
          </w:r>
        </w:del>
      </w:ins>
      <w:ins w:id="2931" w:author="Lichen Wu" w:date="2022-04-09T13:46:00Z">
        <w:r w:rsidR="00855726" w:rsidRPr="005F7DE3">
          <w:rPr>
            <w:rFonts w:cs="Times New Roman"/>
            <w:b/>
            <w:bCs/>
            <w:rPrChange w:id="2932" w:author="Lichen Wu" w:date="2022-04-09T13:54:00Z">
              <w:rPr>
                <w:iCs/>
              </w:rPr>
            </w:rPrChange>
          </w:rPr>
          <w:t xml:space="preserve">Table </w:t>
        </w:r>
        <w:bookmarkStart w:id="2933" w:name="ggmr_tb_corr"/>
        <w:r w:rsidR="00855726" w:rsidRPr="005F7DE3">
          <w:rPr>
            <w:rFonts w:cs="Times New Roman"/>
            <w:b/>
            <w:bCs/>
            <w:rPrChange w:id="2934" w:author="Lichen Wu" w:date="2022-04-09T13:54:00Z">
              <w:rPr>
                <w:iCs/>
              </w:rPr>
            </w:rPrChange>
          </w:rPr>
          <w:fldChar w:fldCharType="begin"/>
        </w:r>
        <w:r w:rsidR="00855726" w:rsidRPr="005F7DE3">
          <w:rPr>
            <w:rFonts w:cs="Times New Roman"/>
            <w:b/>
            <w:bCs/>
            <w:rPrChange w:id="2935" w:author="Lichen Wu" w:date="2022-04-09T13:54:00Z">
              <w:rPr>
                <w:iCs/>
              </w:rPr>
            </w:rPrChange>
          </w:rPr>
          <w:instrText xml:space="preserve"> SEQ Table \* ARABIC </w:instrText>
        </w:r>
      </w:ins>
      <w:r w:rsidR="00855726" w:rsidRPr="005F7DE3">
        <w:rPr>
          <w:rFonts w:cs="Times New Roman"/>
          <w:b/>
          <w:bCs/>
          <w:rPrChange w:id="2936" w:author="Lichen Wu" w:date="2022-04-09T13:54:00Z">
            <w:rPr>
              <w:iCs/>
            </w:rPr>
          </w:rPrChange>
        </w:rPr>
        <w:fldChar w:fldCharType="separate"/>
      </w:r>
      <w:r w:rsidR="0017237F">
        <w:rPr>
          <w:rFonts w:cs="Times New Roman"/>
          <w:b/>
          <w:bCs/>
          <w:noProof/>
        </w:rPr>
        <w:t>3</w:t>
      </w:r>
      <w:ins w:id="2937" w:author="Lichen Wu" w:date="2022-04-09T13:46:00Z">
        <w:r w:rsidR="00855726" w:rsidRPr="005F7DE3">
          <w:rPr>
            <w:rFonts w:cs="Times New Roman"/>
            <w:b/>
            <w:bCs/>
            <w:rPrChange w:id="2938" w:author="Lichen Wu" w:date="2022-04-09T13:54:00Z">
              <w:rPr>
                <w:iCs/>
              </w:rPr>
            </w:rPrChange>
          </w:rPr>
          <w:fldChar w:fldCharType="end"/>
        </w:r>
        <w:bookmarkEnd w:id="2933"/>
        <w:r w:rsidR="00855726" w:rsidRPr="005F7DE3">
          <w:rPr>
            <w:rFonts w:cs="Times New Roman"/>
          </w:rPr>
          <w:t xml:space="preserve"> Correlation coefficients between Radiant Slab systems load and input variables</w:t>
        </w:r>
      </w:ins>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5"/>
        <w:gridCol w:w="1297"/>
        <w:gridCol w:w="1285"/>
        <w:gridCol w:w="1317"/>
        <w:gridCol w:w="1320"/>
        <w:gridCol w:w="1300"/>
        <w:gridCol w:w="1772"/>
      </w:tblGrid>
      <w:tr w:rsidR="00AF77D1" w:rsidRPr="005F7DE3" w14:paraId="2ED81C94" w14:textId="77777777" w:rsidTr="00CA45E5">
        <w:trPr>
          <w:ins w:id="2939" w:author="Lichen Wu" w:date="2022-04-09T13:42:00Z"/>
        </w:trPr>
        <w:tc>
          <w:tcPr>
            <w:tcW w:w="1311" w:type="dxa"/>
            <w:tcBorders>
              <w:bottom w:val="single" w:sz="4" w:space="0" w:color="auto"/>
            </w:tcBorders>
          </w:tcPr>
          <w:p w14:paraId="5215EFA3" w14:textId="043EF317" w:rsidR="00582EE9" w:rsidRPr="005F7DE3" w:rsidRDefault="003C1B14" w:rsidP="00F44120">
            <w:pPr>
              <w:rPr>
                <w:ins w:id="2940" w:author="Lichen Wu" w:date="2022-04-09T13:42:00Z"/>
                <w:b/>
                <w:bCs/>
                <w:rPrChange w:id="2941" w:author="Lichen Wu" w:date="2022-04-09T13:54:00Z">
                  <w:rPr>
                    <w:ins w:id="2942" w:author="Lichen Wu" w:date="2022-04-09T13:42:00Z"/>
                  </w:rPr>
                </w:rPrChange>
              </w:rPr>
            </w:pPr>
            <m:oMathPara>
              <m:oMath>
                <m:sSub>
                  <m:sSubPr>
                    <m:ctrlPr>
                      <w:ins w:id="2943" w:author="Lichen Wu" w:date="2022-04-09T13:43:00Z">
                        <w:rPr>
                          <w:rFonts w:ascii="Cambria Math" w:hAnsi="Cambria Math"/>
                          <w:b/>
                          <w:bCs/>
                        </w:rPr>
                      </w:ins>
                    </m:ctrlPr>
                  </m:sSubPr>
                  <m:e>
                    <m:r>
                      <w:ins w:id="2944" w:author="Lichen Wu" w:date="2022-04-09T13:43:00Z">
                        <m:rPr>
                          <m:sty m:val="bi"/>
                        </m:rPr>
                        <w:rPr>
                          <w:rFonts w:ascii="Cambria Math" w:hAnsi="Cambria Math"/>
                        </w:rPr>
                        <m:t>T</m:t>
                      </w:ins>
                    </m:r>
                  </m:e>
                  <m:sub>
                    <m:r>
                      <w:ins w:id="2945" w:author="Lichen Wu" w:date="2022-04-09T13:43:00Z">
                        <m:rPr>
                          <m:sty m:val="bi"/>
                        </m:rPr>
                        <w:rPr>
                          <w:rFonts w:ascii="Cambria Math" w:hAnsi="Cambria Math"/>
                        </w:rPr>
                        <m:t>out</m:t>
                      </w:ins>
                    </m:r>
                  </m:sub>
                </m:sSub>
              </m:oMath>
            </m:oMathPara>
          </w:p>
        </w:tc>
        <w:tc>
          <w:tcPr>
            <w:tcW w:w="1319" w:type="dxa"/>
            <w:tcBorders>
              <w:bottom w:val="single" w:sz="4" w:space="0" w:color="auto"/>
            </w:tcBorders>
          </w:tcPr>
          <w:p w14:paraId="2E972A8A" w14:textId="0172064F" w:rsidR="00582EE9" w:rsidRPr="005F7DE3" w:rsidRDefault="003C1B14" w:rsidP="00F44120">
            <w:pPr>
              <w:rPr>
                <w:ins w:id="2946" w:author="Lichen Wu" w:date="2022-04-09T13:42:00Z"/>
                <w:b/>
                <w:bCs/>
                <w:rPrChange w:id="2947" w:author="Lichen Wu" w:date="2022-04-09T13:54:00Z">
                  <w:rPr>
                    <w:ins w:id="2948" w:author="Lichen Wu" w:date="2022-04-09T13:42:00Z"/>
                  </w:rPr>
                </w:rPrChange>
              </w:rPr>
            </w:pPr>
            <m:oMathPara>
              <m:oMath>
                <m:sSub>
                  <m:sSubPr>
                    <m:ctrlPr>
                      <w:ins w:id="2949" w:author="Lichen Wu" w:date="2022-04-09T13:43:00Z">
                        <w:rPr>
                          <w:rFonts w:ascii="Cambria Math" w:hAnsi="Cambria Math"/>
                          <w:b/>
                          <w:bCs/>
                        </w:rPr>
                      </w:ins>
                    </m:ctrlPr>
                  </m:sSubPr>
                  <m:e>
                    <m:r>
                      <w:ins w:id="2950" w:author="Lichen Wu" w:date="2022-04-09T13:43:00Z">
                        <m:rPr>
                          <m:sty m:val="bi"/>
                        </m:rPr>
                        <w:rPr>
                          <w:rFonts w:ascii="Cambria Math" w:hAnsi="Cambria Math"/>
                        </w:rPr>
                        <m:t>T</m:t>
                      </w:ins>
                    </m:r>
                  </m:e>
                  <m:sub>
                    <m:r>
                      <w:ins w:id="2951" w:author="Lichen Wu" w:date="2022-04-09T13:43:00Z">
                        <m:rPr>
                          <m:sty m:val="bi"/>
                        </m:rPr>
                        <w:rPr>
                          <w:rFonts w:ascii="Cambria Math" w:hAnsi="Cambria Math"/>
                        </w:rPr>
                        <m:t>slabs</m:t>
                      </w:ins>
                    </m:r>
                  </m:sub>
                </m:sSub>
              </m:oMath>
            </m:oMathPara>
          </w:p>
        </w:tc>
        <w:tc>
          <w:tcPr>
            <w:tcW w:w="1311" w:type="dxa"/>
            <w:tcBorders>
              <w:bottom w:val="single" w:sz="4" w:space="0" w:color="auto"/>
            </w:tcBorders>
          </w:tcPr>
          <w:p w14:paraId="7847CBC4" w14:textId="39D1BE49" w:rsidR="00582EE9" w:rsidRPr="005F7DE3" w:rsidRDefault="003C1B14" w:rsidP="00F44120">
            <w:pPr>
              <w:rPr>
                <w:ins w:id="2952" w:author="Lichen Wu" w:date="2022-04-09T13:42:00Z"/>
                <w:b/>
                <w:bCs/>
                <w:rPrChange w:id="2953" w:author="Lichen Wu" w:date="2022-04-09T13:54:00Z">
                  <w:rPr>
                    <w:ins w:id="2954" w:author="Lichen Wu" w:date="2022-04-09T13:42:00Z"/>
                  </w:rPr>
                </w:rPrChange>
              </w:rPr>
            </w:pPr>
            <m:oMathPara>
              <m:oMath>
                <m:sSub>
                  <m:sSubPr>
                    <m:ctrlPr>
                      <w:ins w:id="2955" w:author="Lichen Wu" w:date="2022-04-09T13:43:00Z">
                        <w:rPr>
                          <w:rFonts w:ascii="Cambria Math" w:hAnsi="Cambria Math"/>
                          <w:b/>
                          <w:bCs/>
                        </w:rPr>
                      </w:ins>
                    </m:ctrlPr>
                  </m:sSubPr>
                  <m:e>
                    <m:r>
                      <w:ins w:id="2956" w:author="Lichen Wu" w:date="2022-04-09T13:43:00Z">
                        <m:rPr>
                          <m:sty m:val="bi"/>
                        </m:rPr>
                        <w:rPr>
                          <w:rFonts w:ascii="Cambria Math" w:hAnsi="Cambria Math"/>
                        </w:rPr>
                        <m:t>T</m:t>
                      </w:ins>
                    </m:r>
                  </m:e>
                  <m:sub>
                    <m:r>
                      <w:ins w:id="2957" w:author="Lichen Wu" w:date="2022-04-09T13:43:00Z">
                        <m:rPr>
                          <m:sty m:val="bi"/>
                        </m:rPr>
                        <w:rPr>
                          <w:rFonts w:ascii="Cambria Math" w:hAnsi="Cambria Math"/>
                        </w:rPr>
                        <m:t>cav</m:t>
                      </w:ins>
                    </m:r>
                  </m:sub>
                </m:sSub>
              </m:oMath>
            </m:oMathPara>
          </w:p>
        </w:tc>
        <w:tc>
          <w:tcPr>
            <w:tcW w:w="1332" w:type="dxa"/>
            <w:tcBorders>
              <w:bottom w:val="single" w:sz="4" w:space="0" w:color="auto"/>
            </w:tcBorders>
          </w:tcPr>
          <w:p w14:paraId="75612406" w14:textId="64CAAB06" w:rsidR="00582EE9" w:rsidRPr="005F7DE3" w:rsidRDefault="00CA45E5" w:rsidP="00F44120">
            <w:pPr>
              <w:rPr>
                <w:ins w:id="2958" w:author="Lichen Wu" w:date="2022-04-09T13:42:00Z"/>
                <w:b/>
                <w:bCs/>
                <w:rPrChange w:id="2959" w:author="Lichen Wu" w:date="2022-04-09T13:54:00Z">
                  <w:rPr>
                    <w:ins w:id="2960" w:author="Lichen Wu" w:date="2022-04-09T13:42:00Z"/>
                  </w:rPr>
                </w:rPrChange>
              </w:rPr>
            </w:pPr>
            <m:oMathPara>
              <m:oMath>
                <m:r>
                  <w:ins w:id="2961" w:author="Lichen Wu" w:date="2022-04-09T13:43:00Z">
                    <m:rPr>
                      <m:sty m:val="bi"/>
                    </m:rPr>
                    <w:rPr>
                      <w:rFonts w:ascii="Cambria Math" w:hAnsi="Cambria Math"/>
                    </w:rPr>
                    <m:t>Valv</m:t>
                  </w:ins>
                </m:r>
                <m:sSub>
                  <m:sSubPr>
                    <m:ctrlPr>
                      <w:ins w:id="2962" w:author="Lichen Wu" w:date="2022-04-09T13:43:00Z">
                        <w:rPr>
                          <w:rFonts w:ascii="Cambria Math" w:hAnsi="Cambria Math"/>
                          <w:b/>
                          <w:bCs/>
                        </w:rPr>
                      </w:ins>
                    </m:ctrlPr>
                  </m:sSubPr>
                  <m:e>
                    <m:r>
                      <w:ins w:id="2963" w:author="Lichen Wu" w:date="2022-04-09T13:43:00Z">
                        <m:rPr>
                          <m:sty m:val="bi"/>
                        </m:rPr>
                        <w:rPr>
                          <w:rFonts w:ascii="Cambria Math" w:hAnsi="Cambria Math"/>
                        </w:rPr>
                        <m:t>e</m:t>
                      </w:ins>
                    </m:r>
                  </m:e>
                  <m:sub>
                    <m:r>
                      <w:ins w:id="2964" w:author="Lichen Wu" w:date="2022-04-09T13:43:00Z">
                        <m:rPr>
                          <m:sty m:val="bi"/>
                        </m:rPr>
                        <w:rPr>
                          <w:rFonts w:ascii="Cambria Math" w:hAnsi="Cambria Math"/>
                        </w:rPr>
                        <m:t>cl</m:t>
                      </w:ins>
                    </m:r>
                  </m:sub>
                </m:sSub>
              </m:oMath>
            </m:oMathPara>
          </w:p>
        </w:tc>
        <w:tc>
          <w:tcPr>
            <w:tcW w:w="1334" w:type="dxa"/>
            <w:tcBorders>
              <w:bottom w:val="single" w:sz="4" w:space="0" w:color="auto"/>
            </w:tcBorders>
          </w:tcPr>
          <w:p w14:paraId="2AAFE3E8" w14:textId="5ACDA37D" w:rsidR="00582EE9" w:rsidRPr="005F7DE3" w:rsidRDefault="00CA45E5" w:rsidP="00F44120">
            <w:pPr>
              <w:rPr>
                <w:ins w:id="2965" w:author="Lichen Wu" w:date="2022-04-09T13:42:00Z"/>
                <w:b/>
                <w:bCs/>
                <w:rPrChange w:id="2966" w:author="Lichen Wu" w:date="2022-04-09T13:54:00Z">
                  <w:rPr>
                    <w:ins w:id="2967" w:author="Lichen Wu" w:date="2022-04-09T13:42:00Z"/>
                  </w:rPr>
                </w:rPrChange>
              </w:rPr>
            </w:pPr>
            <m:oMathPara>
              <m:oMath>
                <m:r>
                  <w:ins w:id="2968" w:author="Lichen Wu" w:date="2022-04-09T13:44:00Z">
                    <m:rPr>
                      <m:sty m:val="bi"/>
                    </m:rPr>
                    <w:rPr>
                      <w:rFonts w:ascii="Cambria Math" w:hAnsi="Cambria Math"/>
                    </w:rPr>
                    <m:t>Valv</m:t>
                  </w:ins>
                </m:r>
                <m:sSub>
                  <m:sSubPr>
                    <m:ctrlPr>
                      <w:ins w:id="2969" w:author="Lichen Wu" w:date="2022-04-09T13:44:00Z">
                        <w:rPr>
                          <w:rFonts w:ascii="Cambria Math" w:hAnsi="Cambria Math"/>
                          <w:b/>
                          <w:bCs/>
                        </w:rPr>
                      </w:ins>
                    </m:ctrlPr>
                  </m:sSubPr>
                  <m:e>
                    <m:r>
                      <w:ins w:id="2970" w:author="Lichen Wu" w:date="2022-04-09T13:44:00Z">
                        <m:rPr>
                          <m:sty m:val="bi"/>
                        </m:rPr>
                        <w:rPr>
                          <w:rFonts w:ascii="Cambria Math" w:hAnsi="Cambria Math"/>
                        </w:rPr>
                        <m:t>e</m:t>
                      </w:ins>
                    </m:r>
                  </m:e>
                  <m:sub>
                    <m:r>
                      <w:ins w:id="2971" w:author="Lichen Wu" w:date="2022-04-09T13:44:00Z">
                        <m:rPr>
                          <m:sty m:val="bi"/>
                        </m:rPr>
                        <w:rPr>
                          <w:rFonts w:ascii="Cambria Math" w:hAnsi="Cambria Math"/>
                        </w:rPr>
                        <m:t>ht</m:t>
                      </w:ins>
                    </m:r>
                  </m:sub>
                </m:sSub>
              </m:oMath>
            </m:oMathPara>
          </w:p>
        </w:tc>
        <w:tc>
          <w:tcPr>
            <w:tcW w:w="1321" w:type="dxa"/>
            <w:tcBorders>
              <w:bottom w:val="single" w:sz="4" w:space="0" w:color="auto"/>
            </w:tcBorders>
          </w:tcPr>
          <w:p w14:paraId="38C6FA26" w14:textId="4F37256C" w:rsidR="00582EE9" w:rsidRPr="005F7DE3" w:rsidRDefault="003C1B14" w:rsidP="00F44120">
            <w:pPr>
              <w:rPr>
                <w:ins w:id="2972" w:author="Lichen Wu" w:date="2022-04-09T13:42:00Z"/>
                <w:b/>
                <w:bCs/>
                <w:rPrChange w:id="2973" w:author="Lichen Wu" w:date="2022-04-09T13:54:00Z">
                  <w:rPr>
                    <w:ins w:id="2974" w:author="Lichen Wu" w:date="2022-04-09T13:42:00Z"/>
                  </w:rPr>
                </w:rPrChange>
              </w:rPr>
            </w:pPr>
            <m:oMathPara>
              <m:oMath>
                <m:sSub>
                  <m:sSubPr>
                    <m:ctrlPr>
                      <w:ins w:id="2975" w:author="Lichen Wu" w:date="2022-04-09T13:44:00Z">
                        <w:rPr>
                          <w:rFonts w:ascii="Cambria Math" w:hAnsi="Cambria Math"/>
                          <w:b/>
                          <w:bCs/>
                        </w:rPr>
                      </w:ins>
                    </m:ctrlPr>
                  </m:sSubPr>
                  <m:e>
                    <m:r>
                      <w:ins w:id="2976" w:author="Lichen Wu" w:date="2022-04-09T13:45:00Z">
                        <m:rPr>
                          <m:sty m:val="bi"/>
                        </m:rPr>
                        <w:rPr>
                          <w:rFonts w:ascii="Cambria Math" w:hAnsi="Cambria Math"/>
                        </w:rPr>
                        <m:t>Q</m:t>
                      </w:ins>
                    </m:r>
                  </m:e>
                  <m:sub>
                    <m:r>
                      <w:ins w:id="2977" w:author="Lichen Wu" w:date="2022-04-09T13:45:00Z">
                        <m:rPr>
                          <m:sty m:val="bi"/>
                        </m:rPr>
                        <w:rPr>
                          <w:rFonts w:ascii="Cambria Math" w:hAnsi="Cambria Math"/>
                        </w:rPr>
                        <m:t>solar</m:t>
                      </w:ins>
                    </m:r>
                  </m:sub>
                </m:sSub>
              </m:oMath>
            </m:oMathPara>
          </w:p>
        </w:tc>
        <w:tc>
          <w:tcPr>
            <w:tcW w:w="1648" w:type="dxa"/>
            <w:tcBorders>
              <w:bottom w:val="single" w:sz="4" w:space="0" w:color="auto"/>
            </w:tcBorders>
          </w:tcPr>
          <w:p w14:paraId="4477467E" w14:textId="5BB2811D" w:rsidR="00582EE9" w:rsidRPr="005F7DE3" w:rsidRDefault="00CA45E5" w:rsidP="00F44120">
            <w:pPr>
              <w:rPr>
                <w:ins w:id="2978" w:author="Lichen Wu" w:date="2022-04-09T13:42:00Z"/>
                <w:b/>
                <w:bCs/>
                <w:rPrChange w:id="2979" w:author="Lichen Wu" w:date="2022-04-09T13:54:00Z">
                  <w:rPr>
                    <w:ins w:id="2980" w:author="Lichen Wu" w:date="2022-04-09T13:42:00Z"/>
                  </w:rPr>
                </w:rPrChange>
              </w:rPr>
            </w:pPr>
            <m:oMathPara>
              <m:oMath>
                <m:r>
                  <w:ins w:id="2981" w:author="Lichen Wu" w:date="2022-04-09T13:44:00Z">
                    <m:rPr>
                      <m:sty m:val="bi"/>
                    </m:rPr>
                    <w:rPr>
                      <w:rFonts w:ascii="Cambria Math" w:hAnsi="Cambria Math"/>
                    </w:rPr>
                    <m:t>RadiantSla</m:t>
                  </w:ins>
                </m:r>
                <m:sSub>
                  <m:sSubPr>
                    <m:ctrlPr>
                      <w:ins w:id="2982" w:author="Lichen Wu" w:date="2022-04-09T13:44:00Z">
                        <w:rPr>
                          <w:rFonts w:ascii="Cambria Math" w:hAnsi="Cambria Math"/>
                          <w:b/>
                          <w:bCs/>
                          <w:i/>
                        </w:rPr>
                      </w:ins>
                    </m:ctrlPr>
                  </m:sSubPr>
                  <m:e>
                    <m:r>
                      <w:ins w:id="2983" w:author="Lichen Wu" w:date="2022-04-09T13:44:00Z">
                        <m:rPr>
                          <m:sty m:val="bi"/>
                        </m:rPr>
                        <w:rPr>
                          <w:rFonts w:ascii="Cambria Math" w:hAnsi="Cambria Math"/>
                        </w:rPr>
                        <m:t>b</m:t>
                      </w:ins>
                    </m:r>
                  </m:e>
                  <m:sub>
                    <m:r>
                      <w:ins w:id="2984" w:author="Lichen Wu" w:date="2022-04-09T13:44:00Z">
                        <m:rPr>
                          <m:sty m:val="bi"/>
                        </m:rPr>
                        <w:rPr>
                          <w:rFonts w:ascii="Cambria Math" w:hAnsi="Cambria Math"/>
                        </w:rPr>
                        <m:t>load</m:t>
                      </w:ins>
                    </m:r>
                  </m:sub>
                </m:sSub>
              </m:oMath>
            </m:oMathPara>
          </w:p>
        </w:tc>
      </w:tr>
      <w:tr w:rsidR="00AF77D1" w:rsidRPr="005F7DE3" w14:paraId="328A377E" w14:textId="77777777" w:rsidTr="00CA45E5">
        <w:trPr>
          <w:ins w:id="2985" w:author="Lichen Wu" w:date="2022-04-09T13:42:00Z"/>
        </w:trPr>
        <w:tc>
          <w:tcPr>
            <w:tcW w:w="1311" w:type="dxa"/>
            <w:tcBorders>
              <w:top w:val="single" w:sz="4" w:space="0" w:color="auto"/>
              <w:bottom w:val="single" w:sz="4" w:space="0" w:color="auto"/>
            </w:tcBorders>
          </w:tcPr>
          <w:p w14:paraId="33CD1436" w14:textId="4BB183ED" w:rsidR="00582EE9" w:rsidRPr="005F7DE3" w:rsidRDefault="00E41F6A">
            <w:pPr>
              <w:jc w:val="center"/>
              <w:rPr>
                <w:ins w:id="2986" w:author="Lichen Wu" w:date="2022-04-09T13:42:00Z"/>
              </w:rPr>
              <w:pPrChange w:id="2987" w:author="Lichen Wu" w:date="2022-04-09T13:47:00Z">
                <w:pPr/>
              </w:pPrChange>
            </w:pPr>
            <w:ins w:id="2988" w:author="Lichen Wu" w:date="2022-04-09T13:49:00Z">
              <w:r w:rsidRPr="005F7DE3">
                <w:t>-</w:t>
              </w:r>
            </w:ins>
            <w:ins w:id="2989" w:author="Lichen Wu" w:date="2022-04-09T13:46:00Z">
              <w:r w:rsidR="00855726" w:rsidRPr="005F7DE3">
                <w:t>0.06</w:t>
              </w:r>
            </w:ins>
          </w:p>
        </w:tc>
        <w:tc>
          <w:tcPr>
            <w:tcW w:w="1319" w:type="dxa"/>
            <w:tcBorders>
              <w:top w:val="single" w:sz="4" w:space="0" w:color="auto"/>
              <w:bottom w:val="single" w:sz="4" w:space="0" w:color="auto"/>
            </w:tcBorders>
          </w:tcPr>
          <w:p w14:paraId="5D8D292B" w14:textId="741F0305" w:rsidR="00582EE9" w:rsidRPr="005F7DE3" w:rsidRDefault="00E41F6A">
            <w:pPr>
              <w:jc w:val="center"/>
              <w:rPr>
                <w:ins w:id="2990" w:author="Lichen Wu" w:date="2022-04-09T13:42:00Z"/>
              </w:rPr>
              <w:pPrChange w:id="2991" w:author="Lichen Wu" w:date="2022-04-09T13:47:00Z">
                <w:pPr/>
              </w:pPrChange>
            </w:pPr>
            <w:ins w:id="2992" w:author="Lichen Wu" w:date="2022-04-09T13:49:00Z">
              <w:r w:rsidRPr="005F7DE3">
                <w:t>-</w:t>
              </w:r>
            </w:ins>
            <w:ins w:id="2993" w:author="Lichen Wu" w:date="2022-04-09T13:46:00Z">
              <w:r w:rsidR="00855726" w:rsidRPr="005F7DE3">
                <w:t>0.08</w:t>
              </w:r>
            </w:ins>
          </w:p>
        </w:tc>
        <w:tc>
          <w:tcPr>
            <w:tcW w:w="1311" w:type="dxa"/>
            <w:tcBorders>
              <w:top w:val="single" w:sz="4" w:space="0" w:color="auto"/>
              <w:bottom w:val="single" w:sz="4" w:space="0" w:color="auto"/>
            </w:tcBorders>
          </w:tcPr>
          <w:p w14:paraId="0B713064" w14:textId="58042A26" w:rsidR="00582EE9" w:rsidRPr="005F7DE3" w:rsidRDefault="00E41F6A">
            <w:pPr>
              <w:jc w:val="center"/>
              <w:rPr>
                <w:ins w:id="2994" w:author="Lichen Wu" w:date="2022-04-09T13:42:00Z"/>
              </w:rPr>
              <w:pPrChange w:id="2995" w:author="Lichen Wu" w:date="2022-04-09T13:47:00Z">
                <w:pPr/>
              </w:pPrChange>
            </w:pPr>
            <w:ins w:id="2996" w:author="Lichen Wu" w:date="2022-04-09T13:49:00Z">
              <w:r w:rsidRPr="005F7DE3">
                <w:t>-</w:t>
              </w:r>
            </w:ins>
            <w:ins w:id="2997" w:author="Lichen Wu" w:date="2022-04-09T13:46:00Z">
              <w:r w:rsidR="00855726" w:rsidRPr="005F7DE3">
                <w:t>0.16</w:t>
              </w:r>
            </w:ins>
          </w:p>
        </w:tc>
        <w:tc>
          <w:tcPr>
            <w:tcW w:w="1332" w:type="dxa"/>
            <w:tcBorders>
              <w:top w:val="single" w:sz="4" w:space="0" w:color="auto"/>
              <w:bottom w:val="single" w:sz="4" w:space="0" w:color="auto"/>
            </w:tcBorders>
          </w:tcPr>
          <w:p w14:paraId="105A10AC" w14:textId="32D1D3CA" w:rsidR="00582EE9" w:rsidRPr="005F7DE3" w:rsidRDefault="00E41F6A">
            <w:pPr>
              <w:jc w:val="center"/>
              <w:rPr>
                <w:ins w:id="2998" w:author="Lichen Wu" w:date="2022-04-09T13:42:00Z"/>
              </w:rPr>
              <w:pPrChange w:id="2999" w:author="Lichen Wu" w:date="2022-04-09T13:47:00Z">
                <w:pPr/>
              </w:pPrChange>
            </w:pPr>
            <w:ins w:id="3000" w:author="Lichen Wu" w:date="2022-04-09T13:49:00Z">
              <w:r w:rsidRPr="005F7DE3">
                <w:t>-</w:t>
              </w:r>
            </w:ins>
            <w:ins w:id="3001" w:author="Lichen Wu" w:date="2022-04-09T13:47:00Z">
              <w:r w:rsidR="00855726" w:rsidRPr="005F7DE3">
                <w:t>0.</w:t>
              </w:r>
            </w:ins>
            <w:ins w:id="3002" w:author="Lichen Wu" w:date="2022-04-09T13:48:00Z">
              <w:r w:rsidR="00855726" w:rsidRPr="005F7DE3">
                <w:t>89</w:t>
              </w:r>
            </w:ins>
          </w:p>
        </w:tc>
        <w:tc>
          <w:tcPr>
            <w:tcW w:w="1334" w:type="dxa"/>
            <w:tcBorders>
              <w:top w:val="single" w:sz="4" w:space="0" w:color="auto"/>
              <w:bottom w:val="single" w:sz="4" w:space="0" w:color="auto"/>
            </w:tcBorders>
          </w:tcPr>
          <w:p w14:paraId="6A3E4DA1" w14:textId="5C6156AD" w:rsidR="00582EE9" w:rsidRPr="005F7DE3" w:rsidRDefault="00855726">
            <w:pPr>
              <w:jc w:val="center"/>
              <w:rPr>
                <w:ins w:id="3003" w:author="Lichen Wu" w:date="2022-04-09T13:42:00Z"/>
              </w:rPr>
              <w:pPrChange w:id="3004" w:author="Lichen Wu" w:date="2022-04-09T13:47:00Z">
                <w:pPr/>
              </w:pPrChange>
            </w:pPr>
            <w:ins w:id="3005" w:author="Lichen Wu" w:date="2022-04-09T13:47:00Z">
              <w:r w:rsidRPr="005F7DE3">
                <w:t>0.</w:t>
              </w:r>
            </w:ins>
            <w:ins w:id="3006" w:author="Lichen Wu" w:date="2022-04-09T13:48:00Z">
              <w:r w:rsidRPr="005F7DE3">
                <w:t>35</w:t>
              </w:r>
            </w:ins>
          </w:p>
        </w:tc>
        <w:tc>
          <w:tcPr>
            <w:tcW w:w="1321" w:type="dxa"/>
            <w:tcBorders>
              <w:top w:val="single" w:sz="4" w:space="0" w:color="auto"/>
              <w:bottom w:val="single" w:sz="4" w:space="0" w:color="auto"/>
            </w:tcBorders>
          </w:tcPr>
          <w:p w14:paraId="73350DB3" w14:textId="36B6BA02" w:rsidR="00582EE9" w:rsidRPr="005F7DE3" w:rsidRDefault="00E41F6A">
            <w:pPr>
              <w:jc w:val="center"/>
              <w:rPr>
                <w:ins w:id="3007" w:author="Lichen Wu" w:date="2022-04-09T13:42:00Z"/>
              </w:rPr>
              <w:pPrChange w:id="3008" w:author="Lichen Wu" w:date="2022-04-09T13:47:00Z">
                <w:pPr/>
              </w:pPrChange>
            </w:pPr>
            <w:ins w:id="3009" w:author="Lichen Wu" w:date="2022-04-09T13:49:00Z">
              <w:r w:rsidRPr="005F7DE3">
                <w:t>-</w:t>
              </w:r>
            </w:ins>
            <w:ins w:id="3010" w:author="Lichen Wu" w:date="2022-04-09T13:47:00Z">
              <w:r w:rsidR="00855726" w:rsidRPr="005F7DE3">
                <w:t>0.16</w:t>
              </w:r>
            </w:ins>
          </w:p>
        </w:tc>
        <w:tc>
          <w:tcPr>
            <w:tcW w:w="1648" w:type="dxa"/>
            <w:tcBorders>
              <w:top w:val="single" w:sz="4" w:space="0" w:color="auto"/>
              <w:bottom w:val="single" w:sz="4" w:space="0" w:color="auto"/>
            </w:tcBorders>
          </w:tcPr>
          <w:p w14:paraId="555B81AA" w14:textId="628439EE" w:rsidR="00582EE9" w:rsidRPr="005F7DE3" w:rsidRDefault="00855726">
            <w:pPr>
              <w:jc w:val="center"/>
              <w:rPr>
                <w:ins w:id="3011" w:author="Lichen Wu" w:date="2022-04-09T13:42:00Z"/>
              </w:rPr>
              <w:pPrChange w:id="3012" w:author="Lichen Wu" w:date="2022-04-09T13:47:00Z">
                <w:pPr/>
              </w:pPrChange>
            </w:pPr>
            <w:ins w:id="3013" w:author="Lichen Wu" w:date="2022-04-09T13:47:00Z">
              <w:r w:rsidRPr="005F7DE3">
                <w:t>1</w:t>
              </w:r>
            </w:ins>
          </w:p>
        </w:tc>
      </w:tr>
    </w:tbl>
    <w:p w14:paraId="572A45D9" w14:textId="77777777" w:rsidR="00FF6D54" w:rsidRPr="005F7DE3" w:rsidRDefault="00FF6D54" w:rsidP="00F44120">
      <w:pPr>
        <w:rPr>
          <w:ins w:id="3014" w:author="Lichen Wu" w:date="2022-04-09T13:54:00Z"/>
        </w:rPr>
      </w:pPr>
    </w:p>
    <w:p w14:paraId="263B7584" w14:textId="1A2618EF" w:rsidR="00FF6D54" w:rsidRPr="005F7DE3" w:rsidRDefault="00FF6D54">
      <w:pPr>
        <w:pStyle w:val="Caption"/>
        <w:keepNext/>
        <w:rPr>
          <w:ins w:id="3015" w:author="Lichen Wu" w:date="2022-04-09T13:56:00Z"/>
          <w:rFonts w:cs="Times New Roman"/>
        </w:rPr>
        <w:pPrChange w:id="3016" w:author="Lichen Wu" w:date="2022-04-09T13:56:00Z">
          <w:pPr/>
        </w:pPrChange>
      </w:pPr>
      <w:ins w:id="3017" w:author="Lichen Wu" w:date="2022-04-09T13:56:00Z">
        <w:r w:rsidRPr="005F7DE3">
          <w:rPr>
            <w:rFonts w:cs="Times New Roman"/>
            <w:b/>
            <w:bCs/>
            <w:rPrChange w:id="3018" w:author="Lichen Wu" w:date="2022-04-09T13:57:00Z">
              <w:rPr>
                <w:iCs/>
              </w:rPr>
            </w:rPrChange>
          </w:rPr>
          <w:t xml:space="preserve">Table </w:t>
        </w:r>
        <w:bookmarkStart w:id="3019" w:name="ggmr_tb"/>
        <w:bookmarkStart w:id="3020" w:name="ggmr_tb_case"/>
        <w:r w:rsidRPr="005F7DE3">
          <w:rPr>
            <w:rFonts w:cs="Times New Roman"/>
            <w:b/>
            <w:bCs/>
            <w:rPrChange w:id="3021" w:author="Lichen Wu" w:date="2022-04-09T13:57:00Z">
              <w:rPr>
                <w:iCs/>
              </w:rPr>
            </w:rPrChange>
          </w:rPr>
          <w:fldChar w:fldCharType="begin"/>
        </w:r>
        <w:r w:rsidRPr="005F7DE3">
          <w:rPr>
            <w:rFonts w:cs="Times New Roman"/>
            <w:b/>
            <w:bCs/>
            <w:rPrChange w:id="3022" w:author="Lichen Wu" w:date="2022-04-09T13:57:00Z">
              <w:rPr>
                <w:iCs/>
              </w:rPr>
            </w:rPrChange>
          </w:rPr>
          <w:instrText xml:space="preserve"> SEQ Table \* ARABIC </w:instrText>
        </w:r>
      </w:ins>
      <w:r w:rsidRPr="005F7DE3">
        <w:rPr>
          <w:rFonts w:cs="Times New Roman"/>
          <w:b/>
          <w:bCs/>
          <w:rPrChange w:id="3023" w:author="Lichen Wu" w:date="2022-04-09T13:57:00Z">
            <w:rPr>
              <w:iCs/>
            </w:rPr>
          </w:rPrChange>
        </w:rPr>
        <w:fldChar w:fldCharType="separate"/>
      </w:r>
      <w:r w:rsidR="0017237F">
        <w:rPr>
          <w:rFonts w:cs="Times New Roman"/>
          <w:b/>
          <w:bCs/>
          <w:noProof/>
        </w:rPr>
        <w:t>4</w:t>
      </w:r>
      <w:ins w:id="3024" w:author="Lichen Wu" w:date="2022-04-09T13:56:00Z">
        <w:r w:rsidRPr="005F7DE3">
          <w:rPr>
            <w:rFonts w:cs="Times New Roman"/>
            <w:b/>
            <w:bCs/>
            <w:rPrChange w:id="3025" w:author="Lichen Wu" w:date="2022-04-09T13:57:00Z">
              <w:rPr>
                <w:iCs/>
              </w:rPr>
            </w:rPrChange>
          </w:rPr>
          <w:fldChar w:fldCharType="end"/>
        </w:r>
        <w:bookmarkEnd w:id="3019"/>
        <w:bookmarkEnd w:id="3020"/>
        <w:r w:rsidRPr="005F7DE3">
          <w:rPr>
            <w:rFonts w:cs="Times New Roman"/>
          </w:rPr>
          <w:t xml:space="preserve"> Prediction performance comparison for different GGMR inputs</w:t>
        </w:r>
      </w:ins>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026" w:author="Lichen Wu" w:date="2022-04-11T22:19:00Z">
          <w:tblPr>
            <w:tblStyle w:val="TableGrid"/>
            <w:tblW w:w="0" w:type="auto"/>
            <w:tblLook w:val="04A0" w:firstRow="1" w:lastRow="0" w:firstColumn="1" w:lastColumn="0" w:noHBand="0" w:noVBand="1"/>
          </w:tblPr>
        </w:tblPrChange>
      </w:tblPr>
      <w:tblGrid>
        <w:gridCol w:w="1852"/>
        <w:gridCol w:w="4606"/>
        <w:gridCol w:w="1675"/>
        <w:tblGridChange w:id="3027">
          <w:tblGrid>
            <w:gridCol w:w="1852"/>
            <w:gridCol w:w="4197"/>
            <w:gridCol w:w="1675"/>
          </w:tblGrid>
        </w:tblGridChange>
      </w:tblGrid>
      <w:tr w:rsidR="008F2572" w:rsidRPr="005F7DE3" w14:paraId="1AECD4CB" w14:textId="77777777" w:rsidTr="004303CF">
        <w:trPr>
          <w:jc w:val="center"/>
          <w:ins w:id="3028" w:author="Lichen Wu" w:date="2022-04-09T13:54:00Z"/>
        </w:trPr>
        <w:tc>
          <w:tcPr>
            <w:tcW w:w="1852" w:type="dxa"/>
            <w:tcBorders>
              <w:top w:val="single" w:sz="4" w:space="0" w:color="auto"/>
              <w:bottom w:val="single" w:sz="4" w:space="0" w:color="auto"/>
            </w:tcBorders>
            <w:tcPrChange w:id="3029" w:author="Lichen Wu" w:date="2022-04-11T22:19:00Z">
              <w:tcPr>
                <w:tcW w:w="1852" w:type="dxa"/>
              </w:tcPr>
            </w:tcPrChange>
          </w:tcPr>
          <w:p w14:paraId="4F0996EA" w14:textId="56CE06E8" w:rsidR="008F2572" w:rsidRPr="005F7DE3" w:rsidRDefault="008F2572" w:rsidP="00597DDA">
            <w:pPr>
              <w:jc w:val="center"/>
              <w:rPr>
                <w:ins w:id="3030" w:author="Lichen Wu" w:date="2022-04-11T22:05:00Z"/>
                <w:b/>
                <w:bCs/>
              </w:rPr>
            </w:pPr>
            <w:ins w:id="3031" w:author="Lichen Wu" w:date="2022-04-11T22:05:00Z">
              <w:r w:rsidRPr="005F7DE3">
                <w:rPr>
                  <w:b/>
                  <w:bCs/>
                </w:rPr>
                <w:t>Case #</w:t>
              </w:r>
            </w:ins>
          </w:p>
        </w:tc>
        <w:tc>
          <w:tcPr>
            <w:tcW w:w="4197" w:type="dxa"/>
            <w:tcBorders>
              <w:top w:val="single" w:sz="4" w:space="0" w:color="auto"/>
              <w:bottom w:val="single" w:sz="4" w:space="0" w:color="auto"/>
            </w:tcBorders>
            <w:tcPrChange w:id="3032" w:author="Lichen Wu" w:date="2022-04-11T22:19:00Z">
              <w:tcPr>
                <w:tcW w:w="4197" w:type="dxa"/>
              </w:tcPr>
            </w:tcPrChange>
          </w:tcPr>
          <w:p w14:paraId="4F247FDB" w14:textId="2BAE0BDB" w:rsidR="008F2572" w:rsidRPr="005F7DE3" w:rsidRDefault="008F2572" w:rsidP="00792414">
            <w:pPr>
              <w:jc w:val="center"/>
              <w:rPr>
                <w:ins w:id="3033" w:author="Lichen Wu" w:date="2022-04-09T13:54:00Z"/>
                <w:b/>
                <w:bCs/>
              </w:rPr>
            </w:pPr>
            <w:ins w:id="3034" w:author="Lichen Wu" w:date="2022-04-09T13:54:00Z">
              <w:r w:rsidRPr="005F7DE3">
                <w:rPr>
                  <w:b/>
                  <w:bCs/>
                </w:rPr>
                <w:t>Inputs</w:t>
              </w:r>
            </w:ins>
          </w:p>
        </w:tc>
        <w:tc>
          <w:tcPr>
            <w:tcW w:w="1675" w:type="dxa"/>
            <w:tcBorders>
              <w:top w:val="single" w:sz="4" w:space="0" w:color="auto"/>
              <w:bottom w:val="single" w:sz="4" w:space="0" w:color="auto"/>
            </w:tcBorders>
            <w:tcPrChange w:id="3035" w:author="Lichen Wu" w:date="2022-04-11T22:19:00Z">
              <w:tcPr>
                <w:tcW w:w="1675" w:type="dxa"/>
              </w:tcPr>
            </w:tcPrChange>
          </w:tcPr>
          <w:p w14:paraId="4649DE95" w14:textId="77777777" w:rsidR="008F2572" w:rsidRPr="005F7DE3" w:rsidRDefault="008F2572" w:rsidP="00792414">
            <w:pPr>
              <w:jc w:val="center"/>
              <w:rPr>
                <w:ins w:id="3036" w:author="Lichen Wu" w:date="2022-04-09T13:54:00Z"/>
                <w:b/>
                <w:bCs/>
              </w:rPr>
            </w:pPr>
            <w:ins w:id="3037" w:author="Lichen Wu" w:date="2022-04-09T13:54:00Z">
              <w:r w:rsidRPr="005F7DE3">
                <w:rPr>
                  <w:b/>
                  <w:bCs/>
                </w:rPr>
                <w:t>CVRMSE (%)</w:t>
              </w:r>
            </w:ins>
          </w:p>
        </w:tc>
      </w:tr>
      <w:tr w:rsidR="008F2572" w:rsidRPr="005F7DE3" w14:paraId="5C1691AC" w14:textId="77777777" w:rsidTr="004303CF">
        <w:trPr>
          <w:jc w:val="center"/>
          <w:ins w:id="3038" w:author="Lichen Wu" w:date="2022-04-09T13:54:00Z"/>
        </w:trPr>
        <w:tc>
          <w:tcPr>
            <w:tcW w:w="1852" w:type="dxa"/>
            <w:tcBorders>
              <w:top w:val="single" w:sz="4" w:space="0" w:color="auto"/>
            </w:tcBorders>
            <w:tcPrChange w:id="3039" w:author="Lichen Wu" w:date="2022-04-11T22:19:00Z">
              <w:tcPr>
                <w:tcW w:w="1852" w:type="dxa"/>
              </w:tcPr>
            </w:tcPrChange>
          </w:tcPr>
          <w:p w14:paraId="4F0DCADF" w14:textId="38EBE2D3" w:rsidR="008F2572" w:rsidRPr="005F7DE3" w:rsidRDefault="008F2572" w:rsidP="008F2572">
            <w:pPr>
              <w:jc w:val="center"/>
              <w:rPr>
                <w:ins w:id="3040" w:author="Lichen Wu" w:date="2022-04-11T22:05:00Z"/>
              </w:rPr>
              <w:pPrChange w:id="3041" w:author="Lichen Wu" w:date="2022-04-11T22:06:00Z">
                <w:pPr>
                  <w:jc w:val="both"/>
                </w:pPr>
              </w:pPrChange>
            </w:pPr>
            <w:ins w:id="3042" w:author="Lichen Wu" w:date="2022-04-11T22:05:00Z">
              <w:r w:rsidRPr="005F7DE3">
                <w:t>1</w:t>
              </w:r>
            </w:ins>
          </w:p>
        </w:tc>
        <w:tc>
          <w:tcPr>
            <w:tcW w:w="4197" w:type="dxa"/>
            <w:tcBorders>
              <w:top w:val="single" w:sz="4" w:space="0" w:color="auto"/>
            </w:tcBorders>
            <w:tcPrChange w:id="3043" w:author="Lichen Wu" w:date="2022-04-11T22:19:00Z">
              <w:tcPr>
                <w:tcW w:w="4197" w:type="dxa"/>
              </w:tcPr>
            </w:tcPrChange>
          </w:tcPr>
          <w:p w14:paraId="0AAC4159" w14:textId="27CF1964" w:rsidR="008F2572" w:rsidRPr="005F7DE3" w:rsidRDefault="008F2572" w:rsidP="008F2572">
            <w:pPr>
              <w:jc w:val="center"/>
              <w:rPr>
                <w:ins w:id="3044" w:author="Lichen Wu" w:date="2022-04-09T13:54:00Z"/>
              </w:rPr>
              <w:pPrChange w:id="3045" w:author="Lichen Wu" w:date="2022-04-11T22:06:00Z">
                <w:pPr>
                  <w:jc w:val="both"/>
                </w:pPr>
              </w:pPrChange>
            </w:pPr>
            <m:oMathPara>
              <m:oMath>
                <m:sSub>
                  <m:sSubPr>
                    <m:ctrlPr>
                      <w:ins w:id="3046" w:author="Lichen Wu" w:date="2022-04-11T10:25:00Z">
                        <w:rPr>
                          <w:rFonts w:ascii="Cambria Math" w:hAnsi="Cambria Math"/>
                        </w:rPr>
                      </w:ins>
                    </m:ctrlPr>
                  </m:sSubPr>
                  <m:e>
                    <m:r>
                      <w:ins w:id="3047" w:author="Lichen Wu" w:date="2022-04-11T10:25:00Z">
                        <w:rPr>
                          <w:rFonts w:ascii="Cambria Math" w:hAnsi="Cambria Math"/>
                        </w:rPr>
                        <m:t>T</m:t>
                      </w:ins>
                    </m:r>
                  </m:e>
                  <m:sub>
                    <m:r>
                      <w:ins w:id="3048" w:author="Lichen Wu" w:date="2022-04-11T10:25:00Z">
                        <w:rPr>
                          <w:rFonts w:ascii="Cambria Math" w:hAnsi="Cambria Math"/>
                        </w:rPr>
                        <m:t>out</m:t>
                      </w:ins>
                    </m:r>
                  </m:sub>
                </m:sSub>
                <m:r>
                  <w:ins w:id="3049" w:author="Lichen Wu" w:date="2022-04-11T10:25:00Z">
                    <m:rPr>
                      <m:sty m:val="p"/>
                    </m:rPr>
                    <w:rPr>
                      <w:rFonts w:ascii="Cambria Math" w:hAnsi="Cambria Math"/>
                    </w:rPr>
                    <m:t>,</m:t>
                  </w:ins>
                </m:r>
                <m:sSub>
                  <m:sSubPr>
                    <m:ctrlPr>
                      <w:ins w:id="3050" w:author="Lichen Wu" w:date="2022-04-11T10:25:00Z">
                        <w:rPr>
                          <w:rFonts w:ascii="Cambria Math" w:hAnsi="Cambria Math"/>
                        </w:rPr>
                      </w:ins>
                    </m:ctrlPr>
                  </m:sSubPr>
                  <m:e>
                    <m:r>
                      <w:ins w:id="3051" w:author="Lichen Wu" w:date="2022-04-11T10:25:00Z">
                        <w:rPr>
                          <w:rFonts w:ascii="Cambria Math" w:hAnsi="Cambria Math"/>
                        </w:rPr>
                        <m:t>T</m:t>
                      </w:ins>
                    </m:r>
                  </m:e>
                  <m:sub>
                    <m:r>
                      <w:ins w:id="3052" w:author="Lichen Wu" w:date="2022-04-11T10:25:00Z">
                        <w:rPr>
                          <w:rFonts w:ascii="Cambria Math" w:hAnsi="Cambria Math"/>
                        </w:rPr>
                        <m:t>slabs</m:t>
                      </w:ins>
                    </m:r>
                  </m:sub>
                </m:sSub>
                <m:r>
                  <w:ins w:id="3053" w:author="Lichen Wu" w:date="2022-04-11T10:25:00Z">
                    <m:rPr>
                      <m:sty m:val="p"/>
                    </m:rPr>
                    <w:rPr>
                      <w:rFonts w:ascii="Cambria Math" w:hAnsi="Cambria Math"/>
                    </w:rPr>
                    <m:t>,</m:t>
                  </w:ins>
                </m:r>
                <m:sSub>
                  <m:sSubPr>
                    <m:ctrlPr>
                      <w:ins w:id="3054" w:author="Lichen Wu" w:date="2022-04-11T10:25:00Z">
                        <w:rPr>
                          <w:rFonts w:ascii="Cambria Math" w:hAnsi="Cambria Math"/>
                        </w:rPr>
                      </w:ins>
                    </m:ctrlPr>
                  </m:sSubPr>
                  <m:e>
                    <m:r>
                      <w:ins w:id="3055" w:author="Lichen Wu" w:date="2022-04-11T10:25:00Z">
                        <w:rPr>
                          <w:rFonts w:ascii="Cambria Math" w:hAnsi="Cambria Math"/>
                        </w:rPr>
                        <m:t>T</m:t>
                      </w:ins>
                    </m:r>
                  </m:e>
                  <m:sub>
                    <m:r>
                      <w:ins w:id="3056" w:author="Lichen Wu" w:date="2022-04-11T10:25:00Z">
                        <w:rPr>
                          <w:rFonts w:ascii="Cambria Math" w:hAnsi="Cambria Math"/>
                        </w:rPr>
                        <m:t>cav</m:t>
                      </w:ins>
                    </m:r>
                  </m:sub>
                </m:sSub>
                <m:r>
                  <w:ins w:id="3057" w:author="Lichen Wu" w:date="2022-04-11T10:25:00Z">
                    <m:rPr>
                      <m:sty m:val="p"/>
                    </m:rPr>
                    <w:rPr>
                      <w:rFonts w:ascii="Cambria Math" w:hAnsi="Cambria Math"/>
                    </w:rPr>
                    <m:t>,</m:t>
                  </w:ins>
                </m:r>
                <m:r>
                  <w:ins w:id="3058" w:author="Lichen Wu" w:date="2022-04-11T10:25:00Z">
                    <w:rPr>
                      <w:rFonts w:ascii="Cambria Math" w:hAnsi="Cambria Math"/>
                    </w:rPr>
                    <m:t>Valv</m:t>
                  </w:ins>
                </m:r>
                <m:sSub>
                  <m:sSubPr>
                    <m:ctrlPr>
                      <w:ins w:id="3059" w:author="Lichen Wu" w:date="2022-04-11T10:25:00Z">
                        <w:rPr>
                          <w:rFonts w:ascii="Cambria Math" w:hAnsi="Cambria Math"/>
                        </w:rPr>
                      </w:ins>
                    </m:ctrlPr>
                  </m:sSubPr>
                  <m:e>
                    <m:r>
                      <w:ins w:id="3060" w:author="Lichen Wu" w:date="2022-04-11T10:25:00Z">
                        <w:rPr>
                          <w:rFonts w:ascii="Cambria Math" w:hAnsi="Cambria Math"/>
                        </w:rPr>
                        <m:t>e</m:t>
                      </w:ins>
                    </m:r>
                  </m:e>
                  <m:sub>
                    <m:r>
                      <w:ins w:id="3061" w:author="Lichen Wu" w:date="2022-04-11T10:25:00Z">
                        <w:rPr>
                          <w:rFonts w:ascii="Cambria Math" w:hAnsi="Cambria Math"/>
                        </w:rPr>
                        <m:t>cl</m:t>
                      </w:ins>
                    </m:r>
                  </m:sub>
                </m:sSub>
                <m:r>
                  <w:ins w:id="3062" w:author="Lichen Wu" w:date="2022-04-11T10:25:00Z">
                    <m:rPr>
                      <m:sty m:val="p"/>
                    </m:rPr>
                    <w:rPr>
                      <w:rFonts w:ascii="Cambria Math" w:hAnsi="Cambria Math"/>
                    </w:rPr>
                    <m:t>,</m:t>
                  </w:ins>
                </m:r>
                <m:r>
                  <w:ins w:id="3063" w:author="Lichen Wu" w:date="2022-04-11T10:25:00Z">
                    <w:rPr>
                      <w:rFonts w:ascii="Cambria Math" w:hAnsi="Cambria Math"/>
                    </w:rPr>
                    <m:t>Valv</m:t>
                  </w:ins>
                </m:r>
                <m:sSub>
                  <m:sSubPr>
                    <m:ctrlPr>
                      <w:ins w:id="3064" w:author="Lichen Wu" w:date="2022-04-11T10:25:00Z">
                        <w:rPr>
                          <w:rFonts w:ascii="Cambria Math" w:hAnsi="Cambria Math"/>
                        </w:rPr>
                      </w:ins>
                    </m:ctrlPr>
                  </m:sSubPr>
                  <m:e>
                    <m:r>
                      <w:ins w:id="3065" w:author="Lichen Wu" w:date="2022-04-11T10:25:00Z">
                        <w:rPr>
                          <w:rFonts w:ascii="Cambria Math" w:hAnsi="Cambria Math"/>
                        </w:rPr>
                        <m:t>e</m:t>
                      </w:ins>
                    </m:r>
                  </m:e>
                  <m:sub>
                    <m:r>
                      <w:ins w:id="3066" w:author="Lichen Wu" w:date="2022-04-11T10:25:00Z">
                        <w:rPr>
                          <w:rFonts w:ascii="Cambria Math" w:hAnsi="Cambria Math"/>
                        </w:rPr>
                        <m:t>ht</m:t>
                      </w:ins>
                    </m:r>
                  </m:sub>
                </m:sSub>
              </m:oMath>
            </m:oMathPara>
          </w:p>
        </w:tc>
        <w:tc>
          <w:tcPr>
            <w:tcW w:w="1675" w:type="dxa"/>
            <w:tcBorders>
              <w:top w:val="single" w:sz="4" w:space="0" w:color="auto"/>
            </w:tcBorders>
            <w:tcPrChange w:id="3067" w:author="Lichen Wu" w:date="2022-04-11T22:19:00Z">
              <w:tcPr>
                <w:tcW w:w="1675" w:type="dxa"/>
              </w:tcPr>
            </w:tcPrChange>
          </w:tcPr>
          <w:p w14:paraId="0D539F65" w14:textId="4EE677C5" w:rsidR="008F2572" w:rsidRPr="005F7DE3" w:rsidRDefault="008F2572" w:rsidP="00597DDA">
            <w:pPr>
              <w:jc w:val="center"/>
              <w:rPr>
                <w:ins w:id="3068" w:author="Lichen Wu" w:date="2022-04-09T13:54:00Z"/>
              </w:rPr>
            </w:pPr>
            <w:ins w:id="3069" w:author="Lichen Wu" w:date="2022-04-11T10:25:00Z">
              <w:r w:rsidRPr="005F7DE3">
                <w:t>25.81</w:t>
              </w:r>
            </w:ins>
          </w:p>
        </w:tc>
      </w:tr>
      <w:tr w:rsidR="008F2572" w:rsidRPr="005F7DE3" w14:paraId="42E97D2A" w14:textId="77777777" w:rsidTr="004303CF">
        <w:trPr>
          <w:jc w:val="center"/>
          <w:ins w:id="3070" w:author="Lichen Wu" w:date="2022-04-09T13:54:00Z"/>
        </w:trPr>
        <w:tc>
          <w:tcPr>
            <w:tcW w:w="1852" w:type="dxa"/>
            <w:tcBorders>
              <w:bottom w:val="nil"/>
            </w:tcBorders>
            <w:tcPrChange w:id="3071" w:author="Lichen Wu" w:date="2022-04-11T22:19:00Z">
              <w:tcPr>
                <w:tcW w:w="1852" w:type="dxa"/>
              </w:tcPr>
            </w:tcPrChange>
          </w:tcPr>
          <w:p w14:paraId="0C22640D" w14:textId="4C698BBF" w:rsidR="008F2572" w:rsidRPr="005F7DE3" w:rsidRDefault="008F2572" w:rsidP="008F2572">
            <w:pPr>
              <w:jc w:val="center"/>
              <w:rPr>
                <w:ins w:id="3072" w:author="Lichen Wu" w:date="2022-04-11T22:05:00Z"/>
              </w:rPr>
              <w:pPrChange w:id="3073" w:author="Lichen Wu" w:date="2022-04-11T22:06:00Z">
                <w:pPr>
                  <w:jc w:val="both"/>
                </w:pPr>
              </w:pPrChange>
            </w:pPr>
            <w:ins w:id="3074" w:author="Lichen Wu" w:date="2022-04-11T22:05:00Z">
              <w:r w:rsidRPr="005F7DE3">
                <w:t>2</w:t>
              </w:r>
            </w:ins>
          </w:p>
        </w:tc>
        <w:tc>
          <w:tcPr>
            <w:tcW w:w="4197" w:type="dxa"/>
            <w:tcBorders>
              <w:bottom w:val="nil"/>
            </w:tcBorders>
            <w:tcPrChange w:id="3075" w:author="Lichen Wu" w:date="2022-04-11T22:19:00Z">
              <w:tcPr>
                <w:tcW w:w="4197" w:type="dxa"/>
              </w:tcPr>
            </w:tcPrChange>
          </w:tcPr>
          <w:p w14:paraId="68DF6539" w14:textId="51E9A9C2" w:rsidR="008F2572" w:rsidRPr="005F7DE3" w:rsidRDefault="008F2572" w:rsidP="008F2572">
            <w:pPr>
              <w:jc w:val="center"/>
              <w:rPr>
                <w:ins w:id="3076" w:author="Lichen Wu" w:date="2022-04-09T13:54:00Z"/>
              </w:rPr>
              <w:pPrChange w:id="3077" w:author="Lichen Wu" w:date="2022-04-11T22:06:00Z">
                <w:pPr>
                  <w:jc w:val="both"/>
                </w:pPr>
              </w:pPrChange>
            </w:pPr>
            <m:oMathPara>
              <m:oMath>
                <m:sSub>
                  <m:sSubPr>
                    <m:ctrlPr>
                      <w:ins w:id="3078" w:author="Lichen Wu" w:date="2022-04-11T10:25:00Z">
                        <w:rPr>
                          <w:rFonts w:ascii="Cambria Math" w:hAnsi="Cambria Math"/>
                        </w:rPr>
                      </w:ins>
                    </m:ctrlPr>
                  </m:sSubPr>
                  <m:e>
                    <m:r>
                      <w:ins w:id="3079" w:author="Lichen Wu" w:date="2022-04-11T10:25:00Z">
                        <m:rPr>
                          <m:sty m:val="p"/>
                        </m:rPr>
                        <w:rPr>
                          <w:rFonts w:ascii="Cambria Math" w:hAnsi="Cambria Math"/>
                        </w:rPr>
                        <m:t>T</m:t>
                      </w:ins>
                    </m:r>
                  </m:e>
                  <m:sub>
                    <m:r>
                      <w:ins w:id="3080" w:author="Lichen Wu" w:date="2022-04-11T10:25:00Z">
                        <m:rPr>
                          <m:sty m:val="p"/>
                        </m:rPr>
                        <w:rPr>
                          <w:rFonts w:ascii="Cambria Math" w:hAnsi="Cambria Math"/>
                        </w:rPr>
                        <m:t>out</m:t>
                      </w:ins>
                    </m:r>
                  </m:sub>
                </m:sSub>
                <m:r>
                  <w:ins w:id="3081" w:author="Lichen Wu" w:date="2022-04-11T10:25:00Z">
                    <m:rPr>
                      <m:sty m:val="p"/>
                    </m:rPr>
                    <w:rPr>
                      <w:rFonts w:ascii="Cambria Math" w:hAnsi="Cambria Math"/>
                    </w:rPr>
                    <m:t>,</m:t>
                  </w:ins>
                </m:r>
                <m:sSub>
                  <m:sSubPr>
                    <m:ctrlPr>
                      <w:ins w:id="3082" w:author="Lichen Wu" w:date="2022-04-11T10:25:00Z">
                        <w:rPr>
                          <w:rFonts w:ascii="Cambria Math" w:hAnsi="Cambria Math"/>
                        </w:rPr>
                      </w:ins>
                    </m:ctrlPr>
                  </m:sSubPr>
                  <m:e>
                    <m:r>
                      <w:ins w:id="3083" w:author="Lichen Wu" w:date="2022-04-11T10:25:00Z">
                        <m:rPr>
                          <m:sty m:val="p"/>
                        </m:rPr>
                        <w:rPr>
                          <w:rFonts w:ascii="Cambria Math" w:hAnsi="Cambria Math"/>
                        </w:rPr>
                        <m:t>T</m:t>
                      </w:ins>
                    </m:r>
                  </m:e>
                  <m:sub>
                    <m:r>
                      <w:ins w:id="3084" w:author="Lichen Wu" w:date="2022-04-11T10:25:00Z">
                        <m:rPr>
                          <m:sty m:val="p"/>
                        </m:rPr>
                        <w:rPr>
                          <w:rFonts w:ascii="Cambria Math" w:hAnsi="Cambria Math"/>
                        </w:rPr>
                        <m:t>slabs</m:t>
                      </w:ins>
                    </m:r>
                  </m:sub>
                </m:sSub>
                <m:r>
                  <w:ins w:id="3085" w:author="Lichen Wu" w:date="2022-04-11T10:25:00Z">
                    <m:rPr>
                      <m:sty m:val="p"/>
                    </m:rPr>
                    <w:rPr>
                      <w:rFonts w:ascii="Cambria Math" w:hAnsi="Cambria Math"/>
                    </w:rPr>
                    <m:t>,</m:t>
                  </w:ins>
                </m:r>
                <m:sSub>
                  <m:sSubPr>
                    <m:ctrlPr>
                      <w:ins w:id="3086" w:author="Lichen Wu" w:date="2022-04-11T10:25:00Z">
                        <w:rPr>
                          <w:rFonts w:ascii="Cambria Math" w:hAnsi="Cambria Math"/>
                        </w:rPr>
                      </w:ins>
                    </m:ctrlPr>
                  </m:sSubPr>
                  <m:e>
                    <m:r>
                      <w:ins w:id="3087" w:author="Lichen Wu" w:date="2022-04-11T10:25:00Z">
                        <m:rPr>
                          <m:sty m:val="p"/>
                        </m:rPr>
                        <w:rPr>
                          <w:rFonts w:ascii="Cambria Math" w:hAnsi="Cambria Math"/>
                        </w:rPr>
                        <m:t>T</m:t>
                      </w:ins>
                    </m:r>
                  </m:e>
                  <m:sub>
                    <m:r>
                      <w:ins w:id="3088" w:author="Lichen Wu" w:date="2022-04-11T10:25:00Z">
                        <m:rPr>
                          <m:sty m:val="p"/>
                        </m:rPr>
                        <w:rPr>
                          <w:rFonts w:ascii="Cambria Math" w:hAnsi="Cambria Math"/>
                        </w:rPr>
                        <m:t>cav</m:t>
                      </w:ins>
                    </m:r>
                  </m:sub>
                </m:sSub>
                <m:r>
                  <w:ins w:id="3089" w:author="Lichen Wu" w:date="2022-04-11T10:25:00Z">
                    <m:rPr>
                      <m:sty m:val="p"/>
                    </m:rPr>
                    <w:rPr>
                      <w:rFonts w:ascii="Cambria Math" w:hAnsi="Cambria Math"/>
                    </w:rPr>
                    <m:t>,Valv</m:t>
                  </w:ins>
                </m:r>
                <m:sSub>
                  <m:sSubPr>
                    <m:ctrlPr>
                      <w:ins w:id="3090" w:author="Lichen Wu" w:date="2022-04-11T10:25:00Z">
                        <w:rPr>
                          <w:rFonts w:ascii="Cambria Math" w:hAnsi="Cambria Math"/>
                        </w:rPr>
                      </w:ins>
                    </m:ctrlPr>
                  </m:sSubPr>
                  <m:e>
                    <m:r>
                      <w:ins w:id="3091" w:author="Lichen Wu" w:date="2022-04-11T10:25:00Z">
                        <m:rPr>
                          <m:sty m:val="p"/>
                        </m:rPr>
                        <w:rPr>
                          <w:rFonts w:ascii="Cambria Math" w:hAnsi="Cambria Math"/>
                        </w:rPr>
                        <m:t>e</m:t>
                      </w:ins>
                    </m:r>
                  </m:e>
                  <m:sub>
                    <m:r>
                      <w:ins w:id="3092" w:author="Lichen Wu" w:date="2022-04-11T10:25:00Z">
                        <m:rPr>
                          <m:sty m:val="p"/>
                        </m:rPr>
                        <w:rPr>
                          <w:rFonts w:ascii="Cambria Math" w:hAnsi="Cambria Math"/>
                        </w:rPr>
                        <m:t>cl</m:t>
                      </w:ins>
                    </m:r>
                  </m:sub>
                </m:sSub>
                <m:r>
                  <w:ins w:id="3093" w:author="Lichen Wu" w:date="2022-04-11T10:25:00Z">
                    <m:rPr>
                      <m:sty m:val="p"/>
                    </m:rPr>
                    <w:rPr>
                      <w:rFonts w:ascii="Cambria Math" w:hAnsi="Cambria Math"/>
                    </w:rPr>
                    <m:t>,Valv</m:t>
                  </w:ins>
                </m:r>
                <m:sSub>
                  <m:sSubPr>
                    <m:ctrlPr>
                      <w:ins w:id="3094" w:author="Lichen Wu" w:date="2022-04-11T10:25:00Z">
                        <w:rPr>
                          <w:rFonts w:ascii="Cambria Math" w:hAnsi="Cambria Math"/>
                        </w:rPr>
                      </w:ins>
                    </m:ctrlPr>
                  </m:sSubPr>
                  <m:e>
                    <m:r>
                      <w:ins w:id="3095" w:author="Lichen Wu" w:date="2022-04-11T10:25:00Z">
                        <m:rPr>
                          <m:sty m:val="p"/>
                        </m:rPr>
                        <w:rPr>
                          <w:rFonts w:ascii="Cambria Math" w:hAnsi="Cambria Math"/>
                        </w:rPr>
                        <m:t>e</m:t>
                      </w:ins>
                    </m:r>
                  </m:e>
                  <m:sub>
                    <m:r>
                      <w:ins w:id="3096" w:author="Lichen Wu" w:date="2022-04-11T10:25:00Z">
                        <m:rPr>
                          <m:sty m:val="p"/>
                        </m:rPr>
                        <w:rPr>
                          <w:rFonts w:ascii="Cambria Math" w:hAnsi="Cambria Math"/>
                        </w:rPr>
                        <m:t>ht</m:t>
                      </w:ins>
                    </m:r>
                  </m:sub>
                </m:sSub>
                <m:r>
                  <w:ins w:id="3097" w:author="Lichen Wu" w:date="2022-04-11T10:25:00Z">
                    <w:rPr>
                      <w:rFonts w:ascii="Cambria Math" w:hAnsi="Cambria Math"/>
                    </w:rPr>
                    <m:t>,</m:t>
                  </w:ins>
                </m:r>
                <m:sSub>
                  <m:sSubPr>
                    <m:ctrlPr>
                      <w:ins w:id="3098" w:author="Lichen Wu" w:date="2022-04-11T10:25:00Z">
                        <w:rPr>
                          <w:rFonts w:ascii="Cambria Math" w:hAnsi="Cambria Math"/>
                        </w:rPr>
                      </w:ins>
                    </m:ctrlPr>
                  </m:sSubPr>
                  <m:e>
                    <m:r>
                      <w:ins w:id="3099" w:author="Lichen Wu" w:date="2022-04-11T10:25:00Z">
                        <w:rPr>
                          <w:rFonts w:ascii="Cambria Math" w:hAnsi="Cambria Math"/>
                        </w:rPr>
                        <m:t>Q</m:t>
                      </w:ins>
                    </m:r>
                  </m:e>
                  <m:sub>
                    <m:r>
                      <w:ins w:id="3100" w:author="Lichen Wu" w:date="2022-04-11T10:25:00Z">
                        <w:rPr>
                          <w:rFonts w:ascii="Cambria Math" w:hAnsi="Cambria Math"/>
                        </w:rPr>
                        <m:t>solar</m:t>
                      </w:ins>
                    </m:r>
                  </m:sub>
                </m:sSub>
              </m:oMath>
            </m:oMathPara>
          </w:p>
        </w:tc>
        <w:tc>
          <w:tcPr>
            <w:tcW w:w="1675" w:type="dxa"/>
            <w:tcBorders>
              <w:bottom w:val="nil"/>
            </w:tcBorders>
            <w:tcPrChange w:id="3101" w:author="Lichen Wu" w:date="2022-04-11T22:19:00Z">
              <w:tcPr>
                <w:tcW w:w="1675" w:type="dxa"/>
              </w:tcPr>
            </w:tcPrChange>
          </w:tcPr>
          <w:p w14:paraId="5D3B3191" w14:textId="7A8D8E1D" w:rsidR="008F2572" w:rsidRPr="005F7DE3" w:rsidRDefault="008F2572" w:rsidP="00597DDA">
            <w:pPr>
              <w:jc w:val="center"/>
              <w:rPr>
                <w:ins w:id="3102" w:author="Lichen Wu" w:date="2022-04-09T13:54:00Z"/>
              </w:rPr>
            </w:pPr>
            <w:ins w:id="3103" w:author="Lichen Wu" w:date="2022-04-11T10:25:00Z">
              <w:r w:rsidRPr="005F7DE3">
                <w:t>26.93</w:t>
              </w:r>
            </w:ins>
          </w:p>
        </w:tc>
      </w:tr>
      <w:tr w:rsidR="008F2572" w:rsidRPr="005F7DE3" w14:paraId="6230DB4B" w14:textId="77777777" w:rsidTr="004303CF">
        <w:trPr>
          <w:jc w:val="center"/>
          <w:ins w:id="3104" w:author="Lichen Wu" w:date="2022-04-11T22:05:00Z"/>
        </w:trPr>
        <w:tc>
          <w:tcPr>
            <w:tcW w:w="1852" w:type="dxa"/>
            <w:tcBorders>
              <w:top w:val="nil"/>
              <w:bottom w:val="single" w:sz="4" w:space="0" w:color="auto"/>
            </w:tcBorders>
            <w:tcPrChange w:id="3105" w:author="Lichen Wu" w:date="2022-04-11T22:19:00Z">
              <w:tcPr>
                <w:tcW w:w="1852" w:type="dxa"/>
              </w:tcPr>
            </w:tcPrChange>
          </w:tcPr>
          <w:p w14:paraId="4949C969" w14:textId="0759C9C1" w:rsidR="008F2572" w:rsidRPr="005F7DE3" w:rsidRDefault="008F2572" w:rsidP="008F2572">
            <w:pPr>
              <w:jc w:val="center"/>
              <w:rPr>
                <w:ins w:id="3106" w:author="Lichen Wu" w:date="2022-04-11T22:05:00Z"/>
              </w:rPr>
              <w:pPrChange w:id="3107" w:author="Lichen Wu" w:date="2022-04-11T22:06:00Z">
                <w:pPr>
                  <w:jc w:val="both"/>
                </w:pPr>
              </w:pPrChange>
            </w:pPr>
            <w:ins w:id="3108" w:author="Lichen Wu" w:date="2022-04-11T22:05:00Z">
              <w:r w:rsidRPr="005F7DE3">
                <w:t>3</w:t>
              </w:r>
            </w:ins>
          </w:p>
        </w:tc>
        <w:tc>
          <w:tcPr>
            <w:tcW w:w="4197" w:type="dxa"/>
            <w:tcBorders>
              <w:top w:val="nil"/>
              <w:bottom w:val="single" w:sz="4" w:space="0" w:color="auto"/>
            </w:tcBorders>
            <w:tcPrChange w:id="3109" w:author="Lichen Wu" w:date="2022-04-11T22:19:00Z">
              <w:tcPr>
                <w:tcW w:w="4197" w:type="dxa"/>
              </w:tcPr>
            </w:tcPrChange>
          </w:tcPr>
          <w:p w14:paraId="312B6302" w14:textId="3E5F1FEB" w:rsidR="008F2572" w:rsidRPr="005F7DE3" w:rsidRDefault="008F2572" w:rsidP="008F2572">
            <w:pPr>
              <w:jc w:val="center"/>
              <w:rPr>
                <w:ins w:id="3110" w:author="Lichen Wu" w:date="2022-04-11T22:05:00Z"/>
              </w:rPr>
              <w:pPrChange w:id="3111" w:author="Lichen Wu" w:date="2022-04-11T22:06:00Z">
                <w:pPr>
                  <w:jc w:val="both"/>
                </w:pPr>
              </w:pPrChange>
            </w:pPr>
            <m:oMathPara>
              <m:oMath>
                <m:sSub>
                  <m:sSubPr>
                    <m:ctrlPr>
                      <w:ins w:id="3112" w:author="Lichen Wu" w:date="2022-04-11T22:07:00Z">
                        <w:rPr>
                          <w:rFonts w:ascii="Cambria Math" w:hAnsi="Cambria Math"/>
                        </w:rPr>
                      </w:ins>
                    </m:ctrlPr>
                  </m:sSubPr>
                  <m:e>
                    <m:r>
                      <w:ins w:id="3113" w:author="Lichen Wu" w:date="2022-04-11T22:07:00Z">
                        <w:rPr>
                          <w:rFonts w:ascii="Cambria Math" w:hAnsi="Cambria Math"/>
                        </w:rPr>
                        <m:t>T</m:t>
                      </w:ins>
                    </m:r>
                  </m:e>
                  <m:sub>
                    <m:r>
                      <w:ins w:id="3114" w:author="Lichen Wu" w:date="2022-04-11T22:07:00Z">
                        <w:rPr>
                          <w:rFonts w:ascii="Cambria Math" w:hAnsi="Cambria Math"/>
                        </w:rPr>
                        <m:t>out</m:t>
                      </w:ins>
                    </m:r>
                  </m:sub>
                </m:sSub>
                <m:r>
                  <w:ins w:id="3115" w:author="Lichen Wu" w:date="2022-04-11T22:07:00Z">
                    <m:rPr>
                      <m:sty m:val="p"/>
                    </m:rPr>
                    <w:rPr>
                      <w:rFonts w:ascii="Cambria Math" w:hAnsi="Cambria Math"/>
                    </w:rPr>
                    <m:t>,</m:t>
                  </w:ins>
                </m:r>
                <m:sSub>
                  <m:sSubPr>
                    <m:ctrlPr>
                      <w:ins w:id="3116" w:author="Lichen Wu" w:date="2022-04-11T22:07:00Z">
                        <w:rPr>
                          <w:rFonts w:ascii="Cambria Math" w:hAnsi="Cambria Math"/>
                        </w:rPr>
                      </w:ins>
                    </m:ctrlPr>
                  </m:sSubPr>
                  <m:e>
                    <m:r>
                      <w:ins w:id="3117" w:author="Lichen Wu" w:date="2022-04-11T22:07:00Z">
                        <w:rPr>
                          <w:rFonts w:ascii="Cambria Math" w:hAnsi="Cambria Math"/>
                        </w:rPr>
                        <m:t>T</m:t>
                      </w:ins>
                    </m:r>
                  </m:e>
                  <m:sub>
                    <m:r>
                      <w:ins w:id="3118" w:author="Lichen Wu" w:date="2022-04-11T22:07:00Z">
                        <w:rPr>
                          <w:rFonts w:ascii="Cambria Math" w:hAnsi="Cambria Math"/>
                        </w:rPr>
                        <m:t>slabs</m:t>
                      </w:ins>
                    </m:r>
                  </m:sub>
                </m:sSub>
                <m:r>
                  <w:ins w:id="3119" w:author="Lichen Wu" w:date="2022-04-11T22:07:00Z">
                    <m:rPr>
                      <m:sty m:val="p"/>
                    </m:rPr>
                    <w:rPr>
                      <w:rFonts w:ascii="Cambria Math" w:hAnsi="Cambria Math"/>
                    </w:rPr>
                    <m:t>,</m:t>
                  </w:ins>
                </m:r>
                <m:sSub>
                  <m:sSubPr>
                    <m:ctrlPr>
                      <w:ins w:id="3120" w:author="Lichen Wu" w:date="2022-04-11T22:07:00Z">
                        <w:rPr>
                          <w:rFonts w:ascii="Cambria Math" w:hAnsi="Cambria Math"/>
                        </w:rPr>
                      </w:ins>
                    </m:ctrlPr>
                  </m:sSubPr>
                  <m:e>
                    <m:r>
                      <w:ins w:id="3121" w:author="Lichen Wu" w:date="2022-04-11T22:07:00Z">
                        <w:rPr>
                          <w:rFonts w:ascii="Cambria Math" w:hAnsi="Cambria Math"/>
                        </w:rPr>
                        <m:t>T</m:t>
                      </w:ins>
                    </m:r>
                  </m:e>
                  <m:sub>
                    <m:r>
                      <w:ins w:id="3122" w:author="Lichen Wu" w:date="2022-04-11T22:07:00Z">
                        <w:rPr>
                          <w:rFonts w:ascii="Cambria Math" w:hAnsi="Cambria Math"/>
                        </w:rPr>
                        <m:t>cav</m:t>
                      </w:ins>
                    </m:r>
                  </m:sub>
                </m:sSub>
                <m:r>
                  <w:ins w:id="3123" w:author="Lichen Wu" w:date="2022-04-11T22:07:00Z">
                    <m:rPr>
                      <m:sty m:val="p"/>
                    </m:rPr>
                    <w:rPr>
                      <w:rFonts w:ascii="Cambria Math" w:hAnsi="Cambria Math"/>
                    </w:rPr>
                    <m:t>,</m:t>
                  </w:ins>
                </m:r>
                <m:r>
                  <w:ins w:id="3124" w:author="Lichen Wu" w:date="2022-04-11T22:07:00Z">
                    <w:rPr>
                      <w:rFonts w:ascii="Cambria Math" w:hAnsi="Cambria Math"/>
                    </w:rPr>
                    <m:t>Valv</m:t>
                  </w:ins>
                </m:r>
                <m:sSub>
                  <m:sSubPr>
                    <m:ctrlPr>
                      <w:ins w:id="3125" w:author="Lichen Wu" w:date="2022-04-11T22:07:00Z">
                        <w:rPr>
                          <w:rFonts w:ascii="Cambria Math" w:hAnsi="Cambria Math"/>
                        </w:rPr>
                      </w:ins>
                    </m:ctrlPr>
                  </m:sSubPr>
                  <m:e>
                    <m:r>
                      <w:ins w:id="3126" w:author="Lichen Wu" w:date="2022-04-11T22:07:00Z">
                        <w:rPr>
                          <w:rFonts w:ascii="Cambria Math" w:hAnsi="Cambria Math"/>
                        </w:rPr>
                        <m:t>e</m:t>
                      </w:ins>
                    </m:r>
                  </m:e>
                  <m:sub>
                    <m:r>
                      <w:ins w:id="3127" w:author="Lichen Wu" w:date="2022-04-11T22:07:00Z">
                        <w:rPr>
                          <w:rFonts w:ascii="Cambria Math" w:hAnsi="Cambria Math"/>
                        </w:rPr>
                        <m:t>cl</m:t>
                      </w:ins>
                    </m:r>
                  </m:sub>
                </m:sSub>
                <m:r>
                  <w:ins w:id="3128" w:author="Lichen Wu" w:date="2022-04-11T22:07:00Z">
                    <m:rPr>
                      <m:sty m:val="p"/>
                    </m:rPr>
                    <w:rPr>
                      <w:rFonts w:ascii="Cambria Math" w:hAnsi="Cambria Math"/>
                    </w:rPr>
                    <m:t>,</m:t>
                  </w:ins>
                </m:r>
                <m:r>
                  <w:ins w:id="3129" w:author="Lichen Wu" w:date="2022-04-11T22:07:00Z">
                    <w:rPr>
                      <w:rFonts w:ascii="Cambria Math" w:hAnsi="Cambria Math"/>
                    </w:rPr>
                    <m:t>Valv</m:t>
                  </w:ins>
                </m:r>
                <m:sSub>
                  <m:sSubPr>
                    <m:ctrlPr>
                      <w:ins w:id="3130" w:author="Lichen Wu" w:date="2022-04-11T22:07:00Z">
                        <w:rPr>
                          <w:rFonts w:ascii="Cambria Math" w:hAnsi="Cambria Math"/>
                        </w:rPr>
                      </w:ins>
                    </m:ctrlPr>
                  </m:sSubPr>
                  <m:e>
                    <m:r>
                      <w:ins w:id="3131" w:author="Lichen Wu" w:date="2022-04-11T22:07:00Z">
                        <w:rPr>
                          <w:rFonts w:ascii="Cambria Math" w:hAnsi="Cambria Math"/>
                        </w:rPr>
                        <m:t>e</m:t>
                      </w:ins>
                    </m:r>
                  </m:e>
                  <m:sub>
                    <m:r>
                      <w:ins w:id="3132" w:author="Lichen Wu" w:date="2022-04-11T22:07:00Z">
                        <w:rPr>
                          <w:rFonts w:ascii="Cambria Math" w:hAnsi="Cambria Math"/>
                        </w:rPr>
                        <m:t>ht</m:t>
                      </w:ins>
                    </m:r>
                  </m:sub>
                </m:sSub>
                <m:r>
                  <w:ins w:id="3133" w:author="Lichen Wu" w:date="2022-04-11T22:07:00Z">
                    <w:rPr>
                      <w:rFonts w:ascii="Cambria Math" w:hAnsi="Cambria Math"/>
                    </w:rPr>
                    <m:t>,Flo</m:t>
                  </w:ins>
                </m:r>
                <m:sSub>
                  <m:sSubPr>
                    <m:ctrlPr>
                      <w:ins w:id="3134" w:author="Lichen Wu" w:date="2022-04-11T22:07:00Z">
                        <w:rPr>
                          <w:rFonts w:ascii="Cambria Math" w:hAnsi="Cambria Math"/>
                          <w:i/>
                        </w:rPr>
                      </w:ins>
                    </m:ctrlPr>
                  </m:sSubPr>
                  <m:e>
                    <m:r>
                      <w:ins w:id="3135" w:author="Lichen Wu" w:date="2022-04-11T22:07:00Z">
                        <w:rPr>
                          <w:rFonts w:ascii="Cambria Math" w:hAnsi="Cambria Math"/>
                        </w:rPr>
                        <m:t>w</m:t>
                      </w:ins>
                    </m:r>
                  </m:e>
                  <m:sub>
                    <m:r>
                      <w:ins w:id="3136" w:author="Lichen Wu" w:date="2022-04-11T22:07:00Z">
                        <w:rPr>
                          <w:rFonts w:ascii="Cambria Math" w:hAnsi="Cambria Math"/>
                        </w:rPr>
                        <m:t>Predicted,GGMR</m:t>
                      </w:ins>
                    </m:r>
                  </m:sub>
                </m:sSub>
              </m:oMath>
            </m:oMathPara>
          </w:p>
        </w:tc>
        <w:tc>
          <w:tcPr>
            <w:tcW w:w="1675" w:type="dxa"/>
            <w:tcBorders>
              <w:top w:val="nil"/>
              <w:bottom w:val="single" w:sz="4" w:space="0" w:color="auto"/>
            </w:tcBorders>
            <w:tcPrChange w:id="3137" w:author="Lichen Wu" w:date="2022-04-11T22:19:00Z">
              <w:tcPr>
                <w:tcW w:w="1675" w:type="dxa"/>
              </w:tcPr>
            </w:tcPrChange>
          </w:tcPr>
          <w:p w14:paraId="68821A1E" w14:textId="4F439E41" w:rsidR="008F2572" w:rsidRPr="005F7DE3" w:rsidRDefault="00FA27FC" w:rsidP="00597DDA">
            <w:pPr>
              <w:jc w:val="center"/>
              <w:rPr>
                <w:ins w:id="3138" w:author="Lichen Wu" w:date="2022-04-11T22:05:00Z"/>
              </w:rPr>
            </w:pPr>
            <w:ins w:id="3139" w:author="Lichen Wu" w:date="2022-04-11T22:13:00Z">
              <w:r w:rsidRPr="005F7DE3">
                <w:t>22.55</w:t>
              </w:r>
            </w:ins>
          </w:p>
        </w:tc>
      </w:tr>
    </w:tbl>
    <w:p w14:paraId="6C255AD1" w14:textId="77777777" w:rsidR="00582EE9" w:rsidRPr="005F7DE3" w:rsidRDefault="00582EE9">
      <w:pPr>
        <w:rPr>
          <w:ins w:id="3140" w:author="Lichen Wu" w:date="2022-04-08T22:30:00Z"/>
        </w:rPr>
      </w:pPr>
    </w:p>
    <w:p w14:paraId="4B514AC7" w14:textId="0DEBB460" w:rsidR="00BB31D6" w:rsidRPr="005F7DE3" w:rsidRDefault="00BB31D6" w:rsidP="00BB31D6">
      <w:pPr>
        <w:pStyle w:val="Heading2"/>
        <w:rPr>
          <w:ins w:id="3141" w:author="Lichen Wu" w:date="2022-04-08T22:43:00Z"/>
        </w:rPr>
      </w:pPr>
      <w:ins w:id="3142" w:author="Lichen Wu" w:date="2022-04-08T22:30:00Z">
        <w:r w:rsidRPr="005F7DE3">
          <w:t>3.</w:t>
        </w:r>
      </w:ins>
      <w:ins w:id="3143" w:author="Lichen Wu" w:date="2022-04-08T22:32:00Z">
        <w:r w:rsidR="00747E11" w:rsidRPr="005F7DE3">
          <w:t>3</w:t>
        </w:r>
      </w:ins>
      <w:ins w:id="3144" w:author="Lichen Wu" w:date="2022-04-08T22:30:00Z">
        <w:r w:rsidRPr="005F7DE3">
          <w:t xml:space="preserve"> </w:t>
        </w:r>
      </w:ins>
      <w:ins w:id="3145" w:author="Lichen Wu" w:date="2022-04-08T22:31:00Z">
        <w:r w:rsidR="007D29CB" w:rsidRPr="005F7DE3">
          <w:t>Hybrid</w:t>
        </w:r>
        <w:r w:rsidRPr="005F7DE3">
          <w:t xml:space="preserve"> Model Development</w:t>
        </w:r>
      </w:ins>
    </w:p>
    <w:p w14:paraId="17DA66CF" w14:textId="36728101" w:rsidR="004F076D" w:rsidRDefault="00541CA8" w:rsidP="0014731B">
      <w:pPr>
        <w:jc w:val="both"/>
        <w:rPr>
          <w:rFonts w:eastAsiaTheme="minorEastAsia"/>
        </w:rPr>
      </w:pPr>
      <w:ins w:id="3146" w:author="Lichen Wu" w:date="2022-04-11T00:19:00Z">
        <w:r w:rsidRPr="005F7DE3">
          <w:t>As mentioned in Sec.</w:t>
        </w:r>
      </w:ins>
      <w:ins w:id="3147" w:author="Lichen Wu" w:date="2022-04-11T22:24:00Z">
        <w:r w:rsidR="00504DA5" w:rsidRPr="005F7DE3">
          <w:t xml:space="preserve"> 2.</w:t>
        </w:r>
        <w:r w:rsidR="00504DA5" w:rsidRPr="005F7DE3">
          <w:fldChar w:fldCharType="begin"/>
        </w:r>
        <w:r w:rsidR="00504DA5" w:rsidRPr="005F7DE3">
          <w:instrText xml:space="preserve"> REF sec_2_hybrid \h </w:instrText>
        </w:r>
      </w:ins>
      <w:r w:rsidR="005F7DE3">
        <w:instrText xml:space="preserve"> \* MERGEFORMAT </w:instrText>
      </w:r>
      <w:r w:rsidR="00504DA5" w:rsidRPr="005F7DE3">
        <w:fldChar w:fldCharType="separate"/>
      </w:r>
      <w:ins w:id="3148" w:author="Lichen Wu" w:date="2022-04-09T13:20:00Z">
        <w:r w:rsidR="0017237F" w:rsidRPr="005F7DE3">
          <w:t>3</w:t>
        </w:r>
      </w:ins>
      <w:ins w:id="3149" w:author="Lichen Wu" w:date="2022-04-11T22:24:00Z">
        <w:r w:rsidR="00504DA5" w:rsidRPr="005F7DE3">
          <w:fldChar w:fldCharType="end"/>
        </w:r>
      </w:ins>
      <w:ins w:id="3150" w:author="Lichen Wu" w:date="2022-04-11T00:19:00Z">
        <w:r w:rsidRPr="005F7DE3">
          <w:t xml:space="preserve">, the development of the hybrid approach is primarily concerned with determining the number of warming up steps for the RC module, the number of Gaussians used in the GGMR module, and the learning rate used in the GGMR module. The warming up period is statistically chosen in this study, as illustrated in the left plot of Figure </w:t>
        </w:r>
      </w:ins>
      <w:ins w:id="3151" w:author="Lichen Wu" w:date="2022-04-11T22:28:00Z">
        <w:r w:rsidR="00D01AFF" w:rsidRPr="005F7DE3">
          <w:fldChar w:fldCharType="begin"/>
        </w:r>
        <w:r w:rsidR="00D01AFF" w:rsidRPr="005F7DE3">
          <w:instrText xml:space="preserve"> REF sec3_hybrid_hyper \h </w:instrText>
        </w:r>
      </w:ins>
      <w:r w:rsidR="005F7DE3">
        <w:instrText xml:space="preserve"> \* MERGEFORMAT </w:instrText>
      </w:r>
      <w:r w:rsidR="00D01AFF" w:rsidRPr="005F7DE3">
        <w:fldChar w:fldCharType="separate"/>
      </w:r>
      <w:r w:rsidR="0017237F">
        <w:rPr>
          <w:b/>
          <w:bCs/>
          <w:noProof/>
        </w:rPr>
        <w:t>4</w:t>
      </w:r>
      <w:ins w:id="3152" w:author="Lichen Wu" w:date="2022-04-08T22:31:00Z">
        <w:r w:rsidR="0017237F" w:rsidRPr="005F7DE3">
          <w:t xml:space="preserve"> </w:t>
        </w:r>
      </w:ins>
      <w:ins w:id="3153" w:author="Lichen Wu" w:date="2022-04-11T22:28:00Z">
        <w:r w:rsidR="00D01AFF" w:rsidRPr="005F7DE3">
          <w:fldChar w:fldCharType="end"/>
        </w:r>
      </w:ins>
      <w:ins w:id="3154" w:author="Lichen Wu" w:date="2022-04-11T00:19:00Z">
        <w:r w:rsidRPr="005F7DE3">
          <w:t xml:space="preserve">And 15 has been chosen as the optimal number of warming-up steps for RC prediction. Additionally, as indicated by the middle and right plots of Figure </w:t>
        </w:r>
      </w:ins>
      <w:ins w:id="3155" w:author="Lichen Wu" w:date="2022-04-11T22:28:00Z">
        <w:r w:rsidR="00D01AFF" w:rsidRPr="005F7DE3">
          <w:fldChar w:fldCharType="begin"/>
        </w:r>
        <w:r w:rsidR="00D01AFF" w:rsidRPr="005F7DE3">
          <w:instrText xml:space="preserve"> REF sec3_hybrid_hyper \h </w:instrText>
        </w:r>
      </w:ins>
      <w:r w:rsidR="005F7DE3">
        <w:instrText xml:space="preserve"> \* MERGEFORMAT </w:instrText>
      </w:r>
      <w:r w:rsidR="00D01AFF" w:rsidRPr="005F7DE3">
        <w:fldChar w:fldCharType="separate"/>
      </w:r>
      <w:r w:rsidR="0017237F">
        <w:rPr>
          <w:b/>
          <w:bCs/>
          <w:noProof/>
        </w:rPr>
        <w:t>4</w:t>
      </w:r>
      <w:ins w:id="3156" w:author="Lichen Wu" w:date="2022-04-08T22:31:00Z">
        <w:r w:rsidR="0017237F" w:rsidRPr="005F7DE3">
          <w:t xml:space="preserve"> </w:t>
        </w:r>
      </w:ins>
      <w:ins w:id="3157" w:author="Lichen Wu" w:date="2022-04-11T22:28:00Z">
        <w:r w:rsidR="00D01AFF" w:rsidRPr="005F7DE3">
          <w:fldChar w:fldCharType="end"/>
        </w:r>
      </w:ins>
      <w:ins w:id="3158" w:author="Lichen Wu" w:date="2022-04-11T00:19:00Z">
        <w:r w:rsidRPr="005F7DE3">
          <w:t xml:space="preserve"> the optimal number of Gaussians and learning rate have been chosen as 15 and 8e-3, respectively. </w:t>
        </w:r>
      </w:ins>
      <w:ins w:id="3159" w:author="Lichen Wu" w:date="2022-04-11T22:28:00Z">
        <w:r w:rsidR="00D01AFF" w:rsidRPr="005F7DE3">
          <w:t xml:space="preserve">Additionally, </w:t>
        </w:r>
      </w:ins>
      <w:ins w:id="3160" w:author="Lichen Wu" w:date="2022-04-11T22:32:00Z">
        <w:r w:rsidR="008603D6" w:rsidRPr="005F7DE3">
          <w:t xml:space="preserve">different input </w:t>
        </w:r>
      </w:ins>
      <w:ins w:id="3161" w:author="Lichen Wu" w:date="2022-04-11T22:33:00Z">
        <w:r w:rsidR="008603D6" w:rsidRPr="005F7DE3">
          <w:t>combinations</w:t>
        </w:r>
      </w:ins>
      <w:ins w:id="3162" w:author="Lichen Wu" w:date="2022-04-11T22:32:00Z">
        <w:r w:rsidR="008603D6" w:rsidRPr="005F7DE3">
          <w:t xml:space="preserve"> </w:t>
        </w:r>
      </w:ins>
      <w:ins w:id="3163" w:author="Lichen Wu" w:date="2022-04-11T22:33:00Z">
        <w:r w:rsidR="008603D6" w:rsidRPr="005F7DE3">
          <w:t xml:space="preserve">had also been experimented for Hybrid Model as presented in Table </w:t>
        </w:r>
      </w:ins>
      <w:ins w:id="3164" w:author="Lichen Wu" w:date="2022-04-11T22:34:00Z">
        <w:r w:rsidR="008603D6" w:rsidRPr="005F7DE3">
          <w:fldChar w:fldCharType="begin"/>
        </w:r>
        <w:r w:rsidR="008603D6" w:rsidRPr="005F7DE3">
          <w:instrText xml:space="preserve"> REF sec3_hybrid_input \h </w:instrText>
        </w:r>
      </w:ins>
      <w:r w:rsidR="005F7DE3">
        <w:instrText xml:space="preserve"> \* MERGEFORMAT </w:instrText>
      </w:r>
      <w:r w:rsidR="008603D6" w:rsidRPr="005F7DE3">
        <w:fldChar w:fldCharType="separate"/>
      </w:r>
      <w:r w:rsidR="0017237F">
        <w:rPr>
          <w:b/>
          <w:bCs/>
          <w:noProof/>
        </w:rPr>
        <w:t>5</w:t>
      </w:r>
      <w:ins w:id="3165" w:author="Lichen Wu" w:date="2022-04-08T22:31:00Z">
        <w:r w:rsidR="0017237F" w:rsidRPr="005F7DE3">
          <w:t xml:space="preserve"> </w:t>
        </w:r>
      </w:ins>
      <w:ins w:id="3166" w:author="Lichen Wu" w:date="2022-04-11T22:34:00Z">
        <w:r w:rsidR="008603D6" w:rsidRPr="005F7DE3">
          <w:fldChar w:fldCharType="end"/>
        </w:r>
      </w:ins>
      <w:ins w:id="3167" w:author="Lichen Wu" w:date="2022-04-11T22:35:00Z">
        <w:r w:rsidR="0014731B" w:rsidRPr="005F7DE3">
          <w:t xml:space="preserve">Compared with case 1, </w:t>
        </w:r>
        <w:r w:rsidR="0014731B" w:rsidRPr="005F7DE3">
          <w:t xml:space="preserve">case </w:t>
        </w:r>
        <w:r w:rsidR="0014731B" w:rsidRPr="005F7DE3">
          <w:t>2</w:t>
        </w:r>
        <w:r w:rsidR="0014731B" w:rsidRPr="005F7DE3">
          <w:t xml:space="preserve"> had additional </w:t>
        </w:r>
      </w:ins>
      <w:ins w:id="3168" w:author="Lichen Wu" w:date="2022-04-11T22:36:00Z">
        <w:r w:rsidR="0014731B" w:rsidRPr="005F7DE3">
          <w:t>1.27</w:t>
        </w:r>
      </w:ins>
      <w:ins w:id="3169" w:author="Lichen Wu" w:date="2022-04-11T22:35:00Z">
        <w:r w:rsidR="0014731B" w:rsidRPr="005F7DE3">
          <w:t>% lower of CVRMSE</w:t>
        </w:r>
      </w:ins>
      <w:ins w:id="3170" w:author="Lichen Wu" w:date="2022-04-11T22:36:00Z">
        <w:r w:rsidR="0014731B" w:rsidRPr="005F7DE3">
          <w:t xml:space="preserve">, which was consistent as shown in Table </w:t>
        </w:r>
        <w:r w:rsidR="0014731B" w:rsidRPr="005F7DE3">
          <w:fldChar w:fldCharType="begin"/>
        </w:r>
        <w:r w:rsidR="0014731B" w:rsidRPr="005F7DE3">
          <w:instrText xml:space="preserve"> REF ggmr_tb \h </w:instrText>
        </w:r>
      </w:ins>
      <w:r w:rsidR="005F7DE3">
        <w:instrText xml:space="preserve"> \* MERGEFORMAT </w:instrText>
      </w:r>
      <w:r w:rsidR="0014731B" w:rsidRPr="005F7DE3">
        <w:fldChar w:fldCharType="separate"/>
      </w:r>
      <w:r w:rsidR="0017237F">
        <w:rPr>
          <w:b/>
          <w:bCs/>
          <w:noProof/>
        </w:rPr>
        <w:t>4</w:t>
      </w:r>
      <w:ins w:id="3171" w:author="Lichen Wu" w:date="2022-04-11T22:36:00Z">
        <w:r w:rsidR="0014731B" w:rsidRPr="005F7DE3">
          <w:fldChar w:fldCharType="end"/>
        </w:r>
      </w:ins>
      <w:ins w:id="3172" w:author="Lichen Wu" w:date="2022-04-11T22:37:00Z">
        <w:r w:rsidR="0014731B" w:rsidRPr="005F7DE3">
          <w:t xml:space="preserve">. </w:t>
        </w:r>
      </w:ins>
      <w:ins w:id="3173" w:author="Lichen Wu" w:date="2022-04-08T22:43:00Z">
        <w:r w:rsidR="004F076D" w:rsidRPr="005F7DE3">
          <w:rPr>
            <w:rFonts w:eastAsiaTheme="minorEastAsia"/>
            <w:lang w:eastAsia="zh-CN"/>
          </w:rPr>
          <w:t xml:space="preserve">And we finally selected </w:t>
        </w:r>
      </w:ins>
      <m:oMath>
        <m:sSub>
          <m:sSubPr>
            <m:ctrlPr>
              <w:ins w:id="3174" w:author="Lichen Wu" w:date="2022-04-08T22:43:00Z">
                <w:rPr>
                  <w:rFonts w:ascii="Cambria Math" w:hAnsi="Cambria Math"/>
                </w:rPr>
              </w:ins>
            </m:ctrlPr>
          </m:sSubPr>
          <m:e>
            <m:r>
              <w:ins w:id="3175" w:author="Lichen Wu" w:date="2022-04-08T22:43:00Z">
                <w:rPr>
                  <w:rFonts w:ascii="Cambria Math" w:hAnsi="Cambria Math"/>
                </w:rPr>
                <m:t>T</m:t>
              </w:ins>
            </m:r>
          </m:e>
          <m:sub>
            <m:r>
              <w:ins w:id="3176" w:author="Lichen Wu" w:date="2022-04-08T22:43:00Z">
                <w:rPr>
                  <w:rFonts w:ascii="Cambria Math" w:hAnsi="Cambria Math"/>
                </w:rPr>
                <m:t>out</m:t>
              </w:ins>
            </m:r>
          </m:sub>
        </m:sSub>
        <m:r>
          <w:ins w:id="3177" w:author="Lichen Wu" w:date="2022-04-08T22:43:00Z">
            <m:rPr>
              <m:sty m:val="p"/>
            </m:rPr>
            <w:rPr>
              <w:rFonts w:ascii="Cambria Math" w:hAnsi="Cambria Math"/>
            </w:rPr>
            <m:t>,</m:t>
          </w:ins>
        </m:r>
        <m:sSub>
          <m:sSubPr>
            <m:ctrlPr>
              <w:ins w:id="3178" w:author="Lichen Wu" w:date="2022-04-08T22:43:00Z">
                <w:rPr>
                  <w:rFonts w:ascii="Cambria Math" w:hAnsi="Cambria Math"/>
                </w:rPr>
              </w:ins>
            </m:ctrlPr>
          </m:sSubPr>
          <m:e>
            <m:r>
              <w:ins w:id="3179" w:author="Lichen Wu" w:date="2022-04-08T22:43:00Z">
                <w:rPr>
                  <w:rFonts w:ascii="Cambria Math" w:hAnsi="Cambria Math"/>
                </w:rPr>
                <m:t>T</m:t>
              </w:ins>
            </m:r>
          </m:e>
          <m:sub>
            <m:r>
              <w:ins w:id="3180" w:author="Lichen Wu" w:date="2022-04-08T22:43:00Z">
                <w:rPr>
                  <w:rFonts w:ascii="Cambria Math" w:hAnsi="Cambria Math"/>
                </w:rPr>
                <m:t>slabs</m:t>
              </w:ins>
            </m:r>
          </m:sub>
        </m:sSub>
        <m:r>
          <w:ins w:id="3181" w:author="Lichen Wu" w:date="2022-04-08T22:43:00Z">
            <m:rPr>
              <m:sty m:val="p"/>
            </m:rPr>
            <w:rPr>
              <w:rFonts w:ascii="Cambria Math" w:hAnsi="Cambria Math"/>
            </w:rPr>
            <m:t>,</m:t>
          </w:ins>
        </m:r>
        <m:sSub>
          <m:sSubPr>
            <m:ctrlPr>
              <w:ins w:id="3182" w:author="Lichen Wu" w:date="2022-04-08T22:43:00Z">
                <w:rPr>
                  <w:rFonts w:ascii="Cambria Math" w:hAnsi="Cambria Math"/>
                </w:rPr>
              </w:ins>
            </m:ctrlPr>
          </m:sSubPr>
          <m:e>
            <m:r>
              <w:ins w:id="3183" w:author="Lichen Wu" w:date="2022-04-08T22:43:00Z">
                <w:rPr>
                  <w:rFonts w:ascii="Cambria Math" w:hAnsi="Cambria Math"/>
                </w:rPr>
                <m:t>T</m:t>
              </w:ins>
            </m:r>
            <m:ctrlPr>
              <w:ins w:id="3184" w:author="Lichen Wu" w:date="2022-04-08T22:43:00Z">
                <w:rPr>
                  <w:rFonts w:ascii="Cambria Math" w:hAnsi="Cambria Math"/>
                  <w:rPrChange w:id="3185" w:author="Lichen Wu" w:date="2022-04-11T22:37:00Z">
                    <w:rPr>
                      <w:rFonts w:ascii="Cambria Math" w:hAnsi="Cambria Math"/>
                    </w:rPr>
                  </w:rPrChange>
                </w:rPr>
              </w:ins>
            </m:ctrlPr>
          </m:e>
          <m:sub>
            <m:r>
              <w:ins w:id="3186" w:author="Lichen Wu" w:date="2022-04-08T22:43:00Z">
                <w:rPr>
                  <w:rFonts w:ascii="Cambria Math" w:hAnsi="Cambria Math"/>
                  <w:rPrChange w:id="3187" w:author="Lichen Wu" w:date="2022-04-11T22:37:00Z">
                    <w:rPr>
                      <w:rFonts w:ascii="Cambria Math" w:hAnsi="Cambria Math"/>
                    </w:rPr>
                  </w:rPrChange>
                </w:rPr>
                <m:t>cav</m:t>
              </w:ins>
            </m:r>
            <m:ctrlPr>
              <w:ins w:id="3188" w:author="Lichen Wu" w:date="2022-04-08T22:43:00Z">
                <w:rPr>
                  <w:rFonts w:ascii="Cambria Math" w:hAnsi="Cambria Math"/>
                  <w:rPrChange w:id="3189" w:author="Lichen Wu" w:date="2022-04-11T22:37:00Z">
                    <w:rPr>
                      <w:rFonts w:ascii="Cambria Math" w:hAnsi="Cambria Math"/>
                    </w:rPr>
                  </w:rPrChange>
                </w:rPr>
              </w:ins>
            </m:ctrlPr>
          </m:sub>
        </m:sSub>
        <m:r>
          <w:ins w:id="3190" w:author="Lichen Wu" w:date="2022-04-08T22:43:00Z">
            <m:rPr>
              <m:sty m:val="p"/>
            </m:rPr>
            <w:rPr>
              <w:rFonts w:ascii="Cambria Math" w:hAnsi="Cambria Math"/>
              <w:rPrChange w:id="3191" w:author="Lichen Wu" w:date="2022-04-11T22:37:00Z">
                <w:rPr>
                  <w:rFonts w:ascii="Cambria Math" w:hAnsi="Cambria Math"/>
                </w:rPr>
              </w:rPrChange>
            </w:rPr>
            <m:t>,</m:t>
          </w:ins>
        </m:r>
        <m:r>
          <w:ins w:id="3192" w:author="Lichen Wu" w:date="2022-04-08T22:43:00Z">
            <w:rPr>
              <w:rFonts w:ascii="Cambria Math" w:hAnsi="Cambria Math"/>
              <w:rPrChange w:id="3193" w:author="Lichen Wu" w:date="2022-04-11T22:37:00Z">
                <w:rPr>
                  <w:rFonts w:ascii="Cambria Math" w:hAnsi="Cambria Math"/>
                </w:rPr>
              </w:rPrChange>
            </w:rPr>
            <m:t>Valv</m:t>
          </w:ins>
        </m:r>
        <m:sSub>
          <m:sSubPr>
            <m:ctrlPr>
              <w:ins w:id="3194" w:author="Lichen Wu" w:date="2022-04-08T22:43:00Z">
                <w:rPr>
                  <w:rFonts w:ascii="Cambria Math" w:hAnsi="Cambria Math"/>
                  <w:rPrChange w:id="3195" w:author="Lichen Wu" w:date="2022-04-11T22:37:00Z">
                    <w:rPr>
                      <w:rFonts w:ascii="Cambria Math" w:hAnsi="Cambria Math"/>
                    </w:rPr>
                  </w:rPrChange>
                </w:rPr>
              </w:ins>
            </m:ctrlPr>
          </m:sSubPr>
          <m:e>
            <m:r>
              <w:ins w:id="3196" w:author="Lichen Wu" w:date="2022-04-08T22:43:00Z">
                <w:rPr>
                  <w:rFonts w:ascii="Cambria Math" w:hAnsi="Cambria Math"/>
                  <w:rPrChange w:id="3197" w:author="Lichen Wu" w:date="2022-04-11T22:37:00Z">
                    <w:rPr>
                      <w:rFonts w:ascii="Cambria Math" w:hAnsi="Cambria Math"/>
                    </w:rPr>
                  </w:rPrChange>
                </w:rPr>
                <m:t>e</m:t>
              </w:ins>
            </m:r>
          </m:e>
          <m:sub>
            <m:r>
              <w:ins w:id="3198" w:author="Lichen Wu" w:date="2022-04-08T22:43:00Z">
                <w:rPr>
                  <w:rFonts w:ascii="Cambria Math" w:hAnsi="Cambria Math"/>
                  <w:rPrChange w:id="3199" w:author="Lichen Wu" w:date="2022-04-11T22:37:00Z">
                    <w:rPr>
                      <w:rFonts w:ascii="Cambria Math" w:hAnsi="Cambria Math"/>
                    </w:rPr>
                  </w:rPrChange>
                </w:rPr>
                <m:t>cl</m:t>
              </w:ins>
            </m:r>
          </m:sub>
        </m:sSub>
        <m:r>
          <w:ins w:id="3200" w:author="Lichen Wu" w:date="2022-04-08T22:43:00Z">
            <m:rPr>
              <m:sty m:val="p"/>
            </m:rPr>
            <w:rPr>
              <w:rFonts w:ascii="Cambria Math" w:hAnsi="Cambria Math"/>
              <w:rPrChange w:id="3201" w:author="Lichen Wu" w:date="2022-04-11T22:37:00Z">
                <w:rPr>
                  <w:rFonts w:ascii="Cambria Math" w:hAnsi="Cambria Math"/>
                </w:rPr>
              </w:rPrChange>
            </w:rPr>
            <m:t>,</m:t>
          </w:ins>
        </m:r>
        <m:r>
          <w:ins w:id="3202" w:author="Lichen Wu" w:date="2022-04-08T22:43:00Z">
            <w:rPr>
              <w:rFonts w:ascii="Cambria Math" w:hAnsi="Cambria Math"/>
              <w:rPrChange w:id="3203" w:author="Lichen Wu" w:date="2022-04-11T22:37:00Z">
                <w:rPr>
                  <w:rFonts w:ascii="Cambria Math" w:hAnsi="Cambria Math"/>
                </w:rPr>
              </w:rPrChange>
            </w:rPr>
            <m:t>Valv</m:t>
          </w:ins>
        </m:r>
        <m:sSub>
          <m:sSubPr>
            <m:ctrlPr>
              <w:ins w:id="3204" w:author="Lichen Wu" w:date="2022-04-08T22:43:00Z">
                <w:rPr>
                  <w:rFonts w:ascii="Cambria Math" w:hAnsi="Cambria Math"/>
                  <w:rPrChange w:id="3205" w:author="Lichen Wu" w:date="2022-04-11T22:37:00Z">
                    <w:rPr>
                      <w:rFonts w:ascii="Cambria Math" w:hAnsi="Cambria Math"/>
                    </w:rPr>
                  </w:rPrChange>
                </w:rPr>
              </w:ins>
            </m:ctrlPr>
          </m:sSubPr>
          <m:e>
            <m:r>
              <w:ins w:id="3206" w:author="Lichen Wu" w:date="2022-04-08T22:43:00Z">
                <w:rPr>
                  <w:rFonts w:ascii="Cambria Math" w:hAnsi="Cambria Math"/>
                  <w:rPrChange w:id="3207" w:author="Lichen Wu" w:date="2022-04-11T22:37:00Z">
                    <w:rPr>
                      <w:rFonts w:ascii="Cambria Math" w:hAnsi="Cambria Math"/>
                    </w:rPr>
                  </w:rPrChange>
                </w:rPr>
                <m:t>e</m:t>
              </w:ins>
            </m:r>
          </m:e>
          <m:sub>
            <m:r>
              <w:ins w:id="3208" w:author="Lichen Wu" w:date="2022-04-08T22:43:00Z">
                <w:rPr>
                  <w:rFonts w:ascii="Cambria Math" w:hAnsi="Cambria Math"/>
                  <w:rPrChange w:id="3209" w:author="Lichen Wu" w:date="2022-04-11T22:37:00Z">
                    <w:rPr>
                      <w:rFonts w:ascii="Cambria Math" w:hAnsi="Cambria Math"/>
                    </w:rPr>
                  </w:rPrChange>
                </w:rPr>
                <m:t>ht</m:t>
              </w:ins>
            </m:r>
          </m:sub>
        </m:sSub>
        <m:r>
          <w:ins w:id="3210" w:author="Lichen Wu" w:date="2022-04-08T22:43:00Z">
            <w:rPr>
              <w:rFonts w:ascii="Cambria Math" w:hAnsi="Cambria Math"/>
              <w:rPrChange w:id="3211" w:author="Lichen Wu" w:date="2022-04-11T22:37:00Z">
                <w:rPr>
                  <w:rFonts w:ascii="Cambria Math" w:hAnsi="Cambria Math"/>
                </w:rPr>
              </w:rPrChange>
            </w:rPr>
            <m:t>,</m:t>
          </w:ins>
        </m:r>
        <m:r>
          <w:ins w:id="3212" w:author="Lichen Wu" w:date="2022-04-11T22:37:00Z">
            <w:rPr>
              <w:rFonts w:ascii="Cambria Math" w:hAnsi="Cambria Math"/>
              <w:rPrChange w:id="3213" w:author="Lichen Wu" w:date="2022-04-11T22:37:00Z">
                <w:rPr>
                  <w:rFonts w:ascii="Cambria Math" w:hAnsi="Cambria Math"/>
                  <w:highlight w:val="yellow"/>
                </w:rPr>
              </w:rPrChange>
            </w:rPr>
            <m:t>Flo</m:t>
          </w:ins>
        </m:r>
        <m:sSub>
          <m:sSubPr>
            <m:ctrlPr>
              <w:ins w:id="3214" w:author="Lichen Wu" w:date="2022-04-11T22:37:00Z">
                <w:rPr>
                  <w:rFonts w:ascii="Cambria Math" w:hAnsi="Cambria Math"/>
                  <w:i/>
                  <w:rPrChange w:id="3215" w:author="Lichen Wu" w:date="2022-04-11T22:37:00Z">
                    <w:rPr>
                      <w:rFonts w:ascii="Cambria Math" w:hAnsi="Cambria Math"/>
                      <w:i/>
                      <w:highlight w:val="yellow"/>
                    </w:rPr>
                  </w:rPrChange>
                </w:rPr>
              </w:ins>
            </m:ctrlPr>
          </m:sSubPr>
          <m:e>
            <m:r>
              <w:ins w:id="3216" w:author="Lichen Wu" w:date="2022-04-11T22:37:00Z">
                <w:rPr>
                  <w:rFonts w:ascii="Cambria Math" w:hAnsi="Cambria Math"/>
                  <w:rPrChange w:id="3217" w:author="Lichen Wu" w:date="2022-04-11T22:37:00Z">
                    <w:rPr>
                      <w:rFonts w:ascii="Cambria Math" w:hAnsi="Cambria Math"/>
                      <w:highlight w:val="yellow"/>
                    </w:rPr>
                  </w:rPrChange>
                </w:rPr>
                <m:t>w</m:t>
              </w:ins>
            </m:r>
          </m:e>
          <m:sub>
            <m:r>
              <w:ins w:id="3218" w:author="Lichen Wu" w:date="2022-04-11T22:37:00Z">
                <w:rPr>
                  <w:rFonts w:ascii="Cambria Math" w:hAnsi="Cambria Math"/>
                  <w:rPrChange w:id="3219" w:author="Lichen Wu" w:date="2022-04-11T22:37:00Z">
                    <w:rPr>
                      <w:rFonts w:ascii="Cambria Math" w:hAnsi="Cambria Math"/>
                      <w:highlight w:val="yellow"/>
                    </w:rPr>
                  </w:rPrChange>
                </w:rPr>
                <m:t>Predicted,GGMR</m:t>
              </w:ins>
            </m:r>
          </m:sub>
        </m:sSub>
        <m:r>
          <w:ins w:id="3220" w:author="Lichen Wu" w:date="2022-04-11T22:37:00Z">
            <m:rPr>
              <m:sty m:val="p"/>
            </m:rPr>
            <w:rPr>
              <w:rFonts w:ascii="Cambria Math" w:eastAsiaTheme="minorEastAsia" w:hAnsi="Cambria Math"/>
            </w:rPr>
            <m:t xml:space="preserve">, </m:t>
          </w:ins>
        </m:r>
        <m:r>
          <w:ins w:id="3221" w:author="Lichen Wu" w:date="2022-04-08T22:43:00Z">
            <w:rPr>
              <w:rFonts w:ascii="Cambria Math" w:hAnsi="Cambria Math"/>
            </w:rPr>
            <m:t>R</m:t>
          </w:ins>
        </m:r>
        <m:sSub>
          <m:sSubPr>
            <m:ctrlPr>
              <w:ins w:id="3222" w:author="Lichen Wu" w:date="2022-04-08T22:43:00Z">
                <w:rPr>
                  <w:rFonts w:ascii="Cambria Math" w:hAnsi="Cambria Math"/>
                  <w:i/>
                </w:rPr>
              </w:ins>
            </m:ctrlPr>
          </m:sSubPr>
          <m:e>
            <m:r>
              <w:ins w:id="3223" w:author="Lichen Wu" w:date="2022-04-08T22:43:00Z">
                <w:rPr>
                  <w:rFonts w:ascii="Cambria Math" w:hAnsi="Cambria Math"/>
                </w:rPr>
                <m:t>C</m:t>
              </w:ins>
            </m:r>
          </m:e>
          <m:sub>
            <m:r>
              <w:ins w:id="3224" w:author="Lichen Wu" w:date="2022-04-08T22:43:00Z">
                <w:rPr>
                  <w:rFonts w:ascii="Cambria Math" w:hAnsi="Cambria Math"/>
                </w:rPr>
                <m:t>predicted,RealTime</m:t>
              </w:ins>
            </m:r>
          </m:sub>
        </m:sSub>
        <m:r>
          <w:ins w:id="3225" w:author="Lichen Wu" w:date="2022-04-08T22:43:00Z">
            <w:rPr>
              <w:rFonts w:ascii="Cambria Math" w:hAnsi="Cambria Math"/>
            </w:rPr>
            <m:t>,</m:t>
          </w:ins>
        </m:r>
      </m:oMath>
      <w:ins w:id="3226" w:author="Lichen Wu" w:date="2022-04-08T22:43:00Z">
        <w:r w:rsidR="004F076D" w:rsidRPr="005F7DE3">
          <w:rPr>
            <w:rFonts w:eastAsiaTheme="minorEastAsia"/>
          </w:rPr>
          <w:t xml:space="preserve">as the </w:t>
        </w:r>
      </w:ins>
      <w:ins w:id="3227" w:author="Lichen Wu" w:date="2022-04-09T12:27:00Z">
        <w:r w:rsidR="004A5826" w:rsidRPr="005F7DE3">
          <w:rPr>
            <w:rFonts w:eastAsiaTheme="minorEastAsia"/>
          </w:rPr>
          <w:t>Hybrid</w:t>
        </w:r>
      </w:ins>
      <w:ins w:id="3228" w:author="Lichen Wu" w:date="2022-04-08T22:43:00Z">
        <w:r w:rsidR="004F076D" w:rsidRPr="005F7DE3">
          <w:rPr>
            <w:rFonts w:eastAsiaTheme="minorEastAsia"/>
          </w:rPr>
          <w:t xml:space="preserve"> </w:t>
        </w:r>
      </w:ins>
      <w:ins w:id="3229" w:author="Lichen Wu" w:date="2022-04-09T12:27:00Z">
        <w:r w:rsidR="004A5826" w:rsidRPr="005F7DE3">
          <w:rPr>
            <w:rFonts w:eastAsiaTheme="minorEastAsia"/>
          </w:rPr>
          <w:t>Model</w:t>
        </w:r>
      </w:ins>
      <w:ins w:id="3230" w:author="Lichen Wu" w:date="2022-04-08T22:43:00Z">
        <w:r w:rsidR="004F076D" w:rsidRPr="005F7DE3">
          <w:rPr>
            <w:rFonts w:eastAsiaTheme="minorEastAsia"/>
          </w:rPr>
          <w:t xml:space="preserve"> inputs.</w:t>
        </w:r>
      </w:ins>
      <w:ins w:id="3231" w:author="LipingWang" w:date="2022-04-11T09:00:00Z">
        <w:del w:id="3232" w:author="Lichen Wu" w:date="2022-04-11T22:37:00Z">
          <w:r w:rsidR="00AF77D1" w:rsidRPr="005F7DE3" w:rsidDel="0014731B">
            <w:rPr>
              <w:highlight w:val="yellow"/>
              <w:rPrChange w:id="3233" w:author="LipingWang" w:date="2022-04-11T09:01:00Z">
                <w:rPr/>
              </w:rPrChange>
            </w:rPr>
            <w:delText xml:space="preserve">PREDICTED FLOW WAS NOT MENTIONED IN THE GGMR section. If this is necessary, make </w:delText>
          </w:r>
        </w:del>
      </w:ins>
      <w:ins w:id="3234" w:author="LipingWang" w:date="2022-04-11T09:01:00Z">
        <w:del w:id="3235" w:author="Lichen Wu" w:date="2022-04-11T22:37:00Z">
          <w:r w:rsidR="00AF77D1" w:rsidRPr="005F7DE3" w:rsidDel="0014731B">
            <w:rPr>
              <w:highlight w:val="yellow"/>
              <w:rPrChange w:id="3236" w:author="LipingWang" w:date="2022-04-11T09:01:00Z">
                <w:rPr/>
              </w:rPrChange>
            </w:rPr>
            <w:delText>sure you have add this input parameter as another case and discuss it.</w:delText>
          </w:r>
          <w:r w:rsidR="00AF77D1" w:rsidRPr="005F7DE3" w:rsidDel="0014731B">
            <w:delText xml:space="preserve"> </w:delText>
          </w:r>
        </w:del>
      </w:ins>
    </w:p>
    <w:p w14:paraId="61CBE1B2" w14:textId="77777777" w:rsidR="00AC3A31" w:rsidRPr="005F7DE3" w:rsidRDefault="00AC3A31" w:rsidP="00AC3A31">
      <w:pPr>
        <w:jc w:val="both"/>
        <w:rPr>
          <w:ins w:id="3237" w:author="Lichen Wu" w:date="2022-04-08T22:31:00Z"/>
        </w:rPr>
      </w:pPr>
    </w:p>
    <w:p w14:paraId="3C85F366" w14:textId="21EDE09A" w:rsidR="00BB31D6" w:rsidRPr="005F7DE3" w:rsidRDefault="00BB31D6" w:rsidP="00FE55B0">
      <w:pPr>
        <w:keepNext/>
        <w:jc w:val="center"/>
        <w:rPr>
          <w:ins w:id="3238" w:author="Lichen Wu" w:date="2022-04-09T11:55:00Z"/>
          <w:noProof/>
        </w:rPr>
      </w:pPr>
      <w:moveToRangeStart w:id="3239" w:author="Lichen Wu" w:date="2022-04-08T22:31:00Z" w:name="move100349485"/>
      <w:moveTo w:id="3240" w:author="Lichen Wu" w:date="2022-04-08T22:31:00Z">
        <w:r w:rsidRPr="005F7DE3">
          <w:rPr>
            <w:noProof/>
          </w:rPr>
          <w:drawing>
            <wp:inline distT="0" distB="0" distL="0" distR="0" wp14:anchorId="3199F0BB" wp14:editId="74BDCBDD">
              <wp:extent cx="1283970" cy="955870"/>
              <wp:effectExtent l="19050" t="1905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05620" cy="971987"/>
                      </a:xfrm>
                      <a:prstGeom prst="rect">
                        <a:avLst/>
                      </a:prstGeom>
                      <a:noFill/>
                      <a:ln>
                        <a:solidFill>
                          <a:schemeClr val="tx1"/>
                        </a:solidFill>
                      </a:ln>
                    </pic:spPr>
                  </pic:pic>
                </a:graphicData>
              </a:graphic>
            </wp:inline>
          </w:drawing>
        </w:r>
      </w:moveTo>
      <w:ins w:id="3241" w:author="Lichen Wu" w:date="2022-04-09T11:55:00Z">
        <w:r w:rsidR="00AD4DFF" w:rsidRPr="005F7DE3">
          <w:rPr>
            <w:noProof/>
          </w:rPr>
          <w:drawing>
            <wp:inline distT="0" distB="0" distL="0" distR="0" wp14:anchorId="6515E3DA" wp14:editId="1945B2ED">
              <wp:extent cx="1200150" cy="948195"/>
              <wp:effectExtent l="19050" t="19050" r="0" b="444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42219" cy="981432"/>
                      </a:xfrm>
                      <a:prstGeom prst="rect">
                        <a:avLst/>
                      </a:prstGeom>
                      <a:ln>
                        <a:solidFill>
                          <a:schemeClr val="tx1"/>
                        </a:solidFill>
                      </a:ln>
                    </pic:spPr>
                  </pic:pic>
                </a:graphicData>
              </a:graphic>
            </wp:inline>
          </w:drawing>
        </w:r>
      </w:ins>
      <w:ins w:id="3242" w:author="Lichen Wu" w:date="2022-04-09T12:14:00Z">
        <w:r w:rsidR="00391A0F" w:rsidRPr="005F7DE3">
          <w:rPr>
            <w:noProof/>
          </w:rPr>
          <w:drawing>
            <wp:inline distT="0" distB="0" distL="0" distR="0" wp14:anchorId="585CF972" wp14:editId="47787904">
              <wp:extent cx="1383030" cy="951277"/>
              <wp:effectExtent l="19050" t="19050" r="7620" b="127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05819" cy="966952"/>
                      </a:xfrm>
                      <a:prstGeom prst="rect">
                        <a:avLst/>
                      </a:prstGeom>
                      <a:ln>
                        <a:solidFill>
                          <a:schemeClr val="tx1"/>
                        </a:solidFill>
                      </a:ln>
                    </pic:spPr>
                  </pic:pic>
                </a:graphicData>
              </a:graphic>
            </wp:inline>
          </w:drawing>
        </w:r>
      </w:ins>
    </w:p>
    <w:p w14:paraId="2076F126" w14:textId="77777777" w:rsidR="00AD4DFF" w:rsidRPr="005F7DE3" w:rsidRDefault="00AD4DFF">
      <w:pPr>
        <w:keepNext/>
        <w:rPr>
          <w:moveTo w:id="3243" w:author="Lichen Wu" w:date="2022-04-08T22:31:00Z"/>
        </w:rPr>
        <w:pPrChange w:id="3244" w:author="Lichen Wu" w:date="2022-04-09T11:55:00Z">
          <w:pPr>
            <w:keepNext/>
            <w:jc w:val="center"/>
          </w:pPr>
        </w:pPrChange>
      </w:pPr>
    </w:p>
    <w:p w14:paraId="79D75D87" w14:textId="489617EC" w:rsidR="00BB31D6" w:rsidRPr="005F7DE3" w:rsidDel="00D01AFF" w:rsidRDefault="00BB31D6" w:rsidP="00BB31D6">
      <w:pPr>
        <w:pStyle w:val="Caption"/>
        <w:rPr>
          <w:ins w:id="3245" w:author="LipingWang" w:date="2022-04-11T09:02:00Z"/>
          <w:del w:id="3246" w:author="Lichen Wu" w:date="2022-04-11T22:28:00Z"/>
          <w:rFonts w:cs="Times New Roman"/>
        </w:rPr>
      </w:pPr>
      <w:moveTo w:id="3247" w:author="Lichen Wu" w:date="2022-04-08T22:31:00Z">
        <w:r w:rsidRPr="005F7DE3">
          <w:rPr>
            <w:rFonts w:cs="Times New Roman"/>
            <w:b/>
            <w:bCs/>
            <w:rPrChange w:id="3248" w:author="Lichen Wu" w:date="2022-04-11T22:27:00Z">
              <w:rPr/>
            </w:rPrChange>
          </w:rPr>
          <w:t xml:space="preserve">Figure </w:t>
        </w:r>
        <w:bookmarkStart w:id="3249" w:name="sec3_hybrid_hyper"/>
        <w:r w:rsidRPr="005F7DE3">
          <w:rPr>
            <w:rFonts w:cs="Times New Roman"/>
            <w:b/>
            <w:bCs/>
            <w:rPrChange w:id="3250" w:author="Lichen Wu" w:date="2022-04-11T22:27:00Z">
              <w:rPr/>
            </w:rPrChange>
          </w:rPr>
          <w:fldChar w:fldCharType="begin"/>
        </w:r>
        <w:r w:rsidRPr="005F7DE3">
          <w:rPr>
            <w:rFonts w:cs="Times New Roman"/>
            <w:b/>
            <w:bCs/>
            <w:rPrChange w:id="3251" w:author="Lichen Wu" w:date="2022-04-11T22:27:00Z">
              <w:rPr/>
            </w:rPrChange>
          </w:rPr>
          <w:instrText xml:space="preserve"> SEQ Figure \* ARABIC </w:instrText>
        </w:r>
        <w:r w:rsidRPr="005F7DE3">
          <w:rPr>
            <w:rFonts w:cs="Times New Roman"/>
            <w:b/>
            <w:bCs/>
            <w:rPrChange w:id="3252" w:author="Lichen Wu" w:date="2022-04-11T22:27:00Z">
              <w:rPr/>
            </w:rPrChange>
          </w:rPr>
          <w:fldChar w:fldCharType="separate"/>
        </w:r>
      </w:moveTo>
      <w:r w:rsidR="0017237F">
        <w:rPr>
          <w:rFonts w:cs="Times New Roman"/>
          <w:b/>
          <w:bCs/>
          <w:noProof/>
        </w:rPr>
        <w:t>4</w:t>
      </w:r>
      <w:moveTo w:id="3253" w:author="Lichen Wu" w:date="2022-04-08T22:31:00Z">
        <w:r w:rsidRPr="005F7DE3">
          <w:rPr>
            <w:rFonts w:cs="Times New Roman"/>
            <w:b/>
            <w:bCs/>
            <w:noProof/>
            <w:rPrChange w:id="3254" w:author="Lichen Wu" w:date="2022-04-11T22:27:00Z">
              <w:rPr>
                <w:noProof/>
              </w:rPr>
            </w:rPrChange>
          </w:rPr>
          <w:fldChar w:fldCharType="end"/>
        </w:r>
        <w:r w:rsidRPr="005F7DE3">
          <w:rPr>
            <w:rFonts w:cs="Times New Roman"/>
          </w:rPr>
          <w:t xml:space="preserve"> </w:t>
        </w:r>
        <w:bookmarkEnd w:id="3249"/>
        <w:r w:rsidRPr="005F7DE3">
          <w:rPr>
            <w:rFonts w:cs="Times New Roman"/>
          </w:rPr>
          <w:t xml:space="preserve"> Determination of </w:t>
        </w:r>
        <w:del w:id="3255" w:author="Lichen Wu" w:date="2022-04-09T12:15:00Z">
          <w:r w:rsidRPr="005F7DE3" w:rsidDel="00391A0F">
            <w:rPr>
              <w:rFonts w:cs="Times New Roman"/>
            </w:rPr>
            <w:delText>warming</w:delText>
          </w:r>
        </w:del>
      </w:moveTo>
      <w:ins w:id="3256" w:author="Lichen Wu" w:date="2022-04-09T12:15:00Z">
        <w:r w:rsidR="00391A0F" w:rsidRPr="005F7DE3">
          <w:rPr>
            <w:rFonts w:cs="Times New Roman"/>
          </w:rPr>
          <w:t>hyperparameters for</w:t>
        </w:r>
      </w:ins>
      <w:ins w:id="3257" w:author="Lichen Wu" w:date="2022-04-09T12:16:00Z">
        <w:r w:rsidR="00391A0F" w:rsidRPr="005F7DE3">
          <w:rPr>
            <w:rFonts w:cs="Times New Roman"/>
          </w:rPr>
          <w:t xml:space="preserve"> Hybrid Approach. Left: Warming up steps for RC model; Middle: Number of Gaussians for GGMR model; Right:</w:t>
        </w:r>
      </w:ins>
      <w:ins w:id="3258" w:author="Lichen Wu" w:date="2022-04-09T12:17:00Z">
        <w:r w:rsidR="00391A0F" w:rsidRPr="005F7DE3">
          <w:rPr>
            <w:rFonts w:cs="Times New Roman"/>
          </w:rPr>
          <w:t xml:space="preserve"> Learning rate for GGMR Model.</w:t>
        </w:r>
      </w:ins>
      <w:moveTo w:id="3259" w:author="Lichen Wu" w:date="2022-04-08T22:31:00Z">
        <w:del w:id="3260" w:author="Lichen Wu" w:date="2022-04-09T12:16:00Z">
          <w:r w:rsidRPr="005F7DE3" w:rsidDel="00391A0F">
            <w:rPr>
              <w:rFonts w:cs="Times New Roman"/>
            </w:rPr>
            <w:delText xml:space="preserve"> </w:delText>
          </w:r>
        </w:del>
        <w:del w:id="3261" w:author="Lichen Wu" w:date="2022-04-09T12:17:00Z">
          <w:r w:rsidRPr="005F7DE3" w:rsidDel="00391A0F">
            <w:rPr>
              <w:rFonts w:cs="Times New Roman"/>
            </w:rPr>
            <w:delText>up steps for hybrid approach</w:delText>
          </w:r>
        </w:del>
      </w:moveTo>
    </w:p>
    <w:p w14:paraId="5299070C" w14:textId="58F8AB1E" w:rsidR="00AF77D1" w:rsidRPr="005F7DE3" w:rsidDel="00D01AFF" w:rsidRDefault="00AF77D1">
      <w:pPr>
        <w:rPr>
          <w:del w:id="3262" w:author="Lichen Wu" w:date="2022-04-11T22:28:00Z"/>
          <w:moveTo w:id="3263" w:author="Lichen Wu" w:date="2022-04-08T22:31:00Z"/>
        </w:rPr>
        <w:pPrChange w:id="3264" w:author="LipingWang" w:date="2022-04-11T09:02:00Z">
          <w:pPr>
            <w:pStyle w:val="Caption"/>
          </w:pPr>
        </w:pPrChange>
      </w:pPr>
      <w:ins w:id="3265" w:author="LipingWang" w:date="2022-04-11T09:03:00Z">
        <w:del w:id="3266" w:author="Lichen Wu" w:date="2022-04-11T22:28:00Z">
          <w:r w:rsidRPr="005F7DE3" w:rsidDel="00D01AFF">
            <w:rPr>
              <w:highlight w:val="yellow"/>
              <w:lang w:eastAsia="zh-CN"/>
              <w:rPrChange w:id="3267" w:author="LipingWang" w:date="2022-04-11T09:03:00Z">
                <w:rPr/>
              </w:rPrChange>
            </w:rPr>
            <w:delText xml:space="preserve">Discuss Figure </w:delText>
          </w:r>
        </w:del>
        <w:del w:id="3268" w:author="Lichen Wu" w:date="2022-04-11T21:51:00Z">
          <w:r w:rsidRPr="005F7DE3" w:rsidDel="00F37609">
            <w:rPr>
              <w:highlight w:val="yellow"/>
              <w:lang w:eastAsia="zh-CN"/>
              <w:rPrChange w:id="3269" w:author="LipingWang" w:date="2022-04-11T09:03:00Z">
                <w:rPr/>
              </w:rPrChange>
            </w:rPr>
            <w:delText>5</w:delText>
          </w:r>
        </w:del>
        <w:del w:id="3270" w:author="Lichen Wu" w:date="2022-04-11T22:28:00Z">
          <w:r w:rsidRPr="005F7DE3" w:rsidDel="00D01AFF">
            <w:rPr>
              <w:highlight w:val="yellow"/>
              <w:lang w:eastAsia="zh-CN"/>
              <w:rPrChange w:id="3271" w:author="LipingWang" w:date="2022-04-11T09:03:00Z">
                <w:rPr/>
              </w:rPrChange>
            </w:rPr>
            <w:delText>.</w:delText>
          </w:r>
        </w:del>
      </w:ins>
    </w:p>
    <w:p w14:paraId="562BFD33" w14:textId="2EE2BCB2" w:rsidR="00BB31D6" w:rsidRPr="005F7DE3" w:rsidDel="005D0184" w:rsidRDefault="00BB31D6" w:rsidP="00BB31D6">
      <w:pPr>
        <w:keepNext/>
        <w:jc w:val="center"/>
        <w:rPr>
          <w:del w:id="3272" w:author="Lichen Wu" w:date="2022-04-08T22:35:00Z"/>
          <w:moveTo w:id="3273" w:author="Lichen Wu" w:date="2022-04-08T22:31:00Z"/>
        </w:rPr>
      </w:pPr>
      <w:moveTo w:id="3274" w:author="Lichen Wu" w:date="2022-04-08T22:31:00Z">
        <w:del w:id="3275" w:author="Lichen Wu" w:date="2022-04-08T22:35:00Z">
          <w:r w:rsidRPr="005F7DE3" w:rsidDel="005D0184">
            <w:rPr>
              <w:noProof/>
              <w:lang w:eastAsia="zh-CN"/>
            </w:rPr>
            <w:drawing>
              <wp:inline distT="0" distB="0" distL="0" distR="0" wp14:anchorId="2EFD7534" wp14:editId="4C860E5A">
                <wp:extent cx="5943600" cy="2866390"/>
                <wp:effectExtent l="19050" t="1905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a:ln>
                          <a:solidFill>
                            <a:schemeClr val="tx1"/>
                          </a:solidFill>
                        </a:ln>
                      </pic:spPr>
                    </pic:pic>
                  </a:graphicData>
                </a:graphic>
              </wp:inline>
            </w:drawing>
          </w:r>
        </w:del>
      </w:moveTo>
    </w:p>
    <w:p w14:paraId="2AD7347A" w14:textId="41B86D12" w:rsidR="007D29CB" w:rsidRPr="005F7DE3" w:rsidDel="00CB1B80" w:rsidRDefault="00BB31D6">
      <w:pPr>
        <w:rPr>
          <w:del w:id="3276" w:author="Lichen Wu" w:date="2022-04-09T12:20:00Z"/>
          <w:moveTo w:id="3277" w:author="Lichen Wu" w:date="2022-04-08T22:31:00Z"/>
        </w:rPr>
        <w:pPrChange w:id="3278" w:author="Lichen Wu" w:date="2022-04-08T22:31:00Z">
          <w:pPr>
            <w:pStyle w:val="Caption"/>
          </w:pPr>
        </w:pPrChange>
      </w:pPr>
      <w:commentRangeStart w:id="3279"/>
      <w:moveTo w:id="3280" w:author="Lichen Wu" w:date="2022-04-08T22:31:00Z">
        <w:del w:id="3281" w:author="Lichen Wu" w:date="2022-04-08T22:35:00Z">
          <w:r w:rsidRPr="005F7DE3" w:rsidDel="005D0184">
            <w:rPr>
              <w:b/>
              <w:bCs/>
            </w:rPr>
            <w:delText xml:space="preserve">Figure </w:delText>
          </w:r>
          <w:r w:rsidRPr="005F7DE3" w:rsidDel="005D0184">
            <w:rPr>
              <w:b/>
              <w:bCs/>
            </w:rPr>
            <w:fldChar w:fldCharType="begin"/>
          </w:r>
          <w:r w:rsidRPr="005F7DE3" w:rsidDel="005D0184">
            <w:rPr>
              <w:b/>
              <w:bCs/>
            </w:rPr>
            <w:delInstrText xml:space="preserve"> SEQ Figure \* ARABIC </w:delInstrText>
          </w:r>
          <w:r w:rsidRPr="005F7DE3" w:rsidDel="005D0184">
            <w:rPr>
              <w:b/>
              <w:bCs/>
            </w:rPr>
            <w:fldChar w:fldCharType="separate"/>
          </w:r>
          <w:r w:rsidRPr="005F7DE3" w:rsidDel="005D0184">
            <w:rPr>
              <w:b/>
              <w:bCs/>
              <w:noProof/>
            </w:rPr>
            <w:delText>5</w:delText>
          </w:r>
          <w:r w:rsidRPr="005F7DE3" w:rsidDel="005D0184">
            <w:rPr>
              <w:b/>
              <w:bCs/>
            </w:rPr>
            <w:fldChar w:fldCharType="end"/>
          </w:r>
          <w:r w:rsidRPr="005F7DE3" w:rsidDel="005D0184">
            <w:delText xml:space="preserve"> Correlation coefficients heatmap for hybrid approach input out variables.</w:delText>
          </w:r>
          <w:commentRangeEnd w:id="3279"/>
          <w:r w:rsidRPr="005F7DE3" w:rsidDel="005D0184">
            <w:rPr>
              <w:rStyle w:val="CommentReference"/>
            </w:rPr>
            <w:commentReference w:id="3279"/>
          </w:r>
        </w:del>
      </w:moveTo>
    </w:p>
    <w:p w14:paraId="65AF637C" w14:textId="77777777" w:rsidR="00BB31D6" w:rsidRPr="005F7DE3" w:rsidRDefault="00BB31D6" w:rsidP="00D01AFF">
      <w:pPr>
        <w:pStyle w:val="Caption"/>
        <w:rPr>
          <w:moveTo w:id="3282" w:author="Lichen Wu" w:date="2022-04-08T22:31:00Z"/>
          <w:rFonts w:cs="Times New Roman"/>
        </w:rPr>
        <w:pPrChange w:id="3283" w:author="Lichen Wu" w:date="2022-04-11T22:28:00Z">
          <w:pPr>
            <w:jc w:val="center"/>
          </w:pPr>
        </w:pPrChange>
      </w:pPr>
    </w:p>
    <w:p w14:paraId="14887FAA" w14:textId="2F43B495" w:rsidR="00BB31D6" w:rsidRPr="005F7DE3" w:rsidRDefault="00BB31D6" w:rsidP="00BB31D6">
      <w:pPr>
        <w:pStyle w:val="Caption"/>
        <w:keepNext/>
        <w:rPr>
          <w:rFonts w:cs="Times New Roman"/>
        </w:rPr>
      </w:pPr>
      <w:moveTo w:id="3284" w:author="Lichen Wu" w:date="2022-04-08T22:31:00Z">
        <w:r w:rsidRPr="005F7DE3">
          <w:rPr>
            <w:rFonts w:cs="Times New Roman"/>
            <w:b/>
            <w:bCs/>
          </w:rPr>
          <w:t xml:space="preserve">Table </w:t>
        </w:r>
        <w:bookmarkStart w:id="3285" w:name="sec3_hybrid_input"/>
        <w:r w:rsidRPr="005F7DE3">
          <w:rPr>
            <w:rFonts w:cs="Times New Roman"/>
            <w:b/>
            <w:bCs/>
          </w:rPr>
          <w:fldChar w:fldCharType="begin"/>
        </w:r>
        <w:r w:rsidRPr="005F7DE3">
          <w:rPr>
            <w:rFonts w:cs="Times New Roman"/>
            <w:b/>
            <w:bCs/>
          </w:rPr>
          <w:instrText xml:space="preserve"> SEQ Table \* ARABIC </w:instrText>
        </w:r>
        <w:r w:rsidRPr="005F7DE3">
          <w:rPr>
            <w:rFonts w:cs="Times New Roman"/>
            <w:b/>
            <w:bCs/>
          </w:rPr>
          <w:fldChar w:fldCharType="separate"/>
        </w:r>
      </w:moveTo>
      <w:r w:rsidR="0017237F">
        <w:rPr>
          <w:rFonts w:cs="Times New Roman"/>
          <w:b/>
          <w:bCs/>
          <w:noProof/>
        </w:rPr>
        <w:t>5</w:t>
      </w:r>
      <w:moveTo w:id="3286" w:author="Lichen Wu" w:date="2022-04-08T22:31:00Z">
        <w:r w:rsidRPr="005F7DE3">
          <w:rPr>
            <w:rFonts w:cs="Times New Roman"/>
            <w:b/>
            <w:bCs/>
            <w:noProof/>
          </w:rPr>
          <w:fldChar w:fldCharType="end"/>
        </w:r>
        <w:r w:rsidRPr="005F7DE3">
          <w:rPr>
            <w:rFonts w:cs="Times New Roman"/>
          </w:rPr>
          <w:t xml:space="preserve"> </w:t>
        </w:r>
        <w:bookmarkEnd w:id="3285"/>
        <w:r w:rsidRPr="005F7DE3">
          <w:rPr>
            <w:rFonts w:cs="Times New Roman"/>
          </w:rPr>
          <w:t xml:space="preserve">Prediction performance comparison for different </w:t>
        </w:r>
        <w:del w:id="3287" w:author="Lichen Wu" w:date="2022-04-09T13:55:00Z">
          <w:r w:rsidRPr="005F7DE3" w:rsidDel="00FF6D54">
            <w:rPr>
              <w:rFonts w:cs="Times New Roman"/>
            </w:rPr>
            <w:delText>G/GMR</w:delText>
          </w:r>
        </w:del>
      </w:moveTo>
      <w:ins w:id="3288" w:author="Lichen Wu" w:date="2022-04-09T13:55:00Z">
        <w:r w:rsidR="00FF6D54" w:rsidRPr="005F7DE3">
          <w:rPr>
            <w:rFonts w:cs="Times New Roman"/>
          </w:rPr>
          <w:t>Hybrid Model</w:t>
        </w:r>
      </w:ins>
      <w:moveTo w:id="3289" w:author="Lichen Wu" w:date="2022-04-08T22:31:00Z">
        <w:r w:rsidRPr="005F7DE3">
          <w:rPr>
            <w:rFonts w:cs="Times New Roman"/>
          </w:rPr>
          <w:t xml:space="preserve"> inputs</w:t>
        </w:r>
      </w:moveTo>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2"/>
        <w:gridCol w:w="4697"/>
        <w:gridCol w:w="2232"/>
      </w:tblGrid>
      <w:tr w:rsidR="006465B7" w:rsidRPr="005F7DE3" w14:paraId="1947B4B2" w14:textId="77777777" w:rsidTr="00C65FFD">
        <w:tc>
          <w:tcPr>
            <w:tcW w:w="2232" w:type="dxa"/>
            <w:tcBorders>
              <w:bottom w:val="single" w:sz="4" w:space="0" w:color="auto"/>
            </w:tcBorders>
            <w:vAlign w:val="center"/>
          </w:tcPr>
          <w:p w14:paraId="62133755" w14:textId="66170C68" w:rsidR="006465B7" w:rsidRPr="005F7DE3" w:rsidRDefault="006465B7" w:rsidP="00F8712E">
            <w:pPr>
              <w:jc w:val="center"/>
              <w:rPr>
                <w:lang w:eastAsia="zh-CN"/>
              </w:rPr>
            </w:pPr>
            <w:ins w:id="3290" w:author="Lichen Wu" w:date="2022-04-11T22:30:00Z">
              <w:r w:rsidRPr="005F7DE3">
                <w:rPr>
                  <w:b/>
                  <w:bCs/>
                </w:rPr>
                <w:t>Case #</w:t>
              </w:r>
            </w:ins>
          </w:p>
        </w:tc>
        <w:tc>
          <w:tcPr>
            <w:tcW w:w="2232" w:type="dxa"/>
            <w:tcBorders>
              <w:bottom w:val="single" w:sz="4" w:space="0" w:color="auto"/>
            </w:tcBorders>
            <w:vAlign w:val="center"/>
          </w:tcPr>
          <w:p w14:paraId="163EA08E" w14:textId="1D43DD88" w:rsidR="006465B7" w:rsidRPr="005F7DE3" w:rsidRDefault="006465B7" w:rsidP="00F8712E">
            <w:pPr>
              <w:jc w:val="center"/>
              <w:rPr>
                <w:lang w:eastAsia="zh-CN"/>
              </w:rPr>
            </w:pPr>
            <w:moveTo w:id="3291" w:author="Lichen Wu" w:date="2022-04-08T22:31:00Z">
              <w:r w:rsidRPr="005F7DE3">
                <w:rPr>
                  <w:b/>
                  <w:bCs/>
                </w:rPr>
                <w:t>Inputs</w:t>
              </w:r>
            </w:moveTo>
          </w:p>
        </w:tc>
        <w:tc>
          <w:tcPr>
            <w:tcW w:w="2232" w:type="dxa"/>
            <w:tcBorders>
              <w:bottom w:val="single" w:sz="4" w:space="0" w:color="auto"/>
            </w:tcBorders>
            <w:vAlign w:val="center"/>
          </w:tcPr>
          <w:p w14:paraId="7BA237E8" w14:textId="4F966586" w:rsidR="006465B7" w:rsidRPr="005F7DE3" w:rsidRDefault="006465B7" w:rsidP="00F8712E">
            <w:pPr>
              <w:jc w:val="center"/>
              <w:rPr>
                <w:lang w:eastAsia="zh-CN"/>
              </w:rPr>
            </w:pPr>
            <w:moveTo w:id="3292" w:author="Lichen Wu" w:date="2022-04-08T22:31:00Z">
              <w:r w:rsidRPr="005F7DE3">
                <w:rPr>
                  <w:b/>
                  <w:bCs/>
                </w:rPr>
                <w:t xml:space="preserve">CVRMSE </w:t>
              </w:r>
              <w:del w:id="3293" w:author="Lichen Wu" w:date="2022-04-11T22:32:00Z">
                <w:r w:rsidRPr="005F7DE3" w:rsidDel="00D01AFF">
                  <w:rPr>
                    <w:b/>
                    <w:bCs/>
                  </w:rPr>
                  <w:delText>(%)</w:delText>
                </w:r>
              </w:del>
            </w:moveTo>
          </w:p>
        </w:tc>
      </w:tr>
      <w:tr w:rsidR="006465B7" w:rsidRPr="005F7DE3" w14:paraId="384B71BE" w14:textId="77777777" w:rsidTr="00C65FFD">
        <w:tc>
          <w:tcPr>
            <w:tcW w:w="2232" w:type="dxa"/>
            <w:tcBorders>
              <w:top w:val="single" w:sz="4" w:space="0" w:color="auto"/>
              <w:bottom w:val="single" w:sz="4" w:space="0" w:color="auto"/>
            </w:tcBorders>
            <w:vAlign w:val="center"/>
          </w:tcPr>
          <w:p w14:paraId="6EEBDC6A" w14:textId="70E07F2A" w:rsidR="006465B7" w:rsidRPr="005F7DE3" w:rsidRDefault="00F8712E" w:rsidP="00F8712E">
            <w:pPr>
              <w:jc w:val="center"/>
              <w:rPr>
                <w:lang w:eastAsia="zh-CN"/>
              </w:rPr>
            </w:pPr>
            <w:r w:rsidRPr="005F7DE3">
              <w:rPr>
                <w:lang w:eastAsia="zh-CN"/>
              </w:rPr>
              <w:t>1</w:t>
            </w:r>
          </w:p>
        </w:tc>
        <w:tc>
          <w:tcPr>
            <w:tcW w:w="2232" w:type="dxa"/>
            <w:tcBorders>
              <w:top w:val="single" w:sz="4" w:space="0" w:color="auto"/>
              <w:bottom w:val="single" w:sz="4" w:space="0" w:color="auto"/>
            </w:tcBorders>
            <w:vAlign w:val="center"/>
          </w:tcPr>
          <w:p w14:paraId="42347104" w14:textId="77777777" w:rsidR="00F8712E" w:rsidRPr="005F7DE3" w:rsidRDefault="006465B7"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6465B7" w:rsidRPr="005F7DE3" w:rsidRDefault="006465B7"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232" w:type="dxa"/>
            <w:tcBorders>
              <w:top w:val="single" w:sz="4" w:space="0" w:color="auto"/>
              <w:bottom w:val="single" w:sz="4" w:space="0" w:color="auto"/>
            </w:tcBorders>
            <w:vAlign w:val="center"/>
          </w:tcPr>
          <w:p w14:paraId="18BA25DE" w14:textId="66846F41" w:rsidR="006465B7" w:rsidRPr="005F7DE3" w:rsidRDefault="00F8712E" w:rsidP="00F8712E">
            <w:pPr>
              <w:jc w:val="center"/>
              <w:rPr>
                <w:lang w:eastAsia="zh-CN"/>
              </w:rPr>
            </w:pPr>
            <w:r w:rsidRPr="005F7DE3">
              <w:rPr>
                <w:lang w:eastAsia="zh-CN"/>
              </w:rPr>
              <w:t>11.22 %</w:t>
            </w:r>
          </w:p>
        </w:tc>
      </w:tr>
      <w:tr w:rsidR="006465B7" w:rsidRPr="005F7DE3" w14:paraId="1B71C143" w14:textId="77777777" w:rsidTr="00C65FFD">
        <w:tc>
          <w:tcPr>
            <w:tcW w:w="2232" w:type="dxa"/>
            <w:tcBorders>
              <w:top w:val="single" w:sz="4" w:space="0" w:color="auto"/>
              <w:bottom w:val="single" w:sz="4" w:space="0" w:color="auto"/>
            </w:tcBorders>
            <w:vAlign w:val="center"/>
          </w:tcPr>
          <w:p w14:paraId="4157536D" w14:textId="6F7B70DB" w:rsidR="006465B7" w:rsidRPr="005F7DE3" w:rsidRDefault="00F8712E" w:rsidP="00F8712E">
            <w:pPr>
              <w:jc w:val="center"/>
              <w:rPr>
                <w:lang w:eastAsia="zh-CN"/>
              </w:rPr>
            </w:pPr>
            <w:r w:rsidRPr="005F7DE3">
              <w:rPr>
                <w:lang w:eastAsia="zh-CN"/>
              </w:rPr>
              <w:t>2</w:t>
            </w:r>
          </w:p>
        </w:tc>
        <w:tc>
          <w:tcPr>
            <w:tcW w:w="2232" w:type="dxa"/>
            <w:tcBorders>
              <w:top w:val="single" w:sz="4" w:space="0" w:color="auto"/>
              <w:bottom w:val="single" w:sz="4" w:space="0" w:color="auto"/>
            </w:tcBorders>
            <w:vAlign w:val="center"/>
          </w:tcPr>
          <w:p w14:paraId="1C8CF9C4" w14:textId="77777777" w:rsidR="00F8712E" w:rsidRPr="005F7DE3" w:rsidRDefault="00F8712E"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del w:id="3294" w:author="Lichen Wu" w:date="2022-04-09T14:02:00Z">
                    <w:rPr>
                      <w:rFonts w:ascii="Cambria Math" w:hAnsi="Cambria Math"/>
                    </w:rPr>
                    <m:t>,R</m:t>
                  </w:del>
                </m:r>
                <m:sSub>
                  <m:sSubPr>
                    <m:ctrlPr>
                      <w:del w:id="3295" w:author="Lichen Wu" w:date="2022-04-09T14:02:00Z">
                        <w:rPr>
                          <w:rFonts w:ascii="Cambria Math" w:hAnsi="Cambria Math"/>
                          <w:i/>
                        </w:rPr>
                      </w:del>
                    </m:ctrlPr>
                  </m:sSubPr>
                  <m:e>
                    <m:r>
                      <w:del w:id="3296" w:author="Lichen Wu" w:date="2022-04-09T14:02:00Z">
                        <w:rPr>
                          <w:rFonts w:ascii="Cambria Math" w:hAnsi="Cambria Math"/>
                        </w:rPr>
                        <m:t>C</m:t>
                      </w:del>
                    </m:r>
                  </m:e>
                  <m:sub>
                    <m:r>
                      <w:del w:id="3297" w:author="Lichen Wu" w:date="2022-04-09T14:02:00Z">
                        <w:rPr>
                          <w:rFonts w:ascii="Cambria Math" w:hAnsi="Cambria Math"/>
                        </w:rPr>
                        <m:t>predicted,RealTime</m:t>
                      </w:del>
                    </m:r>
                  </m:sub>
                </m:sSub>
                <m:r>
                  <w:rPr>
                    <w:rFonts w:ascii="Cambria Math" w:hAnsi="Cambria Math"/>
                  </w:rPr>
                  <m:t>,</m:t>
                </m:r>
              </m:oMath>
            </m:oMathPara>
          </w:p>
          <w:p w14:paraId="4E28486D" w14:textId="67568727" w:rsidR="006465B7" w:rsidRPr="005F7DE3" w:rsidRDefault="00F8712E"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ins w:id="3298" w:author="Lichen Wu" w:date="2022-04-09T14:02:00Z">
                    <w:rPr>
                      <w:rFonts w:ascii="Cambria Math" w:hAnsi="Cambria Math"/>
                    </w:rPr>
                    <m:t>,R</m:t>
                  </w:ins>
                </m:r>
                <m:sSub>
                  <m:sSubPr>
                    <m:ctrlPr>
                      <w:ins w:id="3299" w:author="Lichen Wu" w:date="2022-04-09T14:02:00Z">
                        <w:rPr>
                          <w:rFonts w:ascii="Cambria Math" w:hAnsi="Cambria Math"/>
                          <w:i/>
                        </w:rPr>
                      </w:ins>
                    </m:ctrlPr>
                  </m:sSubPr>
                  <m:e>
                    <m:r>
                      <w:ins w:id="3300" w:author="Lichen Wu" w:date="2022-04-09T14:02:00Z">
                        <w:rPr>
                          <w:rFonts w:ascii="Cambria Math" w:hAnsi="Cambria Math"/>
                        </w:rPr>
                        <m:t>C</m:t>
                      </w:ins>
                    </m:r>
                  </m:e>
                  <m:sub>
                    <m:r>
                      <w:ins w:id="3301" w:author="Lichen Wu" w:date="2022-04-09T14:02:00Z">
                        <w:rPr>
                          <w:rFonts w:ascii="Cambria Math" w:hAnsi="Cambria Math"/>
                        </w:rPr>
                        <m:t>predicted,RealTime</m:t>
                      </w:ins>
                    </m:r>
                  </m:sub>
                </m:sSub>
              </m:oMath>
            </m:oMathPara>
          </w:p>
        </w:tc>
        <w:tc>
          <w:tcPr>
            <w:tcW w:w="2232" w:type="dxa"/>
            <w:tcBorders>
              <w:top w:val="single" w:sz="4" w:space="0" w:color="auto"/>
              <w:bottom w:val="single" w:sz="4" w:space="0" w:color="auto"/>
            </w:tcBorders>
            <w:vAlign w:val="center"/>
          </w:tcPr>
          <w:p w14:paraId="7A6F508A" w14:textId="4ED97F0B" w:rsidR="006465B7" w:rsidRPr="005F7DE3" w:rsidRDefault="00F8712E" w:rsidP="00F8712E">
            <w:pPr>
              <w:jc w:val="center"/>
              <w:rPr>
                <w:lang w:eastAsia="zh-CN"/>
              </w:rPr>
            </w:pPr>
            <w:r w:rsidRPr="005F7DE3">
              <w:rPr>
                <w:lang w:eastAsia="zh-CN"/>
              </w:rPr>
              <w:t>9.95 %</w:t>
            </w:r>
          </w:p>
        </w:tc>
      </w:tr>
      <w:moveToRangeEnd w:id="3239"/>
    </w:tbl>
    <w:p w14:paraId="36783494" w14:textId="77777777" w:rsidR="00BB31D6" w:rsidRPr="005F7DE3" w:rsidDel="002B57E3" w:rsidRDefault="00BB31D6">
      <w:pPr>
        <w:rPr>
          <w:del w:id="3302" w:author="Lichen Wu" w:date="2022-04-09T12:20:00Z"/>
        </w:rPr>
        <w:pPrChange w:id="3303" w:author="Lichen Wu" w:date="2022-04-08T22:31:00Z">
          <w:pPr>
            <w:widowControl w:val="0"/>
            <w:jc w:val="both"/>
          </w:pPr>
        </w:pPrChange>
      </w:pPr>
    </w:p>
    <w:p w14:paraId="5C2135D3" w14:textId="5BB81BA7" w:rsidR="00C377C4" w:rsidRPr="005F7DE3" w:rsidDel="002B57E3" w:rsidRDefault="00C377C4" w:rsidP="00C156E5">
      <w:pPr>
        <w:widowControl w:val="0"/>
        <w:jc w:val="both"/>
        <w:rPr>
          <w:del w:id="3304" w:author="Lichen Wu" w:date="2022-04-09T12:20:00Z"/>
        </w:rPr>
      </w:pPr>
    </w:p>
    <w:p w14:paraId="5CE74C92" w14:textId="2118F200" w:rsidR="00C377C4" w:rsidRPr="005F7DE3" w:rsidDel="00C234C8" w:rsidRDefault="00C377C4" w:rsidP="00C377C4">
      <w:pPr>
        <w:pStyle w:val="Heading2"/>
        <w:rPr>
          <w:del w:id="3305" w:author="Lichen Wu" w:date="2022-04-08T22:52:00Z"/>
        </w:rPr>
      </w:pPr>
      <w:del w:id="3306" w:author="Lichen Wu" w:date="2022-04-08T22:52:00Z">
        <w:r w:rsidRPr="005F7DE3" w:rsidDel="00C234C8">
          <w:delText>3.</w:delText>
        </w:r>
      </w:del>
      <w:del w:id="3307" w:author="Lichen Wu" w:date="2022-04-08T22:32:00Z">
        <w:r w:rsidRPr="005F7DE3" w:rsidDel="00747E11">
          <w:delText>2</w:delText>
        </w:r>
      </w:del>
      <w:del w:id="3308" w:author="Lichen Wu" w:date="2022-04-08T22:52:00Z">
        <w:r w:rsidRPr="005F7DE3" w:rsidDel="00C234C8">
          <w:delText xml:space="preserve"> </w:delText>
        </w:r>
        <w:commentRangeStart w:id="3309"/>
        <w:r w:rsidR="00F77110" w:rsidRPr="005F7DE3" w:rsidDel="00C234C8">
          <w:delText xml:space="preserve">Determination </w:delText>
        </w:r>
        <w:commentRangeEnd w:id="3309"/>
        <w:r w:rsidR="00B84F6F" w:rsidRPr="005F7DE3" w:rsidDel="00C234C8">
          <w:rPr>
            <w:rStyle w:val="CommentReference"/>
            <w:b w:val="0"/>
          </w:rPr>
          <w:commentReference w:id="3309"/>
        </w:r>
        <w:r w:rsidR="00F77110" w:rsidRPr="005F7DE3" w:rsidDel="00C234C8">
          <w:delText>of</w:delText>
        </w:r>
        <w:r w:rsidRPr="005F7DE3" w:rsidDel="00C234C8">
          <w:delText xml:space="preserve"> hybrid approach</w:delText>
        </w:r>
      </w:del>
    </w:p>
    <w:p w14:paraId="769757A2" w14:textId="4B4A6D49" w:rsidR="00A90CF4" w:rsidRPr="005F7DE3" w:rsidDel="002B57E3" w:rsidRDefault="00A90CF4">
      <w:pPr>
        <w:keepNext/>
        <w:widowControl w:val="0"/>
        <w:rPr>
          <w:del w:id="3310" w:author="Lichen Wu" w:date="2022-04-09T12:20:00Z"/>
        </w:rPr>
        <w:pPrChange w:id="3311" w:author="Lichen Wu" w:date="2022-04-09T11:53:00Z">
          <w:pPr>
            <w:keepNext/>
            <w:widowControl w:val="0"/>
            <w:jc w:val="center"/>
          </w:pPr>
        </w:pPrChange>
      </w:pPr>
      <w:del w:id="3312" w:author="Lichen Wu" w:date="2022-04-09T09:21:00Z">
        <w:r w:rsidRPr="005F7DE3" w:rsidDel="005A7F71">
          <w:rPr>
            <w:noProof/>
          </w:rPr>
          <w:drawing>
            <wp:inline distT="0" distB="0" distL="0" distR="0" wp14:anchorId="10CD9551" wp14:editId="2CC42D9D">
              <wp:extent cx="4138019" cy="4084674"/>
              <wp:effectExtent l="19050" t="1905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1"/>
                      <a:stretch>
                        <a:fillRect/>
                      </a:stretch>
                    </pic:blipFill>
                    <pic:spPr>
                      <a:xfrm>
                        <a:off x="0" y="0"/>
                        <a:ext cx="4138019" cy="4084674"/>
                      </a:xfrm>
                      <a:prstGeom prst="rect">
                        <a:avLst/>
                      </a:prstGeom>
                      <a:ln>
                        <a:solidFill>
                          <a:schemeClr val="tx1"/>
                        </a:solidFill>
                      </a:ln>
                    </pic:spPr>
                  </pic:pic>
                </a:graphicData>
              </a:graphic>
            </wp:inline>
          </w:drawing>
        </w:r>
      </w:del>
    </w:p>
    <w:p w14:paraId="72DEC0E1" w14:textId="4554A7D9" w:rsidR="00C377C4" w:rsidRPr="005F7DE3" w:rsidDel="002B57E3" w:rsidRDefault="00A90CF4" w:rsidP="00A90CF4">
      <w:pPr>
        <w:pStyle w:val="Caption"/>
        <w:rPr>
          <w:del w:id="3313" w:author="Lichen Wu" w:date="2022-04-09T12:20:00Z"/>
          <w:rFonts w:cs="Times New Roman"/>
        </w:rPr>
      </w:pPr>
      <w:del w:id="3314" w:author="Lichen Wu" w:date="2022-04-09T12:20:00Z">
        <w:r w:rsidRPr="005F7DE3" w:rsidDel="002B57E3">
          <w:rPr>
            <w:rFonts w:cs="Times New Roman"/>
            <w:b/>
            <w:bCs/>
          </w:rPr>
          <w:delText xml:space="preserve">Figure </w:delText>
        </w:r>
        <w:r w:rsidRPr="005F7DE3" w:rsidDel="002B57E3">
          <w:rPr>
            <w:rFonts w:cs="Times New Roman"/>
            <w:b/>
            <w:bCs/>
            <w:iCs w:val="0"/>
          </w:rPr>
          <w:fldChar w:fldCharType="begin"/>
        </w:r>
        <w:r w:rsidRPr="005F7DE3" w:rsidDel="002B57E3">
          <w:rPr>
            <w:rFonts w:cs="Times New Roman"/>
            <w:b/>
            <w:bCs/>
          </w:rPr>
          <w:delInstrText xml:space="preserve"> SEQ Figure \* ARABIC </w:delInstrText>
        </w:r>
        <w:r w:rsidRPr="005F7DE3" w:rsidDel="002B57E3">
          <w:rPr>
            <w:rFonts w:cs="Times New Roman"/>
            <w:b/>
            <w:bCs/>
            <w:iCs w:val="0"/>
          </w:rPr>
          <w:fldChar w:fldCharType="separate"/>
        </w:r>
      </w:del>
      <w:del w:id="3315" w:author="Lichen Wu" w:date="2022-04-08T22:39:00Z">
        <w:r w:rsidR="005026FA" w:rsidRPr="005F7DE3" w:rsidDel="00012700">
          <w:rPr>
            <w:rFonts w:cs="Times New Roman"/>
            <w:b/>
            <w:bCs/>
            <w:noProof/>
          </w:rPr>
          <w:delText>6</w:delText>
        </w:r>
      </w:del>
      <w:del w:id="3316" w:author="Lichen Wu" w:date="2022-04-09T12:20:00Z">
        <w:r w:rsidRPr="005F7DE3" w:rsidDel="002B57E3">
          <w:rPr>
            <w:rFonts w:cs="Times New Roman"/>
            <w:b/>
            <w:bCs/>
            <w:iCs w:val="0"/>
          </w:rPr>
          <w:fldChar w:fldCharType="end"/>
        </w:r>
        <w:r w:rsidRPr="005F7DE3" w:rsidDel="002B57E3">
          <w:rPr>
            <w:rFonts w:cs="Times New Roman"/>
          </w:rPr>
          <w:delText xml:space="preserve"> The effect of </w:delText>
        </w:r>
        <w:commentRangeStart w:id="3317"/>
        <w:r w:rsidRPr="005F7DE3" w:rsidDel="002B57E3">
          <w:rPr>
            <w:rFonts w:cs="Times New Roman"/>
          </w:rPr>
          <w:delText>number of Gaussian components</w:delText>
        </w:r>
        <w:commentRangeEnd w:id="3317"/>
        <w:r w:rsidR="00B67364" w:rsidRPr="005F7DE3" w:rsidDel="002B57E3">
          <w:rPr>
            <w:rStyle w:val="CommentReference"/>
            <w:rFonts w:eastAsia="Times New Roman" w:cs="Times New Roman"/>
            <w:iCs w:val="0"/>
            <w:lang w:eastAsia="en-US"/>
          </w:rPr>
          <w:commentReference w:id="3317"/>
        </w:r>
      </w:del>
    </w:p>
    <w:p w14:paraId="7301F50F" w14:textId="4109BE1E" w:rsidR="00B26135" w:rsidRPr="005F7DE3" w:rsidDel="002B57E3" w:rsidRDefault="00B26135">
      <w:pPr>
        <w:keepNext/>
        <w:widowControl w:val="0"/>
        <w:rPr>
          <w:del w:id="3318" w:author="Lichen Wu" w:date="2022-04-09T12:20:00Z"/>
        </w:rPr>
        <w:pPrChange w:id="3319" w:author="Lichen Wu" w:date="2022-04-09T12:20:00Z">
          <w:pPr>
            <w:widowControl w:val="0"/>
            <w:jc w:val="both"/>
          </w:pPr>
        </w:pPrChange>
      </w:pPr>
    </w:p>
    <w:p w14:paraId="704C8C2D" w14:textId="77777777" w:rsidR="00FA34CD" w:rsidRPr="005F7DE3" w:rsidRDefault="00FA34CD" w:rsidP="00C156E5">
      <w:pPr>
        <w:widowControl w:val="0"/>
        <w:jc w:val="both"/>
      </w:pPr>
    </w:p>
    <w:p w14:paraId="756CC18E" w14:textId="7AB3C231" w:rsidR="005D15F8" w:rsidRPr="005F7DE3" w:rsidRDefault="00B26135" w:rsidP="007D53FE">
      <w:pPr>
        <w:pStyle w:val="Heading2"/>
      </w:pPr>
      <w:r w:rsidRPr="005F7DE3">
        <w:t>3.</w:t>
      </w:r>
      <w:r w:rsidR="00A90CF4" w:rsidRPr="005F7DE3">
        <w:t>3</w:t>
      </w:r>
      <w:r w:rsidRPr="005F7DE3">
        <w:t xml:space="preserve"> </w:t>
      </w:r>
      <w:r w:rsidR="00A86194" w:rsidRPr="005F7DE3">
        <w:t>Performance Comparison</w:t>
      </w:r>
      <w:r w:rsidR="00120EEC" w:rsidRPr="005F7DE3">
        <w:t xml:space="preserve"> </w:t>
      </w:r>
      <w:ins w:id="3320" w:author="Lichen Wu" w:date="2022-04-09T15:13:00Z">
        <w:r w:rsidR="001A76CC" w:rsidRPr="005F7DE3">
          <w:t>for</w:t>
        </w:r>
      </w:ins>
      <w:del w:id="3321" w:author="Lichen Wu" w:date="2022-04-09T15:13:00Z">
        <w:r w:rsidR="00120EEC" w:rsidRPr="005F7DE3" w:rsidDel="001A76CC">
          <w:delText>across</w:delText>
        </w:r>
      </w:del>
      <w:r w:rsidR="00120EEC" w:rsidRPr="005F7DE3">
        <w:t xml:space="preserve"> </w:t>
      </w:r>
      <w:del w:id="3322" w:author="Lichen Wu" w:date="2022-04-09T15:13:00Z">
        <w:r w:rsidR="00120EEC" w:rsidRPr="005F7DE3" w:rsidDel="001A76CC">
          <w:delText>RC, GGMR and Hybrid</w:delText>
        </w:r>
      </w:del>
      <w:ins w:id="3323" w:author="Lichen Wu" w:date="2022-04-09T15:13:00Z">
        <w:r w:rsidR="001A76CC" w:rsidRPr="005F7DE3">
          <w:t>Proposed Models</w:t>
        </w:r>
      </w:ins>
    </w:p>
    <w:p w14:paraId="076C2803" w14:textId="614C6759" w:rsidR="00FE073D" w:rsidRPr="005F7DE3" w:rsidRDefault="00FE073D" w:rsidP="00FE073D">
      <w:pPr>
        <w:rPr>
          <w:ins w:id="3324" w:author="Lichen Wu" w:date="2022-04-11T00:21:00Z"/>
          <w:lang w:eastAsia="zh-CN"/>
        </w:rPr>
      </w:pPr>
      <w:ins w:id="3325" w:author="Lichen Wu" w:date="2022-04-11T00:21:00Z">
        <w:r w:rsidRPr="005F7DE3">
          <w:rPr>
            <w:lang w:eastAsia="zh-CN"/>
          </w:rPr>
          <w:t xml:space="preserve">As shown in Table </w:t>
        </w:r>
      </w:ins>
      <w:ins w:id="3326" w:author="Lichen Wu" w:date="2022-04-11T22:38:00Z">
        <w:r w:rsidR="00ED7CE6" w:rsidRPr="005F7DE3">
          <w:rPr>
            <w:lang w:eastAsia="zh-CN"/>
          </w:rPr>
          <w:fldChar w:fldCharType="begin"/>
        </w:r>
        <w:r w:rsidR="00ED7CE6" w:rsidRPr="005F7DE3">
          <w:rPr>
            <w:lang w:eastAsia="zh-CN"/>
          </w:rPr>
          <w:instrText xml:space="preserve"> REF all_performance_tb \h </w:instrText>
        </w:r>
        <w:r w:rsidR="00ED7CE6" w:rsidRPr="005F7DE3">
          <w:rPr>
            <w:lang w:eastAsia="zh-CN"/>
          </w:rPr>
        </w:r>
      </w:ins>
      <w:r w:rsidR="005F7DE3">
        <w:rPr>
          <w:lang w:eastAsia="zh-CN"/>
        </w:rPr>
        <w:instrText xml:space="preserve"> \* MERGEFORMAT </w:instrText>
      </w:r>
      <w:r w:rsidR="00ED7CE6" w:rsidRPr="005F7DE3">
        <w:rPr>
          <w:lang w:eastAsia="zh-CN"/>
        </w:rPr>
        <w:fldChar w:fldCharType="separate"/>
      </w:r>
      <w:r w:rsidR="0017237F" w:rsidRPr="005F7DE3">
        <w:rPr>
          <w:b/>
          <w:bCs/>
        </w:rPr>
        <w:t>5</w:t>
      </w:r>
      <w:ins w:id="3327" w:author="Lichen Wu" w:date="2022-04-11T22:38:00Z">
        <w:r w:rsidR="00ED7CE6" w:rsidRPr="005F7DE3">
          <w:rPr>
            <w:lang w:eastAsia="zh-CN"/>
          </w:rPr>
          <w:fldChar w:fldCharType="end"/>
        </w:r>
      </w:ins>
      <w:ins w:id="3328" w:author="Lichen Wu" w:date="2022-04-11T00:21:00Z">
        <w:r w:rsidRPr="005F7DE3">
          <w:rPr>
            <w:lang w:eastAsia="zh-CN"/>
          </w:rPr>
          <w:t>, all three proposed models complied with ASHRAE Guideline 14.</w:t>
        </w:r>
      </w:ins>
      <w:r w:rsidR="008304A9" w:rsidRPr="005F7DE3">
        <w:rPr>
          <w:lang w:eastAsia="zh-CN"/>
        </w:rPr>
        <w:fldChar w:fldCharType="begin"/>
      </w:r>
      <w:r w:rsidR="00B44256" w:rsidRPr="005F7DE3">
        <w:rPr>
          <w:lang w:eastAsia="zh-CN"/>
        </w:rPr>
        <w:instrText xml:space="preserve"> ADDIN ZOTERO_ITEM CSL_CITATION {"citationID":"bLffLDJ3","properties":{"formattedCitation":"(Landsberg et al., n.d.)","plainCitation":"(Landsberg et al., n.d.)","noteIndex":0},"citationItems":[{"id":854,"uris":["http://zotero.org/users/3944343/items/TMDEXX8P"],"itemData":{"id":854,"type":"article-journal","language":"en","page":"150","source":"Zotero","title":"ASHRAE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instrText>
      </w:r>
      <w:r w:rsidR="008304A9" w:rsidRPr="005F7DE3">
        <w:rPr>
          <w:lang w:eastAsia="zh-CN"/>
        </w:rPr>
        <w:fldChar w:fldCharType="separate"/>
      </w:r>
      <w:r w:rsidR="008304A9" w:rsidRPr="005F7DE3">
        <w:t>(Landsberg et al., n.d.)</w:t>
      </w:r>
      <w:r w:rsidR="008304A9" w:rsidRPr="005F7DE3">
        <w:rPr>
          <w:lang w:eastAsia="zh-CN"/>
        </w:rPr>
        <w:fldChar w:fldCharType="end"/>
      </w:r>
      <w:ins w:id="3329" w:author="Lichen Wu" w:date="2022-04-11T00:21:00Z">
        <w:r w:rsidRPr="005F7DE3">
          <w:rPr>
            <w:lang w:eastAsia="zh-CN"/>
          </w:rPr>
          <w:t xml:space="preserve">. This table indicates that the Hybrid Model is the most accurate model for predicting the energy consumption of Radiant Slab systems. To conduct a more detailed analysis of those models' prediction performance, typical days </w:t>
        </w:r>
      </w:ins>
      <w:ins w:id="3330" w:author="Lichen Wu" w:date="2022-04-11T22:40:00Z">
        <w:r w:rsidR="00ED7CE6" w:rsidRPr="005F7DE3">
          <w:rPr>
            <w:lang w:eastAsia="zh-CN"/>
          </w:rPr>
          <w:t xml:space="preserve">were </w:t>
        </w:r>
      </w:ins>
      <w:ins w:id="3331" w:author="Lichen Wu" w:date="2022-04-11T00:21:00Z">
        <w:r w:rsidRPr="005F7DE3">
          <w:rPr>
            <w:lang w:eastAsia="zh-CN"/>
          </w:rPr>
          <w:t xml:space="preserve">selected and plotted in Figure </w:t>
        </w:r>
      </w:ins>
      <w:ins w:id="3332" w:author="Lichen Wu" w:date="2022-04-11T21:53:00Z">
        <w:r w:rsidR="00451610" w:rsidRPr="005F7DE3">
          <w:rPr>
            <w:lang w:eastAsia="zh-CN"/>
          </w:rPr>
          <w:fldChar w:fldCharType="begin"/>
        </w:r>
        <w:r w:rsidR="00451610" w:rsidRPr="005F7DE3">
          <w:rPr>
            <w:lang w:eastAsia="zh-CN"/>
          </w:rPr>
          <w:instrText xml:space="preserve"> REF all_performance_fig1 \h </w:instrText>
        </w:r>
        <w:r w:rsidR="00451610" w:rsidRPr="005F7DE3">
          <w:rPr>
            <w:lang w:eastAsia="zh-CN"/>
          </w:rPr>
        </w:r>
      </w:ins>
      <w:r w:rsidR="005F7DE3">
        <w:rPr>
          <w:lang w:eastAsia="zh-CN"/>
        </w:rPr>
        <w:instrText xml:space="preserve"> \* MERGEFORMAT </w:instrText>
      </w:r>
      <w:r w:rsidR="00451610" w:rsidRPr="005F7DE3">
        <w:rPr>
          <w:lang w:eastAsia="zh-CN"/>
        </w:rPr>
        <w:fldChar w:fldCharType="separate"/>
      </w:r>
      <w:r w:rsidR="0017237F">
        <w:rPr>
          <w:b/>
          <w:bCs/>
          <w:noProof/>
        </w:rPr>
        <w:t>5</w:t>
      </w:r>
      <w:ins w:id="3333" w:author="Lichen Wu" w:date="2022-04-11T21:53:00Z">
        <w:r w:rsidR="00451610" w:rsidRPr="005F7DE3">
          <w:rPr>
            <w:lang w:eastAsia="zh-CN"/>
          </w:rPr>
          <w:fldChar w:fldCharType="end"/>
        </w:r>
      </w:ins>
      <w:ins w:id="3334" w:author="Lichen Wu" w:date="2022-04-11T00:21:00Z">
        <w:r w:rsidRPr="005F7DE3">
          <w:rPr>
            <w:lang w:eastAsia="zh-CN"/>
          </w:rPr>
          <w:t>.</w:t>
        </w:r>
      </w:ins>
      <w:ins w:id="3335" w:author="Lichen Wu" w:date="2022-04-11T21:54:00Z">
        <w:r w:rsidR="00084C5E" w:rsidRPr="005F7DE3">
          <w:rPr>
            <w:lang w:eastAsia="zh-CN"/>
          </w:rPr>
          <w:t xml:space="preserve"> </w:t>
        </w:r>
      </w:ins>
      <w:ins w:id="3336" w:author="Lichen Wu" w:date="2022-04-11T00:21:00Z">
        <w:r w:rsidRPr="005F7DE3">
          <w:rPr>
            <w:lang w:eastAsia="zh-CN"/>
          </w:rPr>
          <w:t xml:space="preserve"> All three models perform</w:t>
        </w:r>
      </w:ins>
      <w:ins w:id="3337" w:author="Lichen Wu" w:date="2022-04-11T22:40:00Z">
        <w:r w:rsidR="00ED7CE6" w:rsidRPr="005F7DE3">
          <w:rPr>
            <w:lang w:eastAsia="zh-CN"/>
          </w:rPr>
          <w:t>ed</w:t>
        </w:r>
      </w:ins>
      <w:ins w:id="3338" w:author="Lichen Wu" w:date="2022-04-11T00:21:00Z">
        <w:r w:rsidRPr="005F7DE3">
          <w:rPr>
            <w:lang w:eastAsia="zh-CN"/>
          </w:rPr>
          <w:t xml:space="preserve"> reasonably well in terms of prediction, though they fall short of accurately capturing peak load (which occurs usually at 6:00 PM when the</w:t>
        </w:r>
      </w:ins>
      <w:ins w:id="3339" w:author="Lichen Wu" w:date="2022-04-11T11:11:00Z">
        <w:r w:rsidR="00556D5A" w:rsidRPr="005F7DE3">
          <w:rPr>
            <w:lang w:eastAsia="zh-CN"/>
          </w:rPr>
          <w:t xml:space="preserve"> people are leaving</w:t>
        </w:r>
      </w:ins>
      <w:ins w:id="3340" w:author="Lichen Wu" w:date="2022-04-11T00:21:00Z">
        <w:r w:rsidRPr="005F7DE3">
          <w:rPr>
            <w:lang w:eastAsia="zh-CN"/>
          </w:rPr>
          <w:t xml:space="preserve">). Additionally, the GGMR Model </w:t>
        </w:r>
      </w:ins>
      <w:ins w:id="3341" w:author="Lichen Wu" w:date="2022-04-11T22:41:00Z">
        <w:r w:rsidR="00A94DE9" w:rsidRPr="005F7DE3">
          <w:rPr>
            <w:lang w:eastAsia="zh-CN"/>
          </w:rPr>
          <w:t>was</w:t>
        </w:r>
      </w:ins>
      <w:ins w:id="3342" w:author="Lichen Wu" w:date="2022-04-11T00:21:00Z">
        <w:r w:rsidRPr="005F7DE3">
          <w:rPr>
            <w:lang w:eastAsia="zh-CN"/>
          </w:rPr>
          <w:t xml:space="preserve"> prone to overshoot or oscillate significantly around the measured data, whereas the RC Model </w:t>
        </w:r>
      </w:ins>
      <w:ins w:id="3343" w:author="Lichen Wu" w:date="2022-04-11T22:41:00Z">
        <w:r w:rsidR="00A94DE9" w:rsidRPr="005F7DE3">
          <w:rPr>
            <w:lang w:eastAsia="zh-CN"/>
          </w:rPr>
          <w:t>was</w:t>
        </w:r>
      </w:ins>
      <w:ins w:id="3344" w:author="Lichen Wu" w:date="2022-04-11T00:21:00Z">
        <w:r w:rsidRPr="005F7DE3">
          <w:rPr>
            <w:lang w:eastAsia="zh-CN"/>
          </w:rPr>
          <w:t xml:space="preserve"> lean in terms of undershoot prediction and smooths the ups and downs. </w:t>
        </w:r>
      </w:ins>
      <w:ins w:id="3345" w:author="Lichen Wu" w:date="2022-04-11T00:22:00Z">
        <w:r w:rsidRPr="005F7DE3">
          <w:rPr>
            <w:lang w:eastAsia="zh-CN"/>
          </w:rPr>
          <w:t>Furthermore</w:t>
        </w:r>
      </w:ins>
      <w:ins w:id="3346" w:author="Lichen Wu" w:date="2022-04-11T00:21:00Z">
        <w:r w:rsidRPr="005F7DE3">
          <w:rPr>
            <w:lang w:eastAsia="zh-CN"/>
          </w:rPr>
          <w:t xml:space="preserve">, it is obvious that the Hybrid Model incorporates information from both the RC and GGMR models </w:t>
        </w:r>
      </w:ins>
      <w:ins w:id="3347" w:author="Lichen Wu" w:date="2022-04-11T22:39:00Z">
        <w:r w:rsidR="00ED7CE6" w:rsidRPr="005F7DE3">
          <w:rPr>
            <w:lang w:eastAsia="zh-CN"/>
          </w:rPr>
          <w:t>to</w:t>
        </w:r>
      </w:ins>
      <w:ins w:id="3348" w:author="Lichen Wu" w:date="2022-04-11T00:21:00Z">
        <w:r w:rsidRPr="005F7DE3">
          <w:rPr>
            <w:lang w:eastAsia="zh-CN"/>
          </w:rPr>
          <w:t xml:space="preserve"> provide the most accurate </w:t>
        </w:r>
        <w:r w:rsidRPr="005F7DE3">
          <w:rPr>
            <w:lang w:eastAsia="zh-CN"/>
          </w:rPr>
          <w:lastRenderedPageBreak/>
          <w:t>prediction of RS system load.</w:t>
        </w:r>
      </w:ins>
      <w:ins w:id="3349" w:author="Lichen Wu" w:date="2022-04-11T00:23:00Z">
        <w:r w:rsidRPr="005F7DE3">
          <w:rPr>
            <w:lang w:eastAsia="zh-CN"/>
          </w:rPr>
          <w:t xml:space="preserve"> Specifically, </w:t>
        </w:r>
      </w:ins>
      <w:ins w:id="3350" w:author="Lichen Wu" w:date="2022-04-11T00:21:00Z">
        <w:r w:rsidRPr="005F7DE3">
          <w:rPr>
            <w:lang w:eastAsia="zh-CN"/>
          </w:rPr>
          <w:t xml:space="preserve">the RC model has a normalized root mean square error of 13.56 percent, a coefficient of variation of root mean square error of 15.59 percent, a mean absolute error (MAE) of 5.76 kilowatts (kW), and a mean absolute percentage error (MAPE) of 108.53 percent. The NRMSE of the GGMR model is </w:t>
        </w:r>
      </w:ins>
      <w:ins w:id="3351" w:author="Lichen Wu" w:date="2022-04-11T22:41:00Z">
        <w:r w:rsidR="00A94DE9" w:rsidRPr="005F7DE3">
          <w:rPr>
            <w:lang w:eastAsia="zh-CN"/>
          </w:rPr>
          <w:t>20.75</w:t>
        </w:r>
      </w:ins>
      <w:ins w:id="3352" w:author="Lichen Wu" w:date="2022-04-11T00:21:00Z">
        <w:r w:rsidRPr="005F7DE3">
          <w:rPr>
            <w:lang w:eastAsia="zh-CN"/>
          </w:rPr>
          <w:t xml:space="preserve"> percent, the CVRMSE is </w:t>
        </w:r>
      </w:ins>
      <w:ins w:id="3353" w:author="Lichen Wu" w:date="2022-04-11T22:41:00Z">
        <w:r w:rsidR="00A94DE9" w:rsidRPr="005F7DE3">
          <w:rPr>
            <w:lang w:eastAsia="zh-CN"/>
          </w:rPr>
          <w:t>22.56</w:t>
        </w:r>
      </w:ins>
      <w:ins w:id="3354" w:author="Lichen Wu" w:date="2022-04-11T00:21:00Z">
        <w:r w:rsidRPr="005F7DE3">
          <w:rPr>
            <w:lang w:eastAsia="zh-CN"/>
          </w:rPr>
          <w:t xml:space="preserve"> percent, the MAE is </w:t>
        </w:r>
      </w:ins>
      <w:ins w:id="3355" w:author="Lichen Wu" w:date="2022-04-11T22:41:00Z">
        <w:r w:rsidR="00A94DE9" w:rsidRPr="005F7DE3">
          <w:rPr>
            <w:lang w:eastAsia="zh-CN"/>
          </w:rPr>
          <w:t>7.61</w:t>
        </w:r>
      </w:ins>
      <w:ins w:id="3356" w:author="Lichen Wu" w:date="2022-04-11T00:21:00Z">
        <w:r w:rsidRPr="005F7DE3">
          <w:rPr>
            <w:lang w:eastAsia="zh-CN"/>
          </w:rPr>
          <w:t xml:space="preserve"> kW, and the MAPE is 27.</w:t>
        </w:r>
      </w:ins>
      <w:ins w:id="3357" w:author="Lichen Wu" w:date="2022-04-11T22:42:00Z">
        <w:r w:rsidR="00A94DE9" w:rsidRPr="005F7DE3">
          <w:rPr>
            <w:lang w:eastAsia="zh-CN"/>
          </w:rPr>
          <w:t>74</w:t>
        </w:r>
      </w:ins>
      <w:ins w:id="3358" w:author="Lichen Wu" w:date="2022-04-11T00:21:00Z">
        <w:r w:rsidRPr="005F7DE3">
          <w:rPr>
            <w:lang w:eastAsia="zh-CN"/>
          </w:rPr>
          <w:t xml:space="preserve"> percent. The hybrid approach has an NRMSE of 8.77 percent (</w:t>
        </w:r>
      </w:ins>
      <w:ins w:id="3359" w:author="Lichen Wu" w:date="2022-04-11T22:42:00Z">
        <w:r w:rsidR="00A94DE9" w:rsidRPr="005F7DE3">
          <w:rPr>
            <w:lang w:eastAsia="zh-CN"/>
          </w:rPr>
          <w:t>4.79</w:t>
        </w:r>
      </w:ins>
      <w:ins w:id="3360" w:author="Lichen Wu" w:date="2022-04-11T00:21:00Z">
        <w:r w:rsidRPr="005F7DE3">
          <w:rPr>
            <w:lang w:eastAsia="zh-CN"/>
          </w:rPr>
          <w:t xml:space="preserve"> percent less than RC and </w:t>
        </w:r>
      </w:ins>
      <w:ins w:id="3361" w:author="Lichen Wu" w:date="2022-04-11T22:42:00Z">
        <w:r w:rsidR="00A94DE9" w:rsidRPr="005F7DE3">
          <w:rPr>
            <w:lang w:eastAsia="zh-CN"/>
          </w:rPr>
          <w:t>11.98</w:t>
        </w:r>
      </w:ins>
      <w:ins w:id="3362" w:author="Lichen Wu" w:date="2022-04-11T00:21:00Z">
        <w:r w:rsidRPr="005F7DE3">
          <w:rPr>
            <w:lang w:eastAsia="zh-CN"/>
          </w:rPr>
          <w:t xml:space="preserve"> percent less than GGMR), a CVRMSE of 9.95 percent (</w:t>
        </w:r>
      </w:ins>
      <w:ins w:id="3363" w:author="Lichen Wu" w:date="2022-04-11T22:43:00Z">
        <w:r w:rsidR="00A94DE9" w:rsidRPr="005F7DE3">
          <w:rPr>
            <w:lang w:eastAsia="zh-CN"/>
          </w:rPr>
          <w:t>5.64</w:t>
        </w:r>
      </w:ins>
      <w:ins w:id="3364" w:author="Lichen Wu" w:date="2022-04-11T00:21:00Z">
        <w:r w:rsidRPr="005F7DE3">
          <w:rPr>
            <w:lang w:eastAsia="zh-CN"/>
          </w:rPr>
          <w:t xml:space="preserve"> percent less than RC and </w:t>
        </w:r>
      </w:ins>
      <w:ins w:id="3365" w:author="Lichen Wu" w:date="2022-04-11T22:43:00Z">
        <w:r w:rsidR="00850EFE" w:rsidRPr="005F7DE3">
          <w:rPr>
            <w:lang w:eastAsia="zh-CN"/>
          </w:rPr>
          <w:t>12.6</w:t>
        </w:r>
      </w:ins>
      <w:ins w:id="3366" w:author="Lichen Wu" w:date="2022-04-11T00:21:00Z">
        <w:r w:rsidRPr="005F7DE3">
          <w:rPr>
            <w:lang w:eastAsia="zh-CN"/>
          </w:rPr>
          <w:t xml:space="preserve"> percent less than GGMR), an MAE of 3.62 kW (</w:t>
        </w:r>
      </w:ins>
      <w:ins w:id="3367" w:author="Lichen Wu" w:date="2022-04-11T22:43:00Z">
        <w:r w:rsidR="00850EFE" w:rsidRPr="005F7DE3">
          <w:rPr>
            <w:lang w:eastAsia="zh-CN"/>
          </w:rPr>
          <w:t>2.14 kW</w:t>
        </w:r>
      </w:ins>
      <w:ins w:id="3368" w:author="Lichen Wu" w:date="2022-04-11T00:21:00Z">
        <w:r w:rsidRPr="005F7DE3">
          <w:rPr>
            <w:lang w:eastAsia="zh-CN"/>
          </w:rPr>
          <w:t xml:space="preserve"> less than RC and </w:t>
        </w:r>
      </w:ins>
      <w:ins w:id="3369" w:author="Lichen Wu" w:date="2022-04-11T22:44:00Z">
        <w:r w:rsidR="00850EFE" w:rsidRPr="005F7DE3">
          <w:rPr>
            <w:lang w:eastAsia="zh-CN"/>
          </w:rPr>
          <w:t>3.99 kW</w:t>
        </w:r>
      </w:ins>
      <w:ins w:id="3370" w:author="Lichen Wu" w:date="2022-04-11T00:21:00Z">
        <w:r w:rsidRPr="005F7DE3">
          <w:rPr>
            <w:lang w:eastAsia="zh-CN"/>
          </w:rPr>
          <w:t xml:space="preserve"> less than GGMR), and a MAPE of 19.31 percent (</w:t>
        </w:r>
      </w:ins>
      <w:ins w:id="3371" w:author="Lichen Wu" w:date="2022-04-11T22:44:00Z">
        <w:r w:rsidR="00850EFE" w:rsidRPr="005F7DE3">
          <w:rPr>
            <w:lang w:eastAsia="zh-CN"/>
          </w:rPr>
          <w:t>89.22</w:t>
        </w:r>
      </w:ins>
      <w:ins w:id="3372" w:author="Lichen Wu" w:date="2022-04-11T00:21:00Z">
        <w:r w:rsidRPr="005F7DE3">
          <w:rPr>
            <w:lang w:eastAsia="zh-CN"/>
          </w:rPr>
          <w:t xml:space="preserve"> percent lower from RC, </w:t>
        </w:r>
      </w:ins>
      <w:ins w:id="3373" w:author="Lichen Wu" w:date="2022-04-11T22:44:00Z">
        <w:r w:rsidR="00850EFE" w:rsidRPr="005F7DE3">
          <w:rPr>
            <w:lang w:eastAsia="zh-CN"/>
          </w:rPr>
          <w:t>8.43</w:t>
        </w:r>
      </w:ins>
      <w:ins w:id="3374" w:author="Lichen Wu" w:date="2022-04-11T00:21:00Z">
        <w:r w:rsidRPr="005F7DE3">
          <w:rPr>
            <w:lang w:eastAsia="zh-CN"/>
          </w:rPr>
          <w:t xml:space="preserve"> percent lower from GGMR).</w:t>
        </w:r>
      </w:ins>
    </w:p>
    <w:p w14:paraId="04D37B8E" w14:textId="12C01BFF" w:rsidR="005D15F8" w:rsidRPr="005F7DE3" w:rsidDel="00E91231" w:rsidRDefault="00F92259" w:rsidP="005D15F8">
      <w:pPr>
        <w:rPr>
          <w:del w:id="3375" w:author="Lichen Wu" w:date="2022-04-09T14:43:00Z"/>
          <w:lang w:eastAsia="zh-CN"/>
        </w:rPr>
      </w:pPr>
      <w:del w:id="3376" w:author="Lichen Wu" w:date="2022-04-11T00:23:00Z">
        <w:r w:rsidRPr="005F7DE3" w:rsidDel="00FE073D">
          <w:rPr>
            <w:lang w:eastAsia="zh-CN"/>
          </w:rPr>
          <w:fldChar w:fldCharType="begin"/>
        </w:r>
        <w:r w:rsidRPr="005F7DE3" w:rsidDel="00FE073D">
          <w:rPr>
            <w:lang w:eastAsia="zh-CN"/>
          </w:rPr>
          <w:delInstrText xml:space="preserve"> ADDIN ZOTERO_ITEM CSL_CITATION {"citationID":"oeNoq2lv","properties":{"formattedCitation":"(Landsberg et al., n.d.)","plainCitation":"(Landsberg et al., n.d.)","noteIndex":0},"citationItems":[{"id":854,"uris":["http://zotero.org/users/3944343/items/TMDEXX8P"],"itemData":{"id":854,"type":"article-journal","language":"en","page":"150","source":"Zotero","title":"or trans©miAsSsiHonRAinE e(iwthwewr.parsihnrtaoer.odrigg)it.aFl oforrpmerissonnoatl upseermointtlye.dAwdidthitoiountaAl SreHpRrAoEd'uscptiroionr, dwirsittrtiebnutpioenrm, ission. 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delInstrText>
        </w:r>
        <w:r w:rsidRPr="005F7DE3" w:rsidDel="00FE073D">
          <w:rPr>
            <w:lang w:eastAsia="zh-CN"/>
          </w:rPr>
          <w:fldChar w:fldCharType="separate"/>
        </w:r>
        <w:r w:rsidRPr="005F7DE3" w:rsidDel="00FE073D">
          <w:delText>(Landsberg et al., n.d.)</w:delText>
        </w:r>
        <w:r w:rsidRPr="005F7DE3" w:rsidDel="00FE073D">
          <w:rPr>
            <w:lang w:eastAsia="zh-CN"/>
          </w:rPr>
          <w:fldChar w:fldCharType="end"/>
        </w:r>
      </w:del>
    </w:p>
    <w:p w14:paraId="3696ADE7" w14:textId="3504DDE3" w:rsidR="00447E3E" w:rsidRPr="005F7DE3" w:rsidDel="00F42C36" w:rsidRDefault="00447E3E">
      <w:pPr>
        <w:pStyle w:val="Caption"/>
        <w:jc w:val="left"/>
        <w:rPr>
          <w:del w:id="3377" w:author="Lichen Wu" w:date="2022-04-09T14:43:00Z"/>
          <w:rFonts w:cs="Times New Roman"/>
        </w:rPr>
        <w:pPrChange w:id="3378" w:author="Lichen Wu" w:date="2022-04-09T14:43:00Z">
          <w:pPr/>
        </w:pPrChange>
      </w:pPr>
    </w:p>
    <w:p w14:paraId="39649D56" w14:textId="77777777" w:rsidR="008661CF" w:rsidRPr="005F7DE3" w:rsidRDefault="008661CF">
      <w:pPr>
        <w:rPr>
          <w:ins w:id="3379" w:author="Lichen Wu" w:date="2022-04-09T14:36:00Z"/>
        </w:rPr>
        <w:pPrChange w:id="3380" w:author="Lichen Wu" w:date="2022-04-09T14:43:00Z">
          <w:pPr>
            <w:pStyle w:val="Caption"/>
            <w:keepNext/>
          </w:pPr>
        </w:pPrChange>
      </w:pPr>
    </w:p>
    <w:p w14:paraId="28777744" w14:textId="28DCCB01" w:rsidR="006C22CE" w:rsidRPr="005F7DE3" w:rsidRDefault="006C22CE" w:rsidP="006C22CE">
      <w:pPr>
        <w:pStyle w:val="Caption"/>
        <w:keepNext/>
        <w:rPr>
          <w:rFonts w:cs="Times New Roman"/>
        </w:rPr>
      </w:pPr>
      <w:r w:rsidRPr="005F7DE3">
        <w:rPr>
          <w:rFonts w:cs="Times New Roman"/>
          <w:b/>
          <w:bCs/>
        </w:rPr>
        <w:t xml:space="preserve">Table </w:t>
      </w:r>
      <w:bookmarkStart w:id="3381" w:name="hybrid_tb1"/>
      <w:bookmarkStart w:id="3382" w:name="all_performance_tb"/>
      <w:r w:rsidRPr="005F7DE3">
        <w:rPr>
          <w:rFonts w:cs="Times New Roman"/>
          <w:b/>
          <w:bCs/>
        </w:rPr>
        <w:t>5</w:t>
      </w:r>
      <w:bookmarkEnd w:id="3381"/>
      <w:bookmarkEnd w:id="3382"/>
      <w:r w:rsidRPr="005F7DE3">
        <w:rPr>
          <w:rFonts w:cs="Times New Roman"/>
        </w:rPr>
        <w:t xml:space="preserve"> </w:t>
      </w:r>
      <w:ins w:id="3383" w:author="Lichen Wu" w:date="2022-04-09T12:36:00Z">
        <w:r w:rsidR="00A32FB7" w:rsidRPr="005F7DE3">
          <w:rPr>
            <w:rFonts w:cs="Times New Roman"/>
          </w:rPr>
          <w:t>Performance comparison for h</w:t>
        </w:r>
      </w:ins>
      <w:del w:id="3384" w:author="Lichen Wu" w:date="2022-04-09T12:36:00Z">
        <w:r w:rsidRPr="005F7DE3" w:rsidDel="00A32FB7">
          <w:rPr>
            <w:rFonts w:cs="Times New Roman"/>
          </w:rPr>
          <w:delText>H</w:delText>
        </w:r>
      </w:del>
      <w:r w:rsidRPr="005F7DE3">
        <w:rPr>
          <w:rFonts w:cs="Times New Roman"/>
        </w:rPr>
        <w:t xml:space="preserve">ourly prediction </w:t>
      </w:r>
      <w:del w:id="3385" w:author="Lichen Wu" w:date="2022-04-09T12:36:00Z">
        <w:r w:rsidRPr="005F7DE3" w:rsidDel="00A32FB7">
          <w:rPr>
            <w:rFonts w:cs="Times New Roman"/>
          </w:rPr>
          <w:delText xml:space="preserve">performance comparison </w:delText>
        </w:r>
      </w:del>
      <w:r w:rsidRPr="005F7DE3">
        <w:rPr>
          <w:rFonts w:cs="Times New Roman"/>
        </w:rPr>
        <w:t>of proposed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C22CE" w:rsidRPr="005F7DE3" w14:paraId="6251480B" w14:textId="77777777" w:rsidTr="00B036E2">
        <w:trPr>
          <w:jc w:val="center"/>
        </w:trPr>
        <w:tc>
          <w:tcPr>
            <w:tcW w:w="1870" w:type="dxa"/>
            <w:tcBorders>
              <w:top w:val="single" w:sz="4" w:space="0" w:color="auto"/>
              <w:bottom w:val="single" w:sz="4" w:space="0" w:color="auto"/>
            </w:tcBorders>
            <w:vAlign w:val="center"/>
          </w:tcPr>
          <w:p w14:paraId="0A273E0E" w14:textId="77777777" w:rsidR="006C22CE" w:rsidRPr="005F7DE3" w:rsidRDefault="006C22CE" w:rsidP="00B036E2">
            <w:pPr>
              <w:jc w:val="center"/>
              <w:rPr>
                <w:b/>
                <w:bCs/>
                <w:lang w:eastAsia="zh-CN"/>
              </w:rPr>
            </w:pPr>
            <w:r w:rsidRPr="005F7DE3">
              <w:rPr>
                <w:b/>
                <w:bCs/>
                <w:lang w:eastAsia="zh-CN"/>
              </w:rPr>
              <w:t>Models</w:t>
            </w:r>
          </w:p>
        </w:tc>
        <w:tc>
          <w:tcPr>
            <w:tcW w:w="1870" w:type="dxa"/>
            <w:tcBorders>
              <w:top w:val="single" w:sz="4" w:space="0" w:color="auto"/>
              <w:bottom w:val="single" w:sz="4" w:space="0" w:color="auto"/>
            </w:tcBorders>
            <w:vAlign w:val="center"/>
          </w:tcPr>
          <w:p w14:paraId="1E84441A" w14:textId="77777777" w:rsidR="006C22CE" w:rsidRPr="005F7DE3" w:rsidRDefault="006C22CE" w:rsidP="00B036E2">
            <w:pPr>
              <w:jc w:val="center"/>
              <w:rPr>
                <w:b/>
                <w:bCs/>
                <w:lang w:eastAsia="zh-CN"/>
              </w:rPr>
            </w:pPr>
            <w:r w:rsidRPr="005F7DE3">
              <w:rPr>
                <w:b/>
                <w:bCs/>
                <w:lang w:eastAsia="zh-CN"/>
              </w:rPr>
              <w:t>NRMSE (%)</w:t>
            </w:r>
          </w:p>
        </w:tc>
        <w:tc>
          <w:tcPr>
            <w:tcW w:w="1870" w:type="dxa"/>
            <w:tcBorders>
              <w:top w:val="single" w:sz="4" w:space="0" w:color="auto"/>
              <w:bottom w:val="single" w:sz="4" w:space="0" w:color="auto"/>
            </w:tcBorders>
            <w:vAlign w:val="center"/>
          </w:tcPr>
          <w:p w14:paraId="533568F2" w14:textId="77777777" w:rsidR="006C22CE" w:rsidRPr="005F7DE3" w:rsidRDefault="006C22CE" w:rsidP="00B036E2">
            <w:pPr>
              <w:jc w:val="center"/>
              <w:rPr>
                <w:b/>
                <w:bCs/>
                <w:lang w:eastAsia="zh-CN"/>
              </w:rPr>
            </w:pPr>
            <w:r w:rsidRPr="005F7DE3">
              <w:rPr>
                <w:b/>
                <w:bCs/>
                <w:lang w:eastAsia="zh-CN"/>
              </w:rPr>
              <w:t>CVRMSE (%)</w:t>
            </w:r>
          </w:p>
        </w:tc>
        <w:tc>
          <w:tcPr>
            <w:tcW w:w="1870" w:type="dxa"/>
            <w:tcBorders>
              <w:top w:val="single" w:sz="4" w:space="0" w:color="auto"/>
              <w:bottom w:val="single" w:sz="4" w:space="0" w:color="auto"/>
            </w:tcBorders>
            <w:vAlign w:val="center"/>
          </w:tcPr>
          <w:p w14:paraId="4307DB0A" w14:textId="1D93AF4A" w:rsidR="006C22CE" w:rsidRPr="005F7DE3" w:rsidRDefault="006C22CE" w:rsidP="00B036E2">
            <w:pPr>
              <w:jc w:val="center"/>
              <w:rPr>
                <w:b/>
                <w:bCs/>
                <w:lang w:eastAsia="zh-CN"/>
              </w:rPr>
            </w:pPr>
            <w:r w:rsidRPr="005F7DE3">
              <w:rPr>
                <w:b/>
                <w:bCs/>
                <w:lang w:eastAsia="zh-CN"/>
              </w:rPr>
              <w:t>MAE (</w:t>
            </w:r>
            <w:r w:rsidR="00C0067D" w:rsidRPr="005F7DE3">
              <w:rPr>
                <w:b/>
                <w:bCs/>
                <w:lang w:eastAsia="zh-CN"/>
              </w:rPr>
              <w:t>k</w:t>
            </w:r>
            <w:r w:rsidRPr="005F7DE3">
              <w:rPr>
                <w:b/>
                <w:bCs/>
                <w:lang w:eastAsia="zh-CN"/>
              </w:rPr>
              <w:t>W)</w:t>
            </w:r>
          </w:p>
        </w:tc>
        <w:tc>
          <w:tcPr>
            <w:tcW w:w="1870" w:type="dxa"/>
            <w:tcBorders>
              <w:top w:val="single" w:sz="4" w:space="0" w:color="auto"/>
              <w:bottom w:val="single" w:sz="4" w:space="0" w:color="auto"/>
            </w:tcBorders>
            <w:vAlign w:val="center"/>
          </w:tcPr>
          <w:p w14:paraId="1F6AE148" w14:textId="77777777" w:rsidR="006C22CE" w:rsidRPr="005F7DE3" w:rsidRDefault="006C22CE" w:rsidP="00B036E2">
            <w:pPr>
              <w:jc w:val="center"/>
              <w:rPr>
                <w:b/>
                <w:bCs/>
                <w:lang w:eastAsia="zh-CN"/>
              </w:rPr>
            </w:pPr>
            <w:r w:rsidRPr="005F7DE3">
              <w:rPr>
                <w:b/>
                <w:bCs/>
                <w:lang w:eastAsia="zh-CN"/>
              </w:rPr>
              <w:t>MAPE (%)</w:t>
            </w:r>
          </w:p>
        </w:tc>
      </w:tr>
      <w:tr w:rsidR="006C22CE" w:rsidRPr="005F7DE3" w14:paraId="63177D74" w14:textId="77777777" w:rsidTr="00B036E2">
        <w:trPr>
          <w:jc w:val="center"/>
        </w:trPr>
        <w:tc>
          <w:tcPr>
            <w:tcW w:w="1870" w:type="dxa"/>
            <w:tcBorders>
              <w:top w:val="single" w:sz="4" w:space="0" w:color="auto"/>
            </w:tcBorders>
            <w:vAlign w:val="center"/>
          </w:tcPr>
          <w:p w14:paraId="6345B35F" w14:textId="77777777" w:rsidR="006C22CE" w:rsidRPr="005F7DE3" w:rsidRDefault="006C22CE" w:rsidP="00B036E2">
            <w:pPr>
              <w:jc w:val="center"/>
              <w:rPr>
                <w:lang w:eastAsia="zh-CN"/>
              </w:rPr>
            </w:pPr>
            <w:r w:rsidRPr="005F7DE3">
              <w:rPr>
                <w:lang w:eastAsia="zh-CN"/>
              </w:rPr>
              <w:t>RC</w:t>
            </w:r>
          </w:p>
        </w:tc>
        <w:tc>
          <w:tcPr>
            <w:tcW w:w="1870" w:type="dxa"/>
            <w:tcBorders>
              <w:top w:val="single" w:sz="4" w:space="0" w:color="auto"/>
            </w:tcBorders>
            <w:vAlign w:val="center"/>
          </w:tcPr>
          <w:p w14:paraId="03FF3A80" w14:textId="65670B77" w:rsidR="006C22CE" w:rsidRPr="005F7DE3" w:rsidRDefault="006C22CE" w:rsidP="00B036E2">
            <w:pPr>
              <w:jc w:val="center"/>
              <w:rPr>
                <w:lang w:eastAsia="zh-CN"/>
              </w:rPr>
            </w:pPr>
            <w:r w:rsidRPr="005F7DE3">
              <w:rPr>
                <w:lang w:eastAsia="zh-CN"/>
              </w:rPr>
              <w:t>13.56</w:t>
            </w:r>
          </w:p>
        </w:tc>
        <w:tc>
          <w:tcPr>
            <w:tcW w:w="1870" w:type="dxa"/>
            <w:tcBorders>
              <w:top w:val="single" w:sz="4" w:space="0" w:color="auto"/>
            </w:tcBorders>
            <w:vAlign w:val="center"/>
          </w:tcPr>
          <w:p w14:paraId="7174050F" w14:textId="6EDAE912" w:rsidR="006C22CE" w:rsidRPr="005F7DE3" w:rsidRDefault="006C22CE" w:rsidP="00B036E2">
            <w:pPr>
              <w:jc w:val="center"/>
              <w:rPr>
                <w:lang w:eastAsia="zh-CN"/>
              </w:rPr>
            </w:pPr>
            <w:r w:rsidRPr="005F7DE3">
              <w:rPr>
                <w:lang w:eastAsia="zh-CN"/>
              </w:rPr>
              <w:t>15.59</w:t>
            </w:r>
          </w:p>
        </w:tc>
        <w:tc>
          <w:tcPr>
            <w:tcW w:w="1870" w:type="dxa"/>
            <w:tcBorders>
              <w:top w:val="single" w:sz="4" w:space="0" w:color="auto"/>
            </w:tcBorders>
            <w:vAlign w:val="center"/>
          </w:tcPr>
          <w:p w14:paraId="0AF2F202" w14:textId="5F171E67" w:rsidR="006C22CE" w:rsidRPr="005F7DE3" w:rsidRDefault="006C22CE" w:rsidP="00B036E2">
            <w:pPr>
              <w:jc w:val="center"/>
              <w:rPr>
                <w:lang w:eastAsia="zh-CN"/>
              </w:rPr>
            </w:pPr>
            <w:r w:rsidRPr="005F7DE3">
              <w:rPr>
                <w:lang w:eastAsia="zh-CN"/>
              </w:rPr>
              <w:t>5.76</w:t>
            </w:r>
          </w:p>
        </w:tc>
        <w:tc>
          <w:tcPr>
            <w:tcW w:w="1870" w:type="dxa"/>
            <w:tcBorders>
              <w:top w:val="single" w:sz="4" w:space="0" w:color="auto"/>
            </w:tcBorders>
            <w:vAlign w:val="center"/>
          </w:tcPr>
          <w:p w14:paraId="253AFD63" w14:textId="36AB7A54" w:rsidR="006C22CE" w:rsidRPr="005F7DE3" w:rsidRDefault="006C22CE" w:rsidP="00B036E2">
            <w:pPr>
              <w:jc w:val="center"/>
              <w:rPr>
                <w:lang w:eastAsia="zh-CN"/>
              </w:rPr>
            </w:pPr>
            <w:r w:rsidRPr="005F7DE3">
              <w:rPr>
                <w:lang w:eastAsia="zh-CN"/>
              </w:rPr>
              <w:t>108.53</w:t>
            </w:r>
          </w:p>
        </w:tc>
      </w:tr>
      <w:tr w:rsidR="006C22CE" w:rsidRPr="005F7DE3" w14:paraId="13B85BFD" w14:textId="77777777" w:rsidTr="00B036E2">
        <w:trPr>
          <w:jc w:val="center"/>
        </w:trPr>
        <w:tc>
          <w:tcPr>
            <w:tcW w:w="1870" w:type="dxa"/>
            <w:vAlign w:val="center"/>
          </w:tcPr>
          <w:p w14:paraId="1734B7B7" w14:textId="77777777" w:rsidR="006C22CE" w:rsidRPr="005F7DE3" w:rsidRDefault="006C22CE" w:rsidP="00B036E2">
            <w:pPr>
              <w:jc w:val="center"/>
              <w:rPr>
                <w:lang w:eastAsia="zh-CN"/>
              </w:rPr>
            </w:pPr>
            <w:r w:rsidRPr="005F7DE3">
              <w:rPr>
                <w:lang w:eastAsia="zh-CN"/>
              </w:rPr>
              <w:t>GGMR</w:t>
            </w:r>
          </w:p>
        </w:tc>
        <w:tc>
          <w:tcPr>
            <w:tcW w:w="1870" w:type="dxa"/>
            <w:vAlign w:val="center"/>
          </w:tcPr>
          <w:p w14:paraId="5C78A286" w14:textId="21191058" w:rsidR="006C22CE" w:rsidRPr="005F7DE3" w:rsidRDefault="009F53BF" w:rsidP="00B036E2">
            <w:pPr>
              <w:jc w:val="center"/>
              <w:rPr>
                <w:lang w:eastAsia="zh-CN"/>
              </w:rPr>
            </w:pPr>
            <w:del w:id="3386" w:author="Lichen Wu" w:date="2022-04-11T22:15:00Z">
              <w:r w:rsidRPr="005F7DE3" w:rsidDel="00FA27FC">
                <w:rPr>
                  <w:lang w:eastAsia="zh-CN"/>
                </w:rPr>
                <w:delText>1</w:delText>
              </w:r>
              <w:r w:rsidR="006F6DFB" w:rsidRPr="005F7DE3" w:rsidDel="00FA27FC">
                <w:rPr>
                  <w:lang w:eastAsia="zh-CN"/>
                </w:rPr>
                <w:delText>5.89</w:delText>
              </w:r>
            </w:del>
            <w:ins w:id="3387" w:author="Lichen Wu" w:date="2022-04-11T22:15:00Z">
              <w:r w:rsidR="00FA27FC" w:rsidRPr="005F7DE3">
                <w:rPr>
                  <w:lang w:eastAsia="zh-CN"/>
                </w:rPr>
                <w:t>20.75</w:t>
              </w:r>
            </w:ins>
          </w:p>
        </w:tc>
        <w:tc>
          <w:tcPr>
            <w:tcW w:w="1870" w:type="dxa"/>
            <w:vAlign w:val="center"/>
          </w:tcPr>
          <w:p w14:paraId="1AFFCD9E" w14:textId="7773488B" w:rsidR="006C22CE" w:rsidRPr="005F7DE3" w:rsidRDefault="00FA27FC" w:rsidP="00B036E2">
            <w:pPr>
              <w:jc w:val="center"/>
              <w:rPr>
                <w:lang w:eastAsia="zh-CN"/>
              </w:rPr>
            </w:pPr>
            <w:ins w:id="3388" w:author="Lichen Wu" w:date="2022-04-11T22:15:00Z">
              <w:r w:rsidRPr="005F7DE3">
                <w:rPr>
                  <w:lang w:eastAsia="zh-CN"/>
                </w:rPr>
                <w:t>22.55</w:t>
              </w:r>
            </w:ins>
            <w:del w:id="3389" w:author="Lichen Wu" w:date="2022-04-11T22:15:00Z">
              <w:r w:rsidR="006F6DFB" w:rsidRPr="005F7DE3" w:rsidDel="00FA27FC">
                <w:rPr>
                  <w:lang w:eastAsia="zh-CN"/>
                </w:rPr>
                <w:delText>17.67</w:delText>
              </w:r>
            </w:del>
          </w:p>
        </w:tc>
        <w:tc>
          <w:tcPr>
            <w:tcW w:w="1870" w:type="dxa"/>
            <w:vAlign w:val="center"/>
          </w:tcPr>
          <w:p w14:paraId="627FDF31" w14:textId="4654EB76" w:rsidR="006C22CE" w:rsidRPr="005F7DE3" w:rsidRDefault="00FA27FC" w:rsidP="00B036E2">
            <w:pPr>
              <w:jc w:val="center"/>
              <w:rPr>
                <w:lang w:eastAsia="zh-CN"/>
              </w:rPr>
            </w:pPr>
            <w:ins w:id="3390" w:author="Lichen Wu" w:date="2022-04-11T22:16:00Z">
              <w:r w:rsidRPr="005F7DE3">
                <w:rPr>
                  <w:lang w:eastAsia="zh-CN"/>
                </w:rPr>
                <w:t>7.61</w:t>
              </w:r>
            </w:ins>
            <w:del w:id="3391" w:author="Lichen Wu" w:date="2022-04-11T22:16:00Z">
              <w:r w:rsidR="009F53BF" w:rsidRPr="005F7DE3" w:rsidDel="00FA27FC">
                <w:rPr>
                  <w:lang w:eastAsia="zh-CN"/>
                </w:rPr>
                <w:delText>6.</w:delText>
              </w:r>
              <w:r w:rsidR="006F6DFB" w:rsidRPr="005F7DE3" w:rsidDel="00FA27FC">
                <w:rPr>
                  <w:lang w:eastAsia="zh-CN"/>
                </w:rPr>
                <w:delText>40</w:delText>
              </w:r>
            </w:del>
          </w:p>
        </w:tc>
        <w:tc>
          <w:tcPr>
            <w:tcW w:w="1870" w:type="dxa"/>
            <w:vAlign w:val="center"/>
          </w:tcPr>
          <w:p w14:paraId="5EA24EDD" w14:textId="3AE8CFF4" w:rsidR="006C22CE" w:rsidRPr="005F7DE3" w:rsidRDefault="006F6DFB" w:rsidP="00B036E2">
            <w:pPr>
              <w:jc w:val="center"/>
              <w:rPr>
                <w:lang w:eastAsia="zh-CN"/>
              </w:rPr>
            </w:pPr>
            <w:r w:rsidRPr="005F7DE3">
              <w:rPr>
                <w:lang w:eastAsia="zh-CN"/>
              </w:rPr>
              <w:t>27.</w:t>
            </w:r>
            <w:ins w:id="3392" w:author="Lichen Wu" w:date="2022-04-11T22:16:00Z">
              <w:r w:rsidR="00FA27FC" w:rsidRPr="005F7DE3">
                <w:rPr>
                  <w:lang w:eastAsia="zh-CN"/>
                </w:rPr>
                <w:t>74</w:t>
              </w:r>
            </w:ins>
            <w:del w:id="3393" w:author="Lichen Wu" w:date="2022-04-11T22:16:00Z">
              <w:r w:rsidRPr="005F7DE3" w:rsidDel="00FA27FC">
                <w:rPr>
                  <w:lang w:eastAsia="zh-CN"/>
                </w:rPr>
                <w:delText>68</w:delText>
              </w:r>
            </w:del>
          </w:p>
        </w:tc>
      </w:tr>
      <w:tr w:rsidR="006C22CE" w:rsidRPr="005F7DE3" w14:paraId="4F34CFC8" w14:textId="77777777" w:rsidTr="00B036E2">
        <w:trPr>
          <w:jc w:val="center"/>
        </w:trPr>
        <w:tc>
          <w:tcPr>
            <w:tcW w:w="1870" w:type="dxa"/>
            <w:tcBorders>
              <w:bottom w:val="single" w:sz="4" w:space="0" w:color="auto"/>
            </w:tcBorders>
            <w:vAlign w:val="center"/>
          </w:tcPr>
          <w:p w14:paraId="22ADBB60" w14:textId="5E1C4BF1" w:rsidR="006C22CE" w:rsidRPr="005F7DE3" w:rsidRDefault="0056344C" w:rsidP="00B036E2">
            <w:pPr>
              <w:jc w:val="center"/>
              <w:rPr>
                <w:lang w:eastAsia="zh-CN"/>
              </w:rPr>
            </w:pPr>
            <w:ins w:id="3394" w:author="Lichen Wu" w:date="2022-04-09T12:37:00Z">
              <w:r w:rsidRPr="005F7DE3">
                <w:rPr>
                  <w:lang w:eastAsia="zh-CN"/>
                </w:rPr>
                <w:t>Hybrid</w:t>
              </w:r>
            </w:ins>
            <w:del w:id="3395" w:author="Lichen Wu" w:date="2022-04-09T12:37:00Z">
              <w:r w:rsidR="006C22CE" w:rsidRPr="005F7DE3" w:rsidDel="0056344C">
                <w:rPr>
                  <w:lang w:eastAsia="zh-CN"/>
                </w:rPr>
                <w:delText>GGMR+RC</w:delText>
              </w:r>
            </w:del>
          </w:p>
        </w:tc>
        <w:tc>
          <w:tcPr>
            <w:tcW w:w="1870" w:type="dxa"/>
            <w:tcBorders>
              <w:bottom w:val="single" w:sz="4" w:space="0" w:color="auto"/>
            </w:tcBorders>
            <w:vAlign w:val="center"/>
          </w:tcPr>
          <w:p w14:paraId="7DFA09C5" w14:textId="64167C40" w:rsidR="006C22CE" w:rsidRPr="005F7DE3" w:rsidRDefault="006F6DFB" w:rsidP="00B036E2">
            <w:pPr>
              <w:jc w:val="center"/>
              <w:rPr>
                <w:rFonts w:eastAsiaTheme="minorEastAsia"/>
                <w:b/>
                <w:bCs/>
                <w:lang w:eastAsia="zh-CN"/>
              </w:rPr>
            </w:pPr>
            <w:r w:rsidRPr="005F7DE3">
              <w:rPr>
                <w:b/>
                <w:bCs/>
                <w:lang w:eastAsia="zh-CN"/>
              </w:rPr>
              <w:t>8.77</w:t>
            </w:r>
          </w:p>
        </w:tc>
        <w:tc>
          <w:tcPr>
            <w:tcW w:w="1870" w:type="dxa"/>
            <w:tcBorders>
              <w:bottom w:val="single" w:sz="4" w:space="0" w:color="auto"/>
            </w:tcBorders>
            <w:vAlign w:val="center"/>
          </w:tcPr>
          <w:p w14:paraId="7C55B7BC" w14:textId="3043DF92" w:rsidR="006C22CE" w:rsidRPr="005F7DE3" w:rsidRDefault="006F6DFB" w:rsidP="00B036E2">
            <w:pPr>
              <w:jc w:val="center"/>
              <w:rPr>
                <w:b/>
                <w:bCs/>
                <w:lang w:eastAsia="zh-CN"/>
              </w:rPr>
            </w:pPr>
            <w:r w:rsidRPr="005F7DE3">
              <w:rPr>
                <w:b/>
                <w:bCs/>
                <w:lang w:eastAsia="zh-CN"/>
              </w:rPr>
              <w:t>9.95</w:t>
            </w:r>
          </w:p>
        </w:tc>
        <w:tc>
          <w:tcPr>
            <w:tcW w:w="1870" w:type="dxa"/>
            <w:tcBorders>
              <w:bottom w:val="single" w:sz="4" w:space="0" w:color="auto"/>
            </w:tcBorders>
            <w:vAlign w:val="center"/>
          </w:tcPr>
          <w:p w14:paraId="7F769A29" w14:textId="4B107A01" w:rsidR="006C22CE" w:rsidRPr="005F7DE3" w:rsidRDefault="00810C50" w:rsidP="00B036E2">
            <w:pPr>
              <w:jc w:val="center"/>
              <w:rPr>
                <w:b/>
                <w:bCs/>
                <w:lang w:eastAsia="zh-CN"/>
              </w:rPr>
            </w:pPr>
            <w:r w:rsidRPr="005F7DE3">
              <w:rPr>
                <w:b/>
                <w:bCs/>
                <w:lang w:eastAsia="zh-CN"/>
              </w:rPr>
              <w:t>3.</w:t>
            </w:r>
            <w:r w:rsidR="006F6DFB" w:rsidRPr="005F7DE3">
              <w:rPr>
                <w:b/>
                <w:bCs/>
                <w:lang w:eastAsia="zh-CN"/>
              </w:rPr>
              <w:t>62</w:t>
            </w:r>
          </w:p>
        </w:tc>
        <w:tc>
          <w:tcPr>
            <w:tcW w:w="1870" w:type="dxa"/>
            <w:tcBorders>
              <w:bottom w:val="single" w:sz="4" w:space="0" w:color="auto"/>
            </w:tcBorders>
            <w:vAlign w:val="center"/>
          </w:tcPr>
          <w:p w14:paraId="04050245" w14:textId="6C8306B9" w:rsidR="006C22CE" w:rsidRPr="005F7DE3" w:rsidRDefault="006F6DFB" w:rsidP="00B036E2">
            <w:pPr>
              <w:jc w:val="center"/>
              <w:rPr>
                <w:b/>
                <w:bCs/>
                <w:lang w:eastAsia="zh-CN"/>
              </w:rPr>
            </w:pPr>
            <w:r w:rsidRPr="005F7DE3">
              <w:rPr>
                <w:b/>
                <w:bCs/>
                <w:lang w:eastAsia="zh-CN"/>
              </w:rPr>
              <w:t>19.31</w:t>
            </w:r>
          </w:p>
        </w:tc>
      </w:tr>
    </w:tbl>
    <w:p w14:paraId="4962F91B" w14:textId="77777777" w:rsidR="00230478" w:rsidRPr="005F7DE3" w:rsidRDefault="00230478" w:rsidP="00F42C36">
      <w:pPr>
        <w:keepNext/>
        <w:jc w:val="center"/>
        <w:rPr>
          <w:ins w:id="3396" w:author="Lichen Wu" w:date="2022-04-09T15:13:00Z"/>
        </w:rPr>
      </w:pPr>
    </w:p>
    <w:p w14:paraId="257EFCE2" w14:textId="11F043BA" w:rsidR="00F42C36" w:rsidRPr="005F7DE3" w:rsidRDefault="00F42C36" w:rsidP="00F42C36">
      <w:pPr>
        <w:keepNext/>
        <w:jc w:val="center"/>
        <w:rPr>
          <w:ins w:id="3397" w:author="Lichen Wu" w:date="2022-04-09T14:43:00Z"/>
        </w:rPr>
      </w:pPr>
      <w:ins w:id="3398" w:author="Lichen Wu" w:date="2022-04-09T14:43:00Z">
        <w:r w:rsidRPr="005F7DE3">
          <w:rPr>
            <w:noProof/>
            <w:lang w:eastAsia="zh-CN"/>
          </w:rPr>
          <w:drawing>
            <wp:inline distT="0" distB="0" distL="0" distR="0" wp14:anchorId="1984663E" wp14:editId="640C723F">
              <wp:extent cx="2657475" cy="2036829"/>
              <wp:effectExtent l="19050" t="19050" r="0" b="190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08244" cy="2075741"/>
                      </a:xfrm>
                      <a:prstGeom prst="rect">
                        <a:avLst/>
                      </a:prstGeom>
                      <a:ln>
                        <a:solidFill>
                          <a:schemeClr val="tx1"/>
                        </a:solidFill>
                      </a:ln>
                    </pic:spPr>
                  </pic:pic>
                </a:graphicData>
              </a:graphic>
            </wp:inline>
          </w:drawing>
        </w:r>
      </w:ins>
    </w:p>
    <w:p w14:paraId="43253CF5" w14:textId="0ADF74C8" w:rsidR="006C22CE" w:rsidRPr="005F7DE3" w:rsidRDefault="00F42C36">
      <w:pPr>
        <w:pStyle w:val="Caption"/>
        <w:rPr>
          <w:rFonts w:cs="Times New Roman"/>
        </w:rPr>
        <w:pPrChange w:id="3399" w:author="Lichen Wu" w:date="2022-04-09T15:06:00Z">
          <w:pPr/>
        </w:pPrChange>
      </w:pPr>
      <w:ins w:id="3400" w:author="Lichen Wu" w:date="2022-04-09T14:43:00Z">
        <w:r w:rsidRPr="005F7DE3">
          <w:rPr>
            <w:rFonts w:cs="Times New Roman"/>
            <w:b/>
            <w:bCs/>
          </w:rPr>
          <w:t xml:space="preserve">Figure </w:t>
        </w:r>
        <w:bookmarkStart w:id="3401" w:name="all_performance_fig1"/>
        <w:r w:rsidRPr="005F7DE3">
          <w:rPr>
            <w:rFonts w:cs="Times New Roman"/>
            <w:b/>
            <w:bCs/>
          </w:rPr>
          <w:fldChar w:fldCharType="begin"/>
        </w:r>
        <w:r w:rsidRPr="005F7DE3">
          <w:rPr>
            <w:rFonts w:cs="Times New Roman"/>
            <w:b/>
            <w:bCs/>
          </w:rPr>
          <w:instrText xml:space="preserve"> SEQ Figure \* ARABIC </w:instrText>
        </w:r>
        <w:r w:rsidRPr="005F7DE3">
          <w:rPr>
            <w:rFonts w:cs="Times New Roman"/>
            <w:b/>
            <w:bCs/>
          </w:rPr>
          <w:fldChar w:fldCharType="separate"/>
        </w:r>
      </w:ins>
      <w:r w:rsidR="0017237F">
        <w:rPr>
          <w:rFonts w:cs="Times New Roman"/>
          <w:b/>
          <w:bCs/>
          <w:noProof/>
        </w:rPr>
        <w:t>5</w:t>
      </w:r>
      <w:ins w:id="3402" w:author="Lichen Wu" w:date="2022-04-09T14:43:00Z">
        <w:r w:rsidRPr="005F7DE3">
          <w:rPr>
            <w:rFonts w:cs="Times New Roman"/>
            <w:b/>
            <w:bCs/>
          </w:rPr>
          <w:fldChar w:fldCharType="end"/>
        </w:r>
        <w:bookmarkEnd w:id="3401"/>
        <w:r w:rsidRPr="005F7DE3">
          <w:rPr>
            <w:rFonts w:cs="Times New Roman"/>
          </w:rPr>
          <w:t xml:space="preserve"> Radiant slab load between RC model, GGMR model, Hybrid model and measured data.</w:t>
        </w:r>
      </w:ins>
    </w:p>
    <w:p w14:paraId="51363AB8" w14:textId="77777777" w:rsidR="006C22CE" w:rsidRPr="005F7DE3" w:rsidRDefault="006C22CE" w:rsidP="00447E3E">
      <w:pPr>
        <w:rPr>
          <w:lang w:eastAsia="zh-CN"/>
        </w:rPr>
      </w:pPr>
    </w:p>
    <w:p w14:paraId="215AF145" w14:textId="77777777" w:rsidR="005115E6" w:rsidRPr="005F7DE3" w:rsidRDefault="005115E6" w:rsidP="005115E6">
      <w:pPr>
        <w:pStyle w:val="Heading1"/>
      </w:pPr>
      <w:r w:rsidRPr="005F7DE3">
        <w:t>4. Conclusion</w:t>
      </w:r>
    </w:p>
    <w:p w14:paraId="38E6A2DB" w14:textId="77777777" w:rsidR="005115E6" w:rsidRPr="005F7DE3" w:rsidRDefault="005115E6" w:rsidP="005115E6">
      <w:pPr>
        <w:rPr>
          <w:rFonts w:eastAsiaTheme="minorEastAsia"/>
          <w:lang w:eastAsia="zh-CN"/>
        </w:rPr>
      </w:pPr>
    </w:p>
    <w:p w14:paraId="53E77CF5" w14:textId="2DE07B55" w:rsidR="001E0914" w:rsidRPr="005F7DE3" w:rsidRDefault="00FE073D" w:rsidP="00FE073D">
      <w:pPr>
        <w:jc w:val="both"/>
        <w:rPr>
          <w:ins w:id="3403" w:author="Lichen Wu" w:date="2022-04-11T00:26:00Z"/>
          <w:rFonts w:eastAsiaTheme="minorEastAsia"/>
          <w:lang w:eastAsia="zh-CN"/>
        </w:rPr>
      </w:pPr>
      <w:ins w:id="3404" w:author="Lichen Wu" w:date="2022-04-11T00:25:00Z">
        <w:r w:rsidRPr="005F7DE3">
          <w:rPr>
            <w:rFonts w:eastAsiaTheme="minorEastAsia"/>
            <w:lang w:eastAsia="zh-CN"/>
          </w:rPr>
          <w:t xml:space="preserve">In this paper, a novel </w:t>
        </w:r>
        <w:del w:id="3405" w:author="LipingWang" w:date="2022-04-11T09:04:00Z">
          <w:r w:rsidRPr="005F7DE3" w:rsidDel="00AF77D1">
            <w:rPr>
              <w:rFonts w:eastAsiaTheme="minorEastAsia"/>
              <w:lang w:eastAsia="zh-CN"/>
            </w:rPr>
            <w:delText>H</w:delText>
          </w:r>
        </w:del>
      </w:ins>
      <w:ins w:id="3406" w:author="LipingWang" w:date="2022-04-11T09:04:00Z">
        <w:r w:rsidR="00AF77D1" w:rsidRPr="005F7DE3">
          <w:rPr>
            <w:rFonts w:eastAsiaTheme="minorEastAsia"/>
            <w:lang w:eastAsia="zh-CN"/>
          </w:rPr>
          <w:t>h</w:t>
        </w:r>
      </w:ins>
      <w:ins w:id="3407" w:author="Lichen Wu" w:date="2022-04-11T00:25:00Z">
        <w:r w:rsidRPr="005F7DE3">
          <w:rPr>
            <w:rFonts w:eastAsiaTheme="minorEastAsia"/>
            <w:lang w:eastAsia="zh-CN"/>
          </w:rPr>
          <w:t xml:space="preserve">ybrid </w:t>
        </w:r>
      </w:ins>
      <w:ins w:id="3408" w:author="LipingWang" w:date="2022-04-11T09:04:00Z">
        <w:r w:rsidR="00AF77D1" w:rsidRPr="005F7DE3">
          <w:rPr>
            <w:rFonts w:eastAsiaTheme="minorEastAsia"/>
            <w:lang w:eastAsia="zh-CN"/>
          </w:rPr>
          <w:t xml:space="preserve">modeling </w:t>
        </w:r>
      </w:ins>
      <w:ins w:id="3409" w:author="Lichen Wu" w:date="2022-04-11T00:25:00Z">
        <w:del w:id="3410" w:author="LipingWang" w:date="2022-04-11T09:04:00Z">
          <w:r w:rsidRPr="005F7DE3" w:rsidDel="00AF77D1">
            <w:rPr>
              <w:rFonts w:eastAsiaTheme="minorEastAsia"/>
              <w:lang w:eastAsia="zh-CN"/>
            </w:rPr>
            <w:delText>A</w:delText>
          </w:r>
        </w:del>
      </w:ins>
      <w:ins w:id="3411" w:author="LipingWang" w:date="2022-04-11T09:04:00Z">
        <w:r w:rsidR="00AF77D1" w:rsidRPr="005F7DE3">
          <w:rPr>
            <w:rFonts w:eastAsiaTheme="minorEastAsia"/>
            <w:lang w:eastAsia="zh-CN"/>
          </w:rPr>
          <w:t>a</w:t>
        </w:r>
      </w:ins>
      <w:ins w:id="3412" w:author="Lichen Wu" w:date="2022-04-11T00:25:00Z">
        <w:r w:rsidRPr="005F7DE3">
          <w:rPr>
            <w:rFonts w:eastAsiaTheme="minorEastAsia"/>
            <w:lang w:eastAsia="zh-CN"/>
          </w:rPr>
          <w:t xml:space="preserve">pproach </w:t>
        </w:r>
      </w:ins>
      <w:ins w:id="3413" w:author="LipingWang" w:date="2022-04-11T09:04:00Z">
        <w:r w:rsidR="00AF77D1" w:rsidRPr="005F7DE3">
          <w:rPr>
            <w:rFonts w:eastAsiaTheme="minorEastAsia"/>
            <w:lang w:eastAsia="zh-CN"/>
          </w:rPr>
          <w:t xml:space="preserve">has </w:t>
        </w:r>
      </w:ins>
      <w:ins w:id="3414" w:author="Lichen Wu" w:date="2022-04-11T00:25:00Z">
        <w:r w:rsidRPr="005F7DE3">
          <w:rPr>
            <w:rFonts w:eastAsiaTheme="minorEastAsia"/>
          </w:rPr>
          <w:t xml:space="preserve">been </w:t>
        </w:r>
        <w:r w:rsidRPr="005F7DE3">
          <w:rPr>
            <w:rFonts w:eastAsiaTheme="minorEastAsia"/>
            <w:lang w:eastAsia="zh-CN"/>
          </w:rPr>
          <w:t xml:space="preserve">proposed to predict </w:t>
        </w:r>
      </w:ins>
      <w:ins w:id="3415" w:author="Lichen Wu" w:date="2022-04-11T00:24:00Z">
        <w:r w:rsidRPr="005F7DE3">
          <w:rPr>
            <w:rFonts w:eastAsiaTheme="minorEastAsia"/>
            <w:lang w:eastAsia="zh-CN"/>
          </w:rPr>
          <w:t xml:space="preserve">the energy consumption of a hydronic radiant slab system that incorporates the advantages of both the RC and GGMR models. The proposed method was validated using data from actual radiant slab operations at Purdue University. According to the case study, the Hybrid Model outperformed the RC, GGMR, and </w:t>
        </w:r>
        <w:del w:id="3416" w:author="LipingWang" w:date="2022-04-11T09:04:00Z">
          <w:r w:rsidRPr="005F7DE3" w:rsidDel="00AF77D1">
            <w:rPr>
              <w:rFonts w:eastAsiaTheme="minorEastAsia"/>
              <w:lang w:eastAsia="zh-CN"/>
            </w:rPr>
            <w:delText>H</w:delText>
          </w:r>
        </w:del>
      </w:ins>
      <w:ins w:id="3417" w:author="LipingWang" w:date="2022-04-11T09:04:00Z">
        <w:r w:rsidR="00AF77D1" w:rsidRPr="005F7DE3">
          <w:rPr>
            <w:rFonts w:eastAsiaTheme="minorEastAsia"/>
            <w:lang w:eastAsia="zh-CN"/>
          </w:rPr>
          <w:t>the h</w:t>
        </w:r>
      </w:ins>
      <w:ins w:id="3418" w:author="Lichen Wu" w:date="2022-04-11T00:24:00Z">
        <w:r w:rsidRPr="005F7DE3">
          <w:rPr>
            <w:rFonts w:eastAsiaTheme="minorEastAsia"/>
            <w:lang w:eastAsia="zh-CN"/>
          </w:rPr>
          <w:t xml:space="preserve">ybrid </w:t>
        </w:r>
      </w:ins>
      <w:ins w:id="3419" w:author="LipingWang" w:date="2022-04-11T09:04:00Z">
        <w:r w:rsidR="00AF77D1" w:rsidRPr="005F7DE3">
          <w:rPr>
            <w:rFonts w:eastAsiaTheme="minorEastAsia"/>
            <w:lang w:eastAsia="zh-CN"/>
          </w:rPr>
          <w:t>m</w:t>
        </w:r>
      </w:ins>
      <w:ins w:id="3420" w:author="Lichen Wu" w:date="2022-04-11T00:24:00Z">
        <w:del w:id="3421" w:author="LipingWang" w:date="2022-04-11T09:04:00Z">
          <w:r w:rsidRPr="005F7DE3" w:rsidDel="00AF77D1">
            <w:rPr>
              <w:rFonts w:eastAsiaTheme="minorEastAsia"/>
              <w:lang w:eastAsia="zh-CN"/>
            </w:rPr>
            <w:delText>M</w:delText>
          </w:r>
        </w:del>
        <w:r w:rsidRPr="005F7DE3">
          <w:rPr>
            <w:rFonts w:eastAsiaTheme="minorEastAsia"/>
            <w:lang w:eastAsia="zh-CN"/>
          </w:rPr>
          <w:t>odel in terms of prediction performance. And the proposed Hybrid model has a CVRMSE of 9.95 percent for hourly prediction (</w:t>
        </w:r>
      </w:ins>
      <w:ins w:id="3422" w:author="Lichen Wu" w:date="2022-04-11T22:45:00Z">
        <w:r w:rsidR="00B461B7" w:rsidRPr="005F7DE3">
          <w:rPr>
            <w:rFonts w:eastAsiaTheme="minorEastAsia"/>
            <w:lang w:eastAsia="zh-CN"/>
          </w:rPr>
          <w:t>5.64</w:t>
        </w:r>
      </w:ins>
      <w:ins w:id="3423" w:author="Lichen Wu" w:date="2022-04-11T00:24:00Z">
        <w:r w:rsidRPr="005F7DE3">
          <w:rPr>
            <w:rFonts w:eastAsiaTheme="minorEastAsia"/>
            <w:lang w:eastAsia="zh-CN"/>
          </w:rPr>
          <w:t xml:space="preserve"> percent less than RC, </w:t>
        </w:r>
      </w:ins>
      <w:ins w:id="3424" w:author="Lichen Wu" w:date="2022-04-11T22:45:00Z">
        <w:r w:rsidR="00B461B7" w:rsidRPr="005F7DE3">
          <w:rPr>
            <w:rFonts w:eastAsiaTheme="minorEastAsia"/>
            <w:lang w:eastAsia="zh-CN"/>
          </w:rPr>
          <w:t>12.6</w:t>
        </w:r>
      </w:ins>
      <w:ins w:id="3425" w:author="Lichen Wu" w:date="2022-04-11T00:24:00Z">
        <w:r w:rsidRPr="005F7DE3">
          <w:rPr>
            <w:rFonts w:eastAsiaTheme="minorEastAsia"/>
            <w:lang w:eastAsia="zh-CN"/>
          </w:rPr>
          <w:t xml:space="preserve"> percent less than GGMR), which clearly meets the criteria for ASHRAE Guideline 14. </w:t>
        </w:r>
      </w:ins>
      <w:r w:rsidR="00AD6441" w:rsidRPr="005F7DE3">
        <w:rPr>
          <w:rFonts w:eastAsiaTheme="minorEastAsia"/>
          <w:lang w:eastAsia="zh-CN"/>
        </w:rPr>
        <w:fldChar w:fldCharType="begin"/>
      </w:r>
      <w:r w:rsidR="00B44256" w:rsidRPr="005F7DE3">
        <w:rPr>
          <w:rFonts w:eastAsiaTheme="minorEastAsia"/>
          <w:lang w:eastAsia="zh-CN"/>
        </w:rPr>
        <w:instrText xml:space="preserve"> ADDIN ZOTERO_ITEM CSL_CITATION {"citationID":"ZAfNImab","properties":{"formattedCitation":"(Landsberg et al., n.d.)","plainCitation":"(Landsberg et al., n.d.)","noteIndex":0},"citationItems":[{"id":854,"uris":["http://zotero.org/users/3944343/items/TMDEXX8P"],"itemData":{"id":854,"type":"article-journal","language":"en","page":"150","source":"Zotero","title":"ASHRAE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instrText>
      </w:r>
      <w:r w:rsidR="00AD6441" w:rsidRPr="005F7DE3">
        <w:rPr>
          <w:rFonts w:eastAsiaTheme="minorEastAsia"/>
          <w:lang w:eastAsia="zh-CN"/>
        </w:rPr>
        <w:fldChar w:fldCharType="separate"/>
      </w:r>
      <w:r w:rsidR="00AD6441" w:rsidRPr="005F7DE3">
        <w:rPr>
          <w:rFonts w:eastAsiaTheme="minorEastAsia"/>
        </w:rPr>
        <w:t>(Landsberg et al., n.d.)</w:t>
      </w:r>
      <w:r w:rsidR="00AD6441" w:rsidRPr="005F7DE3">
        <w:rPr>
          <w:rFonts w:eastAsiaTheme="minorEastAsia"/>
          <w:lang w:eastAsia="zh-CN"/>
        </w:rPr>
        <w:fldChar w:fldCharType="end"/>
      </w:r>
      <w:ins w:id="3426" w:author="Lichen Wu" w:date="2022-04-11T00:47:00Z">
        <w:r w:rsidR="00AD6441" w:rsidRPr="005F7DE3">
          <w:rPr>
            <w:rFonts w:eastAsiaTheme="minorEastAsia"/>
            <w:lang w:eastAsia="zh-CN"/>
          </w:rPr>
          <w:t xml:space="preserve">. </w:t>
        </w:r>
      </w:ins>
      <w:ins w:id="3427" w:author="Lichen Wu" w:date="2022-04-11T00:24:00Z">
        <w:r w:rsidRPr="005F7DE3">
          <w:rPr>
            <w:rFonts w:eastAsiaTheme="minorEastAsia"/>
            <w:lang w:eastAsia="zh-CN"/>
          </w:rPr>
          <w:t xml:space="preserve">Specifically, it has been demonstrated that the RC model prediction can be used as input for a GGMR model </w:t>
        </w:r>
      </w:ins>
      <w:ins w:id="3428" w:author="Lichen Wu" w:date="2022-04-11T00:25:00Z">
        <w:r w:rsidRPr="005F7DE3">
          <w:rPr>
            <w:rFonts w:eastAsiaTheme="minorEastAsia"/>
            <w:lang w:eastAsia="zh-CN"/>
          </w:rPr>
          <w:t>to</w:t>
        </w:r>
      </w:ins>
      <w:ins w:id="3429" w:author="Lichen Wu" w:date="2022-04-11T00:24:00Z">
        <w:r w:rsidRPr="005F7DE3">
          <w:rPr>
            <w:rFonts w:eastAsiaTheme="minorEastAsia"/>
            <w:lang w:eastAsia="zh-CN"/>
          </w:rPr>
          <w:t xml:space="preserve"> further reduce both the RC and GGMR model predictions.</w:t>
        </w:r>
      </w:ins>
    </w:p>
    <w:p w14:paraId="23761529" w14:textId="77777777" w:rsidR="001E0914" w:rsidRPr="005F7DE3" w:rsidRDefault="001E0914" w:rsidP="00FE073D">
      <w:pPr>
        <w:jc w:val="both"/>
        <w:rPr>
          <w:ins w:id="3430" w:author="Lichen Wu" w:date="2022-04-11T00:26:00Z"/>
          <w:rFonts w:eastAsiaTheme="minorEastAsia"/>
          <w:lang w:eastAsia="zh-CN"/>
        </w:rPr>
      </w:pPr>
    </w:p>
    <w:p w14:paraId="1C96E6E5" w14:textId="72B1A0E3" w:rsidR="00FE073D" w:rsidRPr="005F7DE3" w:rsidRDefault="00FE073D" w:rsidP="00FE073D">
      <w:pPr>
        <w:jc w:val="both"/>
        <w:rPr>
          <w:ins w:id="3431" w:author="Lichen Wu" w:date="2022-04-11T00:24:00Z"/>
          <w:rFonts w:eastAsiaTheme="minorEastAsia"/>
          <w:lang w:eastAsia="zh-CN"/>
        </w:rPr>
      </w:pPr>
      <w:ins w:id="3432" w:author="Lichen Wu" w:date="2022-04-11T00:24:00Z">
        <w:r w:rsidRPr="005F7DE3">
          <w:rPr>
            <w:rFonts w:eastAsiaTheme="minorEastAsia"/>
            <w:lang w:eastAsia="zh-CN"/>
          </w:rPr>
          <w:t xml:space="preserve">During the model development process for the GGMR model's input variable selection, we discovered that a higher linear correlation does not always imply a higher prediction performance. </w:t>
        </w:r>
        <w:r w:rsidRPr="005F7DE3">
          <w:rPr>
            <w:rFonts w:eastAsiaTheme="minorEastAsia"/>
            <w:highlight w:val="yellow"/>
            <w:lang w:eastAsia="zh-CN"/>
            <w:rPrChange w:id="3433" w:author="LipingWang" w:date="2022-04-11T09:05:00Z">
              <w:rPr>
                <w:rFonts w:eastAsiaTheme="minorEastAsia"/>
                <w:lang w:eastAsia="zh-CN"/>
              </w:rPr>
            </w:rPrChange>
          </w:rPr>
          <w:t>This observation implies that there may be additional opportunity to investigate alternative input variables for both the GGMR and Hybrid models.</w:t>
        </w:r>
      </w:ins>
    </w:p>
    <w:p w14:paraId="6E4EF6C4" w14:textId="77777777" w:rsidR="001E0914" w:rsidRPr="005F7DE3" w:rsidRDefault="001E0914" w:rsidP="00FE073D">
      <w:pPr>
        <w:jc w:val="both"/>
        <w:rPr>
          <w:ins w:id="3434" w:author="Lichen Wu" w:date="2022-04-11T00:26:00Z"/>
          <w:rFonts w:eastAsiaTheme="minorEastAsia"/>
          <w:lang w:eastAsia="zh-CN"/>
        </w:rPr>
      </w:pPr>
    </w:p>
    <w:p w14:paraId="519595F7" w14:textId="04168091" w:rsidR="00FE073D" w:rsidRPr="005F7DE3" w:rsidRDefault="00FE073D" w:rsidP="00FE073D">
      <w:pPr>
        <w:jc w:val="both"/>
        <w:rPr>
          <w:ins w:id="3435" w:author="Lichen Wu" w:date="2022-04-11T00:24:00Z"/>
          <w:rFonts w:eastAsiaTheme="minorEastAsia"/>
          <w:lang w:eastAsia="zh-CN"/>
        </w:rPr>
      </w:pPr>
      <w:ins w:id="3436" w:author="Lichen Wu" w:date="2022-04-11T00:26:00Z">
        <w:r w:rsidRPr="005F7DE3">
          <w:rPr>
            <w:rFonts w:eastAsiaTheme="minorEastAsia"/>
            <w:lang w:eastAsia="zh-CN"/>
          </w:rPr>
          <w:t>In addition, i</w:t>
        </w:r>
      </w:ins>
      <w:ins w:id="3437" w:author="Lichen Wu" w:date="2022-04-11T00:24:00Z">
        <w:r w:rsidRPr="005F7DE3">
          <w:rPr>
            <w:rFonts w:eastAsiaTheme="minorEastAsia"/>
            <w:lang w:eastAsia="zh-CN"/>
          </w:rPr>
          <w:t>t's worth noting that the case study makes use of a single onsite dataset source. In the future, we need to conduct additional case studies using a variety of data sources.</w:t>
        </w:r>
      </w:ins>
    </w:p>
    <w:p w14:paraId="727DF4D8" w14:textId="43662401" w:rsidR="00953BD5" w:rsidRPr="005F7DE3" w:rsidDel="001E0914" w:rsidRDefault="005A75D6" w:rsidP="00ED744A">
      <w:pPr>
        <w:jc w:val="both"/>
        <w:rPr>
          <w:del w:id="3438" w:author="Lichen Wu" w:date="2022-04-11T00:26:00Z"/>
          <w:rFonts w:eastAsiaTheme="minorEastAsia"/>
          <w:lang w:eastAsia="zh-CN"/>
        </w:rPr>
      </w:pPr>
      <w:del w:id="3439" w:author="Lichen Wu" w:date="2022-04-11T00:26:00Z">
        <w:r w:rsidRPr="005F7DE3" w:rsidDel="001E0914">
          <w:fldChar w:fldCharType="begin"/>
        </w:r>
        <w:r w:rsidRPr="005F7DE3" w:rsidDel="001E0914">
          <w:delInstrText xml:space="preserve"> ADDIN ZOTERO_ITEM CSL_CITATION {"citationID":"6VhvJmXm","properties":{"formattedCitation":"(Landsberg et al., n.d.)","plainCitation":"(Landsberg et al., n.d.)","noteIndex":0},"citationItems":[{"id":854,"uris":["http://zotero.org/users/3944343/items/TMDEXX8P"],"itemData":{"id":854,"type":"article-journal","language":"en","page":"150","source":"Zotero","title":"or trans©miAsSsiHonRAinE e(iwthwewr.parsihnrtaoer.odrigg)it.aFl oforrpmerissonnoatl upseermointtlye.dAwdidthitoiountaAl SreHpRrAoEd'uscptiroionr, dwirsittrtiebnutpioenrm, ission. 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delInstrText>
        </w:r>
        <w:r w:rsidRPr="005F7DE3" w:rsidDel="001E0914">
          <w:fldChar w:fldCharType="separate"/>
        </w:r>
        <w:r w:rsidRPr="005F7DE3" w:rsidDel="001E0914">
          <w:delText>(Landsberg et al., n.d.)</w:delText>
        </w:r>
        <w:r w:rsidRPr="005F7DE3" w:rsidDel="001E0914">
          <w:fldChar w:fldCharType="end"/>
        </w:r>
      </w:del>
      <w:del w:id="3440" w:author="Lichen Wu" w:date="2022-04-09T15:25:00Z">
        <w:r w:rsidR="00ED744A" w:rsidRPr="005F7DE3" w:rsidDel="00167A84">
          <w:rPr>
            <w:rFonts w:eastAsiaTheme="minorEastAsia"/>
            <w:lang w:eastAsia="zh-CN"/>
          </w:rPr>
          <w:delText>In the present paper, we explored the thermal load prediction performance from a hybrid approach, where we combined the prediction from an RC network with GGMR algorithm to enhance both prediction performance.</w:delText>
        </w:r>
      </w:del>
    </w:p>
    <w:p w14:paraId="193D847A" w14:textId="77777777" w:rsidR="00643CC4" w:rsidRPr="005F7DE3" w:rsidRDefault="00643CC4" w:rsidP="00447E3E">
      <w:pPr>
        <w:rPr>
          <w:lang w:eastAsia="zh-CN"/>
        </w:rPr>
      </w:pPr>
    </w:p>
    <w:p w14:paraId="53C75136" w14:textId="3BB66644" w:rsidR="00707894" w:rsidRPr="005F7DE3" w:rsidRDefault="00D659F1" w:rsidP="004845F2">
      <w:pPr>
        <w:pStyle w:val="Heading1"/>
      </w:pPr>
      <w:r w:rsidRPr="005F7DE3">
        <w:t>NOMENCLATURE</w:t>
      </w:r>
    </w:p>
    <w:p w14:paraId="5F7E0236" w14:textId="79C508ED" w:rsidR="00D659F1" w:rsidRPr="005F7DE3" w:rsidRDefault="00D659F1" w:rsidP="005115E6">
      <w:pPr>
        <w:rPr>
          <w:b/>
          <w:sz w:val="24"/>
        </w:rPr>
      </w:pPr>
    </w:p>
    <w:tbl>
      <w:tblPr>
        <w:tblStyle w:val="TableGrid"/>
        <w:tblW w:w="6449" w:type="dxa"/>
        <w:jc w:val="center"/>
        <w:tblLook w:val="04A0" w:firstRow="1" w:lastRow="0" w:firstColumn="1" w:lastColumn="0" w:noHBand="0" w:noVBand="1"/>
      </w:tblPr>
      <w:tblGrid>
        <w:gridCol w:w="1039"/>
        <w:gridCol w:w="1450"/>
        <w:gridCol w:w="941"/>
        <w:gridCol w:w="826"/>
        <w:gridCol w:w="1367"/>
        <w:gridCol w:w="826"/>
      </w:tblGrid>
      <w:tr w:rsidR="003A30ED" w:rsidRPr="005F7DE3" w14:paraId="5ED355A3" w14:textId="77777777" w:rsidTr="00624D6A">
        <w:trPr>
          <w:trHeight w:val="256"/>
          <w:jc w:val="center"/>
        </w:trPr>
        <w:tc>
          <w:tcPr>
            <w:tcW w:w="1028" w:type="dxa"/>
            <w:tcBorders>
              <w:top w:val="single" w:sz="4" w:space="0" w:color="auto"/>
              <w:left w:val="single" w:sz="4" w:space="0" w:color="auto"/>
              <w:bottom w:val="nil"/>
              <w:right w:val="nil"/>
            </w:tcBorders>
          </w:tcPr>
          <w:p w14:paraId="28343F29" w14:textId="0529D6E5" w:rsidR="003A30ED" w:rsidRPr="005F7DE3" w:rsidRDefault="003A30ED" w:rsidP="003A30ED">
            <w:pPr>
              <w:jc w:val="center"/>
              <w:rPr>
                <w:i/>
              </w:rPr>
            </w:pPr>
            <m:oMathPara>
              <m:oMath>
                <m:r>
                  <w:rPr>
                    <w:rFonts w:ascii="Cambria Math" w:hAnsi="Cambria Math"/>
                  </w:rPr>
                  <m:t>A</m:t>
                </m:r>
              </m:oMath>
            </m:oMathPara>
          </w:p>
        </w:tc>
        <w:tc>
          <w:tcPr>
            <w:tcW w:w="1454" w:type="dxa"/>
            <w:tcBorders>
              <w:top w:val="single" w:sz="4" w:space="0" w:color="auto"/>
              <w:left w:val="nil"/>
              <w:bottom w:val="nil"/>
              <w:right w:val="nil"/>
            </w:tcBorders>
          </w:tcPr>
          <w:p w14:paraId="7767E27B" w14:textId="69932580" w:rsidR="003A30ED" w:rsidRPr="005F7DE3" w:rsidRDefault="003A30ED" w:rsidP="003A30ED">
            <w:pPr>
              <w:jc w:val="center"/>
            </w:pPr>
            <w:r w:rsidRPr="005F7DE3">
              <w:t>area</w:t>
            </w:r>
          </w:p>
        </w:tc>
        <w:tc>
          <w:tcPr>
            <w:tcW w:w="942" w:type="dxa"/>
            <w:tcBorders>
              <w:top w:val="single" w:sz="4" w:space="0" w:color="auto"/>
              <w:left w:val="nil"/>
              <w:bottom w:val="nil"/>
              <w:right w:val="nil"/>
            </w:tcBorders>
          </w:tcPr>
          <w:p w14:paraId="676879AC" w14:textId="5A06D25C" w:rsidR="003A30ED" w:rsidRPr="005F7DE3" w:rsidRDefault="003C1B14"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827" w:type="dxa"/>
            <w:tcBorders>
              <w:top w:val="single" w:sz="4" w:space="0" w:color="auto"/>
              <w:left w:val="nil"/>
              <w:bottom w:val="nil"/>
              <w:right w:val="nil"/>
            </w:tcBorders>
          </w:tcPr>
          <w:p w14:paraId="2E10B864" w14:textId="272D647A" w:rsidR="003A30ED" w:rsidRPr="005F7DE3" w:rsidRDefault="003A30ED" w:rsidP="003A30ED">
            <w:pPr>
              <w:jc w:val="center"/>
            </w:pPr>
            <w:r w:rsidRPr="005F7DE3">
              <w:rPr>
                <w:i/>
              </w:rPr>
              <w:t>R</w:t>
            </w:r>
          </w:p>
        </w:tc>
        <w:tc>
          <w:tcPr>
            <w:tcW w:w="1371" w:type="dxa"/>
            <w:tcBorders>
              <w:top w:val="single" w:sz="4" w:space="0" w:color="auto"/>
              <w:left w:val="nil"/>
              <w:bottom w:val="nil"/>
              <w:right w:val="nil"/>
            </w:tcBorders>
          </w:tcPr>
          <w:p w14:paraId="527EA64D" w14:textId="13745C89" w:rsidR="003A30ED" w:rsidRPr="005F7DE3" w:rsidRDefault="003A30ED" w:rsidP="003A30ED">
            <w:pPr>
              <w:jc w:val="center"/>
            </w:pPr>
            <w:r w:rsidRPr="005F7DE3">
              <w:t>resistors</w:t>
            </w:r>
          </w:p>
        </w:tc>
        <w:tc>
          <w:tcPr>
            <w:tcW w:w="827" w:type="dxa"/>
            <w:tcBorders>
              <w:top w:val="single" w:sz="4" w:space="0" w:color="auto"/>
              <w:left w:val="nil"/>
              <w:bottom w:val="nil"/>
              <w:right w:val="single" w:sz="4" w:space="0" w:color="auto"/>
            </w:tcBorders>
          </w:tcPr>
          <w:p w14:paraId="5FBEA6DF" w14:textId="720EC0CB" w:rsidR="003A30ED" w:rsidRPr="005F7DE3" w:rsidRDefault="003A30ED" w:rsidP="003A30ED">
            <w:pPr>
              <w:jc w:val="center"/>
              <w:rPr>
                <w:i/>
                <w:iCs/>
              </w:rPr>
            </w:pPr>
            <w:r w:rsidRPr="005F7DE3">
              <w:rPr>
                <w:iCs/>
              </w:rPr>
              <w:t>K/W</w:t>
            </w:r>
          </w:p>
        </w:tc>
      </w:tr>
      <w:tr w:rsidR="003A30ED" w:rsidRPr="005F7DE3" w14:paraId="70543BF0" w14:textId="77777777" w:rsidTr="00624D6A">
        <w:trPr>
          <w:trHeight w:val="269"/>
          <w:jc w:val="center"/>
        </w:trPr>
        <w:tc>
          <w:tcPr>
            <w:tcW w:w="1028" w:type="dxa"/>
            <w:tcBorders>
              <w:top w:val="nil"/>
              <w:left w:val="single" w:sz="4" w:space="0" w:color="auto"/>
              <w:bottom w:val="nil"/>
              <w:right w:val="nil"/>
            </w:tcBorders>
          </w:tcPr>
          <w:p w14:paraId="6C892A39" w14:textId="4E4C95A8" w:rsidR="003A30ED" w:rsidRPr="005F7DE3" w:rsidRDefault="003A30ED" w:rsidP="003A30ED">
            <w:pPr>
              <w:jc w:val="center"/>
              <w:rPr>
                <w:i/>
              </w:rPr>
            </w:pPr>
            <m:oMathPara>
              <m:oMath>
                <m:r>
                  <w:rPr>
                    <w:rFonts w:ascii="Cambria Math" w:hAnsi="Cambria Math"/>
                  </w:rPr>
                  <m:t>C</m:t>
                </m:r>
              </m:oMath>
            </m:oMathPara>
          </w:p>
        </w:tc>
        <w:tc>
          <w:tcPr>
            <w:tcW w:w="1454" w:type="dxa"/>
            <w:tcBorders>
              <w:top w:val="nil"/>
              <w:left w:val="nil"/>
              <w:bottom w:val="nil"/>
              <w:right w:val="nil"/>
            </w:tcBorders>
          </w:tcPr>
          <w:p w14:paraId="6525CF01" w14:textId="250E334F" w:rsidR="003A30ED" w:rsidRPr="005F7DE3" w:rsidRDefault="003A30ED" w:rsidP="003A30ED">
            <w:pPr>
              <w:jc w:val="center"/>
            </w:pPr>
            <w:r w:rsidRPr="005F7DE3">
              <w:t>capacitors</w:t>
            </w:r>
          </w:p>
        </w:tc>
        <w:tc>
          <w:tcPr>
            <w:tcW w:w="942" w:type="dxa"/>
            <w:tcBorders>
              <w:top w:val="nil"/>
              <w:left w:val="nil"/>
              <w:bottom w:val="nil"/>
              <w:right w:val="nil"/>
            </w:tcBorders>
          </w:tcPr>
          <w:p w14:paraId="768354C4" w14:textId="4FB9C842" w:rsidR="003A30ED" w:rsidRPr="005F7DE3" w:rsidRDefault="003A30ED" w:rsidP="003A30ED">
            <w:pPr>
              <w:jc w:val="center"/>
              <w:rPr>
                <w:iCs/>
              </w:rPr>
            </w:pPr>
            <w:r w:rsidRPr="005F7DE3">
              <w:rPr>
                <w:iCs/>
              </w:rPr>
              <w:t>J/K</w:t>
            </w:r>
          </w:p>
        </w:tc>
        <w:tc>
          <w:tcPr>
            <w:tcW w:w="827" w:type="dxa"/>
            <w:tcBorders>
              <w:top w:val="nil"/>
              <w:left w:val="nil"/>
              <w:bottom w:val="nil"/>
              <w:right w:val="nil"/>
            </w:tcBorders>
          </w:tcPr>
          <w:p w14:paraId="2757E9A0" w14:textId="766CBC00" w:rsidR="003A30ED" w:rsidRPr="005F7DE3" w:rsidRDefault="00D47CBD" w:rsidP="003A30ED">
            <w:pPr>
              <w:jc w:val="center"/>
            </w:pPr>
            <m:oMathPara>
              <m:oMath>
                <m:r>
                  <m:rPr>
                    <m:sty m:val="p"/>
                  </m:rPr>
                  <w:rPr>
                    <w:rFonts w:ascii="Cambria Math" w:hAnsi="Cambria Math"/>
                  </w:rPr>
                  <m:t>ρ</m:t>
                </m:r>
              </m:oMath>
            </m:oMathPara>
          </w:p>
        </w:tc>
        <w:tc>
          <w:tcPr>
            <w:tcW w:w="1371" w:type="dxa"/>
            <w:tcBorders>
              <w:top w:val="nil"/>
              <w:left w:val="nil"/>
              <w:bottom w:val="nil"/>
              <w:right w:val="nil"/>
            </w:tcBorders>
          </w:tcPr>
          <w:p w14:paraId="72AA73DE" w14:textId="5EDF5712" w:rsidR="003A30ED" w:rsidRPr="005F7DE3" w:rsidRDefault="003A30ED" w:rsidP="003A30ED">
            <w:pPr>
              <w:jc w:val="center"/>
            </w:pPr>
            <w:r w:rsidRPr="005F7DE3">
              <w:t>density</w:t>
            </w:r>
          </w:p>
        </w:tc>
        <w:tc>
          <w:tcPr>
            <w:tcW w:w="827" w:type="dxa"/>
            <w:tcBorders>
              <w:top w:val="nil"/>
              <w:left w:val="nil"/>
              <w:bottom w:val="nil"/>
              <w:right w:val="single" w:sz="4" w:space="0" w:color="auto"/>
            </w:tcBorders>
          </w:tcPr>
          <w:p w14:paraId="102BF633" w14:textId="391C44FA" w:rsidR="003A30ED" w:rsidRPr="005F7DE3" w:rsidRDefault="003A30ED" w:rsidP="003A30ED">
            <w:pPr>
              <w:jc w:val="center"/>
              <w:rPr>
                <w:i/>
                <w:iCs/>
              </w:rPr>
            </w:pPr>
            <w:r w:rsidRPr="005F7DE3">
              <w:rPr>
                <w:i/>
                <w:iCs/>
              </w:rPr>
              <w:t>kg/m3</w:t>
            </w:r>
          </w:p>
        </w:tc>
      </w:tr>
      <w:tr w:rsidR="003A30ED" w:rsidRPr="005F7DE3" w14:paraId="621C63EA" w14:textId="0D6D8630" w:rsidTr="00624D6A">
        <w:trPr>
          <w:trHeight w:val="282"/>
          <w:jc w:val="center"/>
        </w:trPr>
        <w:tc>
          <w:tcPr>
            <w:tcW w:w="1028" w:type="dxa"/>
            <w:tcBorders>
              <w:top w:val="nil"/>
              <w:left w:val="single" w:sz="4" w:space="0" w:color="auto"/>
              <w:bottom w:val="nil"/>
              <w:right w:val="nil"/>
            </w:tcBorders>
          </w:tcPr>
          <w:p w14:paraId="6A8C68BF" w14:textId="1579407E" w:rsidR="003A30ED" w:rsidRPr="005F7DE3" w:rsidRDefault="003C1B14"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1454" w:type="dxa"/>
            <w:tcBorders>
              <w:top w:val="nil"/>
              <w:left w:val="nil"/>
              <w:bottom w:val="nil"/>
              <w:right w:val="nil"/>
            </w:tcBorders>
          </w:tcPr>
          <w:p w14:paraId="279B680A" w14:textId="437A8C7F" w:rsidR="003A30ED" w:rsidRPr="005F7DE3" w:rsidRDefault="003A30ED" w:rsidP="003A30ED">
            <w:pPr>
              <w:jc w:val="center"/>
            </w:pPr>
            <w:r w:rsidRPr="005F7DE3">
              <w:t>Specific heat</w:t>
            </w:r>
          </w:p>
        </w:tc>
        <w:tc>
          <w:tcPr>
            <w:tcW w:w="942" w:type="dxa"/>
            <w:tcBorders>
              <w:top w:val="nil"/>
              <w:left w:val="nil"/>
              <w:bottom w:val="nil"/>
              <w:right w:val="nil"/>
            </w:tcBorders>
          </w:tcPr>
          <w:p w14:paraId="0FF31CC1" w14:textId="4F6CAA7E" w:rsidR="003A30ED" w:rsidRPr="005F7DE3" w:rsidRDefault="003A30ED" w:rsidP="003A30ED">
            <w:pPr>
              <w:jc w:val="center"/>
              <w:rPr>
                <w:iCs/>
              </w:rPr>
            </w:pPr>
            <w:r w:rsidRPr="005F7DE3">
              <w:rPr>
                <w:iCs/>
              </w:rPr>
              <w:t>J/Kg/K</w:t>
            </w:r>
          </w:p>
        </w:tc>
        <w:tc>
          <w:tcPr>
            <w:tcW w:w="827" w:type="dxa"/>
            <w:tcBorders>
              <w:top w:val="nil"/>
              <w:left w:val="nil"/>
              <w:bottom w:val="nil"/>
              <w:right w:val="nil"/>
            </w:tcBorders>
          </w:tcPr>
          <w:p w14:paraId="7CA2D8C6" w14:textId="18027EE7" w:rsidR="003A30ED" w:rsidRPr="005F7DE3" w:rsidRDefault="003A30ED" w:rsidP="003A30ED">
            <w:pPr>
              <w:jc w:val="center"/>
            </w:pPr>
            <w:r w:rsidRPr="005F7DE3">
              <w:rPr>
                <w:i/>
              </w:rPr>
              <w:t>T</w:t>
            </w:r>
          </w:p>
        </w:tc>
        <w:tc>
          <w:tcPr>
            <w:tcW w:w="1371" w:type="dxa"/>
            <w:tcBorders>
              <w:top w:val="nil"/>
              <w:left w:val="nil"/>
              <w:bottom w:val="nil"/>
              <w:right w:val="nil"/>
            </w:tcBorders>
          </w:tcPr>
          <w:p w14:paraId="0E631AC5" w14:textId="32CB287A" w:rsidR="003A30ED" w:rsidRPr="005F7DE3" w:rsidRDefault="003A30ED" w:rsidP="003A30ED">
            <w:pPr>
              <w:jc w:val="center"/>
            </w:pPr>
            <w:r w:rsidRPr="005F7DE3">
              <w:t>temperature</w:t>
            </w:r>
          </w:p>
        </w:tc>
        <w:tc>
          <w:tcPr>
            <w:tcW w:w="827" w:type="dxa"/>
            <w:tcBorders>
              <w:top w:val="nil"/>
              <w:left w:val="nil"/>
              <w:bottom w:val="nil"/>
              <w:right w:val="single" w:sz="4" w:space="0" w:color="auto"/>
            </w:tcBorders>
          </w:tcPr>
          <w:p w14:paraId="0B06AE58" w14:textId="36DCB1E1" w:rsidR="003A30ED" w:rsidRPr="005F7DE3" w:rsidRDefault="003A30ED" w:rsidP="003A30ED">
            <w:pPr>
              <w:jc w:val="center"/>
              <w:rPr>
                <w:i/>
                <w:iCs/>
              </w:rPr>
            </w:pPr>
            <w:r w:rsidRPr="005F7DE3">
              <w:rPr>
                <w:iCs/>
              </w:rPr>
              <w:t>K</w:t>
            </w:r>
          </w:p>
        </w:tc>
      </w:tr>
      <w:tr w:rsidR="003A30ED" w:rsidRPr="005F7DE3" w14:paraId="6B646069" w14:textId="77777777" w:rsidTr="00624D6A">
        <w:trPr>
          <w:trHeight w:val="269"/>
          <w:jc w:val="center"/>
        </w:trPr>
        <w:tc>
          <w:tcPr>
            <w:tcW w:w="1028" w:type="dxa"/>
            <w:tcBorders>
              <w:top w:val="nil"/>
              <w:left w:val="single" w:sz="4" w:space="0" w:color="auto"/>
              <w:bottom w:val="nil"/>
              <w:right w:val="nil"/>
            </w:tcBorders>
          </w:tcPr>
          <w:p w14:paraId="7631E212" w14:textId="476E3AEB" w:rsidR="003A30ED" w:rsidRPr="005F7DE3" w:rsidRDefault="003A30ED" w:rsidP="003A30ED">
            <w:pPr>
              <w:jc w:val="center"/>
              <w:rPr>
                <w:i/>
              </w:rPr>
            </w:pPr>
            <m:oMathPara>
              <m:oMathParaPr>
                <m:jc m:val="center"/>
              </m:oMathParaPr>
              <m:oMath>
                <m:r>
                  <w:rPr>
                    <w:rFonts w:ascii="Cambria Math" w:hAnsi="Cambria Math"/>
                  </w:rPr>
                  <w:lastRenderedPageBreak/>
                  <m:t>h</m:t>
                </m:r>
              </m:oMath>
            </m:oMathPara>
          </w:p>
        </w:tc>
        <w:tc>
          <w:tcPr>
            <w:tcW w:w="1454" w:type="dxa"/>
            <w:tcBorders>
              <w:top w:val="nil"/>
              <w:left w:val="nil"/>
              <w:bottom w:val="nil"/>
              <w:right w:val="nil"/>
            </w:tcBorders>
          </w:tcPr>
          <w:p w14:paraId="72BAB31D" w14:textId="1C42544B" w:rsidR="003A30ED" w:rsidRPr="005F7DE3" w:rsidRDefault="003A30ED" w:rsidP="003A30ED">
            <w:pPr>
              <w:jc w:val="center"/>
            </w:pPr>
            <w:r w:rsidRPr="005F7DE3">
              <w:t>heat transfer coefficient</w:t>
            </w:r>
          </w:p>
        </w:tc>
        <w:tc>
          <w:tcPr>
            <w:tcW w:w="942" w:type="dxa"/>
            <w:tcBorders>
              <w:top w:val="nil"/>
              <w:left w:val="nil"/>
              <w:bottom w:val="nil"/>
              <w:right w:val="nil"/>
            </w:tcBorders>
          </w:tcPr>
          <w:p w14:paraId="7F7652FF" w14:textId="0D10E656" w:rsidR="003A30ED" w:rsidRPr="005F7DE3" w:rsidRDefault="00D47CBD"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827" w:type="dxa"/>
            <w:tcBorders>
              <w:top w:val="nil"/>
              <w:left w:val="nil"/>
              <w:bottom w:val="nil"/>
              <w:right w:val="nil"/>
            </w:tcBorders>
          </w:tcPr>
          <w:p w14:paraId="795AFD64" w14:textId="4BA0CB3F" w:rsidR="003A30ED" w:rsidRPr="005F7DE3" w:rsidRDefault="003A30ED" w:rsidP="003A30ED">
            <w:pPr>
              <w:jc w:val="center"/>
            </w:pPr>
            <w:r w:rsidRPr="005F7DE3">
              <w:rPr>
                <w:i/>
              </w:rPr>
              <w:t>t</w:t>
            </w:r>
          </w:p>
        </w:tc>
        <w:tc>
          <w:tcPr>
            <w:tcW w:w="1371" w:type="dxa"/>
            <w:tcBorders>
              <w:top w:val="nil"/>
              <w:left w:val="nil"/>
              <w:bottom w:val="nil"/>
              <w:right w:val="nil"/>
            </w:tcBorders>
          </w:tcPr>
          <w:p w14:paraId="32B7CFCD" w14:textId="72A206CD" w:rsidR="003A30ED" w:rsidRPr="005F7DE3" w:rsidRDefault="003A30ED" w:rsidP="003A30ED">
            <w:pPr>
              <w:jc w:val="center"/>
            </w:pPr>
            <w:r w:rsidRPr="005F7DE3">
              <w:t>time</w:t>
            </w:r>
          </w:p>
        </w:tc>
        <w:tc>
          <w:tcPr>
            <w:tcW w:w="827" w:type="dxa"/>
            <w:tcBorders>
              <w:top w:val="nil"/>
              <w:left w:val="nil"/>
              <w:bottom w:val="nil"/>
              <w:right w:val="single" w:sz="4" w:space="0" w:color="auto"/>
            </w:tcBorders>
          </w:tcPr>
          <w:p w14:paraId="50ABC9A8" w14:textId="4CEBDB49" w:rsidR="003A30ED" w:rsidRPr="005F7DE3" w:rsidRDefault="003A30ED" w:rsidP="003A30ED">
            <w:pPr>
              <w:jc w:val="center"/>
              <w:rPr>
                <w:i/>
                <w:iCs/>
              </w:rPr>
            </w:pPr>
            <w:r w:rsidRPr="005F7DE3">
              <w:rPr>
                <w:iCs/>
              </w:rPr>
              <w:t>second</w:t>
            </w:r>
          </w:p>
        </w:tc>
      </w:tr>
      <w:tr w:rsidR="003A30ED" w:rsidRPr="005F7DE3" w14:paraId="3311CBE7" w14:textId="77777777" w:rsidTr="00624D6A">
        <w:trPr>
          <w:trHeight w:val="256"/>
          <w:jc w:val="center"/>
        </w:trPr>
        <w:tc>
          <w:tcPr>
            <w:tcW w:w="1028" w:type="dxa"/>
            <w:tcBorders>
              <w:top w:val="nil"/>
              <w:left w:val="single" w:sz="4" w:space="0" w:color="auto"/>
              <w:bottom w:val="nil"/>
              <w:right w:val="nil"/>
            </w:tcBorders>
          </w:tcPr>
          <w:p w14:paraId="63C7FA96" w14:textId="0CD34638" w:rsidR="003A30ED" w:rsidRPr="005F7DE3" w:rsidRDefault="003A30ED" w:rsidP="003A30ED">
            <w:pPr>
              <w:jc w:val="center"/>
              <w:rPr>
                <w:i/>
              </w:rPr>
            </w:pPr>
            <w:r w:rsidRPr="005F7DE3">
              <w:t>L</w:t>
            </w:r>
          </w:p>
        </w:tc>
        <w:tc>
          <w:tcPr>
            <w:tcW w:w="1454" w:type="dxa"/>
            <w:tcBorders>
              <w:top w:val="nil"/>
              <w:left w:val="nil"/>
              <w:bottom w:val="nil"/>
              <w:right w:val="nil"/>
            </w:tcBorders>
          </w:tcPr>
          <w:p w14:paraId="09E53698" w14:textId="20399C00" w:rsidR="003A30ED" w:rsidRPr="005F7DE3" w:rsidRDefault="003A30ED" w:rsidP="003A30ED">
            <w:pPr>
              <w:jc w:val="center"/>
            </w:pPr>
            <w:r w:rsidRPr="005F7DE3">
              <w:t>thickness</w:t>
            </w:r>
          </w:p>
        </w:tc>
        <w:tc>
          <w:tcPr>
            <w:tcW w:w="942" w:type="dxa"/>
            <w:tcBorders>
              <w:top w:val="nil"/>
              <w:left w:val="nil"/>
              <w:bottom w:val="nil"/>
              <w:right w:val="nil"/>
            </w:tcBorders>
          </w:tcPr>
          <w:p w14:paraId="396C207D" w14:textId="5D2274AE" w:rsidR="003A30ED" w:rsidRPr="005F7DE3" w:rsidRDefault="003A30ED" w:rsidP="003A30ED">
            <w:pPr>
              <w:jc w:val="center"/>
              <w:rPr>
                <w:iCs/>
              </w:rPr>
            </w:pPr>
            <w:r w:rsidRPr="005F7DE3">
              <w:rPr>
                <w:i/>
                <w:iCs/>
              </w:rPr>
              <w:t>m</w:t>
            </w:r>
          </w:p>
        </w:tc>
        <w:tc>
          <w:tcPr>
            <w:tcW w:w="827" w:type="dxa"/>
            <w:tcBorders>
              <w:top w:val="nil"/>
              <w:left w:val="nil"/>
              <w:bottom w:val="nil"/>
              <w:right w:val="nil"/>
            </w:tcBorders>
          </w:tcPr>
          <w:p w14:paraId="042728E4" w14:textId="36473398" w:rsidR="003A30ED" w:rsidRPr="005F7DE3" w:rsidRDefault="003A30ED" w:rsidP="003A30ED">
            <w:pPr>
              <w:jc w:val="center"/>
            </w:pPr>
          </w:p>
        </w:tc>
        <w:tc>
          <w:tcPr>
            <w:tcW w:w="1371" w:type="dxa"/>
            <w:tcBorders>
              <w:top w:val="nil"/>
              <w:left w:val="nil"/>
              <w:bottom w:val="nil"/>
              <w:right w:val="nil"/>
            </w:tcBorders>
          </w:tcPr>
          <w:p w14:paraId="6D585F42" w14:textId="2EB6CF9B" w:rsidR="003A30ED" w:rsidRPr="005F7DE3" w:rsidRDefault="003A30ED" w:rsidP="003A30ED">
            <w:pPr>
              <w:jc w:val="center"/>
            </w:pPr>
          </w:p>
        </w:tc>
        <w:tc>
          <w:tcPr>
            <w:tcW w:w="827" w:type="dxa"/>
            <w:tcBorders>
              <w:top w:val="nil"/>
              <w:left w:val="nil"/>
              <w:bottom w:val="nil"/>
              <w:right w:val="single" w:sz="4" w:space="0" w:color="auto"/>
            </w:tcBorders>
          </w:tcPr>
          <w:p w14:paraId="724B5C29" w14:textId="372F5AAF" w:rsidR="003A30ED" w:rsidRPr="005F7DE3" w:rsidRDefault="003A30ED" w:rsidP="003A30ED">
            <w:pPr>
              <w:jc w:val="center"/>
              <w:rPr>
                <w:i/>
                <w:iCs/>
              </w:rPr>
            </w:pPr>
          </w:p>
        </w:tc>
      </w:tr>
      <w:tr w:rsidR="003A30ED" w:rsidRPr="005F7DE3" w14:paraId="3AEF1CE5" w14:textId="77777777" w:rsidTr="00624D6A">
        <w:trPr>
          <w:trHeight w:val="269"/>
          <w:jc w:val="center"/>
        </w:trPr>
        <w:tc>
          <w:tcPr>
            <w:tcW w:w="1028" w:type="dxa"/>
            <w:tcBorders>
              <w:top w:val="nil"/>
              <w:left w:val="single" w:sz="4" w:space="0" w:color="auto"/>
              <w:bottom w:val="nil"/>
              <w:right w:val="nil"/>
            </w:tcBorders>
          </w:tcPr>
          <w:p w14:paraId="4CC8278C" w14:textId="68F63688" w:rsidR="003A30ED" w:rsidRPr="005F7DE3" w:rsidRDefault="00D47CBD" w:rsidP="003A30ED">
            <w:pPr>
              <w:jc w:val="center"/>
              <w:rPr>
                <w:i/>
              </w:rPr>
            </w:pPr>
            <m:oMathPara>
              <m:oMath>
                <m:r>
                  <m:rPr>
                    <m:sty m:val="p"/>
                  </m:rPr>
                  <w:rPr>
                    <w:rFonts w:ascii="Cambria Math" w:hAnsi="Cambria Math"/>
                  </w:rPr>
                  <m:t>λ</m:t>
                </m:r>
              </m:oMath>
            </m:oMathPara>
          </w:p>
        </w:tc>
        <w:tc>
          <w:tcPr>
            <w:tcW w:w="1454" w:type="dxa"/>
            <w:tcBorders>
              <w:top w:val="nil"/>
              <w:left w:val="nil"/>
              <w:bottom w:val="nil"/>
              <w:right w:val="nil"/>
            </w:tcBorders>
          </w:tcPr>
          <w:p w14:paraId="35A1FC67" w14:textId="7AF0D650" w:rsidR="003A30ED" w:rsidRPr="005F7DE3" w:rsidRDefault="003A30ED" w:rsidP="003A30ED">
            <w:pPr>
              <w:jc w:val="center"/>
            </w:pPr>
            <w:r w:rsidRPr="005F7DE3">
              <w:t>conductivity</w:t>
            </w:r>
          </w:p>
        </w:tc>
        <w:tc>
          <w:tcPr>
            <w:tcW w:w="942" w:type="dxa"/>
            <w:tcBorders>
              <w:top w:val="nil"/>
              <w:left w:val="nil"/>
              <w:bottom w:val="nil"/>
              <w:right w:val="nil"/>
            </w:tcBorders>
          </w:tcPr>
          <w:p w14:paraId="225CCD64" w14:textId="045ABF3D" w:rsidR="003A30ED" w:rsidRPr="005F7DE3" w:rsidRDefault="003A30ED" w:rsidP="003A30ED">
            <w:pPr>
              <w:jc w:val="center"/>
              <w:rPr>
                <w:iCs/>
              </w:rPr>
            </w:pPr>
            <w:r w:rsidRPr="005F7DE3">
              <w:rPr>
                <w:i/>
                <w:iCs/>
              </w:rPr>
              <w:t>w/m/K</w:t>
            </w:r>
          </w:p>
        </w:tc>
        <w:tc>
          <w:tcPr>
            <w:tcW w:w="827" w:type="dxa"/>
            <w:tcBorders>
              <w:top w:val="nil"/>
              <w:left w:val="nil"/>
              <w:bottom w:val="nil"/>
              <w:right w:val="nil"/>
            </w:tcBorders>
          </w:tcPr>
          <w:p w14:paraId="5D40443A" w14:textId="442ECF4B" w:rsidR="003A30ED" w:rsidRPr="005F7DE3" w:rsidRDefault="003A30ED" w:rsidP="003A30ED">
            <w:pPr>
              <w:jc w:val="center"/>
            </w:pPr>
          </w:p>
        </w:tc>
        <w:tc>
          <w:tcPr>
            <w:tcW w:w="1371" w:type="dxa"/>
            <w:tcBorders>
              <w:top w:val="nil"/>
              <w:left w:val="nil"/>
              <w:bottom w:val="nil"/>
              <w:right w:val="nil"/>
            </w:tcBorders>
          </w:tcPr>
          <w:p w14:paraId="0586492E" w14:textId="41D2846B" w:rsidR="003A30ED" w:rsidRPr="005F7DE3" w:rsidRDefault="003A30ED" w:rsidP="003A30ED">
            <w:pPr>
              <w:jc w:val="center"/>
            </w:pPr>
          </w:p>
        </w:tc>
        <w:tc>
          <w:tcPr>
            <w:tcW w:w="827" w:type="dxa"/>
            <w:tcBorders>
              <w:top w:val="nil"/>
              <w:left w:val="nil"/>
              <w:bottom w:val="nil"/>
              <w:right w:val="single" w:sz="4" w:space="0" w:color="auto"/>
            </w:tcBorders>
          </w:tcPr>
          <w:p w14:paraId="0BB2109A" w14:textId="07256CFB" w:rsidR="003A30ED" w:rsidRPr="005F7DE3" w:rsidRDefault="003A30ED" w:rsidP="003A30ED">
            <w:pPr>
              <w:jc w:val="center"/>
              <w:rPr>
                <w:i/>
                <w:iCs/>
              </w:rPr>
            </w:pPr>
          </w:p>
        </w:tc>
      </w:tr>
      <w:tr w:rsidR="003A30ED" w:rsidRPr="005F7DE3" w14:paraId="1FC5181A" w14:textId="77777777" w:rsidTr="00624D6A">
        <w:trPr>
          <w:trHeight w:val="256"/>
          <w:jc w:val="center"/>
        </w:trPr>
        <w:tc>
          <w:tcPr>
            <w:tcW w:w="1028" w:type="dxa"/>
            <w:tcBorders>
              <w:top w:val="nil"/>
              <w:left w:val="single" w:sz="4" w:space="0" w:color="auto"/>
              <w:bottom w:val="single" w:sz="4" w:space="0" w:color="auto"/>
              <w:right w:val="nil"/>
            </w:tcBorders>
          </w:tcPr>
          <w:p w14:paraId="0234522A" w14:textId="018C46F8" w:rsidR="003A30ED" w:rsidRPr="005F7DE3" w:rsidRDefault="003A30ED" w:rsidP="003A30ED">
            <w:pPr>
              <w:jc w:val="center"/>
              <w:rPr>
                <w:i/>
              </w:rPr>
            </w:pPr>
            <w:r w:rsidRPr="005F7DE3">
              <w:t>Q</w:t>
            </w:r>
          </w:p>
        </w:tc>
        <w:tc>
          <w:tcPr>
            <w:tcW w:w="1454" w:type="dxa"/>
            <w:tcBorders>
              <w:top w:val="nil"/>
              <w:left w:val="nil"/>
              <w:bottom w:val="single" w:sz="4" w:space="0" w:color="auto"/>
              <w:right w:val="nil"/>
            </w:tcBorders>
          </w:tcPr>
          <w:p w14:paraId="2C40C7FC" w14:textId="7D8B4379" w:rsidR="003A30ED" w:rsidRPr="005F7DE3" w:rsidRDefault="003A30ED" w:rsidP="003A30ED">
            <w:pPr>
              <w:jc w:val="center"/>
            </w:pPr>
            <w:r w:rsidRPr="005F7DE3">
              <w:t>heating flux</w:t>
            </w:r>
          </w:p>
        </w:tc>
        <w:tc>
          <w:tcPr>
            <w:tcW w:w="942" w:type="dxa"/>
            <w:tcBorders>
              <w:top w:val="nil"/>
              <w:left w:val="nil"/>
              <w:bottom w:val="single" w:sz="4" w:space="0" w:color="auto"/>
              <w:right w:val="nil"/>
            </w:tcBorders>
          </w:tcPr>
          <w:p w14:paraId="4C44E744" w14:textId="62A87FAD" w:rsidR="003A30ED" w:rsidRPr="005F7DE3" w:rsidRDefault="003A30ED" w:rsidP="003A30ED">
            <w:pPr>
              <w:jc w:val="center"/>
              <w:rPr>
                <w:iCs/>
              </w:rPr>
            </w:pPr>
            <w:r w:rsidRPr="005F7DE3">
              <w:rPr>
                <w:i/>
                <w:iCs/>
              </w:rPr>
              <w:t>W</w:t>
            </w:r>
          </w:p>
        </w:tc>
        <w:tc>
          <w:tcPr>
            <w:tcW w:w="827" w:type="dxa"/>
            <w:tcBorders>
              <w:top w:val="nil"/>
              <w:left w:val="nil"/>
              <w:bottom w:val="single" w:sz="4" w:space="0" w:color="auto"/>
              <w:right w:val="nil"/>
            </w:tcBorders>
          </w:tcPr>
          <w:p w14:paraId="0A68E895" w14:textId="7C549914" w:rsidR="003A30ED" w:rsidRPr="005F7DE3" w:rsidRDefault="003A30ED" w:rsidP="003A30ED">
            <w:pPr>
              <w:jc w:val="center"/>
            </w:pPr>
          </w:p>
        </w:tc>
        <w:tc>
          <w:tcPr>
            <w:tcW w:w="1371" w:type="dxa"/>
            <w:tcBorders>
              <w:top w:val="nil"/>
              <w:left w:val="nil"/>
              <w:bottom w:val="single" w:sz="4" w:space="0" w:color="auto"/>
              <w:right w:val="nil"/>
            </w:tcBorders>
          </w:tcPr>
          <w:p w14:paraId="75AF5D8A" w14:textId="0DAE8C9A" w:rsidR="003A30ED" w:rsidRPr="005F7DE3" w:rsidRDefault="003A30ED" w:rsidP="003A30ED">
            <w:pPr>
              <w:jc w:val="center"/>
            </w:pPr>
          </w:p>
        </w:tc>
        <w:tc>
          <w:tcPr>
            <w:tcW w:w="827" w:type="dxa"/>
            <w:tcBorders>
              <w:top w:val="nil"/>
              <w:left w:val="nil"/>
              <w:bottom w:val="single" w:sz="4" w:space="0" w:color="auto"/>
              <w:right w:val="single" w:sz="4" w:space="0" w:color="auto"/>
            </w:tcBorders>
          </w:tcPr>
          <w:p w14:paraId="63A466ED" w14:textId="52D34297" w:rsidR="003A30ED" w:rsidRPr="005F7DE3" w:rsidRDefault="003A30ED" w:rsidP="003A30ED">
            <w:pPr>
              <w:jc w:val="center"/>
              <w:rPr>
                <w:i/>
                <w:iCs/>
              </w:rPr>
            </w:pPr>
          </w:p>
        </w:tc>
      </w:tr>
      <w:tr w:rsidR="003A30ED" w:rsidRPr="005F7DE3" w14:paraId="02C39443" w14:textId="77777777" w:rsidTr="00624D6A">
        <w:trPr>
          <w:trHeight w:val="256"/>
          <w:jc w:val="center"/>
        </w:trPr>
        <w:tc>
          <w:tcPr>
            <w:tcW w:w="1028" w:type="dxa"/>
            <w:tcBorders>
              <w:top w:val="single" w:sz="4" w:space="0" w:color="auto"/>
              <w:left w:val="single" w:sz="4" w:space="0" w:color="auto"/>
              <w:bottom w:val="nil"/>
              <w:right w:val="nil"/>
            </w:tcBorders>
          </w:tcPr>
          <w:p w14:paraId="0EB6F9F3" w14:textId="14DA86A1" w:rsidR="003A30ED" w:rsidRPr="005F7DE3" w:rsidRDefault="003A30ED" w:rsidP="003A30ED">
            <w:pPr>
              <w:jc w:val="center"/>
              <w:rPr>
                <w:b/>
                <w:bCs/>
              </w:rPr>
            </w:pPr>
            <w:r w:rsidRPr="005F7DE3">
              <w:rPr>
                <w:b/>
                <w:bCs/>
              </w:rPr>
              <w:t>Subscript</w:t>
            </w:r>
          </w:p>
        </w:tc>
        <w:tc>
          <w:tcPr>
            <w:tcW w:w="1454" w:type="dxa"/>
            <w:tcBorders>
              <w:top w:val="single" w:sz="4" w:space="0" w:color="auto"/>
              <w:left w:val="nil"/>
              <w:bottom w:val="nil"/>
              <w:right w:val="nil"/>
            </w:tcBorders>
          </w:tcPr>
          <w:p w14:paraId="1C9F9408" w14:textId="77777777" w:rsidR="003A30ED" w:rsidRPr="005F7DE3" w:rsidRDefault="003A30ED" w:rsidP="003A30ED">
            <w:pPr>
              <w:jc w:val="center"/>
            </w:pPr>
          </w:p>
        </w:tc>
        <w:tc>
          <w:tcPr>
            <w:tcW w:w="942" w:type="dxa"/>
            <w:tcBorders>
              <w:top w:val="single" w:sz="4" w:space="0" w:color="auto"/>
              <w:left w:val="nil"/>
              <w:bottom w:val="nil"/>
              <w:right w:val="nil"/>
            </w:tcBorders>
          </w:tcPr>
          <w:p w14:paraId="30FEA596" w14:textId="77777777" w:rsidR="003A30ED" w:rsidRPr="005F7DE3" w:rsidRDefault="003A30ED" w:rsidP="003A30ED">
            <w:pPr>
              <w:jc w:val="center"/>
              <w:rPr>
                <w:iCs/>
              </w:rPr>
            </w:pPr>
          </w:p>
        </w:tc>
        <w:tc>
          <w:tcPr>
            <w:tcW w:w="827" w:type="dxa"/>
            <w:tcBorders>
              <w:top w:val="single" w:sz="4" w:space="0" w:color="auto"/>
              <w:left w:val="nil"/>
              <w:bottom w:val="nil"/>
              <w:right w:val="nil"/>
            </w:tcBorders>
          </w:tcPr>
          <w:p w14:paraId="34234B8D" w14:textId="6368BA0A" w:rsidR="003A30ED" w:rsidRPr="005F7DE3" w:rsidRDefault="003A30ED" w:rsidP="003A30ED">
            <w:pPr>
              <w:jc w:val="center"/>
            </w:pPr>
          </w:p>
        </w:tc>
        <w:tc>
          <w:tcPr>
            <w:tcW w:w="1371" w:type="dxa"/>
            <w:tcBorders>
              <w:top w:val="single" w:sz="4" w:space="0" w:color="auto"/>
              <w:left w:val="nil"/>
              <w:bottom w:val="nil"/>
              <w:right w:val="nil"/>
            </w:tcBorders>
          </w:tcPr>
          <w:p w14:paraId="491634D1" w14:textId="4C152CE9" w:rsidR="003A30ED" w:rsidRPr="005F7DE3" w:rsidRDefault="003A30ED" w:rsidP="003A30ED">
            <w:pPr>
              <w:jc w:val="center"/>
            </w:pPr>
          </w:p>
        </w:tc>
        <w:tc>
          <w:tcPr>
            <w:tcW w:w="827" w:type="dxa"/>
            <w:tcBorders>
              <w:top w:val="single" w:sz="4" w:space="0" w:color="auto"/>
              <w:left w:val="nil"/>
              <w:bottom w:val="nil"/>
            </w:tcBorders>
          </w:tcPr>
          <w:p w14:paraId="73F51289" w14:textId="77777777" w:rsidR="003A30ED" w:rsidRPr="005F7DE3" w:rsidRDefault="003A30ED" w:rsidP="003A30ED">
            <w:pPr>
              <w:jc w:val="center"/>
              <w:rPr>
                <w:i/>
                <w:iCs/>
              </w:rPr>
            </w:pPr>
          </w:p>
        </w:tc>
      </w:tr>
      <w:tr w:rsidR="003A30ED" w:rsidRPr="005F7DE3" w14:paraId="066B5473" w14:textId="77777777" w:rsidTr="00624D6A">
        <w:trPr>
          <w:trHeight w:val="256"/>
          <w:jc w:val="center"/>
        </w:trPr>
        <w:tc>
          <w:tcPr>
            <w:tcW w:w="1028" w:type="dxa"/>
            <w:tcBorders>
              <w:top w:val="nil"/>
              <w:left w:val="single" w:sz="4" w:space="0" w:color="auto"/>
              <w:bottom w:val="nil"/>
              <w:right w:val="nil"/>
            </w:tcBorders>
          </w:tcPr>
          <w:p w14:paraId="241B7933" w14:textId="5B67EF4B" w:rsidR="003A30ED" w:rsidRPr="005F7DE3" w:rsidRDefault="003A30ED" w:rsidP="003A30ED">
            <w:pPr>
              <w:jc w:val="center"/>
              <w:rPr>
                <w:i/>
                <w:iCs/>
              </w:rPr>
            </w:pPr>
            <w:r w:rsidRPr="005F7DE3">
              <w:rPr>
                <w:i/>
                <w:iCs/>
              </w:rPr>
              <w:t>adj</w:t>
            </w:r>
          </w:p>
        </w:tc>
        <w:tc>
          <w:tcPr>
            <w:tcW w:w="1454" w:type="dxa"/>
            <w:tcBorders>
              <w:top w:val="nil"/>
              <w:left w:val="nil"/>
              <w:bottom w:val="nil"/>
              <w:right w:val="nil"/>
            </w:tcBorders>
          </w:tcPr>
          <w:p w14:paraId="4D056F79" w14:textId="427D6987" w:rsidR="003A30ED" w:rsidRPr="005F7DE3" w:rsidRDefault="003A30ED" w:rsidP="003A30ED">
            <w:pPr>
              <w:jc w:val="center"/>
            </w:pPr>
            <w:r w:rsidRPr="005F7DE3">
              <w:t>adjacent</w:t>
            </w:r>
          </w:p>
        </w:tc>
        <w:tc>
          <w:tcPr>
            <w:tcW w:w="942" w:type="dxa"/>
            <w:tcBorders>
              <w:top w:val="nil"/>
              <w:left w:val="nil"/>
              <w:bottom w:val="nil"/>
              <w:right w:val="nil"/>
            </w:tcBorders>
          </w:tcPr>
          <w:p w14:paraId="64924C8C" w14:textId="77777777" w:rsidR="003A30ED" w:rsidRPr="005F7DE3" w:rsidRDefault="003A30ED" w:rsidP="003A30ED">
            <w:pPr>
              <w:jc w:val="center"/>
              <w:rPr>
                <w:iCs/>
              </w:rPr>
            </w:pPr>
          </w:p>
        </w:tc>
        <w:tc>
          <w:tcPr>
            <w:tcW w:w="827" w:type="dxa"/>
            <w:tcBorders>
              <w:top w:val="nil"/>
              <w:left w:val="nil"/>
              <w:bottom w:val="nil"/>
              <w:right w:val="nil"/>
            </w:tcBorders>
          </w:tcPr>
          <w:p w14:paraId="5B8F7DA9" w14:textId="7043C3F8" w:rsidR="003A30ED" w:rsidRPr="005F7DE3" w:rsidRDefault="003A30ED" w:rsidP="003A30ED">
            <w:pPr>
              <w:jc w:val="center"/>
              <w:rPr>
                <w:i/>
                <w:iCs/>
              </w:rPr>
            </w:pPr>
            <w:r w:rsidRPr="005F7DE3">
              <w:rPr>
                <w:i/>
                <w:iCs/>
              </w:rPr>
              <w:t>intwall</w:t>
            </w:r>
          </w:p>
        </w:tc>
        <w:tc>
          <w:tcPr>
            <w:tcW w:w="1371" w:type="dxa"/>
            <w:tcBorders>
              <w:top w:val="nil"/>
              <w:left w:val="nil"/>
              <w:bottom w:val="nil"/>
              <w:right w:val="nil"/>
            </w:tcBorders>
          </w:tcPr>
          <w:p w14:paraId="2AD49E54" w14:textId="72C1EA11" w:rsidR="003A30ED" w:rsidRPr="005F7DE3" w:rsidRDefault="003A30ED" w:rsidP="003A30ED">
            <w:pPr>
              <w:jc w:val="center"/>
            </w:pPr>
            <w:r w:rsidRPr="005F7DE3">
              <w:t>internal wall</w:t>
            </w:r>
          </w:p>
        </w:tc>
        <w:tc>
          <w:tcPr>
            <w:tcW w:w="827" w:type="dxa"/>
            <w:tcBorders>
              <w:top w:val="nil"/>
              <w:left w:val="nil"/>
              <w:bottom w:val="nil"/>
            </w:tcBorders>
          </w:tcPr>
          <w:p w14:paraId="39CABF81" w14:textId="77777777" w:rsidR="003A30ED" w:rsidRPr="005F7DE3" w:rsidRDefault="003A30ED" w:rsidP="003A30ED">
            <w:pPr>
              <w:jc w:val="center"/>
              <w:rPr>
                <w:i/>
                <w:iCs/>
              </w:rPr>
            </w:pPr>
          </w:p>
        </w:tc>
      </w:tr>
      <w:tr w:rsidR="003A30ED" w:rsidRPr="005F7DE3" w14:paraId="5B588AFB" w14:textId="77777777" w:rsidTr="00624D6A">
        <w:trPr>
          <w:trHeight w:val="256"/>
          <w:jc w:val="center"/>
        </w:trPr>
        <w:tc>
          <w:tcPr>
            <w:tcW w:w="1028" w:type="dxa"/>
            <w:tcBorders>
              <w:top w:val="nil"/>
              <w:left w:val="single" w:sz="4" w:space="0" w:color="auto"/>
              <w:bottom w:val="nil"/>
              <w:right w:val="nil"/>
            </w:tcBorders>
          </w:tcPr>
          <w:p w14:paraId="5E9384EF" w14:textId="30C865F5" w:rsidR="003A30ED" w:rsidRPr="005F7DE3" w:rsidRDefault="003A30ED" w:rsidP="003A30ED">
            <w:pPr>
              <w:jc w:val="center"/>
              <w:rPr>
                <w:i/>
                <w:iCs/>
              </w:rPr>
            </w:pPr>
            <w:r w:rsidRPr="005F7DE3">
              <w:rPr>
                <w:i/>
                <w:iCs/>
              </w:rPr>
              <w:t>AHU</w:t>
            </w:r>
          </w:p>
        </w:tc>
        <w:tc>
          <w:tcPr>
            <w:tcW w:w="1454" w:type="dxa"/>
            <w:tcBorders>
              <w:top w:val="nil"/>
              <w:left w:val="nil"/>
              <w:bottom w:val="nil"/>
              <w:right w:val="nil"/>
            </w:tcBorders>
          </w:tcPr>
          <w:p w14:paraId="5C5FB7C3" w14:textId="0704BCCD" w:rsidR="003A30ED" w:rsidRPr="005F7DE3" w:rsidRDefault="003A30ED" w:rsidP="003A30ED">
            <w:pPr>
              <w:jc w:val="center"/>
            </w:pPr>
            <w:r w:rsidRPr="005F7DE3">
              <w:t>air handling unit</w:t>
            </w:r>
          </w:p>
        </w:tc>
        <w:tc>
          <w:tcPr>
            <w:tcW w:w="942" w:type="dxa"/>
            <w:tcBorders>
              <w:top w:val="nil"/>
              <w:left w:val="nil"/>
              <w:bottom w:val="nil"/>
              <w:right w:val="nil"/>
            </w:tcBorders>
          </w:tcPr>
          <w:p w14:paraId="5F19A61B" w14:textId="77777777" w:rsidR="003A30ED" w:rsidRPr="005F7DE3" w:rsidRDefault="003A30ED" w:rsidP="003A30ED">
            <w:pPr>
              <w:jc w:val="center"/>
              <w:rPr>
                <w:iCs/>
              </w:rPr>
            </w:pPr>
          </w:p>
        </w:tc>
        <w:tc>
          <w:tcPr>
            <w:tcW w:w="827" w:type="dxa"/>
            <w:tcBorders>
              <w:top w:val="nil"/>
              <w:left w:val="nil"/>
              <w:bottom w:val="nil"/>
              <w:right w:val="nil"/>
            </w:tcBorders>
          </w:tcPr>
          <w:p w14:paraId="760633B8" w14:textId="143D7A73" w:rsidR="003A30ED" w:rsidRPr="005F7DE3" w:rsidRDefault="003A30ED" w:rsidP="003A30ED">
            <w:pPr>
              <w:jc w:val="center"/>
              <w:rPr>
                <w:i/>
                <w:iCs/>
              </w:rPr>
            </w:pPr>
            <w:r w:rsidRPr="005F7DE3">
              <w:rPr>
                <w:i/>
                <w:iCs/>
              </w:rPr>
              <w:t>int</w:t>
            </w:r>
          </w:p>
        </w:tc>
        <w:tc>
          <w:tcPr>
            <w:tcW w:w="1371" w:type="dxa"/>
            <w:tcBorders>
              <w:top w:val="nil"/>
              <w:left w:val="nil"/>
              <w:bottom w:val="nil"/>
              <w:right w:val="nil"/>
            </w:tcBorders>
          </w:tcPr>
          <w:p w14:paraId="66FB18D8" w14:textId="158F5363" w:rsidR="003A30ED" w:rsidRPr="005F7DE3" w:rsidRDefault="003A30ED" w:rsidP="003A30ED">
            <w:pPr>
              <w:jc w:val="center"/>
            </w:pPr>
            <w:r w:rsidRPr="005F7DE3">
              <w:t>internal heating</w:t>
            </w:r>
          </w:p>
        </w:tc>
        <w:tc>
          <w:tcPr>
            <w:tcW w:w="827" w:type="dxa"/>
            <w:tcBorders>
              <w:top w:val="nil"/>
              <w:left w:val="nil"/>
              <w:bottom w:val="nil"/>
            </w:tcBorders>
          </w:tcPr>
          <w:p w14:paraId="49F5122D" w14:textId="77777777" w:rsidR="003A30ED" w:rsidRPr="005F7DE3" w:rsidRDefault="003A30ED" w:rsidP="003A30ED">
            <w:pPr>
              <w:jc w:val="center"/>
              <w:rPr>
                <w:i/>
                <w:iCs/>
              </w:rPr>
            </w:pPr>
          </w:p>
        </w:tc>
      </w:tr>
      <w:tr w:rsidR="003A30ED" w:rsidRPr="005F7DE3" w14:paraId="37502CBA" w14:textId="77777777" w:rsidTr="00624D6A">
        <w:trPr>
          <w:trHeight w:val="256"/>
          <w:jc w:val="center"/>
        </w:trPr>
        <w:tc>
          <w:tcPr>
            <w:tcW w:w="1028" w:type="dxa"/>
            <w:tcBorders>
              <w:top w:val="nil"/>
              <w:left w:val="single" w:sz="4" w:space="0" w:color="auto"/>
              <w:bottom w:val="nil"/>
              <w:right w:val="nil"/>
            </w:tcBorders>
          </w:tcPr>
          <w:p w14:paraId="6ED893DA" w14:textId="6282872F" w:rsidR="003A30ED" w:rsidRPr="005F7DE3" w:rsidRDefault="003A30ED" w:rsidP="003A30ED">
            <w:pPr>
              <w:jc w:val="center"/>
              <w:rPr>
                <w:i/>
                <w:iCs/>
              </w:rPr>
            </w:pPr>
            <w:r w:rsidRPr="005F7DE3">
              <w:rPr>
                <w:i/>
                <w:iCs/>
              </w:rPr>
              <w:t>cav</w:t>
            </w:r>
          </w:p>
        </w:tc>
        <w:tc>
          <w:tcPr>
            <w:tcW w:w="1454" w:type="dxa"/>
            <w:tcBorders>
              <w:top w:val="nil"/>
              <w:left w:val="nil"/>
              <w:bottom w:val="nil"/>
              <w:right w:val="nil"/>
            </w:tcBorders>
          </w:tcPr>
          <w:p w14:paraId="05ACF5C7" w14:textId="5CFB54F6" w:rsidR="003A30ED" w:rsidRPr="005F7DE3" w:rsidRDefault="003A30ED" w:rsidP="003A30ED">
            <w:pPr>
              <w:jc w:val="center"/>
            </w:pPr>
            <w:r w:rsidRPr="005F7DE3">
              <w:t>cavity</w:t>
            </w:r>
          </w:p>
        </w:tc>
        <w:tc>
          <w:tcPr>
            <w:tcW w:w="942" w:type="dxa"/>
            <w:tcBorders>
              <w:top w:val="nil"/>
              <w:left w:val="nil"/>
              <w:bottom w:val="nil"/>
              <w:right w:val="nil"/>
            </w:tcBorders>
          </w:tcPr>
          <w:p w14:paraId="575D9634" w14:textId="77777777" w:rsidR="003A30ED" w:rsidRPr="005F7DE3" w:rsidRDefault="003A30ED" w:rsidP="003A30ED">
            <w:pPr>
              <w:jc w:val="center"/>
              <w:rPr>
                <w:iCs/>
              </w:rPr>
            </w:pPr>
          </w:p>
        </w:tc>
        <w:tc>
          <w:tcPr>
            <w:tcW w:w="827" w:type="dxa"/>
            <w:tcBorders>
              <w:top w:val="nil"/>
              <w:left w:val="nil"/>
              <w:bottom w:val="nil"/>
              <w:right w:val="nil"/>
            </w:tcBorders>
          </w:tcPr>
          <w:p w14:paraId="3C582A99" w14:textId="67FC134E" w:rsidR="003A30ED" w:rsidRPr="005F7DE3" w:rsidRDefault="003A30ED" w:rsidP="003A30ED">
            <w:pPr>
              <w:jc w:val="center"/>
              <w:rPr>
                <w:i/>
                <w:iCs/>
              </w:rPr>
            </w:pPr>
            <w:r w:rsidRPr="005F7DE3">
              <w:rPr>
                <w:i/>
                <w:iCs/>
              </w:rPr>
              <w:t>rad</w:t>
            </w:r>
          </w:p>
        </w:tc>
        <w:tc>
          <w:tcPr>
            <w:tcW w:w="1371" w:type="dxa"/>
            <w:tcBorders>
              <w:top w:val="nil"/>
              <w:left w:val="nil"/>
              <w:bottom w:val="nil"/>
              <w:right w:val="nil"/>
            </w:tcBorders>
          </w:tcPr>
          <w:p w14:paraId="1D670407" w14:textId="161D6770" w:rsidR="003A30ED" w:rsidRPr="005F7DE3" w:rsidRDefault="003A30ED" w:rsidP="003A30ED">
            <w:pPr>
              <w:jc w:val="center"/>
            </w:pPr>
            <w:r w:rsidRPr="005F7DE3">
              <w:t>radiant heating flux</w:t>
            </w:r>
          </w:p>
        </w:tc>
        <w:tc>
          <w:tcPr>
            <w:tcW w:w="827" w:type="dxa"/>
            <w:tcBorders>
              <w:top w:val="nil"/>
              <w:left w:val="nil"/>
              <w:bottom w:val="nil"/>
            </w:tcBorders>
          </w:tcPr>
          <w:p w14:paraId="14124F38" w14:textId="77777777" w:rsidR="003A30ED" w:rsidRPr="005F7DE3" w:rsidRDefault="003A30ED" w:rsidP="003A30ED">
            <w:pPr>
              <w:jc w:val="center"/>
              <w:rPr>
                <w:i/>
                <w:iCs/>
              </w:rPr>
            </w:pPr>
          </w:p>
        </w:tc>
      </w:tr>
      <w:tr w:rsidR="003A30ED" w:rsidRPr="005F7DE3" w14:paraId="38D592BB" w14:textId="77777777" w:rsidTr="00624D6A">
        <w:trPr>
          <w:trHeight w:val="256"/>
          <w:jc w:val="center"/>
        </w:trPr>
        <w:tc>
          <w:tcPr>
            <w:tcW w:w="1028" w:type="dxa"/>
            <w:tcBorders>
              <w:top w:val="nil"/>
              <w:left w:val="single" w:sz="4" w:space="0" w:color="auto"/>
              <w:bottom w:val="single" w:sz="4" w:space="0" w:color="auto"/>
              <w:right w:val="nil"/>
            </w:tcBorders>
          </w:tcPr>
          <w:p w14:paraId="2FBCEA6D" w14:textId="7D9AEB23" w:rsidR="003A30ED" w:rsidRPr="005F7DE3" w:rsidRDefault="003A30ED" w:rsidP="003A30ED">
            <w:pPr>
              <w:jc w:val="center"/>
              <w:rPr>
                <w:i/>
                <w:iCs/>
              </w:rPr>
            </w:pPr>
            <w:r w:rsidRPr="005F7DE3">
              <w:rPr>
                <w:i/>
                <w:iCs/>
              </w:rPr>
              <w:t>env</w:t>
            </w:r>
          </w:p>
        </w:tc>
        <w:tc>
          <w:tcPr>
            <w:tcW w:w="1454" w:type="dxa"/>
            <w:tcBorders>
              <w:top w:val="nil"/>
              <w:left w:val="nil"/>
              <w:bottom w:val="single" w:sz="4" w:space="0" w:color="auto"/>
              <w:right w:val="nil"/>
            </w:tcBorders>
          </w:tcPr>
          <w:p w14:paraId="7D7A2E5C" w14:textId="3B3B9E84" w:rsidR="003A30ED" w:rsidRPr="005F7DE3" w:rsidRDefault="003A30ED" w:rsidP="003A30ED">
            <w:pPr>
              <w:jc w:val="center"/>
            </w:pPr>
            <w:r w:rsidRPr="005F7DE3">
              <w:t>envelope</w:t>
            </w:r>
          </w:p>
        </w:tc>
        <w:tc>
          <w:tcPr>
            <w:tcW w:w="942" w:type="dxa"/>
            <w:tcBorders>
              <w:top w:val="nil"/>
              <w:left w:val="nil"/>
              <w:bottom w:val="single" w:sz="4" w:space="0" w:color="auto"/>
              <w:right w:val="nil"/>
            </w:tcBorders>
          </w:tcPr>
          <w:p w14:paraId="53518CA9" w14:textId="77777777" w:rsidR="003A30ED" w:rsidRPr="005F7DE3" w:rsidRDefault="003A30ED" w:rsidP="003A30ED">
            <w:pPr>
              <w:jc w:val="center"/>
              <w:rPr>
                <w:iCs/>
              </w:rPr>
            </w:pPr>
          </w:p>
        </w:tc>
        <w:tc>
          <w:tcPr>
            <w:tcW w:w="827" w:type="dxa"/>
            <w:tcBorders>
              <w:top w:val="nil"/>
              <w:left w:val="nil"/>
              <w:right w:val="nil"/>
            </w:tcBorders>
          </w:tcPr>
          <w:p w14:paraId="7A8E185E" w14:textId="77777777" w:rsidR="003A30ED" w:rsidRPr="005F7DE3" w:rsidRDefault="003A30ED" w:rsidP="003A30ED">
            <w:pPr>
              <w:jc w:val="center"/>
              <w:rPr>
                <w:i/>
                <w:iCs/>
              </w:rPr>
            </w:pPr>
          </w:p>
        </w:tc>
        <w:tc>
          <w:tcPr>
            <w:tcW w:w="1371" w:type="dxa"/>
            <w:tcBorders>
              <w:top w:val="nil"/>
              <w:left w:val="nil"/>
              <w:right w:val="nil"/>
            </w:tcBorders>
          </w:tcPr>
          <w:p w14:paraId="3849BA58" w14:textId="77777777" w:rsidR="003A30ED" w:rsidRPr="005F7DE3" w:rsidRDefault="003A30ED" w:rsidP="003A30ED">
            <w:pPr>
              <w:jc w:val="center"/>
            </w:pPr>
          </w:p>
        </w:tc>
        <w:tc>
          <w:tcPr>
            <w:tcW w:w="827" w:type="dxa"/>
            <w:tcBorders>
              <w:top w:val="nil"/>
              <w:left w:val="nil"/>
            </w:tcBorders>
          </w:tcPr>
          <w:p w14:paraId="7F7EA6E5" w14:textId="77777777" w:rsidR="003A30ED" w:rsidRPr="005F7DE3" w:rsidRDefault="003A30ED" w:rsidP="003A30ED">
            <w:pPr>
              <w:jc w:val="center"/>
              <w:rPr>
                <w:i/>
                <w:iCs/>
              </w:rPr>
            </w:pPr>
          </w:p>
        </w:tc>
      </w:tr>
    </w:tbl>
    <w:p w14:paraId="54C2E490" w14:textId="01006933" w:rsidR="00707894" w:rsidRPr="005F7DE3" w:rsidDel="001047A7" w:rsidRDefault="00707894" w:rsidP="00447E3E">
      <w:pPr>
        <w:rPr>
          <w:del w:id="3441" w:author="Lichen Wu" w:date="2022-04-09T15:29:00Z"/>
        </w:rPr>
      </w:pPr>
    </w:p>
    <w:p w14:paraId="2130E34E" w14:textId="5698A790" w:rsidR="007F4813" w:rsidRPr="005F7DE3" w:rsidRDefault="007F4813">
      <w:pPr>
        <w:rPr>
          <w:sz w:val="24"/>
        </w:rPr>
      </w:pPr>
      <w:del w:id="3442" w:author="Lichen Wu" w:date="2022-04-09T15:29:00Z">
        <w:r w:rsidRPr="005F7DE3" w:rsidDel="001047A7">
          <w:rPr>
            <w:sz w:val="24"/>
          </w:rPr>
          <w:br w:type="page"/>
        </w:r>
      </w:del>
    </w:p>
    <w:p w14:paraId="3961176E" w14:textId="77777777" w:rsidR="0043009B" w:rsidRPr="005F7DE3" w:rsidRDefault="0043009B" w:rsidP="0043009B">
      <w:pPr>
        <w:rPr>
          <w:sz w:val="24"/>
        </w:rPr>
      </w:pPr>
    </w:p>
    <w:p w14:paraId="2481BB4C" w14:textId="5C880A4D" w:rsidR="001E3D5B" w:rsidRPr="005F7DE3" w:rsidRDefault="001E3D5B" w:rsidP="001E3D5B">
      <w:pPr>
        <w:pStyle w:val="Heading1"/>
        <w:rPr>
          <w:ins w:id="3443" w:author="Lichen Wu" w:date="2022-04-09T15:33:00Z"/>
        </w:rPr>
      </w:pPr>
      <w:r w:rsidRPr="005F7DE3">
        <w:t>REFERENCES</w:t>
      </w:r>
    </w:p>
    <w:p w14:paraId="6A00062F" w14:textId="77777777" w:rsidR="00720B8B" w:rsidRPr="005F7DE3" w:rsidRDefault="00720B8B">
      <w:pPr>
        <w:pPrChange w:id="3444" w:author="Lichen Wu" w:date="2022-04-09T15:33:00Z">
          <w:pPr>
            <w:pStyle w:val="Heading1"/>
          </w:pPr>
        </w:pPrChange>
      </w:pPr>
    </w:p>
    <w:p w14:paraId="48ECAA25" w14:textId="77777777" w:rsidR="00BC1BE2" w:rsidRPr="005F7DE3" w:rsidRDefault="00BC1BE2" w:rsidP="00BC1BE2"/>
    <w:p w14:paraId="66C74411" w14:textId="6DE93842" w:rsidR="0057564F" w:rsidRPr="0057564F" w:rsidRDefault="001E3D5B" w:rsidP="0057564F">
      <w:pPr>
        <w:pStyle w:val="Bibliography"/>
      </w:pPr>
      <w:r w:rsidRPr="005F7DE3">
        <w:fldChar w:fldCharType="begin"/>
      </w:r>
      <w:r w:rsidR="00B44256" w:rsidRPr="005F7DE3">
        <w:instrText xml:space="preserve"> ADDIN ZOTERO_BIBL {"uncited":[],"omitted":[],"custom":[]} CSL_BIBLIOGRAPHY </w:instrText>
      </w:r>
      <w:r w:rsidRPr="005F7DE3">
        <w:fldChar w:fldCharType="separate"/>
      </w:r>
      <w:r w:rsidR="0057564F" w:rsidRPr="0057564F">
        <w:t>Ahn, B.-C., &amp; Song, J.-Y. (2010). Control characteristics and heating performance analysis of automatic</w:t>
      </w:r>
      <w:del w:id="3445" w:author="Lichen Wu" w:date="2022-04-12T00:24:00Z">
        <w:r w:rsidR="0057564F" w:rsidRPr="0057564F" w:rsidDel="008D11C7">
          <w:delText xml:space="preserve"> </w:delText>
        </w:r>
      </w:del>
      <w:ins w:id="3446" w:author="Lichen Wu" w:date="2022-04-12T00:24:00Z">
        <w:r w:rsidR="008D11C7">
          <w:t xml:space="preserve"> </w:t>
        </w:r>
      </w:ins>
      <w:r w:rsidR="0057564F" w:rsidRPr="0057564F">
        <w:t xml:space="preserve">thermostatic valves for radiant slab heating system in residential apartments. </w:t>
      </w:r>
      <w:r w:rsidR="0057564F" w:rsidRPr="0057564F">
        <w:rPr>
          <w:i/>
          <w:iCs/>
        </w:rPr>
        <w:t>Energy</w:t>
      </w:r>
      <w:r w:rsidR="0057564F" w:rsidRPr="0057564F">
        <w:t xml:space="preserve">, </w:t>
      </w:r>
      <w:r w:rsidR="0057564F" w:rsidRPr="0057564F">
        <w:rPr>
          <w:i/>
          <w:iCs/>
        </w:rPr>
        <w:t>35</w:t>
      </w:r>
      <w:r w:rsidR="0057564F" w:rsidRPr="0057564F">
        <w:t>(4), 1615–1624. https://doi.org/10.1016/j.energy.2009.11.007</w:t>
      </w:r>
    </w:p>
    <w:p w14:paraId="058B3152" w14:textId="77777777" w:rsidR="0057564F" w:rsidRPr="0057564F" w:rsidRDefault="0057564F" w:rsidP="0057564F">
      <w:pPr>
        <w:pStyle w:val="Bibliography"/>
      </w:pPr>
      <w:r w:rsidRPr="0057564F">
        <w:t xml:space="preserve">ANSI/ASHRAE/IES 90.1-2010. (2010). </w:t>
      </w:r>
      <w:r w:rsidRPr="0057564F">
        <w:rPr>
          <w:i/>
          <w:iCs/>
        </w:rPr>
        <w:t>Energy Standard for Buildings Except Low-Rise Residential Buildings</w:t>
      </w:r>
      <w:r w:rsidRPr="0057564F">
        <w:t>. American Society of Heating, Refrigerating and Air-Conditioning Engineers.</w:t>
      </w:r>
    </w:p>
    <w:p w14:paraId="47EFD4E8" w14:textId="77777777" w:rsidR="0057564F" w:rsidRPr="0057564F" w:rsidRDefault="0057564F" w:rsidP="0057564F">
      <w:pPr>
        <w:pStyle w:val="Bibliography"/>
      </w:pPr>
      <w:r w:rsidRPr="0057564F">
        <w:t xml:space="preserve">Billard, A., Calinon, S., Dillmann, R., &amp; Schaal, S. (2008). Robot Programming by Demonstration. In B. Siciliano &amp; O. Khatib (Eds.), </w:t>
      </w:r>
      <w:r w:rsidRPr="0057564F">
        <w:rPr>
          <w:i/>
          <w:iCs/>
        </w:rPr>
        <w:t>Springer Handbook of Robotics</w:t>
      </w:r>
      <w:r w:rsidRPr="0057564F">
        <w:t xml:space="preserve"> (pp. 1371–1394). Springer. https://doi.org/10.1007/978-3-540-30301-5_60</w:t>
      </w:r>
    </w:p>
    <w:p w14:paraId="56C79202" w14:textId="77777777" w:rsidR="0057564F" w:rsidRPr="0057564F" w:rsidRDefault="0057564F" w:rsidP="0057564F">
      <w:pPr>
        <w:pStyle w:val="Bibliography"/>
      </w:pPr>
      <w:r w:rsidRPr="0057564F">
        <w:t xml:space="preserve">Bouchachia, H., &amp; Vanaret, C. (2011). </w:t>
      </w:r>
      <w:r w:rsidRPr="0057564F">
        <w:rPr>
          <w:i/>
          <w:iCs/>
        </w:rPr>
        <w:t>Incremental Learning Based on Growing Gaussian Mixture Models</w:t>
      </w:r>
      <w:r w:rsidRPr="0057564F">
        <w:t xml:space="preserve">. </w:t>
      </w:r>
      <w:r w:rsidRPr="0057564F">
        <w:rPr>
          <w:i/>
          <w:iCs/>
        </w:rPr>
        <w:t>2</w:t>
      </w:r>
      <w:r w:rsidRPr="0057564F">
        <w:t>. https://doi.org/10.1109/ICMLA.2011.79</w:t>
      </w:r>
    </w:p>
    <w:p w14:paraId="41394CBD" w14:textId="77777777" w:rsidR="0057564F" w:rsidRPr="0057564F" w:rsidRDefault="0057564F" w:rsidP="0057564F">
      <w:pPr>
        <w:pStyle w:val="Bibliography"/>
      </w:pPr>
      <w:r w:rsidRPr="0057564F">
        <w:t xml:space="preserve">Braun, J. E., &amp; Chaturvedi, N. (2002). An Inverse Gray-Box Model for Transient Building Load Prediction. </w:t>
      </w:r>
      <w:r w:rsidRPr="0057564F">
        <w:rPr>
          <w:i/>
          <w:iCs/>
        </w:rPr>
        <w:t>HVAC&amp;R Research</w:t>
      </w:r>
      <w:r w:rsidRPr="0057564F">
        <w:t xml:space="preserve">, </w:t>
      </w:r>
      <w:r w:rsidRPr="0057564F">
        <w:rPr>
          <w:i/>
          <w:iCs/>
        </w:rPr>
        <w:t>8</w:t>
      </w:r>
      <w:r w:rsidRPr="0057564F">
        <w:t>(1), 73–99. https://doi.org/10.1080/10789669.2002.10391290</w:t>
      </w:r>
    </w:p>
    <w:p w14:paraId="4E41CBB8" w14:textId="77777777" w:rsidR="0057564F" w:rsidRPr="0057564F" w:rsidRDefault="0057564F" w:rsidP="0057564F">
      <w:pPr>
        <w:pStyle w:val="Bibliography"/>
      </w:pPr>
      <w:r w:rsidRPr="0057564F">
        <w:t xml:space="preserve">Cederborg, T., Li, M., Baranes, A., &amp; Oudeyer, P.-Y. (2010). Incremental local online Gaussian Mixture Regression for imitation learning of multiple tasks. </w:t>
      </w:r>
      <w:r w:rsidRPr="0057564F">
        <w:rPr>
          <w:i/>
          <w:iCs/>
        </w:rPr>
        <w:t>2010 IEEE/RSJ International Conference on Intelligent Robots and Systems</w:t>
      </w:r>
      <w:r w:rsidRPr="0057564F">
        <w:t>, 267–274. https://doi.org/10.1109/IROS.2010.5652040</w:t>
      </w:r>
    </w:p>
    <w:p w14:paraId="4D31429C" w14:textId="77777777" w:rsidR="0057564F" w:rsidRPr="0057564F" w:rsidRDefault="0057564F" w:rsidP="0057564F">
      <w:pPr>
        <w:pStyle w:val="Bibliography"/>
      </w:pPr>
      <w:r w:rsidRPr="0057564F">
        <w:t xml:space="preserve">Crawley, D. B., Lawrie, L. K., Winkelmann, F. C., Buhl, W. F., Huang, Y. J., Pedersen, C. O., Strand, R. K., Liesen, R. J., Fisher, D. E., Witte, M. J., &amp; Glazer, J. (2001). EnergyPlus: Creating a new-generation building energy simulation program. </w:t>
      </w:r>
      <w:r w:rsidRPr="0057564F">
        <w:rPr>
          <w:i/>
          <w:iCs/>
        </w:rPr>
        <w:t>Energy and Buildings</w:t>
      </w:r>
      <w:r w:rsidRPr="0057564F">
        <w:t xml:space="preserve">, </w:t>
      </w:r>
      <w:r w:rsidRPr="0057564F">
        <w:rPr>
          <w:i/>
          <w:iCs/>
        </w:rPr>
        <w:t>33</w:t>
      </w:r>
      <w:r w:rsidRPr="0057564F">
        <w:t>(4), 319–331. https://doi.org/10.1016/S0378-7788(00)00114-6</w:t>
      </w:r>
    </w:p>
    <w:p w14:paraId="75D542AB" w14:textId="77777777" w:rsidR="0057564F" w:rsidRPr="0057564F" w:rsidRDefault="0057564F" w:rsidP="0057564F">
      <w:pPr>
        <w:pStyle w:val="Bibliography"/>
      </w:pPr>
      <w:r w:rsidRPr="0057564F">
        <w:lastRenderedPageBreak/>
        <w:t xml:space="preserve">Dong, B., Li, Z., Rahman, S. M. M., &amp; Vega, R. (2016). A hybrid model approach for forecasting future residential electricity consumption. </w:t>
      </w:r>
      <w:r w:rsidRPr="0057564F">
        <w:rPr>
          <w:i/>
          <w:iCs/>
        </w:rPr>
        <w:t>Energy and Buildings</w:t>
      </w:r>
      <w:r w:rsidRPr="0057564F">
        <w:t xml:space="preserve">, </w:t>
      </w:r>
      <w:r w:rsidRPr="0057564F">
        <w:rPr>
          <w:i/>
          <w:iCs/>
        </w:rPr>
        <w:t>117</w:t>
      </w:r>
      <w:r w:rsidRPr="0057564F">
        <w:t>, 341–351. https://doi.org/10.1016/j.enbuild.2015.09.033</w:t>
      </w:r>
    </w:p>
    <w:p w14:paraId="116B9ED3" w14:textId="77777777" w:rsidR="0057564F" w:rsidRPr="0057564F" w:rsidRDefault="0057564F" w:rsidP="0057564F">
      <w:pPr>
        <w:pStyle w:val="Bibliography"/>
      </w:pPr>
      <w:r w:rsidRPr="0057564F">
        <w:t xml:space="preserve">Goyal, S., Liao, C., &amp; Barooah, P. (2011). Identification of multi-zone building thermal interaction model from data. </w:t>
      </w:r>
      <w:r w:rsidRPr="0057564F">
        <w:rPr>
          <w:i/>
          <w:iCs/>
        </w:rPr>
        <w:t>2011 50th IEEE Conference on Decision and Control and European Control Conference</w:t>
      </w:r>
      <w:r w:rsidRPr="0057564F">
        <w:t>, 181–186. https://doi.org/10.1109/CDC.2011.6161387</w:t>
      </w:r>
    </w:p>
    <w:p w14:paraId="68B8AC23" w14:textId="77777777" w:rsidR="0057564F" w:rsidRPr="0057564F" w:rsidRDefault="0057564F" w:rsidP="0057564F">
      <w:pPr>
        <w:pStyle w:val="Bibliography"/>
      </w:pPr>
      <w:r w:rsidRPr="0057564F">
        <w:t xml:space="preserve">Guenther, J., &amp; Sawodny, O. (2019). Feature selection and Gaussian Process regression for personalized thermal comfort prediction. </w:t>
      </w:r>
      <w:r w:rsidRPr="0057564F">
        <w:rPr>
          <w:i/>
          <w:iCs/>
        </w:rPr>
        <w:t>Building and Environment</w:t>
      </w:r>
      <w:r w:rsidRPr="0057564F">
        <w:t xml:space="preserve">, </w:t>
      </w:r>
      <w:r w:rsidRPr="0057564F">
        <w:rPr>
          <w:i/>
          <w:iCs/>
        </w:rPr>
        <w:t>148</w:t>
      </w:r>
      <w:r w:rsidRPr="0057564F">
        <w:t>, 448–458.</w:t>
      </w:r>
    </w:p>
    <w:p w14:paraId="0FB0B05B" w14:textId="77777777" w:rsidR="0057564F" w:rsidRPr="0057564F" w:rsidRDefault="0057564F" w:rsidP="0057564F">
      <w:pPr>
        <w:pStyle w:val="Bibliography"/>
      </w:pPr>
      <w:r w:rsidRPr="0057564F">
        <w:t xml:space="preserve">Handbook, A. (2001). Fundamentals SI edition. </w:t>
      </w:r>
      <w:r w:rsidRPr="0057564F">
        <w:rPr>
          <w:i/>
          <w:iCs/>
        </w:rPr>
        <w:t>American Society of Heating, Refrigerating and Air-Conditioning Engineers, Inc., Atlanta, GA</w:t>
      </w:r>
      <w:r w:rsidRPr="0057564F">
        <w:t>.</w:t>
      </w:r>
    </w:p>
    <w:p w14:paraId="086A4D48" w14:textId="77777777" w:rsidR="0057564F" w:rsidRPr="0057564F" w:rsidRDefault="0057564F" w:rsidP="0057564F">
      <w:pPr>
        <w:pStyle w:val="Bibliography"/>
      </w:pPr>
      <w:r w:rsidRPr="0057564F">
        <w:t xml:space="preserve">James V. Miranda, L. (2018). PySwarms: A research toolkit for Particle Swarm Optimization in Python. </w:t>
      </w:r>
      <w:r w:rsidRPr="0057564F">
        <w:rPr>
          <w:i/>
          <w:iCs/>
        </w:rPr>
        <w:t>The Journal of Open Source Software</w:t>
      </w:r>
      <w:r w:rsidRPr="0057564F">
        <w:t xml:space="preserve">, </w:t>
      </w:r>
      <w:r w:rsidRPr="0057564F">
        <w:rPr>
          <w:i/>
          <w:iCs/>
        </w:rPr>
        <w:t>3</w:t>
      </w:r>
      <w:r w:rsidRPr="0057564F">
        <w:t>(21), 433. https://doi.org/10.21105/joss.00433</w:t>
      </w:r>
    </w:p>
    <w:p w14:paraId="71237BCD" w14:textId="77777777" w:rsidR="0057564F" w:rsidRPr="0057564F" w:rsidRDefault="0057564F" w:rsidP="0057564F">
      <w:pPr>
        <w:pStyle w:val="Bibliography"/>
      </w:pPr>
      <w:r w:rsidRPr="0057564F">
        <w:t xml:space="preserve">Joe, J., &amp; Karava, P. (2017). Agent-based system identification for control-oriented building models. </w:t>
      </w:r>
      <w:r w:rsidRPr="0057564F">
        <w:rPr>
          <w:i/>
          <w:iCs/>
        </w:rPr>
        <w:t>Journal of Building Performance Simulation</w:t>
      </w:r>
      <w:r w:rsidRPr="0057564F">
        <w:t xml:space="preserve">, </w:t>
      </w:r>
      <w:r w:rsidRPr="0057564F">
        <w:rPr>
          <w:i/>
          <w:iCs/>
        </w:rPr>
        <w:t>10</w:t>
      </w:r>
      <w:r w:rsidRPr="0057564F">
        <w:t>(2), 183–204. https://doi.org/10.1080/19401493.2016.1212272</w:t>
      </w:r>
    </w:p>
    <w:p w14:paraId="79514D99" w14:textId="77777777" w:rsidR="0057564F" w:rsidRPr="0057564F" w:rsidRDefault="0057564F" w:rsidP="0057564F">
      <w:pPr>
        <w:pStyle w:val="Bibliography"/>
      </w:pPr>
      <w:r w:rsidRPr="0057564F">
        <w:t xml:space="preserve">Joe, J., &amp; Karava, P. (2019). A model predictive control strategy to optimize the performance of radiant floor heating and cooling systems in office buildings. </w:t>
      </w:r>
      <w:r w:rsidRPr="0057564F">
        <w:rPr>
          <w:i/>
          <w:iCs/>
        </w:rPr>
        <w:t>Applied Energy</w:t>
      </w:r>
      <w:r w:rsidRPr="0057564F">
        <w:t xml:space="preserve">, </w:t>
      </w:r>
      <w:r w:rsidRPr="0057564F">
        <w:rPr>
          <w:i/>
          <w:iCs/>
        </w:rPr>
        <w:t>245</w:t>
      </w:r>
      <w:r w:rsidRPr="0057564F">
        <w:t>, 65–77. https://doi.org/10.1016/j.apenergy.2019.03.209</w:t>
      </w:r>
    </w:p>
    <w:p w14:paraId="3F1AD69A" w14:textId="77777777" w:rsidR="0057564F" w:rsidRPr="0057564F" w:rsidRDefault="0057564F" w:rsidP="0057564F">
      <w:pPr>
        <w:pStyle w:val="Bibliography"/>
      </w:pPr>
      <w:r w:rsidRPr="0057564F">
        <w:t xml:space="preserve">Karami, M., &amp; Wang, L. (2018). Fault detection and diagnosis for nonlinear systems: A new adaptive Gaussian mixture modeling approach. </w:t>
      </w:r>
      <w:r w:rsidRPr="0057564F">
        <w:rPr>
          <w:i/>
          <w:iCs/>
        </w:rPr>
        <w:t>Energy and Buildings</w:t>
      </w:r>
      <w:r w:rsidRPr="0057564F">
        <w:t xml:space="preserve">, </w:t>
      </w:r>
      <w:r w:rsidRPr="0057564F">
        <w:rPr>
          <w:i/>
          <w:iCs/>
        </w:rPr>
        <w:t>166</w:t>
      </w:r>
      <w:r w:rsidRPr="0057564F">
        <w:t>, 477–488. https://doi.org/10.1016/j.enbuild.2018.02.032</w:t>
      </w:r>
    </w:p>
    <w:p w14:paraId="03A79AB4" w14:textId="77777777" w:rsidR="0057564F" w:rsidRPr="0057564F" w:rsidRDefault="0057564F" w:rsidP="0057564F">
      <w:pPr>
        <w:pStyle w:val="Bibliography"/>
      </w:pPr>
      <w:r w:rsidRPr="0057564F">
        <w:t xml:space="preserve">Koschenz, M., &amp; Dorer, V. (1999). Interaction of an air system with concrete core conditioning. </w:t>
      </w:r>
      <w:r w:rsidRPr="0057564F">
        <w:rPr>
          <w:i/>
          <w:iCs/>
        </w:rPr>
        <w:t>Energy and Buildings</w:t>
      </w:r>
      <w:r w:rsidRPr="0057564F">
        <w:t xml:space="preserve">, </w:t>
      </w:r>
      <w:r w:rsidRPr="0057564F">
        <w:rPr>
          <w:i/>
          <w:iCs/>
        </w:rPr>
        <w:t>30</w:t>
      </w:r>
      <w:r w:rsidRPr="0057564F">
        <w:t>(2), 139–145. https://doi.org/10.1016/S0378-7788(98)00081-4</w:t>
      </w:r>
    </w:p>
    <w:p w14:paraId="4FE6AD2D" w14:textId="77777777" w:rsidR="0057564F" w:rsidRPr="0057564F" w:rsidRDefault="0057564F" w:rsidP="0057564F">
      <w:pPr>
        <w:pStyle w:val="Bibliography"/>
      </w:pPr>
      <w:r w:rsidRPr="0057564F">
        <w:t xml:space="preserve">Landsberg, D. R., Shonder, J. A., Barker, K. A., Hall, C. R. L., &amp; Reindl, D. T. (n.d.). </w:t>
      </w:r>
      <w:r w:rsidRPr="0057564F">
        <w:rPr>
          <w:i/>
          <w:iCs/>
        </w:rPr>
        <w:t>ASHRAE Guideline Project Committee 1 4 Cognizant TC: TC 7.6, Building Energy Performance SPLS Liaison: Waller S. Clements</w:t>
      </w:r>
      <w:r w:rsidRPr="0057564F">
        <w:t>. 150.</w:t>
      </w:r>
    </w:p>
    <w:p w14:paraId="5F8E839E" w14:textId="77777777" w:rsidR="0057564F" w:rsidRPr="0057564F" w:rsidRDefault="0057564F" w:rsidP="0057564F">
      <w:pPr>
        <w:pStyle w:val="Bibliography"/>
      </w:pPr>
      <w:r w:rsidRPr="0057564F">
        <w:t xml:space="preserve">Li, A., Sun, Y., &amp; Xu, X. (2017). Development of a simplified resistance and capacitance (RC)-network model for pipe-embedded concrete radiant floors. </w:t>
      </w:r>
      <w:r w:rsidRPr="0057564F">
        <w:rPr>
          <w:i/>
          <w:iCs/>
        </w:rPr>
        <w:t>Energy and Buildings</w:t>
      </w:r>
      <w:r w:rsidRPr="0057564F">
        <w:t xml:space="preserve">, </w:t>
      </w:r>
      <w:r w:rsidRPr="0057564F">
        <w:rPr>
          <w:i/>
          <w:iCs/>
        </w:rPr>
        <w:t>150</w:t>
      </w:r>
      <w:r w:rsidRPr="0057564F">
        <w:t>, 353–375. https://doi.org/10.1016/j.enbuild.2017.06.011</w:t>
      </w:r>
    </w:p>
    <w:p w14:paraId="795C304B" w14:textId="77777777" w:rsidR="0057564F" w:rsidRPr="0057564F" w:rsidRDefault="0057564F" w:rsidP="0057564F">
      <w:pPr>
        <w:pStyle w:val="Bibliography"/>
      </w:pPr>
      <w:r w:rsidRPr="0057564F">
        <w:lastRenderedPageBreak/>
        <w:t xml:space="preserve">Li, D., &amp; Song, Z. (2020). A Novel Incremental Gaussian Mixture Regression and Its Application for Time-varying Multimodal Process Quality Prediction. </w:t>
      </w:r>
      <w:r w:rsidRPr="0057564F">
        <w:rPr>
          <w:i/>
          <w:iCs/>
        </w:rPr>
        <w:t>2020 IEEE 9th Data Driven Control and Learning Systems Conference (DDCLS)</w:t>
      </w:r>
      <w:r w:rsidRPr="0057564F">
        <w:t>, 645–650. https://doi.org/10.1109/DDCLS49620.2020.9275082</w:t>
      </w:r>
    </w:p>
    <w:p w14:paraId="60B59CAA" w14:textId="77777777" w:rsidR="0057564F" w:rsidRPr="0057564F" w:rsidRDefault="0057564F" w:rsidP="0057564F">
      <w:pPr>
        <w:pStyle w:val="Bibliography"/>
      </w:pPr>
      <w:r w:rsidRPr="0057564F">
        <w:t xml:space="preserve">Liu, K., Tian, Z., Zhang, C., Ding, Y., &amp; Wang, W. (2011). Establishment and validation of modified star-type RC-network model for concrete core cooling slab. </w:t>
      </w:r>
      <w:r w:rsidRPr="0057564F">
        <w:rPr>
          <w:i/>
          <w:iCs/>
        </w:rPr>
        <w:t>Energy and Buildings</w:t>
      </w:r>
      <w:r w:rsidRPr="0057564F">
        <w:t xml:space="preserve">, </w:t>
      </w:r>
      <w:r w:rsidRPr="0057564F">
        <w:rPr>
          <w:i/>
          <w:iCs/>
        </w:rPr>
        <w:t>43</w:t>
      </w:r>
      <w:r w:rsidRPr="0057564F">
        <w:t>(9), 2378–2384. https://doi.org/10.1016/j.enbuild.2011.05.029</w:t>
      </w:r>
    </w:p>
    <w:p w14:paraId="3248037F" w14:textId="77777777" w:rsidR="0057564F" w:rsidRPr="0057564F" w:rsidRDefault="0057564F" w:rsidP="0057564F">
      <w:pPr>
        <w:pStyle w:val="Bibliography"/>
      </w:pPr>
      <w:r w:rsidRPr="0057564F">
        <w:t xml:space="preserve">Neumann, H., Gamisch, S., &amp; Gschwander, S. (2021). Comparison of RC-model and FEM-model for a PCM-plate storage including free convection. </w:t>
      </w:r>
      <w:r w:rsidRPr="0057564F">
        <w:rPr>
          <w:i/>
          <w:iCs/>
        </w:rPr>
        <w:t>Applied Thermal Engineering</w:t>
      </w:r>
      <w:r w:rsidRPr="0057564F">
        <w:t xml:space="preserve">, </w:t>
      </w:r>
      <w:r w:rsidRPr="0057564F">
        <w:rPr>
          <w:i/>
          <w:iCs/>
        </w:rPr>
        <w:t>196</w:t>
      </w:r>
      <w:r w:rsidRPr="0057564F">
        <w:t>, 117232. https://doi.org/10.1016/j.applthermaleng.2021.117232</w:t>
      </w:r>
    </w:p>
    <w:p w14:paraId="0FBADB88" w14:textId="77777777" w:rsidR="0057564F" w:rsidRPr="0057564F" w:rsidRDefault="0057564F" w:rsidP="0057564F">
      <w:pPr>
        <w:pStyle w:val="Bibliography"/>
      </w:pPr>
      <w:r w:rsidRPr="0057564F">
        <w:t xml:space="preserve">O’Dwyer, E., De Tommasi, L., Kouramas, K., Cychowski, M., &amp; Lightbody, G. (2016). Modelling and disturbance estimation for model predictive control in building heating systems. </w:t>
      </w:r>
      <w:r w:rsidRPr="0057564F">
        <w:rPr>
          <w:i/>
          <w:iCs/>
        </w:rPr>
        <w:t>Energy and Buildings</w:t>
      </w:r>
      <w:r w:rsidRPr="0057564F">
        <w:t xml:space="preserve">, </w:t>
      </w:r>
      <w:r w:rsidRPr="0057564F">
        <w:rPr>
          <w:i/>
          <w:iCs/>
        </w:rPr>
        <w:t>130</w:t>
      </w:r>
      <w:r w:rsidRPr="0057564F">
        <w:t>, 532–545. https://doi.org/10.1016/j.enbuild.2016.08.077</w:t>
      </w:r>
    </w:p>
    <w:p w14:paraId="0E84B352" w14:textId="77777777" w:rsidR="0057564F" w:rsidRPr="0057564F" w:rsidRDefault="0057564F" w:rsidP="0057564F">
      <w:pPr>
        <w:pStyle w:val="Bibliography"/>
      </w:pPr>
      <w:r w:rsidRPr="0057564F">
        <w:t xml:space="preserve">Rhee, K.-N., &amp; Kim, K. W. (2015). A 50 year review of basic and applied research in radiant heating and cooling systems for the built environment. </w:t>
      </w:r>
      <w:r w:rsidRPr="0057564F">
        <w:rPr>
          <w:i/>
          <w:iCs/>
        </w:rPr>
        <w:t>Building and Environment</w:t>
      </w:r>
      <w:r w:rsidRPr="0057564F">
        <w:t xml:space="preserve">, </w:t>
      </w:r>
      <w:r w:rsidRPr="0057564F">
        <w:rPr>
          <w:i/>
          <w:iCs/>
        </w:rPr>
        <w:t>91</w:t>
      </w:r>
      <w:r w:rsidRPr="0057564F">
        <w:t>, 166–190. https://doi.org/10.1016/j.buildenv.2015.03.040</w:t>
      </w:r>
    </w:p>
    <w:p w14:paraId="13E00C23" w14:textId="77777777" w:rsidR="0057564F" w:rsidRPr="0057564F" w:rsidRDefault="0057564F" w:rsidP="0057564F">
      <w:pPr>
        <w:pStyle w:val="Bibliography"/>
      </w:pPr>
      <w:r w:rsidRPr="0057564F">
        <w:t xml:space="preserve">Rodríguez Jara, E. Á., Sánchez de la Flor, F. J., Álvarez Domínguez, S., Molina Félix, J. L., &amp; Salmerón Lissén, J. M. (2016). A new analytical approach for simplified thermal modelling of buildings: Self-Adjusting RC-network model. </w:t>
      </w:r>
      <w:r w:rsidRPr="0057564F">
        <w:rPr>
          <w:i/>
          <w:iCs/>
        </w:rPr>
        <w:t>Energy and Buildings</w:t>
      </w:r>
      <w:r w:rsidRPr="0057564F">
        <w:t xml:space="preserve">, </w:t>
      </w:r>
      <w:r w:rsidRPr="0057564F">
        <w:rPr>
          <w:i/>
          <w:iCs/>
        </w:rPr>
        <w:t>130</w:t>
      </w:r>
      <w:r w:rsidRPr="0057564F">
        <w:t>, 85–97. https://doi.org/10.1016/j.enbuild.2016.08.039</w:t>
      </w:r>
    </w:p>
    <w:p w14:paraId="153E48CC" w14:textId="77777777" w:rsidR="0057564F" w:rsidRPr="0057564F" w:rsidRDefault="0057564F" w:rsidP="0057564F">
      <w:pPr>
        <w:pStyle w:val="Bibliography"/>
      </w:pPr>
      <w:r w:rsidRPr="0057564F">
        <w:t xml:space="preserve">Sourbron, M., De Herdt, R., Van Reet, T., Van Passel, W., Baelmans, M., &amp; Helsen, L. (2009). Efficiently produced heat and cold is squandered by inappropriate control strategies: A case study. </w:t>
      </w:r>
      <w:r w:rsidRPr="0057564F">
        <w:rPr>
          <w:i/>
          <w:iCs/>
        </w:rPr>
        <w:t>Energy and Buildings</w:t>
      </w:r>
      <w:r w:rsidRPr="0057564F">
        <w:t xml:space="preserve">, </w:t>
      </w:r>
      <w:r w:rsidRPr="0057564F">
        <w:rPr>
          <w:i/>
          <w:iCs/>
        </w:rPr>
        <w:t>41</w:t>
      </w:r>
      <w:r w:rsidRPr="0057564F">
        <w:t>(10), 1091–1098. https://doi.org/10.1016/j.enbuild.2009.05.015</w:t>
      </w:r>
    </w:p>
    <w:p w14:paraId="117B88CA" w14:textId="77777777" w:rsidR="0057564F" w:rsidRPr="0057564F" w:rsidRDefault="0057564F" w:rsidP="0057564F">
      <w:pPr>
        <w:pStyle w:val="Bibliography"/>
      </w:pPr>
      <w:r w:rsidRPr="0057564F">
        <w:t xml:space="preserve">Srivastav, A., Tewari, A., &amp; Dong, B. (2013). Baseline building energy modeling and localized uncertainty quantification using Gaussian mixture models. </w:t>
      </w:r>
      <w:r w:rsidRPr="0057564F">
        <w:rPr>
          <w:i/>
          <w:iCs/>
        </w:rPr>
        <w:t>Energy and Buildings</w:t>
      </w:r>
      <w:r w:rsidRPr="0057564F">
        <w:t xml:space="preserve">, </w:t>
      </w:r>
      <w:r w:rsidRPr="0057564F">
        <w:rPr>
          <w:i/>
          <w:iCs/>
        </w:rPr>
        <w:t>65</w:t>
      </w:r>
      <w:r w:rsidRPr="0057564F">
        <w:t>, 438–447. https://doi.org/10.1016/j.enbuild.2013.05.037</w:t>
      </w:r>
    </w:p>
    <w:p w14:paraId="4B3B5638" w14:textId="77777777" w:rsidR="0057564F" w:rsidRPr="0057564F" w:rsidRDefault="0057564F" w:rsidP="0057564F">
      <w:pPr>
        <w:pStyle w:val="Bibliography"/>
      </w:pPr>
      <w:r w:rsidRPr="0057564F">
        <w:t xml:space="preserve">Sung, H. G. (n.d.). </w:t>
      </w:r>
      <w:r w:rsidRPr="0057564F">
        <w:rPr>
          <w:i/>
          <w:iCs/>
        </w:rPr>
        <w:t>Gaussian Mixture Regression and Classiﬁcation</w:t>
      </w:r>
      <w:r w:rsidRPr="0057564F">
        <w:t>. 117.</w:t>
      </w:r>
    </w:p>
    <w:p w14:paraId="3E677BF5" w14:textId="77777777" w:rsidR="0057564F" w:rsidRPr="0057564F" w:rsidRDefault="0057564F" w:rsidP="0057564F">
      <w:pPr>
        <w:pStyle w:val="Bibliography"/>
      </w:pPr>
      <w:r w:rsidRPr="0057564F">
        <w:t xml:space="preserve">Wang, L., Kubichek, R., &amp; Zhou, X. (2018). Adaptive learning based data-driven models for predicting hourly building energy use. </w:t>
      </w:r>
      <w:r w:rsidRPr="0057564F">
        <w:rPr>
          <w:i/>
          <w:iCs/>
        </w:rPr>
        <w:t>Energy and Buildings</w:t>
      </w:r>
      <w:r w:rsidRPr="0057564F">
        <w:t xml:space="preserve">, </w:t>
      </w:r>
      <w:r w:rsidRPr="0057564F">
        <w:rPr>
          <w:i/>
          <w:iCs/>
        </w:rPr>
        <w:t>159</w:t>
      </w:r>
      <w:r w:rsidRPr="0057564F">
        <w:t>, 454–461. https://doi.org/10.1016/j.enbuild.2017.10.054</w:t>
      </w:r>
    </w:p>
    <w:p w14:paraId="230B4923" w14:textId="77777777" w:rsidR="0057564F" w:rsidRPr="0057564F" w:rsidRDefault="0057564F" w:rsidP="0057564F">
      <w:pPr>
        <w:pStyle w:val="Bibliography"/>
      </w:pPr>
      <w:r w:rsidRPr="0057564F">
        <w:lastRenderedPageBreak/>
        <w:t xml:space="preserve">Zavala, V. M., Constantinescu, E. M., Krause, T., &amp; Anitescu, M. (2009). On-line economic optimization of energy systems using weather forecast information. </w:t>
      </w:r>
      <w:r w:rsidRPr="0057564F">
        <w:rPr>
          <w:i/>
          <w:iCs/>
        </w:rPr>
        <w:t>Journal of Process Control</w:t>
      </w:r>
      <w:r w:rsidRPr="0057564F">
        <w:t xml:space="preserve">, </w:t>
      </w:r>
      <w:r w:rsidRPr="0057564F">
        <w:rPr>
          <w:i/>
          <w:iCs/>
        </w:rPr>
        <w:t>19</w:t>
      </w:r>
      <w:r w:rsidRPr="0057564F">
        <w:t>(10), 1725–1736. https://doi.org/10.1016/j.jprocont.2009.07.004</w:t>
      </w:r>
    </w:p>
    <w:p w14:paraId="0301831C" w14:textId="77777777" w:rsidR="0057564F" w:rsidRPr="0057564F" w:rsidRDefault="0057564F" w:rsidP="0057564F">
      <w:pPr>
        <w:pStyle w:val="Bibliography"/>
      </w:pPr>
      <w:r w:rsidRPr="0057564F">
        <w:t xml:space="preserve">Zhang, R., Lam, K. P., Yao, S., &amp; Zhang, Y. (2013). Coupled EnergyPlus and computational fluid dynamics simulation for natural ventilation. </w:t>
      </w:r>
      <w:r w:rsidRPr="0057564F">
        <w:rPr>
          <w:i/>
          <w:iCs/>
        </w:rPr>
        <w:t>Building and Environment</w:t>
      </w:r>
      <w:r w:rsidRPr="0057564F">
        <w:t xml:space="preserve">, </w:t>
      </w:r>
      <w:r w:rsidRPr="0057564F">
        <w:rPr>
          <w:i/>
          <w:iCs/>
        </w:rPr>
        <w:t>68</w:t>
      </w:r>
      <w:r w:rsidRPr="0057564F">
        <w:t>, 100–113. https://doi.org/10.1016/j.buildenv.2013.04.002</w:t>
      </w:r>
    </w:p>
    <w:p w14:paraId="0AA2E933" w14:textId="201BBEE1" w:rsidR="001E3D5B" w:rsidRPr="005F7DE3" w:rsidRDefault="001E3D5B" w:rsidP="001E3D5B">
      <w:r w:rsidRPr="005F7DE3">
        <w:fldChar w:fldCharType="end"/>
      </w:r>
    </w:p>
    <w:p w14:paraId="1B97AAD7" w14:textId="77777777" w:rsidR="001E3D5B" w:rsidRPr="005F7DE3" w:rsidRDefault="001E3D5B" w:rsidP="00447E3E">
      <w:pPr>
        <w:rPr>
          <w:lang w:eastAsia="zh-CN"/>
        </w:rPr>
      </w:pPr>
    </w:p>
    <w:sectPr w:rsidR="001E3D5B" w:rsidRPr="005F7DE3" w:rsidSect="0054522F">
      <w:headerReference w:type="even" r:id="rId23"/>
      <w:headerReference w:type="default" r:id="rId24"/>
      <w:footerReference w:type="default" r:id="rId25"/>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chen Wu" w:date="2022-04-12T00:26:00Z" w:initials="LW">
    <w:p w14:paraId="6007507D" w14:textId="09C17FE6" w:rsidR="00AA15CA" w:rsidRPr="00AA15CA" w:rsidRDefault="00AA15CA">
      <w:pPr>
        <w:pStyle w:val="CommentText"/>
        <w:rPr>
          <w:b/>
        </w:rPr>
      </w:pPr>
      <w:r>
        <w:rPr>
          <w:rStyle w:val="CommentReference"/>
        </w:rPr>
        <w:annotationRef/>
      </w:r>
      <w:r>
        <w:t>Place the paper ID number at the top right corner of the header in a bold type (for example</w:t>
      </w:r>
      <w:r w:rsidRPr="003A2DB4">
        <w:t>,</w:t>
      </w:r>
      <w:r w:rsidRPr="003A2DB4">
        <w:rPr>
          <w:b/>
        </w:rPr>
        <w:t xml:space="preserve"> “101”</w:t>
      </w:r>
    </w:p>
  </w:comment>
  <w:comment w:id="124" w:author="LipingWang" w:date="2022-04-08T13:57:00Z" w:initials="LW">
    <w:p w14:paraId="735FFC4B" w14:textId="16C9F332" w:rsidR="00883F2A" w:rsidRDefault="00883F2A">
      <w:pPr>
        <w:pStyle w:val="CommentText"/>
      </w:pPr>
      <w:r>
        <w:rPr>
          <w:rStyle w:val="CommentReference"/>
        </w:rPr>
        <w:annotationRef/>
      </w:r>
      <w:r>
        <w:t>This is incorrect.</w:t>
      </w:r>
    </w:p>
  </w:comment>
  <w:comment w:id="278" w:author="LipingWang" w:date="2022-04-11T08:27:00Z" w:initials="LW">
    <w:p w14:paraId="6A19CE79" w14:textId="4BE10A1E" w:rsidR="00AF77D1" w:rsidRDefault="00AF77D1">
      <w:pPr>
        <w:pStyle w:val="CommentText"/>
      </w:pPr>
      <w:r>
        <w:rPr>
          <w:rStyle w:val="CommentReference"/>
        </w:rPr>
        <w:annotationRef/>
      </w:r>
      <w:r w:rsidR="002F6486">
        <w:rPr>
          <w:noProof/>
        </w:rPr>
        <w:t xml:space="preserve">RC model is also called a grey box model should be separated from first principle-based models, </w:t>
      </w:r>
    </w:p>
  </w:comment>
  <w:comment w:id="377" w:author="LipingWang" w:date="2022-04-11T08:34:00Z" w:initials="LW">
    <w:p w14:paraId="098D76C6" w14:textId="425E4779" w:rsidR="00AF77D1" w:rsidRDefault="00AF77D1">
      <w:pPr>
        <w:pStyle w:val="CommentText"/>
      </w:pPr>
      <w:r>
        <w:rPr>
          <w:rStyle w:val="CommentReference"/>
        </w:rPr>
        <w:annotationRef/>
      </w:r>
      <w:r w:rsidR="002F6486">
        <w:rPr>
          <w:noProof/>
        </w:rPr>
        <w:t>This is is not true.</w:t>
      </w:r>
    </w:p>
  </w:comment>
  <w:comment w:id="478" w:author="LipingWang" w:date="2022-04-08T13:57:00Z" w:initials="LW">
    <w:p w14:paraId="1161A110" w14:textId="653DA9CE" w:rsidR="00883F2A" w:rsidRDefault="00883F2A">
      <w:pPr>
        <w:pStyle w:val="CommentText"/>
      </w:pPr>
      <w:r>
        <w:rPr>
          <w:rStyle w:val="CommentReference"/>
        </w:rPr>
        <w:annotationRef/>
      </w:r>
      <w:r>
        <w:t>The introduction and literature review requires more efforts. Review of existing studies of RC model, GMR models/GGMR models,</w:t>
      </w:r>
    </w:p>
  </w:comment>
  <w:comment w:id="483" w:author="LipingWang" w:date="2022-04-08T13:58:00Z" w:initials="LW">
    <w:p w14:paraId="09A8276B" w14:textId="6BC14F49" w:rsidR="00883F2A" w:rsidRDefault="00883F2A">
      <w:pPr>
        <w:pStyle w:val="CommentText"/>
      </w:pPr>
      <w:r>
        <w:rPr>
          <w:rStyle w:val="CommentReference"/>
        </w:rPr>
        <w:annotationRef/>
      </w:r>
      <w:r>
        <w:t xml:space="preserve">Needs a transition between introduction and this paragraph. </w:t>
      </w:r>
    </w:p>
  </w:comment>
  <w:comment w:id="504" w:author="LipingWang" w:date="2022-04-08T13:59:00Z" w:initials="LW">
    <w:p w14:paraId="720BA358" w14:textId="3022C3F4" w:rsidR="00883F2A" w:rsidRDefault="00883F2A">
      <w:pPr>
        <w:pStyle w:val="CommentText"/>
      </w:pPr>
      <w:r>
        <w:rPr>
          <w:rStyle w:val="CommentReference"/>
        </w:rPr>
        <w:annotationRef/>
      </w:r>
      <w:r>
        <w:t>Past tense.</w:t>
      </w:r>
    </w:p>
  </w:comment>
  <w:comment w:id="513" w:author="LipingWang" w:date="2022-04-08T14:00:00Z" w:initials="LW">
    <w:p w14:paraId="6AFF9B12" w14:textId="18AB80C4" w:rsidR="00883F2A" w:rsidRDefault="00883F2A">
      <w:pPr>
        <w:pStyle w:val="CommentText"/>
      </w:pPr>
      <w:r>
        <w:rPr>
          <w:rStyle w:val="CommentReference"/>
        </w:rPr>
        <w:annotationRef/>
      </w:r>
      <w:r>
        <w:t xml:space="preserve">This section should be moved to the end. Introduce the RC, GGMR, and hybrid model first. </w:t>
      </w:r>
    </w:p>
  </w:comment>
  <w:comment w:id="644" w:author="LipingWang" w:date="2022-04-08T14:01:00Z" w:initials="LW">
    <w:p w14:paraId="0677930F" w14:textId="79BDF296" w:rsidR="00883F2A" w:rsidRDefault="00883F2A">
      <w:pPr>
        <w:pStyle w:val="CommentText"/>
      </w:pPr>
      <w:r>
        <w:rPr>
          <w:rStyle w:val="CommentReference"/>
        </w:rPr>
        <w:annotationRef/>
      </w:r>
      <w:r>
        <w:t xml:space="preserve">Cite the equation number. </w:t>
      </w:r>
    </w:p>
  </w:comment>
  <w:comment w:id="693" w:author="LipingWang" w:date="2022-04-08T14:01:00Z" w:initials="LW">
    <w:p w14:paraId="07106812" w14:textId="780728C5" w:rsidR="00883F2A" w:rsidRDefault="00883F2A">
      <w:pPr>
        <w:pStyle w:val="CommentText"/>
      </w:pPr>
      <w:r>
        <w:rPr>
          <w:rStyle w:val="CommentReference"/>
        </w:rPr>
        <w:annotationRef/>
      </w:r>
      <w:r>
        <w:t xml:space="preserve">This is not the general equation. What is the purpose of this equation. </w:t>
      </w:r>
    </w:p>
  </w:comment>
  <w:comment w:id="706" w:author="LipingWang" w:date="2022-04-08T14:03:00Z" w:initials="LW">
    <w:p w14:paraId="61B64C01" w14:textId="594B9950" w:rsidR="00DA3EB5" w:rsidRDefault="00DA3EB5">
      <w:pPr>
        <w:pStyle w:val="CommentText"/>
      </w:pPr>
      <w:r>
        <w:rPr>
          <w:rStyle w:val="CommentReference"/>
        </w:rPr>
        <w:annotationRef/>
      </w:r>
      <w:r>
        <w:t>Did you use matlabe at the end?</w:t>
      </w:r>
    </w:p>
  </w:comment>
  <w:comment w:id="727" w:author="LipingWang" w:date="2022-04-08T14:05:00Z" w:initials="LW">
    <w:p w14:paraId="4B629455" w14:textId="55159F44" w:rsidR="00DA3EB5" w:rsidRDefault="00DA3EB5">
      <w:pPr>
        <w:pStyle w:val="CommentText"/>
      </w:pPr>
      <w:r>
        <w:rPr>
          <w:rStyle w:val="CommentReference"/>
        </w:rPr>
        <w:annotationRef/>
      </w:r>
      <w:r>
        <w:t>Needs details of model 1. You need to give detailed explanation of each model. What’s the logic of each model, inputs, state variables, why?</w:t>
      </w:r>
    </w:p>
  </w:comment>
  <w:comment w:id="736" w:author="LipingWang" w:date="2022-04-08T14:08:00Z" w:initials="LW">
    <w:p w14:paraId="20DD0D4B" w14:textId="7A975E2E" w:rsidR="00C627AF" w:rsidRDefault="00C627AF">
      <w:pPr>
        <w:pStyle w:val="CommentText"/>
      </w:pPr>
      <w:r>
        <w:rPr>
          <w:rStyle w:val="CommentReference"/>
        </w:rPr>
        <w:annotationRef/>
      </w:r>
      <w:r>
        <w:t>Add result discussion of figure 2 and table 2.</w:t>
      </w:r>
    </w:p>
  </w:comment>
  <w:comment w:id="1835" w:author="LipingWang" w:date="2022-04-08T14:20:00Z" w:initials="LW">
    <w:p w14:paraId="689F63D1" w14:textId="628237A1" w:rsidR="00E81D4E" w:rsidRDefault="00E81D4E">
      <w:pPr>
        <w:pStyle w:val="CommentText"/>
      </w:pPr>
      <w:r>
        <w:rPr>
          <w:rStyle w:val="CommentReference"/>
        </w:rPr>
        <w:annotationRef/>
      </w:r>
      <w:r>
        <w:t xml:space="preserve">Move the results to the case study section. </w:t>
      </w:r>
    </w:p>
  </w:comment>
  <w:comment w:id="1837" w:author="LipingWang" w:date="2022-04-08T14:14:00Z" w:initials="LW">
    <w:p w14:paraId="21BFEA61" w14:textId="751D6BFA" w:rsidR="001A7EC3" w:rsidRDefault="001A7EC3">
      <w:pPr>
        <w:pStyle w:val="CommentText"/>
      </w:pPr>
      <w:r>
        <w:rPr>
          <w:rStyle w:val="CommentReference"/>
        </w:rPr>
        <w:annotationRef/>
      </w:r>
      <w:r>
        <w:t>This is used for GGMR not hybrid.</w:t>
      </w:r>
    </w:p>
  </w:comment>
  <w:comment w:id="1881" w:author="LipingWang" w:date="2022-04-08T14:15:00Z" w:initials="LW">
    <w:p w14:paraId="1516B68A" w14:textId="77777777" w:rsidR="001A7EC3" w:rsidRDefault="001A7EC3">
      <w:pPr>
        <w:pStyle w:val="CommentText"/>
      </w:pPr>
      <w:r>
        <w:rPr>
          <w:rStyle w:val="CommentReference"/>
        </w:rPr>
        <w:annotationRef/>
      </w:r>
      <w:r>
        <w:t xml:space="preserve">You do not need to present this figure </w:t>
      </w:r>
    </w:p>
    <w:p w14:paraId="0A8C5670" w14:textId="77777777" w:rsidR="007F4EC6" w:rsidRDefault="007F4EC6">
      <w:pPr>
        <w:pStyle w:val="CommentText"/>
      </w:pPr>
    </w:p>
    <w:p w14:paraId="5800133F" w14:textId="359B3BE9" w:rsidR="007F4EC6" w:rsidRDefault="007F4EC6">
      <w:pPr>
        <w:pStyle w:val="CommentText"/>
      </w:pPr>
      <w:r>
        <w:t>Change it to a table maybe</w:t>
      </w:r>
    </w:p>
  </w:comment>
  <w:comment w:id="2610" w:author="LipingWang" w:date="2022-04-11T08:52:00Z" w:initials="LW">
    <w:p w14:paraId="2FAEBC9E" w14:textId="1C0B25A4" w:rsidR="00AF77D1" w:rsidRDefault="00AF77D1">
      <w:pPr>
        <w:pStyle w:val="CommentText"/>
      </w:pPr>
      <w:r>
        <w:rPr>
          <w:rStyle w:val="CommentReference"/>
        </w:rPr>
        <w:annotationRef/>
      </w:r>
      <w:r w:rsidR="002F6486">
        <w:rPr>
          <w:noProof/>
        </w:rPr>
        <w:t>are you using matlab instead of python?</w:t>
      </w:r>
    </w:p>
  </w:comment>
  <w:comment w:id="2611" w:author="Lichen Wu" w:date="2022-04-11T10:19:00Z" w:initials="LW">
    <w:p w14:paraId="5B217EB4" w14:textId="5073BE6C" w:rsidR="009C5B81" w:rsidRDefault="009C5B81">
      <w:pPr>
        <w:pStyle w:val="CommentText"/>
      </w:pPr>
      <w:r>
        <w:rPr>
          <w:rStyle w:val="CommentReference"/>
        </w:rPr>
        <w:annotationRef/>
      </w:r>
      <w:r>
        <w:t>No. The RC model optimization is completed using pyswarms.</w:t>
      </w:r>
    </w:p>
  </w:comment>
  <w:comment w:id="3279" w:author="LipingWang" w:date="2022-04-08T14:15:00Z" w:initials="LW">
    <w:p w14:paraId="4DE170F4" w14:textId="77777777" w:rsidR="00BB31D6" w:rsidRDefault="00BB31D6" w:rsidP="00BB31D6">
      <w:pPr>
        <w:pStyle w:val="CommentText"/>
      </w:pPr>
      <w:r>
        <w:rPr>
          <w:rStyle w:val="CommentReference"/>
        </w:rPr>
        <w:annotationRef/>
      </w:r>
      <w:r>
        <w:t xml:space="preserve">You do not need to present this figure </w:t>
      </w:r>
    </w:p>
    <w:p w14:paraId="5CB72DCF" w14:textId="77777777" w:rsidR="00BB31D6" w:rsidRDefault="00BB31D6" w:rsidP="00BB31D6">
      <w:pPr>
        <w:pStyle w:val="CommentText"/>
      </w:pPr>
    </w:p>
    <w:p w14:paraId="7A6550FC" w14:textId="77777777" w:rsidR="00BB31D6" w:rsidRDefault="00BB31D6" w:rsidP="00BB31D6">
      <w:pPr>
        <w:pStyle w:val="CommentText"/>
      </w:pPr>
      <w:r>
        <w:t>Change it to a table maybe</w:t>
      </w:r>
    </w:p>
  </w:comment>
  <w:comment w:id="3309" w:author="Lichen Wu" w:date="2022-04-08T09:53:00Z" w:initials="LW">
    <w:p w14:paraId="7F8DD762" w14:textId="693EA088" w:rsidR="00B84F6F" w:rsidRDefault="00B84F6F">
      <w:pPr>
        <w:pStyle w:val="CommentText"/>
      </w:pPr>
      <w:r>
        <w:rPr>
          <w:rStyle w:val="CommentReference"/>
        </w:rPr>
        <w:annotationRef/>
      </w:r>
      <w:r>
        <w:t xml:space="preserve"> nbStates, Learning rate</w:t>
      </w:r>
    </w:p>
  </w:comment>
  <w:comment w:id="3317" w:author="Lichen Wu" w:date="2022-04-08T22:51:00Z" w:initials="LW">
    <w:p w14:paraId="0A15A945" w14:textId="4A8585F4" w:rsidR="00B67364" w:rsidRDefault="00B67364">
      <w:pPr>
        <w:pStyle w:val="CommentText"/>
      </w:pPr>
      <w:r>
        <w:rPr>
          <w:rStyle w:val="CommentReference"/>
        </w:rPr>
        <w:annotationRef/>
      </w:r>
      <w:r>
        <w:t>other hyper</w:t>
      </w:r>
      <w:r w:rsidR="00C234C8">
        <w:t>parameters determination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07507D" w15:done="0"/>
  <w15:commentEx w15:paraId="735FFC4B" w15:done="0"/>
  <w15:commentEx w15:paraId="6A19CE79" w15:done="0"/>
  <w15:commentEx w15:paraId="098D76C6" w15:done="0"/>
  <w15:commentEx w15:paraId="1161A110" w15:done="0"/>
  <w15:commentEx w15:paraId="09A8276B" w15:done="0"/>
  <w15:commentEx w15:paraId="720BA358" w15:done="0"/>
  <w15:commentEx w15:paraId="6AFF9B12" w15:done="0"/>
  <w15:commentEx w15:paraId="0677930F" w15:done="0"/>
  <w15:commentEx w15:paraId="07106812" w15:done="0"/>
  <w15:commentEx w15:paraId="61B64C01" w15:done="0"/>
  <w15:commentEx w15:paraId="4B629455" w15:done="0"/>
  <w15:commentEx w15:paraId="20DD0D4B" w15:done="0"/>
  <w15:commentEx w15:paraId="689F63D1" w15:done="0"/>
  <w15:commentEx w15:paraId="21BFEA61" w15:done="0"/>
  <w15:commentEx w15:paraId="5800133F" w15:done="0"/>
  <w15:commentEx w15:paraId="2FAEBC9E" w15:done="0"/>
  <w15:commentEx w15:paraId="5B217EB4" w15:paraIdParent="2FAEBC9E" w15:done="0"/>
  <w15:commentEx w15:paraId="7A6550FC" w15:done="0"/>
  <w15:commentEx w15:paraId="7F8DD762" w15:done="0"/>
  <w15:commentEx w15:paraId="0A15A9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F45A2" w16cex:dateUtc="2022-04-12T06:26:00Z"/>
  <w16cex:commentExtensible w16cex:durableId="25FABDBD" w16cex:dateUtc="2022-04-08T19:57:00Z"/>
  <w16cex:commentExtensible w16cex:durableId="25FE64EB" w16cex:dateUtc="2022-04-11T14:27:00Z"/>
  <w16cex:commentExtensible w16cex:durableId="25FE6698" w16cex:dateUtc="2022-04-11T14:34:00Z"/>
  <w16cex:commentExtensible w16cex:durableId="25FABDDC" w16cex:dateUtc="2022-04-08T19:57:00Z"/>
  <w16cex:commentExtensible w16cex:durableId="25FABE1F" w16cex:dateUtc="2022-04-08T19:58:00Z"/>
  <w16cex:commentExtensible w16cex:durableId="25FABE3B" w16cex:dateUtc="2022-04-08T19:59:00Z"/>
  <w16cex:commentExtensible w16cex:durableId="25FABE64" w16cex:dateUtc="2022-04-08T20:00:00Z"/>
  <w16cex:commentExtensible w16cex:durableId="25FABEB0" w16cex:dateUtc="2022-04-08T20:01:00Z"/>
  <w16cex:commentExtensible w16cex:durableId="25FABEBF" w16cex:dateUtc="2022-04-08T20:01:00Z"/>
  <w16cex:commentExtensible w16cex:durableId="25FABF1F" w16cex:dateUtc="2022-04-08T20:03:00Z"/>
  <w16cex:commentExtensible w16cex:durableId="25FABF98" w16cex:dateUtc="2022-04-08T20:05:00Z"/>
  <w16cex:commentExtensible w16cex:durableId="25FAC052" w16cex:dateUtc="2022-04-08T20:08:00Z"/>
  <w16cex:commentExtensible w16cex:durableId="25FAC31D" w16cex:dateUtc="2022-04-08T20:20:00Z"/>
  <w16cex:commentExtensible w16cex:durableId="25FAC1D3" w16cex:dateUtc="2022-04-08T20:14:00Z"/>
  <w16cex:commentExtensible w16cex:durableId="25FAC207" w16cex:dateUtc="2022-04-08T20:15:00Z"/>
  <w16cex:commentExtensible w16cex:durableId="25FE6ACE" w16cex:dateUtc="2022-04-11T14:52:00Z"/>
  <w16cex:commentExtensible w16cex:durableId="25FE7F38" w16cex:dateUtc="2022-04-11T16:19:00Z"/>
  <w16cex:commentExtensible w16cex:durableId="25FB362D" w16cex:dateUtc="2022-04-08T20:15:00Z"/>
  <w16cex:commentExtensible w16cex:durableId="25FA847C" w16cex:dateUtc="2022-04-08T15:53:00Z"/>
  <w16cex:commentExtensible w16cex:durableId="25FB3AED" w16cex:dateUtc="2022-04-09T0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07507D" w16cid:durableId="25FF45A2"/>
  <w16cid:commentId w16cid:paraId="735FFC4B" w16cid:durableId="25FABDBD"/>
  <w16cid:commentId w16cid:paraId="6A19CE79" w16cid:durableId="25FE64EB"/>
  <w16cid:commentId w16cid:paraId="098D76C6" w16cid:durableId="25FE6698"/>
  <w16cid:commentId w16cid:paraId="1161A110" w16cid:durableId="25FABDDC"/>
  <w16cid:commentId w16cid:paraId="09A8276B" w16cid:durableId="25FABE1F"/>
  <w16cid:commentId w16cid:paraId="720BA358" w16cid:durableId="25FABE3B"/>
  <w16cid:commentId w16cid:paraId="6AFF9B12" w16cid:durableId="25FABE64"/>
  <w16cid:commentId w16cid:paraId="0677930F" w16cid:durableId="25FABEB0"/>
  <w16cid:commentId w16cid:paraId="07106812" w16cid:durableId="25FABEBF"/>
  <w16cid:commentId w16cid:paraId="61B64C01" w16cid:durableId="25FABF1F"/>
  <w16cid:commentId w16cid:paraId="4B629455" w16cid:durableId="25FABF98"/>
  <w16cid:commentId w16cid:paraId="20DD0D4B" w16cid:durableId="25FAC052"/>
  <w16cid:commentId w16cid:paraId="689F63D1" w16cid:durableId="25FAC31D"/>
  <w16cid:commentId w16cid:paraId="21BFEA61" w16cid:durableId="25FAC1D3"/>
  <w16cid:commentId w16cid:paraId="5800133F" w16cid:durableId="25FAC207"/>
  <w16cid:commentId w16cid:paraId="2FAEBC9E" w16cid:durableId="25FE6ACE"/>
  <w16cid:commentId w16cid:paraId="5B217EB4" w16cid:durableId="25FE7F38"/>
  <w16cid:commentId w16cid:paraId="7A6550FC" w16cid:durableId="25FB362D"/>
  <w16cid:commentId w16cid:paraId="7F8DD762" w16cid:durableId="25FA847C"/>
  <w16cid:commentId w16cid:paraId="0A15A945" w16cid:durableId="25FB3A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0BD74" w14:textId="77777777" w:rsidR="003C1B14" w:rsidRDefault="003C1B14">
      <w:r>
        <w:separator/>
      </w:r>
    </w:p>
  </w:endnote>
  <w:endnote w:type="continuationSeparator" w:id="0">
    <w:p w14:paraId="3D17EAB0" w14:textId="77777777" w:rsidR="003C1B14" w:rsidRDefault="003C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25565" w14:textId="77777777" w:rsidR="003C1B14" w:rsidRDefault="003C1B14">
      <w:r>
        <w:separator/>
      </w:r>
    </w:p>
  </w:footnote>
  <w:footnote w:type="continuationSeparator" w:id="0">
    <w:p w14:paraId="7F265BE4" w14:textId="77777777" w:rsidR="003C1B14" w:rsidRDefault="003C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4"/>
  </w:num>
  <w:num w:numId="2" w16cid:durableId="1620526953">
    <w:abstractNumId w:val="4"/>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3"/>
  </w:num>
  <w:num w:numId="7" w16cid:durableId="20870649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rson w15:author="LipingWang">
    <w15:presenceInfo w15:providerId="None" w15:userId="Liping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E0tbQwNbQwNTcwtDRS0lEKTi0uzszPAykwrAUAI65D2CwAAAA="/>
  </w:docVars>
  <w:rsids>
    <w:rsidRoot w:val="00734A8B"/>
    <w:rsid w:val="00003350"/>
    <w:rsid w:val="00003F50"/>
    <w:rsid w:val="00011514"/>
    <w:rsid w:val="00012700"/>
    <w:rsid w:val="0001391E"/>
    <w:rsid w:val="00013F24"/>
    <w:rsid w:val="0001492B"/>
    <w:rsid w:val="00015864"/>
    <w:rsid w:val="0002779E"/>
    <w:rsid w:val="000312A9"/>
    <w:rsid w:val="00032E3B"/>
    <w:rsid w:val="000342C1"/>
    <w:rsid w:val="000350D2"/>
    <w:rsid w:val="00044F96"/>
    <w:rsid w:val="000564BB"/>
    <w:rsid w:val="0005731E"/>
    <w:rsid w:val="00061787"/>
    <w:rsid w:val="000664E3"/>
    <w:rsid w:val="0007734F"/>
    <w:rsid w:val="00080C2E"/>
    <w:rsid w:val="000822A1"/>
    <w:rsid w:val="0008288F"/>
    <w:rsid w:val="000835A8"/>
    <w:rsid w:val="000838D2"/>
    <w:rsid w:val="00084C5E"/>
    <w:rsid w:val="000856B7"/>
    <w:rsid w:val="00087CC0"/>
    <w:rsid w:val="000911DA"/>
    <w:rsid w:val="0009191C"/>
    <w:rsid w:val="000949D9"/>
    <w:rsid w:val="00096457"/>
    <w:rsid w:val="00096E5D"/>
    <w:rsid w:val="000A0EB5"/>
    <w:rsid w:val="000A2E54"/>
    <w:rsid w:val="000A2F41"/>
    <w:rsid w:val="000B13D6"/>
    <w:rsid w:val="000B45FB"/>
    <w:rsid w:val="000B5835"/>
    <w:rsid w:val="000B6EA5"/>
    <w:rsid w:val="000C12E6"/>
    <w:rsid w:val="000C24BB"/>
    <w:rsid w:val="000D1570"/>
    <w:rsid w:val="000D3117"/>
    <w:rsid w:val="000D358B"/>
    <w:rsid w:val="000D429F"/>
    <w:rsid w:val="000D6704"/>
    <w:rsid w:val="000D79F5"/>
    <w:rsid w:val="000E2160"/>
    <w:rsid w:val="000E2CA7"/>
    <w:rsid w:val="000E5FF3"/>
    <w:rsid w:val="000E6F46"/>
    <w:rsid w:val="000F158D"/>
    <w:rsid w:val="000F2762"/>
    <w:rsid w:val="000F39DB"/>
    <w:rsid w:val="000F5C3E"/>
    <w:rsid w:val="000F6828"/>
    <w:rsid w:val="0010010F"/>
    <w:rsid w:val="0010242C"/>
    <w:rsid w:val="00102551"/>
    <w:rsid w:val="001047A7"/>
    <w:rsid w:val="0010696B"/>
    <w:rsid w:val="0011178C"/>
    <w:rsid w:val="001122BE"/>
    <w:rsid w:val="00115AA8"/>
    <w:rsid w:val="00120781"/>
    <w:rsid w:val="00120B3B"/>
    <w:rsid w:val="00120EEC"/>
    <w:rsid w:val="00120FD7"/>
    <w:rsid w:val="00123030"/>
    <w:rsid w:val="00124E81"/>
    <w:rsid w:val="00127B73"/>
    <w:rsid w:val="0013096E"/>
    <w:rsid w:val="00130CF9"/>
    <w:rsid w:val="00134129"/>
    <w:rsid w:val="001352C2"/>
    <w:rsid w:val="00136006"/>
    <w:rsid w:val="00136DC7"/>
    <w:rsid w:val="001413C1"/>
    <w:rsid w:val="0014731B"/>
    <w:rsid w:val="0014793E"/>
    <w:rsid w:val="0015610A"/>
    <w:rsid w:val="00157723"/>
    <w:rsid w:val="00157BEE"/>
    <w:rsid w:val="0016181E"/>
    <w:rsid w:val="00163AA8"/>
    <w:rsid w:val="00164D12"/>
    <w:rsid w:val="0016577D"/>
    <w:rsid w:val="00166AC6"/>
    <w:rsid w:val="00167A84"/>
    <w:rsid w:val="00171DC7"/>
    <w:rsid w:val="0017237F"/>
    <w:rsid w:val="001728E9"/>
    <w:rsid w:val="001766D6"/>
    <w:rsid w:val="00180C04"/>
    <w:rsid w:val="001817E2"/>
    <w:rsid w:val="00184E3E"/>
    <w:rsid w:val="001851E9"/>
    <w:rsid w:val="0019278F"/>
    <w:rsid w:val="00192D89"/>
    <w:rsid w:val="00195D52"/>
    <w:rsid w:val="001A2A06"/>
    <w:rsid w:val="001A34D3"/>
    <w:rsid w:val="001A3C5A"/>
    <w:rsid w:val="001A433F"/>
    <w:rsid w:val="001A50EE"/>
    <w:rsid w:val="001A7004"/>
    <w:rsid w:val="001A76CC"/>
    <w:rsid w:val="001A77A6"/>
    <w:rsid w:val="001A7EC3"/>
    <w:rsid w:val="001B008E"/>
    <w:rsid w:val="001B13EF"/>
    <w:rsid w:val="001B4B0A"/>
    <w:rsid w:val="001B6420"/>
    <w:rsid w:val="001B6CB9"/>
    <w:rsid w:val="001C05E3"/>
    <w:rsid w:val="001C17EA"/>
    <w:rsid w:val="001C1A98"/>
    <w:rsid w:val="001C2B5E"/>
    <w:rsid w:val="001C4A3C"/>
    <w:rsid w:val="001C5DE2"/>
    <w:rsid w:val="001C6856"/>
    <w:rsid w:val="001C7869"/>
    <w:rsid w:val="001D1176"/>
    <w:rsid w:val="001D19BD"/>
    <w:rsid w:val="001E0914"/>
    <w:rsid w:val="001E0F94"/>
    <w:rsid w:val="001E1B06"/>
    <w:rsid w:val="001E3D5B"/>
    <w:rsid w:val="001F2F6C"/>
    <w:rsid w:val="001F6598"/>
    <w:rsid w:val="001F6879"/>
    <w:rsid w:val="00205D35"/>
    <w:rsid w:val="00213CDF"/>
    <w:rsid w:val="002176AB"/>
    <w:rsid w:val="002234F5"/>
    <w:rsid w:val="00223C27"/>
    <w:rsid w:val="00226D89"/>
    <w:rsid w:val="00226F73"/>
    <w:rsid w:val="00230478"/>
    <w:rsid w:val="00232E05"/>
    <w:rsid w:val="00234233"/>
    <w:rsid w:val="0024076D"/>
    <w:rsid w:val="00240A6D"/>
    <w:rsid w:val="00247715"/>
    <w:rsid w:val="00261D8D"/>
    <w:rsid w:val="002658E3"/>
    <w:rsid w:val="00266D1E"/>
    <w:rsid w:val="00270034"/>
    <w:rsid w:val="00270B25"/>
    <w:rsid w:val="002756E7"/>
    <w:rsid w:val="002767D3"/>
    <w:rsid w:val="00283684"/>
    <w:rsid w:val="0028609E"/>
    <w:rsid w:val="0028668B"/>
    <w:rsid w:val="002A0D0C"/>
    <w:rsid w:val="002A66E5"/>
    <w:rsid w:val="002A67BC"/>
    <w:rsid w:val="002A6B44"/>
    <w:rsid w:val="002A7248"/>
    <w:rsid w:val="002A73D6"/>
    <w:rsid w:val="002B1990"/>
    <w:rsid w:val="002B1D11"/>
    <w:rsid w:val="002B219B"/>
    <w:rsid w:val="002B30CC"/>
    <w:rsid w:val="002B3449"/>
    <w:rsid w:val="002B57E3"/>
    <w:rsid w:val="002C2A9A"/>
    <w:rsid w:val="002C2FCA"/>
    <w:rsid w:val="002C4328"/>
    <w:rsid w:val="002C4365"/>
    <w:rsid w:val="002C771F"/>
    <w:rsid w:val="002C7955"/>
    <w:rsid w:val="002C7AD3"/>
    <w:rsid w:val="002D2997"/>
    <w:rsid w:val="002D4406"/>
    <w:rsid w:val="002D7DC8"/>
    <w:rsid w:val="002E1CE3"/>
    <w:rsid w:val="002E4B94"/>
    <w:rsid w:val="002E56EA"/>
    <w:rsid w:val="002E673B"/>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4660"/>
    <w:rsid w:val="003223F5"/>
    <w:rsid w:val="00323710"/>
    <w:rsid w:val="0032664E"/>
    <w:rsid w:val="0033121A"/>
    <w:rsid w:val="00333C87"/>
    <w:rsid w:val="00334E60"/>
    <w:rsid w:val="00337E25"/>
    <w:rsid w:val="00337E80"/>
    <w:rsid w:val="00342168"/>
    <w:rsid w:val="00344707"/>
    <w:rsid w:val="00346C26"/>
    <w:rsid w:val="00347E7C"/>
    <w:rsid w:val="00354DC9"/>
    <w:rsid w:val="00355381"/>
    <w:rsid w:val="00365D10"/>
    <w:rsid w:val="00366FFA"/>
    <w:rsid w:val="00375C20"/>
    <w:rsid w:val="00390D81"/>
    <w:rsid w:val="003912FC"/>
    <w:rsid w:val="00391A0F"/>
    <w:rsid w:val="00391AAE"/>
    <w:rsid w:val="00391C7C"/>
    <w:rsid w:val="00391DF8"/>
    <w:rsid w:val="00393D52"/>
    <w:rsid w:val="003A07DF"/>
    <w:rsid w:val="003A2DB4"/>
    <w:rsid w:val="003A30ED"/>
    <w:rsid w:val="003A45F5"/>
    <w:rsid w:val="003A4983"/>
    <w:rsid w:val="003A6222"/>
    <w:rsid w:val="003A6E96"/>
    <w:rsid w:val="003A6EB5"/>
    <w:rsid w:val="003B0672"/>
    <w:rsid w:val="003B0BBC"/>
    <w:rsid w:val="003C0F0C"/>
    <w:rsid w:val="003C1B14"/>
    <w:rsid w:val="003C5746"/>
    <w:rsid w:val="003C646C"/>
    <w:rsid w:val="003C762C"/>
    <w:rsid w:val="003C7D20"/>
    <w:rsid w:val="003D18DC"/>
    <w:rsid w:val="003D2780"/>
    <w:rsid w:val="003D30FD"/>
    <w:rsid w:val="003D3D7C"/>
    <w:rsid w:val="003D3E87"/>
    <w:rsid w:val="003D4C94"/>
    <w:rsid w:val="003D6683"/>
    <w:rsid w:val="003E0830"/>
    <w:rsid w:val="003E202B"/>
    <w:rsid w:val="003E3B22"/>
    <w:rsid w:val="003E3E05"/>
    <w:rsid w:val="003E58A6"/>
    <w:rsid w:val="003E6258"/>
    <w:rsid w:val="003E65A2"/>
    <w:rsid w:val="003E7DD4"/>
    <w:rsid w:val="003F6FD9"/>
    <w:rsid w:val="004041BA"/>
    <w:rsid w:val="004059E1"/>
    <w:rsid w:val="00411604"/>
    <w:rsid w:val="00412D34"/>
    <w:rsid w:val="00421F09"/>
    <w:rsid w:val="00424D50"/>
    <w:rsid w:val="0043009B"/>
    <w:rsid w:val="004303CF"/>
    <w:rsid w:val="00430965"/>
    <w:rsid w:val="00432B1F"/>
    <w:rsid w:val="00433413"/>
    <w:rsid w:val="00436B6E"/>
    <w:rsid w:val="00436FD4"/>
    <w:rsid w:val="00437A49"/>
    <w:rsid w:val="00447E3E"/>
    <w:rsid w:val="00450CAB"/>
    <w:rsid w:val="00451610"/>
    <w:rsid w:val="00451830"/>
    <w:rsid w:val="00451FBD"/>
    <w:rsid w:val="00452338"/>
    <w:rsid w:val="00453D53"/>
    <w:rsid w:val="00462110"/>
    <w:rsid w:val="004633EB"/>
    <w:rsid w:val="0046626F"/>
    <w:rsid w:val="00467593"/>
    <w:rsid w:val="00471646"/>
    <w:rsid w:val="00471AEA"/>
    <w:rsid w:val="004722C9"/>
    <w:rsid w:val="00473B42"/>
    <w:rsid w:val="00473C0B"/>
    <w:rsid w:val="00474A83"/>
    <w:rsid w:val="0047555C"/>
    <w:rsid w:val="00475C4C"/>
    <w:rsid w:val="00476B69"/>
    <w:rsid w:val="00482FCA"/>
    <w:rsid w:val="004837FF"/>
    <w:rsid w:val="004845F2"/>
    <w:rsid w:val="004863F8"/>
    <w:rsid w:val="00490213"/>
    <w:rsid w:val="00492785"/>
    <w:rsid w:val="00493FF4"/>
    <w:rsid w:val="00497C38"/>
    <w:rsid w:val="004A032E"/>
    <w:rsid w:val="004A5826"/>
    <w:rsid w:val="004A63D3"/>
    <w:rsid w:val="004A6944"/>
    <w:rsid w:val="004A7017"/>
    <w:rsid w:val="004B07C4"/>
    <w:rsid w:val="004B0FA7"/>
    <w:rsid w:val="004B2BF8"/>
    <w:rsid w:val="004B2C86"/>
    <w:rsid w:val="004C0107"/>
    <w:rsid w:val="004C21F9"/>
    <w:rsid w:val="004C3895"/>
    <w:rsid w:val="004C4084"/>
    <w:rsid w:val="004C51D0"/>
    <w:rsid w:val="004C59D6"/>
    <w:rsid w:val="004D0944"/>
    <w:rsid w:val="004D0BFC"/>
    <w:rsid w:val="004D6A5C"/>
    <w:rsid w:val="004E0916"/>
    <w:rsid w:val="004E2F90"/>
    <w:rsid w:val="004E30D9"/>
    <w:rsid w:val="004E3DA1"/>
    <w:rsid w:val="004F076D"/>
    <w:rsid w:val="004F1F57"/>
    <w:rsid w:val="004F3C66"/>
    <w:rsid w:val="004F4421"/>
    <w:rsid w:val="004F51B5"/>
    <w:rsid w:val="004F5EA1"/>
    <w:rsid w:val="00500202"/>
    <w:rsid w:val="005026FA"/>
    <w:rsid w:val="00504DA5"/>
    <w:rsid w:val="00507605"/>
    <w:rsid w:val="0051113A"/>
    <w:rsid w:val="005115E6"/>
    <w:rsid w:val="0052041C"/>
    <w:rsid w:val="00521E1D"/>
    <w:rsid w:val="0052482C"/>
    <w:rsid w:val="00527C0E"/>
    <w:rsid w:val="00530F4C"/>
    <w:rsid w:val="00533915"/>
    <w:rsid w:val="005400CF"/>
    <w:rsid w:val="00541B81"/>
    <w:rsid w:val="00541CA8"/>
    <w:rsid w:val="0054522F"/>
    <w:rsid w:val="00546B13"/>
    <w:rsid w:val="00546BD1"/>
    <w:rsid w:val="00551874"/>
    <w:rsid w:val="005534DD"/>
    <w:rsid w:val="00556D5A"/>
    <w:rsid w:val="00560829"/>
    <w:rsid w:val="0056344C"/>
    <w:rsid w:val="00563B8A"/>
    <w:rsid w:val="00573371"/>
    <w:rsid w:val="005747C8"/>
    <w:rsid w:val="00575472"/>
    <w:rsid w:val="0057564F"/>
    <w:rsid w:val="00575F1E"/>
    <w:rsid w:val="00581852"/>
    <w:rsid w:val="00581879"/>
    <w:rsid w:val="0058225D"/>
    <w:rsid w:val="00582EE9"/>
    <w:rsid w:val="005832E2"/>
    <w:rsid w:val="00587F12"/>
    <w:rsid w:val="00592875"/>
    <w:rsid w:val="005933D5"/>
    <w:rsid w:val="00597DDA"/>
    <w:rsid w:val="005A097A"/>
    <w:rsid w:val="005A24DD"/>
    <w:rsid w:val="005A53DF"/>
    <w:rsid w:val="005A6566"/>
    <w:rsid w:val="005A75D6"/>
    <w:rsid w:val="005A7F71"/>
    <w:rsid w:val="005B0CBA"/>
    <w:rsid w:val="005B5984"/>
    <w:rsid w:val="005C04FC"/>
    <w:rsid w:val="005C2177"/>
    <w:rsid w:val="005C2ED5"/>
    <w:rsid w:val="005C33FC"/>
    <w:rsid w:val="005C3921"/>
    <w:rsid w:val="005C3B7F"/>
    <w:rsid w:val="005C5B54"/>
    <w:rsid w:val="005D0184"/>
    <w:rsid w:val="005D15F8"/>
    <w:rsid w:val="005D175C"/>
    <w:rsid w:val="005D7174"/>
    <w:rsid w:val="005E37D4"/>
    <w:rsid w:val="005F3835"/>
    <w:rsid w:val="005F3A5B"/>
    <w:rsid w:val="005F7DE1"/>
    <w:rsid w:val="005F7DE3"/>
    <w:rsid w:val="0060072F"/>
    <w:rsid w:val="00600DBA"/>
    <w:rsid w:val="00604119"/>
    <w:rsid w:val="00604265"/>
    <w:rsid w:val="00605D3C"/>
    <w:rsid w:val="006064B5"/>
    <w:rsid w:val="006074D8"/>
    <w:rsid w:val="0061508B"/>
    <w:rsid w:val="006168A0"/>
    <w:rsid w:val="0062156D"/>
    <w:rsid w:val="00624581"/>
    <w:rsid w:val="00624D6A"/>
    <w:rsid w:val="006257EF"/>
    <w:rsid w:val="0062676E"/>
    <w:rsid w:val="00632542"/>
    <w:rsid w:val="00634833"/>
    <w:rsid w:val="00635DD4"/>
    <w:rsid w:val="00643CC4"/>
    <w:rsid w:val="006465B7"/>
    <w:rsid w:val="006501E2"/>
    <w:rsid w:val="00656BDE"/>
    <w:rsid w:val="006571AE"/>
    <w:rsid w:val="0065759F"/>
    <w:rsid w:val="00660702"/>
    <w:rsid w:val="00662BEA"/>
    <w:rsid w:val="00664E49"/>
    <w:rsid w:val="00667394"/>
    <w:rsid w:val="0067326A"/>
    <w:rsid w:val="00673746"/>
    <w:rsid w:val="0067465E"/>
    <w:rsid w:val="00676F4E"/>
    <w:rsid w:val="00680202"/>
    <w:rsid w:val="0068041B"/>
    <w:rsid w:val="00682654"/>
    <w:rsid w:val="0068314E"/>
    <w:rsid w:val="00684A70"/>
    <w:rsid w:val="00692C84"/>
    <w:rsid w:val="006934E4"/>
    <w:rsid w:val="0069419B"/>
    <w:rsid w:val="006A378B"/>
    <w:rsid w:val="006A6864"/>
    <w:rsid w:val="006B0297"/>
    <w:rsid w:val="006B5CB1"/>
    <w:rsid w:val="006B62D7"/>
    <w:rsid w:val="006C22CE"/>
    <w:rsid w:val="006C599F"/>
    <w:rsid w:val="006D03A9"/>
    <w:rsid w:val="006D0498"/>
    <w:rsid w:val="006D0A58"/>
    <w:rsid w:val="006D7DC2"/>
    <w:rsid w:val="006E2128"/>
    <w:rsid w:val="006E2A2A"/>
    <w:rsid w:val="006F18F2"/>
    <w:rsid w:val="006F1ED1"/>
    <w:rsid w:val="006F6DFB"/>
    <w:rsid w:val="00700110"/>
    <w:rsid w:val="0070094C"/>
    <w:rsid w:val="007032D7"/>
    <w:rsid w:val="007059B7"/>
    <w:rsid w:val="00706A76"/>
    <w:rsid w:val="00707894"/>
    <w:rsid w:val="00712F54"/>
    <w:rsid w:val="00716309"/>
    <w:rsid w:val="00720B8B"/>
    <w:rsid w:val="00721531"/>
    <w:rsid w:val="00722527"/>
    <w:rsid w:val="007233C2"/>
    <w:rsid w:val="00730914"/>
    <w:rsid w:val="007311D2"/>
    <w:rsid w:val="00734A8B"/>
    <w:rsid w:val="007356C9"/>
    <w:rsid w:val="00740AF4"/>
    <w:rsid w:val="00740B88"/>
    <w:rsid w:val="00742799"/>
    <w:rsid w:val="00747E11"/>
    <w:rsid w:val="00754693"/>
    <w:rsid w:val="00754E6A"/>
    <w:rsid w:val="007570C6"/>
    <w:rsid w:val="00760631"/>
    <w:rsid w:val="00764557"/>
    <w:rsid w:val="00767AB5"/>
    <w:rsid w:val="00770D41"/>
    <w:rsid w:val="0077249E"/>
    <w:rsid w:val="007759D2"/>
    <w:rsid w:val="00777185"/>
    <w:rsid w:val="00786E38"/>
    <w:rsid w:val="00787C6D"/>
    <w:rsid w:val="00791A2C"/>
    <w:rsid w:val="00792414"/>
    <w:rsid w:val="00794940"/>
    <w:rsid w:val="007A3894"/>
    <w:rsid w:val="007A465F"/>
    <w:rsid w:val="007B2BE9"/>
    <w:rsid w:val="007B5D76"/>
    <w:rsid w:val="007B68BC"/>
    <w:rsid w:val="007B7760"/>
    <w:rsid w:val="007C096E"/>
    <w:rsid w:val="007C0E14"/>
    <w:rsid w:val="007C1854"/>
    <w:rsid w:val="007C1B00"/>
    <w:rsid w:val="007C226A"/>
    <w:rsid w:val="007C49E9"/>
    <w:rsid w:val="007D29CB"/>
    <w:rsid w:val="007D53FE"/>
    <w:rsid w:val="007E0949"/>
    <w:rsid w:val="007E27E4"/>
    <w:rsid w:val="007E3E7C"/>
    <w:rsid w:val="007E487D"/>
    <w:rsid w:val="007E670F"/>
    <w:rsid w:val="007F01E9"/>
    <w:rsid w:val="007F19F1"/>
    <w:rsid w:val="007F45A3"/>
    <w:rsid w:val="007F4813"/>
    <w:rsid w:val="007F4BE2"/>
    <w:rsid w:val="007F4EC6"/>
    <w:rsid w:val="007F50E7"/>
    <w:rsid w:val="008021C5"/>
    <w:rsid w:val="00803E74"/>
    <w:rsid w:val="00804030"/>
    <w:rsid w:val="00810C50"/>
    <w:rsid w:val="00811505"/>
    <w:rsid w:val="00812F43"/>
    <w:rsid w:val="00815DE1"/>
    <w:rsid w:val="00816063"/>
    <w:rsid w:val="008206A4"/>
    <w:rsid w:val="0082259C"/>
    <w:rsid w:val="00825873"/>
    <w:rsid w:val="00830170"/>
    <w:rsid w:val="008304A9"/>
    <w:rsid w:val="00835525"/>
    <w:rsid w:val="00837FDB"/>
    <w:rsid w:val="00844F19"/>
    <w:rsid w:val="0084681B"/>
    <w:rsid w:val="0084724C"/>
    <w:rsid w:val="0085006F"/>
    <w:rsid w:val="008500F6"/>
    <w:rsid w:val="00850EFE"/>
    <w:rsid w:val="00851877"/>
    <w:rsid w:val="0085203D"/>
    <w:rsid w:val="00855726"/>
    <w:rsid w:val="008603D6"/>
    <w:rsid w:val="0086155B"/>
    <w:rsid w:val="008629B9"/>
    <w:rsid w:val="00864F09"/>
    <w:rsid w:val="008661CF"/>
    <w:rsid w:val="00866877"/>
    <w:rsid w:val="00866928"/>
    <w:rsid w:val="0086755E"/>
    <w:rsid w:val="00873057"/>
    <w:rsid w:val="008736DF"/>
    <w:rsid w:val="00874E03"/>
    <w:rsid w:val="0088264D"/>
    <w:rsid w:val="00882A18"/>
    <w:rsid w:val="00883F2A"/>
    <w:rsid w:val="00884433"/>
    <w:rsid w:val="00890159"/>
    <w:rsid w:val="008919E2"/>
    <w:rsid w:val="00891C0B"/>
    <w:rsid w:val="00896FFF"/>
    <w:rsid w:val="008A1767"/>
    <w:rsid w:val="008A17E2"/>
    <w:rsid w:val="008A3BA9"/>
    <w:rsid w:val="008A49EC"/>
    <w:rsid w:val="008A55E4"/>
    <w:rsid w:val="008B70D4"/>
    <w:rsid w:val="008B71BC"/>
    <w:rsid w:val="008C7192"/>
    <w:rsid w:val="008C7C82"/>
    <w:rsid w:val="008D11C7"/>
    <w:rsid w:val="008D129C"/>
    <w:rsid w:val="008D22D5"/>
    <w:rsid w:val="008D283E"/>
    <w:rsid w:val="008D2C64"/>
    <w:rsid w:val="008D39CA"/>
    <w:rsid w:val="008D3C96"/>
    <w:rsid w:val="008D4BC1"/>
    <w:rsid w:val="008D5C56"/>
    <w:rsid w:val="008E1FAA"/>
    <w:rsid w:val="008F04BE"/>
    <w:rsid w:val="008F22FD"/>
    <w:rsid w:val="008F2572"/>
    <w:rsid w:val="008F6A72"/>
    <w:rsid w:val="0090144F"/>
    <w:rsid w:val="0091397D"/>
    <w:rsid w:val="0091449C"/>
    <w:rsid w:val="00917C36"/>
    <w:rsid w:val="00925EA5"/>
    <w:rsid w:val="0092798E"/>
    <w:rsid w:val="00930C07"/>
    <w:rsid w:val="009349CA"/>
    <w:rsid w:val="00934D2F"/>
    <w:rsid w:val="009415BD"/>
    <w:rsid w:val="0094265D"/>
    <w:rsid w:val="0094389E"/>
    <w:rsid w:val="00944367"/>
    <w:rsid w:val="00944936"/>
    <w:rsid w:val="009478CD"/>
    <w:rsid w:val="009512A0"/>
    <w:rsid w:val="00953BD5"/>
    <w:rsid w:val="009549E2"/>
    <w:rsid w:val="009606C1"/>
    <w:rsid w:val="00961179"/>
    <w:rsid w:val="0096173B"/>
    <w:rsid w:val="00962C91"/>
    <w:rsid w:val="00971AFD"/>
    <w:rsid w:val="00972520"/>
    <w:rsid w:val="009736B4"/>
    <w:rsid w:val="00975C21"/>
    <w:rsid w:val="0098153B"/>
    <w:rsid w:val="0098628D"/>
    <w:rsid w:val="00987B71"/>
    <w:rsid w:val="00993553"/>
    <w:rsid w:val="00993E5E"/>
    <w:rsid w:val="009A083D"/>
    <w:rsid w:val="009A4932"/>
    <w:rsid w:val="009A4AD0"/>
    <w:rsid w:val="009A57F1"/>
    <w:rsid w:val="009A5999"/>
    <w:rsid w:val="009A7900"/>
    <w:rsid w:val="009B3995"/>
    <w:rsid w:val="009B5227"/>
    <w:rsid w:val="009B557E"/>
    <w:rsid w:val="009C131C"/>
    <w:rsid w:val="009C1CAA"/>
    <w:rsid w:val="009C44EA"/>
    <w:rsid w:val="009C512C"/>
    <w:rsid w:val="009C5907"/>
    <w:rsid w:val="009C5B81"/>
    <w:rsid w:val="009D4BEE"/>
    <w:rsid w:val="009D7B5A"/>
    <w:rsid w:val="009E3D3D"/>
    <w:rsid w:val="009E3FB2"/>
    <w:rsid w:val="009F1AAC"/>
    <w:rsid w:val="009F299C"/>
    <w:rsid w:val="009F53BF"/>
    <w:rsid w:val="009F75A3"/>
    <w:rsid w:val="00A0022A"/>
    <w:rsid w:val="00A13BFA"/>
    <w:rsid w:val="00A16FDD"/>
    <w:rsid w:val="00A1707D"/>
    <w:rsid w:val="00A20F58"/>
    <w:rsid w:val="00A2339B"/>
    <w:rsid w:val="00A27328"/>
    <w:rsid w:val="00A328B1"/>
    <w:rsid w:val="00A32B1B"/>
    <w:rsid w:val="00A32FB7"/>
    <w:rsid w:val="00A3786D"/>
    <w:rsid w:val="00A406F4"/>
    <w:rsid w:val="00A439FF"/>
    <w:rsid w:val="00A43F9E"/>
    <w:rsid w:val="00A4662E"/>
    <w:rsid w:val="00A46C87"/>
    <w:rsid w:val="00A554A7"/>
    <w:rsid w:val="00A56DB3"/>
    <w:rsid w:val="00A57370"/>
    <w:rsid w:val="00A60F9E"/>
    <w:rsid w:val="00A725F8"/>
    <w:rsid w:val="00A7341F"/>
    <w:rsid w:val="00A772BB"/>
    <w:rsid w:val="00A80017"/>
    <w:rsid w:val="00A81326"/>
    <w:rsid w:val="00A81A9A"/>
    <w:rsid w:val="00A81C8E"/>
    <w:rsid w:val="00A8570C"/>
    <w:rsid w:val="00A86194"/>
    <w:rsid w:val="00A87C3F"/>
    <w:rsid w:val="00A87D78"/>
    <w:rsid w:val="00A90CF4"/>
    <w:rsid w:val="00A917F5"/>
    <w:rsid w:val="00A9220E"/>
    <w:rsid w:val="00A92705"/>
    <w:rsid w:val="00A94DE9"/>
    <w:rsid w:val="00A95D15"/>
    <w:rsid w:val="00AA15CA"/>
    <w:rsid w:val="00AA18AD"/>
    <w:rsid w:val="00AB1FCF"/>
    <w:rsid w:val="00AB4AF6"/>
    <w:rsid w:val="00AB7126"/>
    <w:rsid w:val="00AC07B6"/>
    <w:rsid w:val="00AC27B2"/>
    <w:rsid w:val="00AC3A31"/>
    <w:rsid w:val="00AC3E25"/>
    <w:rsid w:val="00AC7676"/>
    <w:rsid w:val="00AD0024"/>
    <w:rsid w:val="00AD0284"/>
    <w:rsid w:val="00AD4DFF"/>
    <w:rsid w:val="00AD5DB6"/>
    <w:rsid w:val="00AD6441"/>
    <w:rsid w:val="00AE2E46"/>
    <w:rsid w:val="00AE37D1"/>
    <w:rsid w:val="00AE76F6"/>
    <w:rsid w:val="00AF48A3"/>
    <w:rsid w:val="00AF4DBD"/>
    <w:rsid w:val="00AF72CB"/>
    <w:rsid w:val="00AF77D1"/>
    <w:rsid w:val="00B052DC"/>
    <w:rsid w:val="00B0575F"/>
    <w:rsid w:val="00B10D9B"/>
    <w:rsid w:val="00B1125B"/>
    <w:rsid w:val="00B20D68"/>
    <w:rsid w:val="00B228BC"/>
    <w:rsid w:val="00B23544"/>
    <w:rsid w:val="00B26135"/>
    <w:rsid w:val="00B26DF7"/>
    <w:rsid w:val="00B33466"/>
    <w:rsid w:val="00B343D3"/>
    <w:rsid w:val="00B3467E"/>
    <w:rsid w:val="00B358C6"/>
    <w:rsid w:val="00B36E78"/>
    <w:rsid w:val="00B43940"/>
    <w:rsid w:val="00B43959"/>
    <w:rsid w:val="00B44256"/>
    <w:rsid w:val="00B45772"/>
    <w:rsid w:val="00B45DCC"/>
    <w:rsid w:val="00B461B7"/>
    <w:rsid w:val="00B50A22"/>
    <w:rsid w:val="00B51A0B"/>
    <w:rsid w:val="00B52BE3"/>
    <w:rsid w:val="00B60C87"/>
    <w:rsid w:val="00B63435"/>
    <w:rsid w:val="00B64271"/>
    <w:rsid w:val="00B64AA5"/>
    <w:rsid w:val="00B67364"/>
    <w:rsid w:val="00B674D3"/>
    <w:rsid w:val="00B67919"/>
    <w:rsid w:val="00B71870"/>
    <w:rsid w:val="00B71B61"/>
    <w:rsid w:val="00B738C5"/>
    <w:rsid w:val="00B73911"/>
    <w:rsid w:val="00B769A9"/>
    <w:rsid w:val="00B77225"/>
    <w:rsid w:val="00B77835"/>
    <w:rsid w:val="00B80A4C"/>
    <w:rsid w:val="00B80B9D"/>
    <w:rsid w:val="00B82569"/>
    <w:rsid w:val="00B82831"/>
    <w:rsid w:val="00B834A1"/>
    <w:rsid w:val="00B835D7"/>
    <w:rsid w:val="00B839AD"/>
    <w:rsid w:val="00B83C4A"/>
    <w:rsid w:val="00B8463E"/>
    <w:rsid w:val="00B84F6F"/>
    <w:rsid w:val="00B932EC"/>
    <w:rsid w:val="00B96C6F"/>
    <w:rsid w:val="00B970C2"/>
    <w:rsid w:val="00BA02B5"/>
    <w:rsid w:val="00BA1280"/>
    <w:rsid w:val="00BA1868"/>
    <w:rsid w:val="00BB05CE"/>
    <w:rsid w:val="00BB08F9"/>
    <w:rsid w:val="00BB142D"/>
    <w:rsid w:val="00BB31D6"/>
    <w:rsid w:val="00BB4101"/>
    <w:rsid w:val="00BB444F"/>
    <w:rsid w:val="00BB5B60"/>
    <w:rsid w:val="00BC1AAD"/>
    <w:rsid w:val="00BC1BE2"/>
    <w:rsid w:val="00BC1CA8"/>
    <w:rsid w:val="00BD08A8"/>
    <w:rsid w:val="00BD09F8"/>
    <w:rsid w:val="00BD1E49"/>
    <w:rsid w:val="00BD4B0A"/>
    <w:rsid w:val="00BD674C"/>
    <w:rsid w:val="00BD6957"/>
    <w:rsid w:val="00BE5387"/>
    <w:rsid w:val="00BE54DD"/>
    <w:rsid w:val="00BE5FA7"/>
    <w:rsid w:val="00BE7B0E"/>
    <w:rsid w:val="00BF68B3"/>
    <w:rsid w:val="00BF68F2"/>
    <w:rsid w:val="00C00670"/>
    <w:rsid w:val="00C0067D"/>
    <w:rsid w:val="00C156E5"/>
    <w:rsid w:val="00C15C01"/>
    <w:rsid w:val="00C20615"/>
    <w:rsid w:val="00C234C8"/>
    <w:rsid w:val="00C23D87"/>
    <w:rsid w:val="00C27CEF"/>
    <w:rsid w:val="00C301F9"/>
    <w:rsid w:val="00C31BCD"/>
    <w:rsid w:val="00C3490B"/>
    <w:rsid w:val="00C369B8"/>
    <w:rsid w:val="00C36FC7"/>
    <w:rsid w:val="00C377C4"/>
    <w:rsid w:val="00C41BEC"/>
    <w:rsid w:val="00C41F2D"/>
    <w:rsid w:val="00C44859"/>
    <w:rsid w:val="00C516D3"/>
    <w:rsid w:val="00C52EA9"/>
    <w:rsid w:val="00C54B3B"/>
    <w:rsid w:val="00C56E01"/>
    <w:rsid w:val="00C601F8"/>
    <w:rsid w:val="00C61EAE"/>
    <w:rsid w:val="00C625B9"/>
    <w:rsid w:val="00C627AF"/>
    <w:rsid w:val="00C6333D"/>
    <w:rsid w:val="00C64756"/>
    <w:rsid w:val="00C65FFD"/>
    <w:rsid w:val="00C6636F"/>
    <w:rsid w:val="00C7131D"/>
    <w:rsid w:val="00C71523"/>
    <w:rsid w:val="00C751D9"/>
    <w:rsid w:val="00C75947"/>
    <w:rsid w:val="00C759AF"/>
    <w:rsid w:val="00C76091"/>
    <w:rsid w:val="00C8249C"/>
    <w:rsid w:val="00C83D21"/>
    <w:rsid w:val="00C85935"/>
    <w:rsid w:val="00C86E5D"/>
    <w:rsid w:val="00C90A65"/>
    <w:rsid w:val="00C91E0E"/>
    <w:rsid w:val="00C92108"/>
    <w:rsid w:val="00C924D4"/>
    <w:rsid w:val="00C941FD"/>
    <w:rsid w:val="00C94FA1"/>
    <w:rsid w:val="00C955F8"/>
    <w:rsid w:val="00CA45E5"/>
    <w:rsid w:val="00CA5167"/>
    <w:rsid w:val="00CA5DFE"/>
    <w:rsid w:val="00CB0856"/>
    <w:rsid w:val="00CB195C"/>
    <w:rsid w:val="00CB1B80"/>
    <w:rsid w:val="00CB4BF7"/>
    <w:rsid w:val="00CB763F"/>
    <w:rsid w:val="00CC0A6B"/>
    <w:rsid w:val="00CC5984"/>
    <w:rsid w:val="00CC5CA2"/>
    <w:rsid w:val="00CC6B14"/>
    <w:rsid w:val="00CD43A3"/>
    <w:rsid w:val="00CD451C"/>
    <w:rsid w:val="00CD5554"/>
    <w:rsid w:val="00CD6C40"/>
    <w:rsid w:val="00CD7074"/>
    <w:rsid w:val="00CE066C"/>
    <w:rsid w:val="00CE33C2"/>
    <w:rsid w:val="00CE76AF"/>
    <w:rsid w:val="00CF0A07"/>
    <w:rsid w:val="00D01AFF"/>
    <w:rsid w:val="00D05281"/>
    <w:rsid w:val="00D06296"/>
    <w:rsid w:val="00D066A1"/>
    <w:rsid w:val="00D06F87"/>
    <w:rsid w:val="00D1064D"/>
    <w:rsid w:val="00D10714"/>
    <w:rsid w:val="00D11F2C"/>
    <w:rsid w:val="00D27EC6"/>
    <w:rsid w:val="00D27F8D"/>
    <w:rsid w:val="00D41C0E"/>
    <w:rsid w:val="00D45149"/>
    <w:rsid w:val="00D4783E"/>
    <w:rsid w:val="00D47CBD"/>
    <w:rsid w:val="00D5327E"/>
    <w:rsid w:val="00D5352C"/>
    <w:rsid w:val="00D539BA"/>
    <w:rsid w:val="00D6118D"/>
    <w:rsid w:val="00D612DE"/>
    <w:rsid w:val="00D64B86"/>
    <w:rsid w:val="00D65155"/>
    <w:rsid w:val="00D659F1"/>
    <w:rsid w:val="00D7225C"/>
    <w:rsid w:val="00D8157B"/>
    <w:rsid w:val="00D8655B"/>
    <w:rsid w:val="00D868BB"/>
    <w:rsid w:val="00D86C17"/>
    <w:rsid w:val="00D9513D"/>
    <w:rsid w:val="00DA03CD"/>
    <w:rsid w:val="00DA2C7C"/>
    <w:rsid w:val="00DA3EB5"/>
    <w:rsid w:val="00DA40C9"/>
    <w:rsid w:val="00DB7B1A"/>
    <w:rsid w:val="00DC3481"/>
    <w:rsid w:val="00DC48D6"/>
    <w:rsid w:val="00DC5632"/>
    <w:rsid w:val="00DC6A80"/>
    <w:rsid w:val="00DD20DD"/>
    <w:rsid w:val="00DD215F"/>
    <w:rsid w:val="00DE0852"/>
    <w:rsid w:val="00DE17CB"/>
    <w:rsid w:val="00DE36EC"/>
    <w:rsid w:val="00DE64F2"/>
    <w:rsid w:val="00DE660D"/>
    <w:rsid w:val="00DE6DC7"/>
    <w:rsid w:val="00DF0DD6"/>
    <w:rsid w:val="00DF153B"/>
    <w:rsid w:val="00DF3A2B"/>
    <w:rsid w:val="00DF3DB6"/>
    <w:rsid w:val="00DF46F1"/>
    <w:rsid w:val="00DF7CE7"/>
    <w:rsid w:val="00E006EA"/>
    <w:rsid w:val="00E00ED8"/>
    <w:rsid w:val="00E0100A"/>
    <w:rsid w:val="00E031A4"/>
    <w:rsid w:val="00E07F2E"/>
    <w:rsid w:val="00E230D9"/>
    <w:rsid w:val="00E23B26"/>
    <w:rsid w:val="00E24AC9"/>
    <w:rsid w:val="00E25514"/>
    <w:rsid w:val="00E31266"/>
    <w:rsid w:val="00E321EB"/>
    <w:rsid w:val="00E3239A"/>
    <w:rsid w:val="00E41A68"/>
    <w:rsid w:val="00E41F6A"/>
    <w:rsid w:val="00E425BE"/>
    <w:rsid w:val="00E4350D"/>
    <w:rsid w:val="00E43729"/>
    <w:rsid w:val="00E4497A"/>
    <w:rsid w:val="00E449A3"/>
    <w:rsid w:val="00E45DAF"/>
    <w:rsid w:val="00E51352"/>
    <w:rsid w:val="00E52CB4"/>
    <w:rsid w:val="00E53C77"/>
    <w:rsid w:val="00E55B12"/>
    <w:rsid w:val="00E55B30"/>
    <w:rsid w:val="00E56C8C"/>
    <w:rsid w:val="00E60801"/>
    <w:rsid w:val="00E64BAA"/>
    <w:rsid w:val="00E6632A"/>
    <w:rsid w:val="00E67B60"/>
    <w:rsid w:val="00E72A8D"/>
    <w:rsid w:val="00E75375"/>
    <w:rsid w:val="00E81D4E"/>
    <w:rsid w:val="00E86AD5"/>
    <w:rsid w:val="00E91231"/>
    <w:rsid w:val="00E9252E"/>
    <w:rsid w:val="00E9326C"/>
    <w:rsid w:val="00E95301"/>
    <w:rsid w:val="00E976B6"/>
    <w:rsid w:val="00EA4D83"/>
    <w:rsid w:val="00EA6233"/>
    <w:rsid w:val="00EB1862"/>
    <w:rsid w:val="00EB1AD6"/>
    <w:rsid w:val="00EB429A"/>
    <w:rsid w:val="00EB4CE8"/>
    <w:rsid w:val="00EB5D44"/>
    <w:rsid w:val="00EB63F1"/>
    <w:rsid w:val="00EB679D"/>
    <w:rsid w:val="00ED744A"/>
    <w:rsid w:val="00ED7CE6"/>
    <w:rsid w:val="00EE0680"/>
    <w:rsid w:val="00EE1A38"/>
    <w:rsid w:val="00EE2F1C"/>
    <w:rsid w:val="00EE3832"/>
    <w:rsid w:val="00EF062C"/>
    <w:rsid w:val="00EF134B"/>
    <w:rsid w:val="00EF5285"/>
    <w:rsid w:val="00F05239"/>
    <w:rsid w:val="00F079F7"/>
    <w:rsid w:val="00F11A75"/>
    <w:rsid w:val="00F136C2"/>
    <w:rsid w:val="00F1423C"/>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532F"/>
    <w:rsid w:val="00F505E7"/>
    <w:rsid w:val="00F527F5"/>
    <w:rsid w:val="00F52A42"/>
    <w:rsid w:val="00F578BF"/>
    <w:rsid w:val="00F63650"/>
    <w:rsid w:val="00F641A4"/>
    <w:rsid w:val="00F64E36"/>
    <w:rsid w:val="00F66628"/>
    <w:rsid w:val="00F71449"/>
    <w:rsid w:val="00F71CBA"/>
    <w:rsid w:val="00F73050"/>
    <w:rsid w:val="00F736C2"/>
    <w:rsid w:val="00F74CF3"/>
    <w:rsid w:val="00F76945"/>
    <w:rsid w:val="00F77110"/>
    <w:rsid w:val="00F81482"/>
    <w:rsid w:val="00F84DA6"/>
    <w:rsid w:val="00F85D96"/>
    <w:rsid w:val="00F862DC"/>
    <w:rsid w:val="00F8712E"/>
    <w:rsid w:val="00F9206B"/>
    <w:rsid w:val="00F9209E"/>
    <w:rsid w:val="00F92259"/>
    <w:rsid w:val="00F92E45"/>
    <w:rsid w:val="00F96662"/>
    <w:rsid w:val="00FA0DD9"/>
    <w:rsid w:val="00FA22CB"/>
    <w:rsid w:val="00FA27FC"/>
    <w:rsid w:val="00FA34CD"/>
    <w:rsid w:val="00FA64CF"/>
    <w:rsid w:val="00FA7332"/>
    <w:rsid w:val="00FB06B6"/>
    <w:rsid w:val="00FB46CE"/>
    <w:rsid w:val="00FB74F8"/>
    <w:rsid w:val="00FC1139"/>
    <w:rsid w:val="00FC2900"/>
    <w:rsid w:val="00FC6B59"/>
    <w:rsid w:val="00FD2415"/>
    <w:rsid w:val="00FD3E45"/>
    <w:rsid w:val="00FD4024"/>
    <w:rsid w:val="00FD4B2F"/>
    <w:rsid w:val="00FD55D1"/>
    <w:rsid w:val="00FD770C"/>
    <w:rsid w:val="00FE073D"/>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F2465D"/>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8B71BC"/>
    <w:pPr>
      <w:spacing w:line="360" w:lineRule="auto"/>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3440</TotalTime>
  <Pages>13</Pages>
  <Words>38433</Words>
  <Characters>219070</Characters>
  <Application>Microsoft Office Word</Application>
  <DocSecurity>0</DocSecurity>
  <Lines>1825</Lines>
  <Paragraphs>513</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256990</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392</cp:revision>
  <cp:lastPrinted>2014-02-07T20:32:00Z</cp:lastPrinted>
  <dcterms:created xsi:type="dcterms:W3CDTF">2022-03-29T03:14:00Z</dcterms:created>
  <dcterms:modified xsi:type="dcterms:W3CDTF">2022-04-12T06:26:00Z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id="YLiipOuL"/&gt;&lt;style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