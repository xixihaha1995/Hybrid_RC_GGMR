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0B45E" w14:textId="77777777" w:rsidR="00E55B12" w:rsidRPr="00E95301" w:rsidRDefault="00E55B12" w:rsidP="00AF4DBD">
      <w:pPr>
        <w:rPr>
          <w:rFonts w:ascii="Comic Sans MS" w:eastAsiaTheme="minorEastAsia" w:hAnsi="Comic Sans MS"/>
          <w:b/>
          <w:color w:val="3333CC"/>
          <w:sz w:val="22"/>
          <w:szCs w:val="22"/>
          <w:lang w:eastAsia="zh-CN"/>
        </w:rPr>
      </w:pPr>
    </w:p>
    <w:p w14:paraId="66946F69" w14:textId="6A66D33D" w:rsidR="00E55B12" w:rsidRPr="000835A8" w:rsidRDefault="00C601F8" w:rsidP="00E55B12">
      <w:pPr>
        <w:jc w:val="center"/>
        <w:rPr>
          <w:b/>
          <w:sz w:val="24"/>
          <w:szCs w:val="24"/>
        </w:rPr>
      </w:pPr>
      <w:r>
        <w:rPr>
          <w:b/>
          <w:sz w:val="24"/>
          <w:szCs w:val="24"/>
        </w:rPr>
        <w:t>A Novel Hybrid Modeling Method for Predicting Energy Use of Hydronic Radiant Slab Systems</w:t>
      </w:r>
    </w:p>
    <w:p w14:paraId="6782F33F" w14:textId="77777777" w:rsidR="00E55B12" w:rsidRPr="00AE2E46" w:rsidRDefault="00E55B12" w:rsidP="00E55B12">
      <w:pPr>
        <w:jc w:val="center"/>
        <w:rPr>
          <w:sz w:val="22"/>
          <w:szCs w:val="22"/>
        </w:rPr>
      </w:pPr>
    </w:p>
    <w:p w14:paraId="25BAAB81" w14:textId="77777777" w:rsidR="00E55B12" w:rsidRPr="00AE2E46" w:rsidRDefault="00E55B12" w:rsidP="00E55B12">
      <w:pPr>
        <w:jc w:val="center"/>
        <w:rPr>
          <w:sz w:val="22"/>
          <w:szCs w:val="22"/>
        </w:rPr>
      </w:pPr>
      <w:r w:rsidRPr="00AE2E46">
        <w:rPr>
          <w:sz w:val="22"/>
          <w:szCs w:val="22"/>
        </w:rPr>
        <w:t>First AUTHOR</w:t>
      </w:r>
      <w:r w:rsidRPr="00AE2E46">
        <w:rPr>
          <w:sz w:val="22"/>
          <w:szCs w:val="22"/>
          <w:vertAlign w:val="superscript"/>
        </w:rPr>
        <w:t>1</w:t>
      </w:r>
      <w:r w:rsidR="003A2DB4" w:rsidRPr="00AE2E46">
        <w:rPr>
          <w:sz w:val="22"/>
          <w:szCs w:val="22"/>
        </w:rPr>
        <w:t>*,</w:t>
      </w:r>
      <w:r w:rsidRPr="00AE2E46">
        <w:rPr>
          <w:sz w:val="22"/>
          <w:szCs w:val="22"/>
        </w:rPr>
        <w:t xml:space="preserve"> Second AUTHOR</w:t>
      </w:r>
      <w:r w:rsidRPr="00AE2E46">
        <w:rPr>
          <w:sz w:val="22"/>
          <w:szCs w:val="22"/>
          <w:vertAlign w:val="superscript"/>
        </w:rPr>
        <w:t>2</w:t>
      </w:r>
    </w:p>
    <w:p w14:paraId="055231C2" w14:textId="77777777" w:rsidR="00E55B12" w:rsidRPr="00AE2E46" w:rsidRDefault="00E55B12" w:rsidP="00E55B12">
      <w:pPr>
        <w:jc w:val="center"/>
        <w:rPr>
          <w:sz w:val="22"/>
          <w:szCs w:val="22"/>
        </w:rPr>
      </w:pPr>
    </w:p>
    <w:p w14:paraId="3D4B944D" w14:textId="77777777" w:rsidR="00E55B12" w:rsidRPr="00AE2E46" w:rsidRDefault="00E55B12" w:rsidP="00E55B12">
      <w:pPr>
        <w:jc w:val="center"/>
        <w:rPr>
          <w:sz w:val="22"/>
          <w:szCs w:val="22"/>
        </w:rPr>
      </w:pPr>
      <w:r w:rsidRPr="00AE2E46">
        <w:rPr>
          <w:sz w:val="22"/>
          <w:szCs w:val="22"/>
          <w:vertAlign w:val="superscript"/>
        </w:rPr>
        <w:t>1</w:t>
      </w:r>
      <w:r w:rsidRPr="00AE2E46">
        <w:rPr>
          <w:sz w:val="22"/>
          <w:szCs w:val="22"/>
        </w:rPr>
        <w:t>Organization, Department or Equivalent,</w:t>
      </w:r>
    </w:p>
    <w:p w14:paraId="178529FD" w14:textId="77777777" w:rsidR="00E55B12" w:rsidRPr="00AE2E46" w:rsidRDefault="00E55B12" w:rsidP="00E55B12">
      <w:pPr>
        <w:jc w:val="center"/>
        <w:rPr>
          <w:sz w:val="22"/>
          <w:szCs w:val="22"/>
        </w:rPr>
      </w:pPr>
      <w:r w:rsidRPr="00AE2E46">
        <w:rPr>
          <w:sz w:val="22"/>
          <w:szCs w:val="22"/>
        </w:rPr>
        <w:t>City, State, Country</w:t>
      </w:r>
    </w:p>
    <w:p w14:paraId="6AA8847B" w14:textId="77777777" w:rsidR="00E55B12" w:rsidRPr="00AE2E46" w:rsidRDefault="00E55B12" w:rsidP="00E55B12">
      <w:pPr>
        <w:jc w:val="center"/>
        <w:rPr>
          <w:sz w:val="22"/>
          <w:szCs w:val="22"/>
        </w:rPr>
      </w:pPr>
      <w:r w:rsidRPr="00AE2E46">
        <w:rPr>
          <w:sz w:val="22"/>
          <w:szCs w:val="22"/>
        </w:rPr>
        <w:t>Contact Information (Phone, Fax, E-mail)</w:t>
      </w:r>
    </w:p>
    <w:p w14:paraId="5DEF5E04" w14:textId="77777777" w:rsidR="00E55B12" w:rsidRPr="00AE2E46" w:rsidRDefault="00E55B12" w:rsidP="00E55B12">
      <w:pPr>
        <w:jc w:val="center"/>
        <w:rPr>
          <w:sz w:val="22"/>
          <w:szCs w:val="22"/>
        </w:rPr>
      </w:pPr>
    </w:p>
    <w:p w14:paraId="42F6988B" w14:textId="77777777" w:rsidR="00E55B12" w:rsidRPr="00AE2E46" w:rsidRDefault="00E55B12" w:rsidP="00E55B12">
      <w:pPr>
        <w:jc w:val="center"/>
        <w:rPr>
          <w:sz w:val="22"/>
          <w:szCs w:val="22"/>
        </w:rPr>
      </w:pPr>
      <w:r w:rsidRPr="00AE2E46">
        <w:rPr>
          <w:sz w:val="22"/>
          <w:szCs w:val="22"/>
          <w:vertAlign w:val="superscript"/>
        </w:rPr>
        <w:t>2</w:t>
      </w:r>
      <w:r w:rsidRPr="00AE2E46">
        <w:rPr>
          <w:sz w:val="22"/>
          <w:szCs w:val="22"/>
        </w:rPr>
        <w:t>Organization, Department or Equivalent,</w:t>
      </w:r>
    </w:p>
    <w:p w14:paraId="0946E537" w14:textId="77777777" w:rsidR="00E55B12" w:rsidRPr="00AE2E46" w:rsidRDefault="00E55B12" w:rsidP="00E55B12">
      <w:pPr>
        <w:jc w:val="center"/>
        <w:rPr>
          <w:sz w:val="22"/>
          <w:szCs w:val="22"/>
        </w:rPr>
      </w:pPr>
      <w:r w:rsidRPr="00AE2E46">
        <w:rPr>
          <w:sz w:val="22"/>
          <w:szCs w:val="22"/>
        </w:rPr>
        <w:t>City, State, Country</w:t>
      </w:r>
    </w:p>
    <w:p w14:paraId="7FD424DA" w14:textId="77777777" w:rsidR="00E55B12" w:rsidRPr="00AE2E46" w:rsidRDefault="00E55B12" w:rsidP="00E55B12">
      <w:pPr>
        <w:jc w:val="center"/>
        <w:rPr>
          <w:sz w:val="22"/>
          <w:szCs w:val="22"/>
        </w:rPr>
      </w:pPr>
      <w:r w:rsidRPr="00AE2E46">
        <w:rPr>
          <w:sz w:val="22"/>
          <w:szCs w:val="22"/>
        </w:rPr>
        <w:t>Contact Information (Phone, Fax, E-mail)</w:t>
      </w:r>
    </w:p>
    <w:p w14:paraId="0896B00B" w14:textId="77777777" w:rsidR="00E55B12" w:rsidRPr="00AE2E46" w:rsidRDefault="00E55B12" w:rsidP="00E55B12">
      <w:pPr>
        <w:jc w:val="center"/>
        <w:rPr>
          <w:sz w:val="22"/>
          <w:szCs w:val="22"/>
        </w:rPr>
      </w:pPr>
    </w:p>
    <w:p w14:paraId="17EC3864" w14:textId="77777777" w:rsidR="00E55B12" w:rsidRPr="00AE2E46" w:rsidRDefault="00E55B12" w:rsidP="00E55B12">
      <w:pPr>
        <w:jc w:val="center"/>
        <w:rPr>
          <w:sz w:val="22"/>
          <w:szCs w:val="22"/>
        </w:rPr>
      </w:pPr>
      <w:r w:rsidRPr="00AE2E46">
        <w:rPr>
          <w:sz w:val="22"/>
          <w:szCs w:val="22"/>
        </w:rPr>
        <w:t>*</w:t>
      </w:r>
      <w:r w:rsidR="00AF4DBD" w:rsidRPr="00AE2E46">
        <w:rPr>
          <w:sz w:val="22"/>
          <w:szCs w:val="22"/>
        </w:rPr>
        <w:t xml:space="preserve"> </w:t>
      </w:r>
      <w:r w:rsidRPr="00AE2E46">
        <w:rPr>
          <w:sz w:val="22"/>
          <w:szCs w:val="22"/>
        </w:rPr>
        <w:t>Corresponding Author</w:t>
      </w:r>
    </w:p>
    <w:p w14:paraId="5C3C161D" w14:textId="77777777" w:rsidR="00E55B12" w:rsidRPr="00AE2E46" w:rsidRDefault="00E55B12" w:rsidP="00E55B12">
      <w:pPr>
        <w:jc w:val="center"/>
        <w:rPr>
          <w:sz w:val="22"/>
        </w:rPr>
      </w:pPr>
    </w:p>
    <w:p w14:paraId="082942CF" w14:textId="77777777" w:rsidR="00E55B12" w:rsidRPr="00AE2E46" w:rsidRDefault="00E55B12" w:rsidP="00E55B12">
      <w:pPr>
        <w:jc w:val="center"/>
        <w:rPr>
          <w:sz w:val="22"/>
        </w:rPr>
      </w:pPr>
    </w:p>
    <w:p w14:paraId="31F4C4BC" w14:textId="77777777" w:rsidR="0088264D" w:rsidRPr="00AE2E46" w:rsidRDefault="0088264D" w:rsidP="00120FD7">
      <w:pPr>
        <w:jc w:val="center"/>
        <w:rPr>
          <w:sz w:val="22"/>
        </w:rPr>
      </w:pPr>
    </w:p>
    <w:p w14:paraId="162C295B" w14:textId="77777777" w:rsidR="00136DC7" w:rsidRDefault="00136DC7" w:rsidP="00707894">
      <w:pPr>
        <w:pStyle w:val="Heading1"/>
      </w:pPr>
      <w:r>
        <w:t>ABSTRACT</w:t>
      </w:r>
    </w:p>
    <w:p w14:paraId="2BFE8534" w14:textId="77777777" w:rsidR="004059E1" w:rsidRDefault="004059E1" w:rsidP="006571AE"/>
    <w:p w14:paraId="3D524310" w14:textId="2AC5187D" w:rsidR="005933D5" w:rsidRDefault="00C75947" w:rsidP="005933D5">
      <w:pPr>
        <w:ind w:firstLine="720"/>
        <w:rPr>
          <w:ins w:id="0" w:author="LipingWang" w:date="2022-04-08T13:50:00Z"/>
          <w:lang w:eastAsia="zh-CN"/>
        </w:rPr>
      </w:pPr>
      <w:del w:id="1" w:author="LipingWang" w:date="2022-04-08T13:50:00Z">
        <w:r w:rsidDel="005933D5">
          <w:delText>To accurately predict the energy consumption</w:delText>
        </w:r>
        <w:r w:rsidRPr="006571AE" w:rsidDel="005933D5">
          <w:delText xml:space="preserve"> </w:delText>
        </w:r>
        <w:r w:rsidDel="005933D5">
          <w:delText xml:space="preserve">of </w:delText>
        </w:r>
        <w:r w:rsidRPr="006571AE" w:rsidDel="005933D5">
          <w:delText>radiant</w:delText>
        </w:r>
        <w:r w:rsidDel="005933D5">
          <w:delText xml:space="preserve"> slab (RS)</w:delText>
        </w:r>
        <w:r w:rsidRPr="006571AE" w:rsidDel="005933D5">
          <w:delText xml:space="preserve"> system</w:delText>
        </w:r>
        <w:r w:rsidDel="005933D5">
          <w:delText>s with large thermal inertia</w:delText>
        </w:r>
        <w:r w:rsidR="005B0CBA" w:rsidDel="005933D5">
          <w:delText xml:space="preserve">, </w:delText>
        </w:r>
        <w:r w:rsidR="004059E1" w:rsidDel="005933D5">
          <w:delText>we explored a novel hybrid approach, which is enabled by the combination of resistor-capacitor (RC) network and growing Gaussian mixture regression (GGMR) model.</w:delText>
        </w:r>
        <w:r w:rsidR="005B0CBA" w:rsidDel="005933D5">
          <w:delText xml:space="preserve"> </w:delText>
        </w:r>
        <w:r w:rsidR="004059E1" w:rsidDel="005933D5">
          <w:delText>The propose</w:delText>
        </w:r>
        <w:r w:rsidR="005B0CBA" w:rsidDel="005933D5">
          <w:delText>d</w:delText>
        </w:r>
        <w:r w:rsidR="004059E1" w:rsidDel="005933D5">
          <w:delText xml:space="preserve"> method </w:delText>
        </w:r>
      </w:del>
      <w:del w:id="2" w:author="LipingWang" w:date="2022-04-08T13:44:00Z">
        <w:r w:rsidR="004059E1" w:rsidDel="00F1423C">
          <w:delText xml:space="preserve">will </w:delText>
        </w:r>
      </w:del>
      <w:del w:id="3" w:author="LipingWang" w:date="2022-04-08T13:50:00Z">
        <w:r w:rsidR="004059E1" w:rsidDel="005933D5">
          <w:delText>predict</w:delText>
        </w:r>
        <w:r w:rsidR="005B0CBA" w:rsidDel="005933D5">
          <w:delText xml:space="preserve"> RS</w:delText>
        </w:r>
        <w:r w:rsidR="004059E1" w:rsidDel="005933D5">
          <w:delText xml:space="preserve"> </w:delText>
        </w:r>
        <w:r w:rsidR="005B0CBA" w:rsidDel="005933D5">
          <w:delText xml:space="preserve">system loads with updating Gaussians in online setting, where RC network will feed GGMR module with real-time predicted RS system loads as one of GGMR inputs. </w:delText>
        </w:r>
      </w:del>
      <w:ins w:id="4" w:author="LipingWang" w:date="2022-04-08T13:50:00Z">
        <w:r w:rsidR="005933D5">
          <w:t>Accurately predicting the performance of radiant slab systems can be challenging due to the large thermal capacitance of the radiant slab and room temperature stratification. Current methods for predicting heating and cooling energy consumption of hydronic radiant slabs include detail first-principle-based (e.g, finite difference) and reduced-order (e.g, thermal resistor-capacitor (RC) network) models. Creating and calibrating detailed first-principle models, as well as RC network models for predicting the performance of radiant slabs requires substantial modeling efforts. To develop improved control, monitoring, and diagnostic methods, there is a need for simpler models that can be readily trained using in-situ measurements.</w:t>
        </w:r>
      </w:ins>
    </w:p>
    <w:p w14:paraId="3A86D923" w14:textId="77777777" w:rsidR="00F1423C" w:rsidRDefault="00F1423C" w:rsidP="00C75947">
      <w:pPr>
        <w:pStyle w:val="BodyText2"/>
        <w:tabs>
          <w:tab w:val="clear" w:pos="4962"/>
        </w:tabs>
        <w:rPr>
          <w:ins w:id="5" w:author="LipingWang" w:date="2022-04-08T13:48:00Z"/>
        </w:rPr>
      </w:pPr>
    </w:p>
    <w:p w14:paraId="7E7D292A" w14:textId="7BB7DA6C" w:rsidR="004C3895" w:rsidRDefault="005933D5" w:rsidP="00C75947">
      <w:pPr>
        <w:pStyle w:val="BodyText2"/>
        <w:tabs>
          <w:tab w:val="clear" w:pos="4962"/>
        </w:tabs>
      </w:pPr>
      <w:ins w:id="6" w:author="LipingWang" w:date="2022-04-08T13:51:00Z">
        <w:r>
          <w:t xml:space="preserve">In this study, we </w:t>
        </w:r>
        <w:commentRangeStart w:id="7"/>
        <w:r>
          <w:t xml:space="preserve">explored </w:t>
        </w:r>
      </w:ins>
      <w:commentRangeEnd w:id="7"/>
      <w:r w:rsidR="00F2512E">
        <w:rPr>
          <w:rStyle w:val="CommentReference"/>
        </w:rPr>
        <w:commentReference w:id="7"/>
      </w:r>
      <w:ins w:id="8" w:author="LipingWang" w:date="2022-04-08T13:51:00Z">
        <w:r>
          <w:t>a novel hybrid modeling method integrating a simple RC network model with an evolving learning-based algorithm growing Gaussian mixture regression (GGMR) modeling approach to predict the heating and cooling rates of a radiant slab system for a Living Laboratory office space. The RC network model provides heating or cooling load</w:t>
        </w:r>
      </w:ins>
      <w:ins w:id="9" w:author="LipingWang" w:date="2022-04-08T13:52:00Z">
        <w:r>
          <w:t xml:space="preserve"> of the radiant slab system</w:t>
        </w:r>
      </w:ins>
      <w:ins w:id="10" w:author="LipingWang" w:date="2022-04-08T13:51:00Z">
        <w:r>
          <w:t xml:space="preserve"> to the GGMR model as one of the inputs. </w:t>
        </w:r>
      </w:ins>
      <w:ins w:id="11" w:author="LipingWang" w:date="2022-04-08T13:50:00Z">
        <w:r>
          <w:t xml:space="preserve">The </w:t>
        </w:r>
      </w:ins>
      <w:del w:id="12" w:author="LipingWang" w:date="2022-04-08T13:50:00Z">
        <w:r w:rsidR="00C75947" w:rsidDel="005933D5">
          <w:delText>T</w:delText>
        </w:r>
      </w:del>
      <w:ins w:id="13" w:author="LipingWang" w:date="2022-04-08T13:50:00Z">
        <w:r>
          <w:t>t</w:t>
        </w:r>
      </w:ins>
      <w:r w:rsidR="00C75947">
        <w:t xml:space="preserve">hree modeling approaches have been compared with a case study for predicting the hourly RS system load of </w:t>
      </w:r>
      <w:r w:rsidR="00C75947" w:rsidRPr="006571AE">
        <w:t xml:space="preserve">a Living Laboratory office space </w:t>
      </w:r>
      <w:del w:id="14" w:author="LipingWang" w:date="2022-04-08T13:47:00Z">
        <w:r w:rsidR="00C75947" w:rsidRPr="006571AE" w:rsidDel="00F1423C">
          <w:delText xml:space="preserve">at Purdue University for 50 days, </w:delText>
        </w:r>
      </w:del>
      <w:r w:rsidR="00C75947" w:rsidRPr="006571AE">
        <w:t>from January 15th to March 7th, 2022</w:t>
      </w:r>
      <w:r w:rsidR="00C75947">
        <w:t xml:space="preserve">: </w:t>
      </w:r>
      <w:r w:rsidR="006571AE" w:rsidRPr="006571AE">
        <w:t xml:space="preserve">1) an RC network model; 2) a GGMR method; and 3) </w:t>
      </w:r>
      <w:r w:rsidR="005B0CBA">
        <w:t>the proposed</w:t>
      </w:r>
      <w:r w:rsidR="006571AE" w:rsidRPr="006571AE">
        <w:t xml:space="preserve"> hybrid</w:t>
      </w:r>
      <w:r w:rsidR="005B0CBA">
        <w:t xml:space="preserve"> approach</w:t>
      </w:r>
      <w:r w:rsidR="006571AE" w:rsidRPr="006571AE">
        <w:t xml:space="preserve">. The first two weeks of data were used for training, while the remaining data was used as a testing data set in all three modeling </w:t>
      </w:r>
      <w:del w:id="15" w:author="LipingWang" w:date="2022-04-08T13:48:00Z">
        <w:r w:rsidR="006571AE" w:rsidRPr="006571AE" w:rsidDel="00F1423C">
          <w:delText>methodologies</w:delText>
        </w:r>
      </w:del>
      <w:ins w:id="16" w:author="LipingWang" w:date="2022-04-08T13:48:00Z">
        <w:r w:rsidR="00F1423C">
          <w:t>methods</w:t>
        </w:r>
      </w:ins>
      <w:r w:rsidR="006571AE" w:rsidRPr="006571AE">
        <w:t xml:space="preserve">. </w:t>
      </w:r>
      <w:r w:rsidR="00C75947">
        <w:t>The</w:t>
      </w:r>
      <w:r w:rsidR="006571AE" w:rsidRPr="006571AE">
        <w:t xml:space="preserve"> RC model has a normalized root mean square error (NRMSE) of </w:t>
      </w:r>
      <w:r w:rsidR="009512A0">
        <w:t>1</w:t>
      </w:r>
      <w:r w:rsidR="004C3895">
        <w:t>3.56</w:t>
      </w:r>
      <w:r w:rsidR="006571AE" w:rsidRPr="006571AE">
        <w:t xml:space="preserve">%, a coefficient of variation of root </w:t>
      </w:r>
      <w:r w:rsidR="00C75947" w:rsidRPr="006571AE">
        <w:t>means</w:t>
      </w:r>
      <w:r w:rsidR="006571AE" w:rsidRPr="006571AE">
        <w:t xml:space="preserve"> square error (CVRMSE) of </w:t>
      </w:r>
      <w:r w:rsidR="004C3895">
        <w:t>15.59</w:t>
      </w:r>
      <w:r w:rsidR="009512A0">
        <w:t>%</w:t>
      </w:r>
      <w:r w:rsidR="006571AE" w:rsidRPr="006571AE">
        <w:t xml:space="preserve">, a mean absolute error (MAE) of </w:t>
      </w:r>
      <w:r w:rsidR="004C3895">
        <w:t>5.76</w:t>
      </w:r>
      <w:r w:rsidR="006571AE" w:rsidRPr="006571AE">
        <w:t xml:space="preserve"> </w:t>
      </w:r>
      <w:r w:rsidR="00764557">
        <w:t>kilowatts (kW)</w:t>
      </w:r>
      <w:r w:rsidR="006571AE" w:rsidRPr="006571AE">
        <w:t xml:space="preserve">, and a mean absolute percentage error (MAPE) of </w:t>
      </w:r>
      <w:r w:rsidR="004C3895">
        <w:t>108.53</w:t>
      </w:r>
      <w:r w:rsidR="006571AE" w:rsidRPr="006571AE">
        <w:t>%.</w:t>
      </w:r>
      <w:r w:rsidR="004C3895">
        <w:t xml:space="preserve"> </w:t>
      </w:r>
      <w:ins w:id="17" w:author="LipingWang" w:date="2022-04-08T13:48:00Z">
        <w:r w:rsidR="00F1423C">
          <w:t xml:space="preserve">The </w:t>
        </w:r>
      </w:ins>
      <w:r w:rsidR="004C3895">
        <w:t>GGMR</w:t>
      </w:r>
      <w:ins w:id="18" w:author="LipingWang" w:date="2022-04-08T13:49:00Z">
        <w:r w:rsidR="00F1423C">
          <w:t xml:space="preserve"> model</w:t>
        </w:r>
      </w:ins>
      <w:r w:rsidR="004C3895">
        <w:t xml:space="preserve"> has NRMSE of 15.89%, CVRMSE of 17.76%, MAE of 6.40 kW, and MAPE of 27.68%. The hybrid approach has NRMSE of 8.77% (35% lower from RC, </w:t>
      </w:r>
      <w:r w:rsidR="0013096E">
        <w:t>45% lower from GGMR</w:t>
      </w:r>
      <w:r w:rsidR="004C3895">
        <w:t>), CVRMSE of 9.95%</w:t>
      </w:r>
      <w:r w:rsidR="0013096E">
        <w:t xml:space="preserve"> (36% lower from RC, 44% lower from GGMR)</w:t>
      </w:r>
      <w:r w:rsidR="004C3895">
        <w:t>, MAE of 3.62 kW</w:t>
      </w:r>
      <w:r w:rsidR="0013096E">
        <w:t xml:space="preserve"> (37 lower from RC, 43% lower from GGMR)</w:t>
      </w:r>
      <w:r w:rsidR="004C3895">
        <w:t>, and MAPE of 19.31%</w:t>
      </w:r>
      <w:r w:rsidR="0013096E">
        <w:t xml:space="preserve"> (82% lower from RC, 30% lower from GGMR)</w:t>
      </w:r>
      <w:r w:rsidR="004C3895">
        <w:t>.</w:t>
      </w:r>
    </w:p>
    <w:p w14:paraId="7E8888DC" w14:textId="77777777" w:rsidR="00136DC7" w:rsidRDefault="00136DC7" w:rsidP="00120FD7">
      <w:pPr>
        <w:jc w:val="both"/>
      </w:pPr>
    </w:p>
    <w:p w14:paraId="56F7679E" w14:textId="77777777" w:rsidR="00EB4CE8" w:rsidRDefault="00EB4CE8" w:rsidP="00BD1E49">
      <w:pPr>
        <w:pStyle w:val="Heading1"/>
      </w:pPr>
      <w:r>
        <w:t>1. INTRODUCTION</w:t>
      </w:r>
    </w:p>
    <w:p w14:paraId="6C4EF070" w14:textId="5FED14D1" w:rsidR="00EB4CE8" w:rsidRDefault="00EB4CE8" w:rsidP="00120FD7">
      <w:pPr>
        <w:jc w:val="both"/>
      </w:pPr>
    </w:p>
    <w:p w14:paraId="2544887E" w14:textId="65EEB34E" w:rsidR="00F37403" w:rsidRDefault="001C05E3" w:rsidP="00120FD7">
      <w:pPr>
        <w:jc w:val="both"/>
      </w:pPr>
      <w:r>
        <w:t xml:space="preserve">Recently, </w:t>
      </w:r>
      <w:r w:rsidR="00DE6DC7">
        <w:t>hydronic radiant slab</w:t>
      </w:r>
      <w:r>
        <w:t xml:space="preserve"> systems have demonstrated many advantages for </w:t>
      </w:r>
      <w:r w:rsidR="006C599F">
        <w:t>conditioned space thermal management, such as improved thermal comfort and reduced energy cost.</w:t>
      </w:r>
      <w:r w:rsidR="00B835D7">
        <w:t xml:space="preserve"> </w:t>
      </w:r>
      <w:commentRangeStart w:id="19"/>
      <w:del w:id="20" w:author="LipingWang" w:date="2022-04-08T13:57:00Z">
        <w:r w:rsidR="00B835D7" w:rsidDel="00883F2A">
          <w:delText>And the above superior performance relies on the advanced control strategies, such as Model Predictive Control</w:delText>
        </w:r>
        <w:r w:rsidR="00EB63F1" w:rsidDel="00883F2A">
          <w:delText xml:space="preserve"> (MPC)</w:delText>
        </w:r>
        <w:r w:rsidR="00B835D7" w:rsidDel="00883F2A">
          <w:delText>,</w:delText>
        </w:r>
        <w:commentRangeEnd w:id="19"/>
        <w:r w:rsidR="00883F2A" w:rsidDel="00883F2A">
          <w:rPr>
            <w:rStyle w:val="CommentReference"/>
          </w:rPr>
          <w:commentReference w:id="19"/>
        </w:r>
        <w:r w:rsidR="00B835D7" w:rsidDel="00883F2A">
          <w:delText xml:space="preserve"> since conventional control strategies usually end up with over-heated conditioned space due to the large thermal inertia of radiant slab systems. To maximize </w:delText>
        </w:r>
        <w:r w:rsidR="00EB63F1" w:rsidDel="00883F2A">
          <w:delText xml:space="preserve">control </w:delText>
        </w:r>
        <w:r w:rsidR="0062676E" w:rsidDel="00883F2A">
          <w:delText>potential</w:delText>
        </w:r>
        <w:r w:rsidR="00EB63F1" w:rsidDel="00883F2A">
          <w:delText xml:space="preserve"> of MPC </w:delText>
        </w:r>
        <w:r w:rsidR="009A4AD0" w:rsidDel="00883F2A">
          <w:delText>accurate energy load predictions are required.</w:delText>
        </w:r>
      </w:del>
    </w:p>
    <w:p w14:paraId="3080D299" w14:textId="5F5008AC" w:rsidR="009A4AD0" w:rsidRDefault="009A4AD0" w:rsidP="00120FD7">
      <w:pPr>
        <w:jc w:val="both"/>
        <w:rPr>
          <w:rFonts w:eastAsiaTheme="minorEastAsia"/>
          <w:lang w:eastAsia="zh-CN"/>
        </w:rPr>
      </w:pPr>
      <w:commentRangeStart w:id="21"/>
      <w:r>
        <w:t>Conventional prediction strategies includ</w:t>
      </w:r>
      <w:r w:rsidR="00E31266">
        <w:t xml:space="preserve">e </w:t>
      </w:r>
      <w:r>
        <w:t xml:space="preserve">reduced </w:t>
      </w:r>
      <w:r w:rsidR="00E31266">
        <w:t>order method (e.g. thermal resistor-capacitor (RC) network) models. Creating</w:t>
      </w:r>
      <w:r w:rsidR="00467593">
        <w:t xml:space="preserve"> and calibrating</w:t>
      </w:r>
      <w:r w:rsidR="00E31266">
        <w:t xml:space="preserve"> such models </w:t>
      </w:r>
      <w:r w:rsidR="00467593">
        <w:t xml:space="preserve">require substantial model development efforts. Apart from the physics based methods, data-driven methods have been proved as simpler but efficient models that can be readily trained using in-site measurements. </w:t>
      </w:r>
      <w:r w:rsidR="000A0EB5">
        <w:t>For example, Wang et al.</w:t>
      </w:r>
      <w:r w:rsidR="005026FA">
        <w:fldChar w:fldCharType="begin"/>
      </w:r>
      <w:r w:rsidR="005026FA">
        <w:instrText xml:space="preserve"> ADDIN ZOTERO_ITEM CSL_CITATION {"citationID":"0CUrWxZ3","properties":{"formattedCitation":"(Wang et al., 2018)","plainCitation":"(Wang et al., 2018)","noteIndex":0},"citationItems":[{"id":813,"uris":["http://zotero.org/users/3944343/items/8M27RWCQ"],"itemData":{"id":813,"type":"article-journal","abstract":"Accurately predicting energy usage in buildings is of great importance in various efforts on improving building energy efficiencies such as fault detection and diagnostics, building-grid interactions, and building commissioning. Data-driven approach and first-principle approach are two commonly used methods in developing models for predicting building energy use. In this paper, several data-driven methods including multiple linear regression, adaptive linear filter algorithms (least mean square (LMS), normalized least mean square (nLMS), and recursive least square (RLS)), and Gaussian mixture model regression (GMMR) are employed to predict hourly energy usages in two buildings. One building is a synthetic large-size office building from DOE reference building models. The hourly building energy consumption was predicted using the energy simulation model for one year under Chicago climate. The other building is an existing office building located in Des Moines, Iowa. The actual hourly building energy consumption of the existing building was obtained through building submeters. The accuracies of these data-driven models for predicting energy usages of the two buildings are compared. The GMMR models outperform the adaptive filter methods in this study. Both the GMMR and adaptive filter methods meet the model calibration criteria defined by the ASHRAE Guideline 14.","container-title":"Energy and Buildings","DOI":"10.1016/j.enbuild.2017.10.054","ISSN":"0378-7788","journalAbbreviation":"Energy and Buildings","language":"en","page":"454-461","source":"ScienceDirect","title":"Adaptive learning based data-driven models for predicting hourly building energy use","volume":"159","author":[{"family":"Wang","given":"Liping"},{"family":"Kubichek","given":"Robert"},{"family":"Zhou","given":"Xiaohui"}],"issued":{"date-parts":[["2018",1,15]]}}}],"schema":"https://github.com/citation-style-language/schema/raw/master/csl-citation.json"} </w:instrText>
      </w:r>
      <w:r w:rsidR="005026FA">
        <w:fldChar w:fldCharType="separate"/>
      </w:r>
      <w:r w:rsidR="005026FA" w:rsidRPr="005026FA">
        <w:t>(Wang et al., 2018)</w:t>
      </w:r>
      <w:r w:rsidR="005026FA">
        <w:fldChar w:fldCharType="end"/>
      </w:r>
      <w:r w:rsidR="000A0EB5">
        <w:t xml:space="preserve"> researched the hourly energy consumption prediction using Gaussian Mixer Model Regression. And Karami</w:t>
      </w:r>
      <w:r w:rsidR="005026FA">
        <w:t xml:space="preserve"> et al.</w:t>
      </w:r>
      <w:r w:rsidR="0028609E">
        <w:fldChar w:fldCharType="begin"/>
      </w:r>
      <w:r w:rsidR="0028609E">
        <w:instrText xml:space="preserve"> ADDIN ZOTERO_ITEM CSL_CITATION {"citationID":"f8pYZX3Z","properties":{"formattedCitation":"(Karami &amp; Wang, 2018)","plainCitation":"(Karami &amp; Wang, 2018)","noteIndex":0},"citationItems":[{"id":816,"uris":["http://zotero.org/users/3944343/items/92W4Y358"],"itemData":{"id":816,"type":"article-journal","abstract":"In heating, ventilation and air-conditioning (HVAC) systems, early detection and diagnosis of faults are of critical importance to save energy and improve the performance of system components. The challenge is developing an automatic fault detection and diagnosis algorithm for monitoring of multi-mode nonlinear systems. This paper proposes a novel adaptive Gaussian mixture model (AGMM) approach for automatic fault detection and diagnosis in nonlinear systems. The concept of this method relies on developing a time-varying probabilistic machine-learning model for non-linear systems. In this study, Gaussian mixture model regression (GMMR) technique is used to model a nonlinear system based on measurement data. Unscented Kalman filter (UKF) is then integrated with GMMR for adjusting the model parameters based on the feedback of residuals between observation and model prediction. The proposed algorithm is able to detect and diagnose simultaneous faults in systems from monitoring variations of key GMMR parameters. The application of AGMM method is demonstrated for detection and diagnosis of common faults in a water-cooled multi-chiller plant system. Faults including energy efficiency degradation in chillers were tested with the proposed method. Results indicate that the AGMM approach is successful in detection and diagnosis of simultaneous faults.","container-title":"Energy and Buildings","DOI":"10.1016/j.enbuild.2018.02.032","ISSN":"0378-7788","journalAbbreviation":"Energy and Buildings","language":"en","page":"477-488","source":"ScienceDirect","title":"Fault detection and diagnosis for nonlinear systems: A new adaptive Gaussian mixture modeling approach","title-short":"Fault detection and diagnosis for nonlinear systems","volume":"166","author":[{"family":"Karami","given":"Majid"},{"family":"Wang","given":"Liping"}],"issued":{"date-parts":[["2018",5,1]]}}}],"schema":"https://github.com/citation-style-language/schema/raw/master/csl-citation.json"} </w:instrText>
      </w:r>
      <w:r w:rsidR="0028609E">
        <w:fldChar w:fldCharType="separate"/>
      </w:r>
      <w:r w:rsidR="0028609E" w:rsidRPr="0028609E">
        <w:t>(Karami &amp; Wang, 2018)</w:t>
      </w:r>
      <w:r w:rsidR="0028609E">
        <w:fldChar w:fldCharType="end"/>
      </w:r>
      <w:r w:rsidR="000A0EB5">
        <w:t xml:space="preserve"> used </w:t>
      </w:r>
      <w:r w:rsidR="00C52EA9">
        <w:t xml:space="preserve">Unscented </w:t>
      </w:r>
      <w:r w:rsidR="00C52EA9">
        <w:lastRenderedPageBreak/>
        <w:t>Kalman filter to construct a novel adaptive Gaussian mixture model (AGMM).</w:t>
      </w:r>
      <w:r w:rsidR="005D7174">
        <w:t xml:space="preserve"> </w:t>
      </w:r>
      <w:r w:rsidR="00F30FCF">
        <w:t>Bouchachia et al.</w:t>
      </w:r>
      <w:r w:rsidR="0028609E">
        <w:fldChar w:fldCharType="begin"/>
      </w:r>
      <w:r w:rsidR="0028609E">
        <w:instrText xml:space="preserve"> ADDIN ZOTERO_ITEM CSL_CITATION {"citationID":"ZYIhXcyH","properties":{"formattedCitation":"(Bouchachia &amp; Vanaret, 2011)","plainCitation":"(Bouchachia &amp; Vanaret, 2011)","noteIndex":0},"citationItems":[{"id":635,"uris":["http://zotero.org/users/3944343/items/E352XIXN"],"itemData":{"id":635,"type":"paper-conference","abstract":"Incremental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Models","volume":"2","author":[{"family":"Bouchachia","given":"Hamid"},{"family":"Vanaret","given":"Charlie"}],"issued":{"date-parts":[["2011",12,1]]}}}],"schema":"https://github.com/citation-style-language/schema/raw/master/csl-citation.json"} </w:instrText>
      </w:r>
      <w:r w:rsidR="0028609E">
        <w:fldChar w:fldCharType="separate"/>
      </w:r>
      <w:r w:rsidR="0028609E" w:rsidRPr="0028609E">
        <w:t>(Bouchachia &amp; Vanaret, 2011)</w:t>
      </w:r>
      <w:r w:rsidR="0028609E">
        <w:fldChar w:fldCharType="end"/>
      </w:r>
      <w:r w:rsidR="00F30FCF">
        <w:t xml:space="preserve"> utilized incremental learning to learn Growing Gaussian Mixture Regression (GGMR).</w:t>
      </w:r>
      <w:commentRangeEnd w:id="21"/>
      <w:r w:rsidR="00883F2A">
        <w:rPr>
          <w:rStyle w:val="CommentReference"/>
        </w:rPr>
        <w:commentReference w:id="21"/>
      </w:r>
    </w:p>
    <w:p w14:paraId="46B5588F" w14:textId="1C7F31B3" w:rsidR="00C52EA9" w:rsidRDefault="00C52EA9" w:rsidP="00120FD7">
      <w:pPr>
        <w:jc w:val="both"/>
        <w:rPr>
          <w:rFonts w:eastAsiaTheme="minorEastAsia"/>
          <w:lang w:eastAsia="zh-CN"/>
        </w:rPr>
      </w:pPr>
      <w:commentRangeStart w:id="22"/>
      <w:r>
        <w:rPr>
          <w:rFonts w:eastAsiaTheme="minorEastAsia"/>
          <w:lang w:eastAsia="zh-CN"/>
        </w:rPr>
        <w:t>In</w:t>
      </w:r>
      <w:commentRangeEnd w:id="22"/>
      <w:r w:rsidR="00883F2A">
        <w:rPr>
          <w:rStyle w:val="CommentReference"/>
        </w:rPr>
        <w:commentReference w:id="22"/>
      </w:r>
      <w:r>
        <w:rPr>
          <w:rFonts w:eastAsiaTheme="minorEastAsia"/>
          <w:lang w:eastAsia="zh-CN"/>
        </w:rPr>
        <w:t xml:space="preserve"> the present paper, we explored the thermal load prediction </w:t>
      </w:r>
      <w:r w:rsidR="00475C4C">
        <w:rPr>
          <w:rFonts w:eastAsiaTheme="minorEastAsia"/>
          <w:lang w:eastAsia="zh-CN"/>
        </w:rPr>
        <w:t xml:space="preserve">performance from a hybrid approach, where we </w:t>
      </w:r>
      <w:r w:rsidR="00F30FCF">
        <w:rPr>
          <w:rFonts w:eastAsiaTheme="minorEastAsia"/>
          <w:lang w:eastAsia="zh-CN"/>
        </w:rPr>
        <w:t>combined</w:t>
      </w:r>
      <w:r w:rsidR="00475C4C">
        <w:rPr>
          <w:rFonts w:eastAsiaTheme="minorEastAsia"/>
          <w:lang w:eastAsia="zh-CN"/>
        </w:rPr>
        <w:t xml:space="preserve"> the prediction from an RC network</w:t>
      </w:r>
      <w:r w:rsidR="00F30FCF">
        <w:rPr>
          <w:rFonts w:eastAsiaTheme="minorEastAsia"/>
          <w:lang w:eastAsia="zh-CN"/>
        </w:rPr>
        <w:t xml:space="preserve"> with GGMR algorithm to enhance </w:t>
      </w:r>
      <w:r w:rsidR="0028609E">
        <w:rPr>
          <w:rFonts w:eastAsiaTheme="minorEastAsia"/>
          <w:lang w:eastAsia="zh-CN"/>
        </w:rPr>
        <w:t>both</w:t>
      </w:r>
      <w:r w:rsidR="00F30FCF">
        <w:rPr>
          <w:rFonts w:eastAsiaTheme="minorEastAsia"/>
          <w:lang w:eastAsia="zh-CN"/>
        </w:rPr>
        <w:t xml:space="preserve"> prediction performance.</w:t>
      </w:r>
    </w:p>
    <w:p w14:paraId="7C2086BA" w14:textId="141E7A45" w:rsidR="00334E60" w:rsidRPr="005D7174" w:rsidRDefault="00334E60" w:rsidP="00120FD7">
      <w:pPr>
        <w:jc w:val="both"/>
        <w:rPr>
          <w:rFonts w:eastAsiaTheme="minorEastAsia"/>
          <w:lang w:eastAsia="zh-CN"/>
        </w:rPr>
      </w:pPr>
      <w:r>
        <w:rPr>
          <w:rFonts w:eastAsiaTheme="minorEastAsia"/>
          <w:lang w:eastAsia="zh-CN"/>
        </w:rPr>
        <w:t xml:space="preserve">In the sequel, the performance metrics, methodology and model development are detailed in Sec. 2. Section 3 presented the real-world hybrid approach prediction performance for an existing office located at Purdue University before a conclusion in Sec. 4. </w:t>
      </w:r>
    </w:p>
    <w:p w14:paraId="3E90DA8B" w14:textId="77777777" w:rsidR="00917C36" w:rsidRPr="00BD1E49" w:rsidRDefault="00917C36" w:rsidP="00120FD7">
      <w:pPr>
        <w:jc w:val="both"/>
        <w:rPr>
          <w:rFonts w:eastAsiaTheme="minorEastAsia"/>
          <w:szCs w:val="24"/>
          <w:lang w:eastAsia="zh-CN"/>
        </w:rPr>
      </w:pPr>
    </w:p>
    <w:p w14:paraId="561CD9AA" w14:textId="403DF819" w:rsidR="00B50A22" w:rsidRPr="00E07F2E" w:rsidRDefault="00B50A22" w:rsidP="00BD1E49">
      <w:pPr>
        <w:pStyle w:val="Heading1"/>
      </w:pPr>
      <w:r w:rsidRPr="00E07F2E">
        <w:t xml:space="preserve">2. </w:t>
      </w:r>
      <w:r w:rsidR="00560829">
        <w:t>METHODLOGY</w:t>
      </w:r>
    </w:p>
    <w:p w14:paraId="2BD7406D" w14:textId="77777777" w:rsidR="00B50A22" w:rsidRPr="001A2A06" w:rsidRDefault="00B50A22" w:rsidP="00B50A22">
      <w:pPr>
        <w:jc w:val="both"/>
        <w:rPr>
          <w:szCs w:val="24"/>
        </w:rPr>
      </w:pPr>
    </w:p>
    <w:p w14:paraId="7BCF5E20" w14:textId="7C734C56" w:rsidR="00B50A22" w:rsidDel="00D5352C" w:rsidRDefault="003E7DD4" w:rsidP="004C59D6">
      <w:pPr>
        <w:jc w:val="both"/>
        <w:rPr>
          <w:del w:id="23" w:author="Lichen Wu" w:date="2022-04-09T15:31:00Z"/>
        </w:rPr>
      </w:pPr>
      <w:r>
        <w:t>This section</w:t>
      </w:r>
      <w:del w:id="24" w:author="LipingWang" w:date="2022-04-08T13:59:00Z">
        <w:r w:rsidDel="00883F2A">
          <w:delText xml:space="preserve"> </w:delText>
        </w:r>
        <w:commentRangeStart w:id="25"/>
        <w:r w:rsidDel="00883F2A">
          <w:delText>will</w:delText>
        </w:r>
        <w:commentRangeEnd w:id="25"/>
        <w:r w:rsidR="00883F2A" w:rsidDel="00883F2A">
          <w:rPr>
            <w:rStyle w:val="CommentReference"/>
          </w:rPr>
          <w:commentReference w:id="25"/>
        </w:r>
        <w:r w:rsidDel="00883F2A">
          <w:delText xml:space="preserve"> elaborate on</w:delText>
        </w:r>
      </w:del>
      <w:ins w:id="26" w:author="LipingWang" w:date="2022-04-08T13:59:00Z">
        <w:r w:rsidR="00883F2A">
          <w:t xml:space="preserve"> discussed</w:t>
        </w:r>
      </w:ins>
      <w:r>
        <w:t xml:space="preserve"> the methodology developed to improve the prediction performance, which </w:t>
      </w:r>
      <w:r w:rsidR="006571AE">
        <w:t>began</w:t>
      </w:r>
      <w:r>
        <w:t xml:space="preserve"> </w:t>
      </w:r>
      <w:r w:rsidR="006571AE">
        <w:t>with</w:t>
      </w:r>
      <w:r>
        <w:t xml:space="preserve"> </w:t>
      </w:r>
      <w:ins w:id="27" w:author="Lichen Wu" w:date="2022-04-09T11:30:00Z">
        <w:r w:rsidR="004E3DA1">
          <w:t>the RC network model development are described before moving on to the GGMR approach, and then moved to the Hybrid Modeling approach combining the RC and GGMR. In the last subsecti</w:t>
        </w:r>
      </w:ins>
      <w:ins w:id="28" w:author="Lichen Wu" w:date="2022-04-09T11:31:00Z">
        <w:r w:rsidR="004E3DA1">
          <w:t>on,</w:t>
        </w:r>
      </w:ins>
      <w:ins w:id="29" w:author="Lichen Wu" w:date="2022-04-09T11:30:00Z">
        <w:r w:rsidR="004E3DA1">
          <w:t xml:space="preserve"> model </w:t>
        </w:r>
      </w:ins>
      <w:r w:rsidR="00411604">
        <w:t>prediction performance criteria metrics</w:t>
      </w:r>
      <w:ins w:id="30" w:author="Lichen Wu" w:date="2022-04-09T11:31:00Z">
        <w:r w:rsidR="00412D34">
          <w:t xml:space="preserve"> are described.</w:t>
        </w:r>
      </w:ins>
      <w:del w:id="31" w:author="Lichen Wu" w:date="2022-04-09T11:31:00Z">
        <w:r w:rsidR="00411604" w:rsidDel="00412D34">
          <w:delText>, then</w:delText>
        </w:r>
      </w:del>
      <w:del w:id="32" w:author="Lichen Wu" w:date="2022-04-09T11:30:00Z">
        <w:r w:rsidR="00411604" w:rsidDel="004E3DA1">
          <w:delText xml:space="preserve"> </w:delText>
        </w:r>
        <w:r w:rsidDel="004E3DA1">
          <w:delText>the RC network model</w:delText>
        </w:r>
        <w:r w:rsidR="00411604" w:rsidDel="004E3DA1">
          <w:delText xml:space="preserve"> development are described</w:delText>
        </w:r>
        <w:r w:rsidDel="004E3DA1">
          <w:delText xml:space="preserve"> </w:delText>
        </w:r>
        <w:r w:rsidR="00411604" w:rsidDel="004E3DA1">
          <w:delText>before</w:delText>
        </w:r>
        <w:r w:rsidR="006571AE" w:rsidDel="004E3DA1">
          <w:delText xml:space="preserve"> mov</w:delText>
        </w:r>
        <w:r w:rsidR="00411604" w:rsidDel="004E3DA1">
          <w:delText>ing</w:delText>
        </w:r>
        <w:r w:rsidR="006571AE" w:rsidDel="004E3DA1">
          <w:delText xml:space="preserve"> on to </w:delText>
        </w:r>
        <w:r w:rsidDel="004E3DA1">
          <w:delText xml:space="preserve">the GGMR approach, and </w:delText>
        </w:r>
        <w:r w:rsidR="006571AE" w:rsidDel="004E3DA1">
          <w:delText xml:space="preserve">finally to </w:delText>
        </w:r>
        <w:r w:rsidDel="004E3DA1">
          <w:delText xml:space="preserve">the Hybrid Modeling approach </w:delText>
        </w:r>
        <w:r w:rsidR="006571AE" w:rsidDel="004E3DA1">
          <w:delText>combining the</w:delText>
        </w:r>
        <w:r w:rsidDel="004E3DA1">
          <w:delText xml:space="preserve"> RC </w:delText>
        </w:r>
        <w:r w:rsidR="006571AE" w:rsidDel="004E3DA1">
          <w:delText xml:space="preserve">and GGMR </w:delText>
        </w:r>
        <w:r w:rsidDel="004E3DA1">
          <w:delText>model</w:delText>
        </w:r>
      </w:del>
      <w:del w:id="33" w:author="Lichen Wu" w:date="2022-04-09T11:31:00Z">
        <w:r w:rsidDel="004E3DA1">
          <w:delText xml:space="preserve">. </w:delText>
        </w:r>
      </w:del>
    </w:p>
    <w:p w14:paraId="69CA5AE7" w14:textId="130E4EA0" w:rsidR="00B834A1" w:rsidRDefault="00B834A1" w:rsidP="004C59D6">
      <w:pPr>
        <w:jc w:val="both"/>
      </w:pPr>
    </w:p>
    <w:p w14:paraId="21D91267" w14:textId="2EC0ACA2" w:rsidR="00B834A1" w:rsidRPr="003E3E05" w:rsidDel="00A57370" w:rsidRDefault="00B834A1" w:rsidP="00B834A1">
      <w:pPr>
        <w:pStyle w:val="Heading2"/>
        <w:rPr>
          <w:del w:id="34" w:author="Lichen Wu" w:date="2022-04-08T21:15:00Z"/>
        </w:rPr>
      </w:pPr>
      <w:del w:id="35" w:author="Lichen Wu" w:date="2022-04-08T21:15:00Z">
        <w:r w:rsidRPr="00E07F2E" w:rsidDel="00A57370">
          <w:delText>2.</w:delText>
        </w:r>
        <w:r w:rsidR="00527C0E" w:rsidDel="00A57370">
          <w:delText>1</w:delText>
        </w:r>
        <w:r w:rsidRPr="00E07F2E" w:rsidDel="00A57370">
          <w:delText xml:space="preserve"> </w:delText>
        </w:r>
        <w:commentRangeStart w:id="36"/>
        <w:r w:rsidDel="00A57370">
          <w:delText>Model Performance Evaluation Criteria</w:delText>
        </w:r>
        <w:commentRangeEnd w:id="36"/>
        <w:r w:rsidR="00883F2A" w:rsidDel="00A57370">
          <w:rPr>
            <w:rStyle w:val="CommentReference"/>
            <w:b w:val="0"/>
          </w:rPr>
          <w:commentReference w:id="36"/>
        </w:r>
      </w:del>
    </w:p>
    <w:p w14:paraId="1FA3C027" w14:textId="73094B54" w:rsidR="00B834A1" w:rsidDel="00A57370" w:rsidRDefault="00B834A1" w:rsidP="00B834A1">
      <w:pPr>
        <w:rPr>
          <w:del w:id="37" w:author="Lichen Wu" w:date="2022-04-08T21:15:00Z"/>
        </w:rPr>
      </w:pPr>
      <w:del w:id="38" w:author="Lichen Wu" w:date="2022-04-08T21:15:00Z">
        <w:r w:rsidDel="00A57370">
          <w:delText>Four indices, normalized root mean square error (NRMSE), coefficient of variation of root mean square error (CVRMSE), mean absolute error (MAE), and mean absolute percentage error (MAPE).</w:delText>
        </w:r>
      </w:del>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B834A1" w:rsidDel="00A57370" w14:paraId="7E1CCE7C" w14:textId="5684146F" w:rsidTr="00971922">
        <w:trPr>
          <w:jc w:val="center"/>
          <w:del w:id="39" w:author="Lichen Wu" w:date="2022-04-08T21:15:00Z"/>
        </w:trPr>
        <w:tc>
          <w:tcPr>
            <w:tcW w:w="625" w:type="dxa"/>
            <w:vAlign w:val="center"/>
          </w:tcPr>
          <w:p w14:paraId="680F5DA0" w14:textId="469BBABE" w:rsidR="00B834A1" w:rsidDel="00A57370" w:rsidRDefault="00B834A1" w:rsidP="00971922">
            <w:pPr>
              <w:rPr>
                <w:del w:id="40" w:author="Lichen Wu" w:date="2022-04-08T21:15:00Z"/>
              </w:rPr>
            </w:pPr>
          </w:p>
        </w:tc>
        <w:tc>
          <w:tcPr>
            <w:tcW w:w="8100" w:type="dxa"/>
            <w:vAlign w:val="center"/>
          </w:tcPr>
          <w:p w14:paraId="3087AB94" w14:textId="7AD0547B" w:rsidR="00B834A1" w:rsidDel="00A57370" w:rsidRDefault="00B834A1" w:rsidP="00971922">
            <w:pPr>
              <w:jc w:val="center"/>
              <w:rPr>
                <w:del w:id="41" w:author="Lichen Wu" w:date="2022-04-08T21:15:00Z"/>
              </w:rPr>
            </w:pPr>
            <m:oMathPara>
              <m:oMath>
                <m:r>
                  <w:del w:id="42" w:author="Lichen Wu" w:date="2022-04-08T21:15:00Z">
                    <w:rPr>
                      <w:rFonts w:ascii="Cambria Math" w:hAnsi="Cambria Math"/>
                    </w:rPr>
                    <m:t xml:space="preserve">RMSE= </m:t>
                  </w:del>
                </m:r>
                <m:rad>
                  <m:radPr>
                    <m:degHide m:val="1"/>
                    <m:ctrlPr>
                      <w:del w:id="43" w:author="Lichen Wu" w:date="2022-04-08T21:15:00Z">
                        <w:rPr>
                          <w:rFonts w:ascii="Cambria Math" w:hAnsi="Cambria Math"/>
                          <w:i/>
                        </w:rPr>
                      </w:del>
                    </m:ctrlPr>
                  </m:radPr>
                  <m:deg/>
                  <m:e>
                    <m:f>
                      <m:fPr>
                        <m:ctrlPr>
                          <w:del w:id="44" w:author="Lichen Wu" w:date="2022-04-08T21:15:00Z">
                            <w:rPr>
                              <w:rFonts w:ascii="Cambria Math" w:hAnsi="Cambria Math"/>
                              <w:i/>
                            </w:rPr>
                          </w:del>
                        </m:ctrlPr>
                      </m:fPr>
                      <m:num>
                        <m:nary>
                          <m:naryPr>
                            <m:chr m:val="∑"/>
                            <m:limLoc m:val="undOvr"/>
                            <m:ctrlPr>
                              <w:del w:id="45" w:author="Lichen Wu" w:date="2022-04-08T21:15:00Z">
                                <w:rPr>
                                  <w:rFonts w:ascii="Cambria Math" w:hAnsi="Cambria Math"/>
                                  <w:i/>
                                </w:rPr>
                              </w:del>
                            </m:ctrlPr>
                          </m:naryPr>
                          <m:sub>
                            <m:r>
                              <w:del w:id="46" w:author="Lichen Wu" w:date="2022-04-08T21:15:00Z">
                                <w:rPr>
                                  <w:rFonts w:ascii="Cambria Math" w:hAnsi="Cambria Math"/>
                                </w:rPr>
                                <m:t>k=1</m:t>
                              </w:del>
                            </m:r>
                          </m:sub>
                          <m:sup>
                            <m:r>
                              <w:del w:id="47" w:author="Lichen Wu" w:date="2022-04-08T21:15:00Z">
                                <w:rPr>
                                  <w:rFonts w:ascii="Cambria Math" w:hAnsi="Cambria Math"/>
                                </w:rPr>
                                <m:t>n</m:t>
                              </w:del>
                            </m:r>
                          </m:sup>
                          <m:e>
                            <m:sSup>
                              <m:sSupPr>
                                <m:ctrlPr>
                                  <w:del w:id="48" w:author="Lichen Wu" w:date="2022-04-08T21:15:00Z">
                                    <w:rPr>
                                      <w:rFonts w:ascii="Cambria Math" w:hAnsi="Cambria Math"/>
                                      <w:i/>
                                    </w:rPr>
                                  </w:del>
                                </m:ctrlPr>
                              </m:sSupPr>
                              <m:e>
                                <m:d>
                                  <m:dPr>
                                    <m:ctrlPr>
                                      <w:del w:id="49" w:author="Lichen Wu" w:date="2022-04-08T21:15:00Z">
                                        <w:rPr>
                                          <w:rFonts w:ascii="Cambria Math" w:hAnsi="Cambria Math"/>
                                          <w:i/>
                                        </w:rPr>
                                      </w:del>
                                    </m:ctrlPr>
                                  </m:dPr>
                                  <m:e>
                                    <m:sSub>
                                      <m:sSubPr>
                                        <m:ctrlPr>
                                          <w:del w:id="50" w:author="Lichen Wu" w:date="2022-04-08T21:15:00Z">
                                            <w:rPr>
                                              <w:rFonts w:ascii="Cambria Math" w:hAnsi="Cambria Math"/>
                                              <w:i/>
                                            </w:rPr>
                                          </w:del>
                                        </m:ctrlPr>
                                      </m:sSubPr>
                                      <m:e>
                                        <m:r>
                                          <w:del w:id="51" w:author="Lichen Wu" w:date="2022-04-08T21:15:00Z">
                                            <w:rPr>
                                              <w:rFonts w:ascii="Cambria Math" w:hAnsi="Cambria Math"/>
                                            </w:rPr>
                                            <m:t>y</m:t>
                                          </w:del>
                                        </m:r>
                                      </m:e>
                                      <m:sub>
                                        <m:r>
                                          <w:del w:id="52" w:author="Lichen Wu" w:date="2022-04-08T21:15:00Z">
                                            <w:rPr>
                                              <w:rFonts w:ascii="Cambria Math" w:hAnsi="Cambria Math"/>
                                            </w:rPr>
                                            <m:t>measured,k</m:t>
                                          </w:del>
                                        </m:r>
                                      </m:sub>
                                    </m:sSub>
                                    <m:r>
                                      <w:del w:id="53" w:author="Lichen Wu" w:date="2022-04-08T21:15:00Z">
                                        <w:rPr>
                                          <w:rFonts w:ascii="Cambria Math" w:hAnsi="Cambria Math"/>
                                        </w:rPr>
                                        <m:t>-</m:t>
                                      </w:del>
                                    </m:r>
                                    <m:sSub>
                                      <m:sSubPr>
                                        <m:ctrlPr>
                                          <w:del w:id="54" w:author="Lichen Wu" w:date="2022-04-08T21:15:00Z">
                                            <w:rPr>
                                              <w:rFonts w:ascii="Cambria Math" w:hAnsi="Cambria Math"/>
                                              <w:i/>
                                            </w:rPr>
                                          </w:del>
                                        </m:ctrlPr>
                                      </m:sSubPr>
                                      <m:e>
                                        <m:r>
                                          <w:del w:id="55" w:author="Lichen Wu" w:date="2022-04-08T21:15:00Z">
                                            <w:rPr>
                                              <w:rFonts w:ascii="Cambria Math" w:hAnsi="Cambria Math"/>
                                            </w:rPr>
                                            <m:t>y</m:t>
                                          </w:del>
                                        </m:r>
                                      </m:e>
                                      <m:sub>
                                        <m:r>
                                          <w:del w:id="56" w:author="Lichen Wu" w:date="2022-04-08T21:15:00Z">
                                            <w:rPr>
                                              <w:rFonts w:ascii="Cambria Math" w:hAnsi="Cambria Math"/>
                                            </w:rPr>
                                            <m:t>predicted,k</m:t>
                                          </w:del>
                                        </m:r>
                                      </m:sub>
                                    </m:sSub>
                                  </m:e>
                                </m:d>
                              </m:e>
                              <m:sup>
                                <m:r>
                                  <w:del w:id="57" w:author="Lichen Wu" w:date="2022-04-08T21:15:00Z">
                                    <w:rPr>
                                      <w:rFonts w:ascii="Cambria Math" w:hAnsi="Cambria Math"/>
                                    </w:rPr>
                                    <m:t>2</m:t>
                                  </w:del>
                                </m:r>
                              </m:sup>
                            </m:sSup>
                          </m:e>
                        </m:nary>
                      </m:num>
                      <m:den>
                        <m:r>
                          <w:del w:id="58" w:author="Lichen Wu" w:date="2022-04-08T21:15:00Z">
                            <w:rPr>
                              <w:rFonts w:ascii="Cambria Math" w:hAnsi="Cambria Math"/>
                            </w:rPr>
                            <m:t>n-1</m:t>
                          </w:del>
                        </m:r>
                      </m:den>
                    </m:f>
                  </m:e>
                </m:rad>
              </m:oMath>
            </m:oMathPara>
          </w:p>
        </w:tc>
        <w:tc>
          <w:tcPr>
            <w:tcW w:w="625" w:type="dxa"/>
            <w:vAlign w:val="center"/>
          </w:tcPr>
          <w:p w14:paraId="5FCE082F" w14:textId="4B0694B7" w:rsidR="00B834A1" w:rsidDel="00A57370" w:rsidRDefault="00B834A1" w:rsidP="00971922">
            <w:pPr>
              <w:rPr>
                <w:del w:id="59" w:author="Lichen Wu" w:date="2022-04-08T21:15:00Z"/>
              </w:rPr>
            </w:pPr>
            <w:del w:id="60" w:author="Lichen Wu" w:date="2022-04-08T21:15:00Z">
              <w:r w:rsidDel="00A57370">
                <w:delText>(</w:delText>
              </w:r>
              <w:r w:rsidR="00C00670" w:rsidDel="00A57370">
                <w:fldChar w:fldCharType="begin"/>
              </w:r>
              <w:r w:rsidR="00C00670" w:rsidDel="00A57370">
                <w:delInstrText xml:space="preserve"> SEQ Eq \* MERGEFORMAT </w:delInstrText>
              </w:r>
              <w:r w:rsidR="00C00670" w:rsidDel="00A57370">
                <w:fldChar w:fldCharType="separate"/>
              </w:r>
              <w:r w:rsidR="005026FA" w:rsidDel="00A57370">
                <w:rPr>
                  <w:noProof/>
                </w:rPr>
                <w:delText>1</w:delText>
              </w:r>
              <w:r w:rsidR="00C00670" w:rsidDel="00A57370">
                <w:rPr>
                  <w:noProof/>
                </w:rPr>
                <w:fldChar w:fldCharType="end"/>
              </w:r>
              <w:r w:rsidDel="00A57370">
                <w:delText>)</w:delText>
              </w:r>
            </w:del>
          </w:p>
        </w:tc>
      </w:tr>
      <w:tr w:rsidR="00B834A1" w:rsidDel="00A57370" w14:paraId="2801D461" w14:textId="10D63C66" w:rsidTr="00971922">
        <w:trPr>
          <w:jc w:val="center"/>
          <w:del w:id="61" w:author="Lichen Wu" w:date="2022-04-08T21:15:00Z"/>
        </w:trPr>
        <w:tc>
          <w:tcPr>
            <w:tcW w:w="625" w:type="dxa"/>
            <w:vAlign w:val="center"/>
          </w:tcPr>
          <w:p w14:paraId="322A5BF7" w14:textId="2410CC01" w:rsidR="00B834A1" w:rsidDel="00A57370" w:rsidRDefault="00B834A1" w:rsidP="00971922">
            <w:pPr>
              <w:rPr>
                <w:del w:id="62" w:author="Lichen Wu" w:date="2022-04-08T21:15:00Z"/>
              </w:rPr>
            </w:pPr>
          </w:p>
        </w:tc>
        <w:tc>
          <w:tcPr>
            <w:tcW w:w="8100" w:type="dxa"/>
            <w:vAlign w:val="center"/>
          </w:tcPr>
          <w:p w14:paraId="1E16E262" w14:textId="362C8CE3" w:rsidR="00B834A1" w:rsidDel="00A57370" w:rsidRDefault="00855726" w:rsidP="00971922">
            <w:pPr>
              <w:jc w:val="center"/>
              <w:rPr>
                <w:del w:id="63" w:author="Lichen Wu" w:date="2022-04-08T21:15:00Z"/>
              </w:rPr>
            </w:pPr>
            <m:oMathPara>
              <m:oMath>
                <m:r>
                  <w:del w:id="64" w:author="Lichen Wu" w:date="2022-04-08T21:15:00Z">
                    <m:rPr>
                      <m:sty m:val="p"/>
                    </m:rPr>
                    <w:rPr>
                      <w:rFonts w:ascii="Cambria Math" w:hAnsi="Cambria Math"/>
                    </w:rPr>
                    <m:t>NRMSE</m:t>
                  </w:del>
                </m:r>
                <m:r>
                  <w:del w:id="65" w:author="Lichen Wu" w:date="2022-04-08T21:15:00Z">
                    <w:rPr>
                      <w:rFonts w:ascii="Cambria Math" w:hAnsi="Cambria Math"/>
                    </w:rPr>
                    <m:t>=</m:t>
                  </w:del>
                </m:r>
                <m:f>
                  <m:fPr>
                    <m:ctrlPr>
                      <w:del w:id="66" w:author="Lichen Wu" w:date="2022-04-08T21:15:00Z">
                        <w:rPr>
                          <w:rFonts w:ascii="Cambria Math" w:hAnsi="Cambria Math"/>
                        </w:rPr>
                      </w:del>
                    </m:ctrlPr>
                  </m:fPr>
                  <m:num>
                    <m:r>
                      <w:del w:id="67" w:author="Lichen Wu" w:date="2022-04-08T21:15:00Z">
                        <w:rPr>
                          <w:rFonts w:ascii="Cambria Math" w:hAnsi="Cambria Math"/>
                        </w:rPr>
                        <m:t>RMSE</m:t>
                      </w:del>
                    </m:r>
                  </m:num>
                  <m:den>
                    <m:r>
                      <w:del w:id="68" w:author="Lichen Wu" w:date="2022-04-08T21:15:00Z">
                        <w:rPr>
                          <w:rFonts w:ascii="Cambria Math" w:hAnsi="Cambria Math"/>
                        </w:rPr>
                        <m:t>s</m:t>
                      </w:del>
                    </m:r>
                    <m:d>
                      <m:dPr>
                        <m:ctrlPr>
                          <w:del w:id="69" w:author="Lichen Wu" w:date="2022-04-08T21:15:00Z">
                            <w:rPr>
                              <w:rFonts w:ascii="Cambria Math" w:hAnsi="Cambria Math"/>
                              <w:i/>
                            </w:rPr>
                          </w:del>
                        </m:ctrlPr>
                      </m:dPr>
                      <m:e>
                        <m:sSub>
                          <m:sSubPr>
                            <m:ctrlPr>
                              <w:del w:id="70" w:author="Lichen Wu" w:date="2022-04-08T21:15:00Z">
                                <w:rPr>
                                  <w:rFonts w:ascii="Cambria Math" w:hAnsi="Cambria Math"/>
                                  <w:i/>
                                </w:rPr>
                              </w:del>
                            </m:ctrlPr>
                          </m:sSubPr>
                          <m:e>
                            <m:r>
                              <w:del w:id="71" w:author="Lichen Wu" w:date="2022-04-08T21:15:00Z">
                                <w:rPr>
                                  <w:rFonts w:ascii="Cambria Math" w:hAnsi="Cambria Math"/>
                                </w:rPr>
                                <m:t>y</m:t>
                              </w:del>
                            </m:r>
                          </m:e>
                          <m:sub>
                            <m:r>
                              <w:del w:id="72" w:author="Lichen Wu" w:date="2022-04-08T21:15:00Z">
                                <w:rPr>
                                  <w:rFonts w:ascii="Cambria Math" w:hAnsi="Cambria Math"/>
                                </w:rPr>
                                <m:t>predicted</m:t>
                              </w:del>
                            </m:r>
                          </m:sub>
                        </m:sSub>
                      </m:e>
                    </m:d>
                  </m:den>
                </m:f>
              </m:oMath>
            </m:oMathPara>
          </w:p>
        </w:tc>
        <w:tc>
          <w:tcPr>
            <w:tcW w:w="625" w:type="dxa"/>
            <w:vAlign w:val="center"/>
          </w:tcPr>
          <w:p w14:paraId="6EF7804C" w14:textId="0F998D81" w:rsidR="00B834A1" w:rsidDel="00A57370" w:rsidRDefault="00B834A1" w:rsidP="00971922">
            <w:pPr>
              <w:rPr>
                <w:del w:id="73" w:author="Lichen Wu" w:date="2022-04-08T21:15:00Z"/>
              </w:rPr>
            </w:pPr>
            <w:del w:id="74" w:author="Lichen Wu" w:date="2022-04-08T21:15:00Z">
              <w:r w:rsidDel="00A57370">
                <w:delText>(</w:delText>
              </w:r>
              <w:r w:rsidR="00C00670" w:rsidDel="00A57370">
                <w:fldChar w:fldCharType="begin"/>
              </w:r>
              <w:r w:rsidR="00C00670" w:rsidDel="00A57370">
                <w:delInstrText xml:space="preserve"> SEQ Eq \* MERGEFORMAT </w:delInstrText>
              </w:r>
              <w:r w:rsidR="00C00670" w:rsidDel="00A57370">
                <w:fldChar w:fldCharType="separate"/>
              </w:r>
              <w:r w:rsidR="005026FA" w:rsidDel="00A57370">
                <w:rPr>
                  <w:noProof/>
                </w:rPr>
                <w:delText>2</w:delText>
              </w:r>
              <w:r w:rsidR="00C00670" w:rsidDel="00A57370">
                <w:rPr>
                  <w:noProof/>
                </w:rPr>
                <w:fldChar w:fldCharType="end"/>
              </w:r>
              <w:r w:rsidDel="00A57370">
                <w:delText>)</w:delText>
              </w:r>
            </w:del>
          </w:p>
        </w:tc>
      </w:tr>
      <w:tr w:rsidR="00B834A1" w:rsidDel="00A57370" w14:paraId="1C66FDC7" w14:textId="00D871B8" w:rsidTr="00971922">
        <w:trPr>
          <w:jc w:val="center"/>
          <w:del w:id="75" w:author="Lichen Wu" w:date="2022-04-08T21:15:00Z"/>
        </w:trPr>
        <w:tc>
          <w:tcPr>
            <w:tcW w:w="625" w:type="dxa"/>
            <w:vAlign w:val="center"/>
          </w:tcPr>
          <w:p w14:paraId="693D4EF3" w14:textId="05D7C0D1" w:rsidR="00B834A1" w:rsidDel="00A57370" w:rsidRDefault="00B834A1" w:rsidP="00971922">
            <w:pPr>
              <w:rPr>
                <w:del w:id="76" w:author="Lichen Wu" w:date="2022-04-08T21:15:00Z"/>
              </w:rPr>
            </w:pPr>
          </w:p>
        </w:tc>
        <w:tc>
          <w:tcPr>
            <w:tcW w:w="8100" w:type="dxa"/>
            <w:vAlign w:val="center"/>
          </w:tcPr>
          <w:p w14:paraId="700AA594" w14:textId="22A5BEBA" w:rsidR="00B834A1" w:rsidDel="00A57370" w:rsidRDefault="00855726" w:rsidP="00971922">
            <w:pPr>
              <w:jc w:val="center"/>
              <w:rPr>
                <w:del w:id="77" w:author="Lichen Wu" w:date="2022-04-08T21:15:00Z"/>
              </w:rPr>
            </w:pPr>
            <m:oMathPara>
              <m:oMath>
                <m:r>
                  <w:del w:id="78" w:author="Lichen Wu" w:date="2022-04-08T21:15:00Z">
                    <m:rPr>
                      <m:sty m:val="p"/>
                    </m:rPr>
                    <w:rPr>
                      <w:rFonts w:ascii="Cambria Math" w:hAnsi="Cambria Math"/>
                    </w:rPr>
                    <m:t>CVRMSE</m:t>
                  </w:del>
                </m:r>
                <m:r>
                  <w:del w:id="79" w:author="Lichen Wu" w:date="2022-04-08T21:15:00Z">
                    <w:rPr>
                      <w:rFonts w:ascii="Cambria Math" w:hAnsi="Cambria Math"/>
                    </w:rPr>
                    <m:t>=</m:t>
                  </w:del>
                </m:r>
                <m:f>
                  <m:fPr>
                    <m:ctrlPr>
                      <w:del w:id="80" w:author="Lichen Wu" w:date="2022-04-08T21:15:00Z">
                        <w:rPr>
                          <w:rFonts w:ascii="Cambria Math" w:hAnsi="Cambria Math"/>
                        </w:rPr>
                      </w:del>
                    </m:ctrlPr>
                  </m:fPr>
                  <m:num>
                    <m:r>
                      <w:del w:id="81" w:author="Lichen Wu" w:date="2022-04-08T21:15:00Z">
                        <w:rPr>
                          <w:rFonts w:ascii="Cambria Math" w:hAnsi="Cambria Math"/>
                        </w:rPr>
                        <m:t>RMSE</m:t>
                      </w:del>
                    </m:r>
                  </m:num>
                  <m:den>
                    <m:sSub>
                      <m:sSubPr>
                        <m:ctrlPr>
                          <w:del w:id="82" w:author="Lichen Wu" w:date="2022-04-08T21:15:00Z">
                            <w:rPr>
                              <w:rFonts w:ascii="Cambria Math" w:hAnsi="Cambria Math"/>
                              <w:i/>
                            </w:rPr>
                          </w:del>
                        </m:ctrlPr>
                      </m:sSubPr>
                      <m:e>
                        <m:acc>
                          <m:accPr>
                            <m:chr m:val="̅"/>
                            <m:ctrlPr>
                              <w:del w:id="83" w:author="Lichen Wu" w:date="2022-04-08T21:15:00Z">
                                <w:rPr>
                                  <w:rFonts w:ascii="Cambria Math" w:hAnsi="Cambria Math"/>
                                </w:rPr>
                              </w:del>
                            </m:ctrlPr>
                          </m:accPr>
                          <m:e>
                            <m:r>
                              <w:del w:id="84" w:author="Lichen Wu" w:date="2022-04-08T21:15:00Z">
                                <w:rPr>
                                  <w:rFonts w:ascii="Cambria Math" w:hAnsi="Cambria Math"/>
                                </w:rPr>
                                <m:t>y</m:t>
                              </w:del>
                            </m:r>
                          </m:e>
                        </m:acc>
                        <m:ctrlPr>
                          <w:del w:id="85" w:author="Lichen Wu" w:date="2022-04-08T21:15:00Z">
                            <w:rPr>
                              <w:rFonts w:ascii="Cambria Math" w:hAnsi="Cambria Math"/>
                            </w:rPr>
                          </w:del>
                        </m:ctrlPr>
                      </m:e>
                      <m:sub>
                        <m:r>
                          <w:del w:id="86" w:author="Lichen Wu" w:date="2022-04-08T21:15:00Z">
                            <w:rPr>
                              <w:rFonts w:ascii="Cambria Math" w:hAnsi="Cambria Math"/>
                            </w:rPr>
                            <m:t>measured</m:t>
                          </w:del>
                        </m:r>
                      </m:sub>
                    </m:sSub>
                  </m:den>
                </m:f>
              </m:oMath>
            </m:oMathPara>
          </w:p>
        </w:tc>
        <w:tc>
          <w:tcPr>
            <w:tcW w:w="625" w:type="dxa"/>
            <w:vAlign w:val="center"/>
          </w:tcPr>
          <w:p w14:paraId="637F0EC8" w14:textId="15C34FC8" w:rsidR="00B834A1" w:rsidDel="00A57370" w:rsidRDefault="00B834A1" w:rsidP="00971922">
            <w:pPr>
              <w:rPr>
                <w:del w:id="87" w:author="Lichen Wu" w:date="2022-04-08T21:15:00Z"/>
              </w:rPr>
            </w:pPr>
            <w:del w:id="88" w:author="Lichen Wu" w:date="2022-04-08T21:15:00Z">
              <w:r w:rsidDel="00A57370">
                <w:delText>(</w:delText>
              </w:r>
              <w:r w:rsidR="00C00670" w:rsidDel="00A57370">
                <w:fldChar w:fldCharType="begin"/>
              </w:r>
              <w:r w:rsidR="00C00670" w:rsidDel="00A57370">
                <w:delInstrText xml:space="preserve"> SEQ Eq \* MERGEFORMAT </w:delInstrText>
              </w:r>
              <w:r w:rsidR="00C00670" w:rsidDel="00A57370">
                <w:fldChar w:fldCharType="separate"/>
              </w:r>
              <w:r w:rsidR="005026FA" w:rsidDel="00A57370">
                <w:rPr>
                  <w:noProof/>
                </w:rPr>
                <w:delText>3</w:delText>
              </w:r>
              <w:r w:rsidR="00C00670" w:rsidDel="00A57370">
                <w:rPr>
                  <w:noProof/>
                </w:rPr>
                <w:fldChar w:fldCharType="end"/>
              </w:r>
              <w:r w:rsidDel="00A57370">
                <w:delText>)</w:delText>
              </w:r>
            </w:del>
          </w:p>
        </w:tc>
      </w:tr>
      <w:tr w:rsidR="00B834A1" w:rsidDel="00A57370" w14:paraId="49B2242D" w14:textId="7D771699" w:rsidTr="00971922">
        <w:trPr>
          <w:jc w:val="center"/>
          <w:del w:id="89" w:author="Lichen Wu" w:date="2022-04-08T21:15:00Z"/>
        </w:trPr>
        <w:tc>
          <w:tcPr>
            <w:tcW w:w="625" w:type="dxa"/>
            <w:vAlign w:val="center"/>
          </w:tcPr>
          <w:p w14:paraId="36227D15" w14:textId="0A8F4CF4" w:rsidR="00B834A1" w:rsidDel="00A57370" w:rsidRDefault="00B834A1" w:rsidP="00971922">
            <w:pPr>
              <w:rPr>
                <w:del w:id="90" w:author="Lichen Wu" w:date="2022-04-08T21:15:00Z"/>
              </w:rPr>
            </w:pPr>
          </w:p>
        </w:tc>
        <w:tc>
          <w:tcPr>
            <w:tcW w:w="8100" w:type="dxa"/>
            <w:vAlign w:val="center"/>
          </w:tcPr>
          <w:p w14:paraId="64255489" w14:textId="3C256508" w:rsidR="00B834A1" w:rsidDel="00A57370" w:rsidRDefault="00B834A1" w:rsidP="00971922">
            <w:pPr>
              <w:jc w:val="center"/>
              <w:rPr>
                <w:del w:id="91" w:author="Lichen Wu" w:date="2022-04-08T21:15:00Z"/>
              </w:rPr>
            </w:pPr>
            <m:oMathPara>
              <m:oMath>
                <m:r>
                  <w:del w:id="92" w:author="Lichen Wu" w:date="2022-04-08T21:15:00Z">
                    <w:rPr>
                      <w:rFonts w:ascii="Cambria Math" w:hAnsi="Cambria Math"/>
                    </w:rPr>
                    <m:t>MAE=</m:t>
                  </w:del>
                </m:r>
                <m:f>
                  <m:fPr>
                    <m:ctrlPr>
                      <w:del w:id="93" w:author="Lichen Wu" w:date="2022-04-08T21:15:00Z">
                        <w:rPr>
                          <w:rFonts w:ascii="Cambria Math" w:hAnsi="Cambria Math"/>
                        </w:rPr>
                      </w:del>
                    </m:ctrlPr>
                  </m:fPr>
                  <m:num>
                    <m:nary>
                      <m:naryPr>
                        <m:chr m:val="∑"/>
                        <m:subHide m:val="1"/>
                        <m:supHide m:val="1"/>
                        <m:ctrlPr>
                          <w:del w:id="94" w:author="Lichen Wu" w:date="2022-04-08T21:15:00Z">
                            <w:rPr>
                              <w:rFonts w:ascii="Cambria Math" w:hAnsi="Cambria Math"/>
                            </w:rPr>
                          </w:del>
                        </m:ctrlPr>
                      </m:naryPr>
                      <m:sub>
                        <m:ctrlPr>
                          <w:del w:id="95" w:author="Lichen Wu" w:date="2022-04-08T21:15:00Z">
                            <w:rPr>
                              <w:rFonts w:ascii="Cambria Math" w:hAnsi="Cambria Math"/>
                              <w:i/>
                            </w:rPr>
                          </w:del>
                        </m:ctrlPr>
                      </m:sub>
                      <m:sup>
                        <m:ctrlPr>
                          <w:del w:id="96" w:author="Lichen Wu" w:date="2022-04-08T21:15:00Z">
                            <w:rPr>
                              <w:rFonts w:ascii="Cambria Math" w:hAnsi="Cambria Math"/>
                              <w:i/>
                            </w:rPr>
                          </w:del>
                        </m:ctrlPr>
                      </m:sup>
                      <m:e>
                        <m:r>
                          <w:del w:id="97" w:author="Lichen Wu" w:date="2022-04-08T21:15:00Z">
                            <w:rPr>
                              <w:rFonts w:ascii="Cambria Math" w:hAnsi="Cambria Math"/>
                            </w:rPr>
                            <m:t>abs</m:t>
                          </w:del>
                        </m:r>
                        <m:d>
                          <m:dPr>
                            <m:ctrlPr>
                              <w:del w:id="98" w:author="Lichen Wu" w:date="2022-04-08T21:15:00Z">
                                <w:rPr>
                                  <w:rFonts w:ascii="Cambria Math" w:hAnsi="Cambria Math"/>
                                  <w:i/>
                                </w:rPr>
                              </w:del>
                            </m:ctrlPr>
                          </m:dPr>
                          <m:e>
                            <m:sSub>
                              <m:sSubPr>
                                <m:ctrlPr>
                                  <w:del w:id="99" w:author="Lichen Wu" w:date="2022-04-08T21:15:00Z">
                                    <w:rPr>
                                      <w:rFonts w:ascii="Cambria Math" w:hAnsi="Cambria Math"/>
                                      <w:i/>
                                    </w:rPr>
                                  </w:del>
                                </m:ctrlPr>
                              </m:sSubPr>
                              <m:e>
                                <m:r>
                                  <w:del w:id="100" w:author="Lichen Wu" w:date="2022-04-08T21:15:00Z">
                                    <w:rPr>
                                      <w:rFonts w:ascii="Cambria Math" w:hAnsi="Cambria Math"/>
                                    </w:rPr>
                                    <m:t>y</m:t>
                                  </w:del>
                                </m:r>
                              </m:e>
                              <m:sub>
                                <m:r>
                                  <w:del w:id="101" w:author="Lichen Wu" w:date="2022-04-08T21:15:00Z">
                                    <w:rPr>
                                      <w:rFonts w:ascii="Cambria Math" w:hAnsi="Cambria Math"/>
                                    </w:rPr>
                                    <m:t>measured,k</m:t>
                                  </w:del>
                                </m:r>
                              </m:sub>
                            </m:sSub>
                            <m:r>
                              <w:del w:id="102" w:author="Lichen Wu" w:date="2022-04-08T21:15:00Z">
                                <w:rPr>
                                  <w:rFonts w:ascii="Cambria Math" w:hAnsi="Cambria Math"/>
                                </w:rPr>
                                <m:t>-</m:t>
                              </w:del>
                            </m:r>
                            <m:sSub>
                              <m:sSubPr>
                                <m:ctrlPr>
                                  <w:del w:id="103" w:author="Lichen Wu" w:date="2022-04-08T21:15:00Z">
                                    <w:rPr>
                                      <w:rFonts w:ascii="Cambria Math" w:hAnsi="Cambria Math"/>
                                      <w:i/>
                                    </w:rPr>
                                  </w:del>
                                </m:ctrlPr>
                              </m:sSubPr>
                              <m:e>
                                <m:r>
                                  <w:del w:id="104" w:author="Lichen Wu" w:date="2022-04-08T21:15:00Z">
                                    <w:rPr>
                                      <w:rFonts w:ascii="Cambria Math" w:hAnsi="Cambria Math"/>
                                    </w:rPr>
                                    <m:t>y</m:t>
                                  </w:del>
                                </m:r>
                              </m:e>
                              <m:sub>
                                <m:r>
                                  <w:del w:id="105" w:author="Lichen Wu" w:date="2022-04-08T21:15:00Z">
                                    <w:rPr>
                                      <w:rFonts w:ascii="Cambria Math" w:hAnsi="Cambria Math"/>
                                    </w:rPr>
                                    <m:t>predicted,k</m:t>
                                  </w:del>
                                </m:r>
                              </m:sub>
                            </m:sSub>
                          </m:e>
                        </m:d>
                        <m:ctrlPr>
                          <w:del w:id="106" w:author="Lichen Wu" w:date="2022-04-08T21:15:00Z">
                            <w:rPr>
                              <w:rFonts w:ascii="Cambria Math" w:hAnsi="Cambria Math"/>
                              <w:i/>
                            </w:rPr>
                          </w:del>
                        </m:ctrlPr>
                      </m:e>
                    </m:nary>
                    <m:ctrlPr>
                      <w:del w:id="107" w:author="Lichen Wu" w:date="2022-04-08T21:15:00Z">
                        <w:rPr>
                          <w:rFonts w:ascii="Cambria Math" w:hAnsi="Cambria Math"/>
                          <w:i/>
                        </w:rPr>
                      </w:del>
                    </m:ctrlPr>
                  </m:num>
                  <m:den>
                    <m:r>
                      <w:del w:id="108" w:author="Lichen Wu" w:date="2022-04-08T21:15:00Z">
                        <w:rPr>
                          <w:rFonts w:ascii="Cambria Math" w:hAnsi="Cambria Math"/>
                        </w:rPr>
                        <m:t>n</m:t>
                      </w:del>
                    </m:r>
                    <m:ctrlPr>
                      <w:del w:id="109" w:author="Lichen Wu" w:date="2022-04-08T21:15:00Z">
                        <w:rPr>
                          <w:rFonts w:ascii="Cambria Math" w:hAnsi="Cambria Math"/>
                          <w:i/>
                        </w:rPr>
                      </w:del>
                    </m:ctrlPr>
                  </m:den>
                </m:f>
              </m:oMath>
            </m:oMathPara>
          </w:p>
        </w:tc>
        <w:tc>
          <w:tcPr>
            <w:tcW w:w="625" w:type="dxa"/>
            <w:vAlign w:val="center"/>
          </w:tcPr>
          <w:p w14:paraId="0728F7AC" w14:textId="566BB7CD" w:rsidR="00B834A1" w:rsidDel="00A57370" w:rsidRDefault="00B834A1" w:rsidP="00971922">
            <w:pPr>
              <w:rPr>
                <w:del w:id="110" w:author="Lichen Wu" w:date="2022-04-08T21:15:00Z"/>
              </w:rPr>
            </w:pPr>
            <w:del w:id="111" w:author="Lichen Wu" w:date="2022-04-08T21:15:00Z">
              <w:r w:rsidDel="00A57370">
                <w:delText>(</w:delText>
              </w:r>
              <w:r w:rsidR="00C00670" w:rsidDel="00A57370">
                <w:fldChar w:fldCharType="begin"/>
              </w:r>
              <w:r w:rsidR="00C00670" w:rsidDel="00A57370">
                <w:delInstrText xml:space="preserve"> SEQ Eq \* MERGEFORMAT </w:delInstrText>
              </w:r>
              <w:r w:rsidR="00C00670" w:rsidDel="00A57370">
                <w:fldChar w:fldCharType="separate"/>
              </w:r>
              <w:r w:rsidR="005026FA" w:rsidDel="00A57370">
                <w:rPr>
                  <w:noProof/>
                </w:rPr>
                <w:delText>4</w:delText>
              </w:r>
              <w:r w:rsidR="00C00670" w:rsidDel="00A57370">
                <w:rPr>
                  <w:noProof/>
                </w:rPr>
                <w:fldChar w:fldCharType="end"/>
              </w:r>
              <w:r w:rsidDel="00A57370">
                <w:delText>)</w:delText>
              </w:r>
            </w:del>
          </w:p>
        </w:tc>
      </w:tr>
      <w:tr w:rsidR="00B834A1" w:rsidDel="00A57370" w14:paraId="5B2412E1" w14:textId="64E5E9F3" w:rsidTr="00971922">
        <w:trPr>
          <w:jc w:val="center"/>
          <w:del w:id="112" w:author="Lichen Wu" w:date="2022-04-08T21:15:00Z"/>
        </w:trPr>
        <w:tc>
          <w:tcPr>
            <w:tcW w:w="625" w:type="dxa"/>
            <w:vAlign w:val="center"/>
          </w:tcPr>
          <w:p w14:paraId="5222B002" w14:textId="5CAAF7B2" w:rsidR="00B834A1" w:rsidDel="00A57370" w:rsidRDefault="00B834A1" w:rsidP="00971922">
            <w:pPr>
              <w:rPr>
                <w:del w:id="113" w:author="Lichen Wu" w:date="2022-04-08T21:15:00Z"/>
              </w:rPr>
            </w:pPr>
          </w:p>
        </w:tc>
        <w:tc>
          <w:tcPr>
            <w:tcW w:w="8100" w:type="dxa"/>
            <w:vAlign w:val="center"/>
          </w:tcPr>
          <w:p w14:paraId="17C71884" w14:textId="21595BE2" w:rsidR="00B834A1" w:rsidDel="00A57370" w:rsidRDefault="00B834A1" w:rsidP="00971922">
            <w:pPr>
              <w:jc w:val="center"/>
              <w:rPr>
                <w:del w:id="114" w:author="Lichen Wu" w:date="2022-04-08T21:15:00Z"/>
              </w:rPr>
            </w:pPr>
            <m:oMath>
              <m:r>
                <w:del w:id="115" w:author="Lichen Wu" w:date="2022-04-08T21:15:00Z">
                  <w:rPr>
                    <w:rFonts w:ascii="Cambria Math" w:hAnsi="Cambria Math"/>
                  </w:rPr>
                  <m:t>MAPE</m:t>
                </w:del>
              </m:r>
            </m:oMath>
            <w:del w:id="116" w:author="Lichen Wu" w:date="2022-04-08T21:15:00Z">
              <w:r w:rsidDel="00A57370">
                <w:delText xml:space="preserve"> = </w:delText>
              </w:r>
            </w:del>
            <m:oMath>
              <m:f>
                <m:fPr>
                  <m:ctrlPr>
                    <w:del w:id="117" w:author="Lichen Wu" w:date="2022-04-08T21:15:00Z">
                      <w:rPr>
                        <w:rFonts w:ascii="Cambria Math" w:hAnsi="Cambria Math"/>
                      </w:rPr>
                    </w:del>
                  </m:ctrlPr>
                </m:fPr>
                <m:num>
                  <m:r>
                    <w:del w:id="118" w:author="Lichen Wu" w:date="2022-04-08T21:15:00Z">
                      <w:rPr>
                        <w:rFonts w:ascii="Cambria Math" w:hAnsi="Cambria Math"/>
                      </w:rPr>
                      <m:t>1</m:t>
                    </w:del>
                  </m:r>
                  <m:ctrlPr>
                    <w:del w:id="119" w:author="Lichen Wu" w:date="2022-04-08T21:15:00Z">
                      <w:rPr>
                        <w:rFonts w:ascii="Cambria Math" w:hAnsi="Cambria Math"/>
                        <w:i/>
                      </w:rPr>
                    </w:del>
                  </m:ctrlPr>
                </m:num>
                <m:den>
                  <m:r>
                    <w:del w:id="120" w:author="Lichen Wu" w:date="2022-04-08T21:15:00Z">
                      <w:rPr>
                        <w:rFonts w:ascii="Cambria Math" w:hAnsi="Cambria Math"/>
                      </w:rPr>
                      <m:t>n</m:t>
                    </w:del>
                  </m:r>
                  <m:ctrlPr>
                    <w:del w:id="121" w:author="Lichen Wu" w:date="2022-04-08T21:15:00Z">
                      <w:rPr>
                        <w:rFonts w:ascii="Cambria Math" w:hAnsi="Cambria Math"/>
                        <w:i/>
                      </w:rPr>
                    </w:del>
                  </m:ctrlPr>
                </m:den>
              </m:f>
              <m:nary>
                <m:naryPr>
                  <m:chr m:val="∑"/>
                  <m:subHide m:val="1"/>
                  <m:supHide m:val="1"/>
                  <m:ctrlPr>
                    <w:del w:id="122" w:author="Lichen Wu" w:date="2022-04-08T21:15:00Z">
                      <w:rPr>
                        <w:rFonts w:ascii="Cambria Math" w:hAnsi="Cambria Math"/>
                      </w:rPr>
                    </w:del>
                  </m:ctrlPr>
                </m:naryPr>
                <m:sub>
                  <m:ctrlPr>
                    <w:del w:id="123" w:author="Lichen Wu" w:date="2022-04-08T21:15:00Z">
                      <w:rPr>
                        <w:rFonts w:ascii="Cambria Math" w:hAnsi="Cambria Math"/>
                        <w:i/>
                      </w:rPr>
                    </w:del>
                  </m:ctrlPr>
                </m:sub>
                <m:sup>
                  <m:ctrlPr>
                    <w:del w:id="124" w:author="Lichen Wu" w:date="2022-04-08T21:15:00Z">
                      <w:rPr>
                        <w:rFonts w:ascii="Cambria Math" w:hAnsi="Cambria Math"/>
                        <w:i/>
                      </w:rPr>
                    </w:del>
                  </m:ctrlPr>
                </m:sup>
                <m:e>
                  <m:r>
                    <w:del w:id="125" w:author="Lichen Wu" w:date="2022-04-08T21:15:00Z">
                      <w:rPr>
                        <w:rFonts w:ascii="Cambria Math" w:hAnsi="Cambria Math"/>
                      </w:rPr>
                      <m:t>abs</m:t>
                    </w:del>
                  </m:r>
                  <m:d>
                    <m:dPr>
                      <m:ctrlPr>
                        <w:del w:id="126" w:author="Lichen Wu" w:date="2022-04-08T21:15:00Z">
                          <w:rPr>
                            <w:rFonts w:ascii="Cambria Math" w:hAnsi="Cambria Math"/>
                            <w:i/>
                          </w:rPr>
                        </w:del>
                      </m:ctrlPr>
                    </m:dPr>
                    <m:e>
                      <m:f>
                        <m:fPr>
                          <m:ctrlPr>
                            <w:del w:id="127" w:author="Lichen Wu" w:date="2022-04-08T21:15:00Z">
                              <w:rPr>
                                <w:rFonts w:ascii="Cambria Math" w:hAnsi="Cambria Math"/>
                              </w:rPr>
                            </w:del>
                          </m:ctrlPr>
                        </m:fPr>
                        <m:num>
                          <m:sSub>
                            <m:sSubPr>
                              <m:ctrlPr>
                                <w:del w:id="128" w:author="Lichen Wu" w:date="2022-04-08T21:15:00Z">
                                  <w:rPr>
                                    <w:rFonts w:ascii="Cambria Math" w:hAnsi="Cambria Math"/>
                                    <w:i/>
                                  </w:rPr>
                                </w:del>
                              </m:ctrlPr>
                            </m:sSubPr>
                            <m:e>
                              <m:r>
                                <w:del w:id="129" w:author="Lichen Wu" w:date="2022-04-08T21:15:00Z">
                                  <w:rPr>
                                    <w:rFonts w:ascii="Cambria Math" w:hAnsi="Cambria Math"/>
                                  </w:rPr>
                                  <m:t>y</m:t>
                                </w:del>
                              </m:r>
                            </m:e>
                            <m:sub>
                              <m:r>
                                <w:del w:id="130" w:author="Lichen Wu" w:date="2022-04-08T21:15:00Z">
                                  <w:rPr>
                                    <w:rFonts w:ascii="Cambria Math" w:hAnsi="Cambria Math"/>
                                  </w:rPr>
                                  <m:t>measured,k</m:t>
                                </w:del>
                              </m:r>
                            </m:sub>
                          </m:sSub>
                          <m:r>
                            <w:del w:id="131" w:author="Lichen Wu" w:date="2022-04-08T21:15:00Z">
                              <w:rPr>
                                <w:rFonts w:ascii="Cambria Math" w:hAnsi="Cambria Math"/>
                              </w:rPr>
                              <m:t>-</m:t>
                            </w:del>
                          </m:r>
                          <m:sSub>
                            <m:sSubPr>
                              <m:ctrlPr>
                                <w:del w:id="132" w:author="Lichen Wu" w:date="2022-04-08T21:15:00Z">
                                  <w:rPr>
                                    <w:rFonts w:ascii="Cambria Math" w:hAnsi="Cambria Math"/>
                                    <w:i/>
                                  </w:rPr>
                                </w:del>
                              </m:ctrlPr>
                            </m:sSubPr>
                            <m:e>
                              <m:r>
                                <w:del w:id="133" w:author="Lichen Wu" w:date="2022-04-08T21:15:00Z">
                                  <w:rPr>
                                    <w:rFonts w:ascii="Cambria Math" w:hAnsi="Cambria Math"/>
                                  </w:rPr>
                                  <m:t>y</m:t>
                                </w:del>
                              </m:r>
                            </m:e>
                            <m:sub>
                              <m:r>
                                <w:del w:id="134" w:author="Lichen Wu" w:date="2022-04-08T21:15:00Z">
                                  <w:rPr>
                                    <w:rFonts w:ascii="Cambria Math" w:hAnsi="Cambria Math"/>
                                  </w:rPr>
                                  <m:t>predicted,k</m:t>
                                </w:del>
                              </m:r>
                            </m:sub>
                          </m:sSub>
                        </m:num>
                        <m:den>
                          <m:sSub>
                            <m:sSubPr>
                              <m:ctrlPr>
                                <w:del w:id="135" w:author="Lichen Wu" w:date="2022-04-08T21:15:00Z">
                                  <w:rPr>
                                    <w:rFonts w:ascii="Cambria Math" w:hAnsi="Cambria Math"/>
                                    <w:i/>
                                  </w:rPr>
                                </w:del>
                              </m:ctrlPr>
                            </m:sSubPr>
                            <m:e>
                              <m:r>
                                <w:del w:id="136" w:author="Lichen Wu" w:date="2022-04-08T21:15:00Z">
                                  <w:rPr>
                                    <w:rFonts w:ascii="Cambria Math" w:hAnsi="Cambria Math"/>
                                  </w:rPr>
                                  <m:t>y</m:t>
                                </w:del>
                              </m:r>
                              <m:ctrlPr>
                                <w:del w:id="137" w:author="Lichen Wu" w:date="2022-04-08T21:15:00Z">
                                  <w:rPr>
                                    <w:rFonts w:ascii="Cambria Math" w:hAnsi="Cambria Math"/>
                                  </w:rPr>
                                </w:del>
                              </m:ctrlPr>
                            </m:e>
                            <m:sub>
                              <m:r>
                                <w:del w:id="138" w:author="Lichen Wu" w:date="2022-04-08T21:15:00Z">
                                  <w:rPr>
                                    <w:rFonts w:ascii="Cambria Math" w:hAnsi="Cambria Math"/>
                                  </w:rPr>
                                  <m:t>measured,k</m:t>
                                </w:del>
                              </m:r>
                            </m:sub>
                          </m:sSub>
                        </m:den>
                      </m:f>
                      <m:ctrlPr>
                        <w:del w:id="139" w:author="Lichen Wu" w:date="2022-04-08T21:15:00Z">
                          <w:rPr>
                            <w:rFonts w:ascii="Cambria Math" w:hAnsi="Cambria Math"/>
                          </w:rPr>
                        </w:del>
                      </m:ctrlPr>
                    </m:e>
                  </m:d>
                  <m:ctrlPr>
                    <w:del w:id="140" w:author="Lichen Wu" w:date="2022-04-08T21:15:00Z">
                      <w:rPr>
                        <w:rFonts w:ascii="Cambria Math" w:hAnsi="Cambria Math"/>
                        <w:i/>
                      </w:rPr>
                    </w:del>
                  </m:ctrlPr>
                </m:e>
              </m:nary>
            </m:oMath>
          </w:p>
        </w:tc>
        <w:tc>
          <w:tcPr>
            <w:tcW w:w="625" w:type="dxa"/>
            <w:vAlign w:val="center"/>
          </w:tcPr>
          <w:p w14:paraId="4C0446FC" w14:textId="33D747B0" w:rsidR="00B834A1" w:rsidDel="00A57370" w:rsidRDefault="00B834A1" w:rsidP="00971922">
            <w:pPr>
              <w:rPr>
                <w:del w:id="141" w:author="Lichen Wu" w:date="2022-04-08T21:15:00Z"/>
              </w:rPr>
            </w:pPr>
            <w:del w:id="142" w:author="Lichen Wu" w:date="2022-04-08T21:15:00Z">
              <w:r w:rsidDel="00A57370">
                <w:delText>(</w:delText>
              </w:r>
              <w:r w:rsidR="00C00670" w:rsidDel="00A57370">
                <w:fldChar w:fldCharType="begin"/>
              </w:r>
              <w:r w:rsidR="00C00670" w:rsidDel="00A57370">
                <w:delInstrText xml:space="preserve"> SEQ Eq \* MERGEFORMAT </w:delInstrText>
              </w:r>
              <w:r w:rsidR="00C00670" w:rsidDel="00A57370">
                <w:fldChar w:fldCharType="separate"/>
              </w:r>
              <w:r w:rsidR="005026FA" w:rsidDel="00A57370">
                <w:rPr>
                  <w:noProof/>
                </w:rPr>
                <w:delText>5</w:delText>
              </w:r>
              <w:r w:rsidR="00C00670" w:rsidDel="00A57370">
                <w:rPr>
                  <w:noProof/>
                </w:rPr>
                <w:fldChar w:fldCharType="end"/>
              </w:r>
              <w:r w:rsidDel="00A57370">
                <w:delText>)</w:delText>
              </w:r>
            </w:del>
          </w:p>
        </w:tc>
      </w:tr>
    </w:tbl>
    <w:p w14:paraId="5D5AEB3B" w14:textId="546038C1" w:rsidR="00B50A22" w:rsidDel="00A57370" w:rsidRDefault="00B834A1" w:rsidP="00B50A22">
      <w:pPr>
        <w:jc w:val="both"/>
        <w:rPr>
          <w:del w:id="143" w:author="Lichen Wu" w:date="2022-04-08T21:15:00Z"/>
        </w:rPr>
      </w:pPr>
      <w:del w:id="144" w:author="Lichen Wu" w:date="2022-04-08T21:15:00Z">
        <w:r w:rsidDel="00A57370">
          <w:rPr>
            <w:szCs w:val="24"/>
          </w:rPr>
          <w:delText xml:space="preserve">where n the number of observations, </w:delText>
        </w:r>
      </w:del>
      <m:oMath>
        <m:r>
          <w:del w:id="145" w:author="Lichen Wu" w:date="2022-04-08T21:15:00Z">
            <w:rPr>
              <w:rFonts w:ascii="Cambria Math" w:hAnsi="Cambria Math"/>
            </w:rPr>
            <m:t>s</m:t>
          </w:del>
        </m:r>
        <m:d>
          <m:dPr>
            <m:ctrlPr>
              <w:del w:id="146" w:author="Lichen Wu" w:date="2022-04-08T21:15:00Z">
                <w:rPr>
                  <w:rFonts w:ascii="Cambria Math" w:hAnsi="Cambria Math"/>
                  <w:i/>
                </w:rPr>
              </w:del>
            </m:ctrlPr>
          </m:dPr>
          <m:e>
            <m:sSub>
              <m:sSubPr>
                <m:ctrlPr>
                  <w:del w:id="147" w:author="Lichen Wu" w:date="2022-04-08T21:15:00Z">
                    <w:rPr>
                      <w:rFonts w:ascii="Cambria Math" w:hAnsi="Cambria Math"/>
                      <w:i/>
                    </w:rPr>
                  </w:del>
                </m:ctrlPr>
              </m:sSubPr>
              <m:e>
                <m:r>
                  <w:del w:id="148" w:author="Lichen Wu" w:date="2022-04-08T21:15:00Z">
                    <w:rPr>
                      <w:rFonts w:ascii="Cambria Math" w:hAnsi="Cambria Math"/>
                    </w:rPr>
                    <m:t>y</m:t>
                  </w:del>
                </m:r>
              </m:e>
              <m:sub>
                <m:r>
                  <w:del w:id="149" w:author="Lichen Wu" w:date="2022-04-08T21:15:00Z">
                    <w:rPr>
                      <w:rFonts w:ascii="Cambria Math" w:hAnsi="Cambria Math"/>
                    </w:rPr>
                    <m:t>predicted</m:t>
                  </w:del>
                </m:r>
              </m:sub>
            </m:sSub>
          </m:e>
        </m:d>
      </m:oMath>
      <w:del w:id="150" w:author="Lichen Wu" w:date="2022-04-08T21:15:00Z">
        <w:r w:rsidDel="00A57370">
          <w:delText xml:space="preserve">is the standard deviation of predictions,  </w:delText>
        </w:r>
      </w:del>
      <m:oMath>
        <m:sSub>
          <m:sSubPr>
            <m:ctrlPr>
              <w:del w:id="151" w:author="Lichen Wu" w:date="2022-04-08T21:15:00Z">
                <w:rPr>
                  <w:rFonts w:ascii="Cambria Math" w:hAnsi="Cambria Math"/>
                  <w:i/>
                </w:rPr>
              </w:del>
            </m:ctrlPr>
          </m:sSubPr>
          <m:e>
            <m:acc>
              <m:accPr>
                <m:chr m:val="̅"/>
                <m:ctrlPr>
                  <w:del w:id="152" w:author="Lichen Wu" w:date="2022-04-08T21:15:00Z">
                    <w:rPr>
                      <w:rFonts w:ascii="Cambria Math" w:hAnsi="Cambria Math"/>
                    </w:rPr>
                  </w:del>
                </m:ctrlPr>
              </m:accPr>
              <m:e>
                <m:r>
                  <w:del w:id="153" w:author="Lichen Wu" w:date="2022-04-08T21:15:00Z">
                    <w:rPr>
                      <w:rFonts w:ascii="Cambria Math" w:hAnsi="Cambria Math"/>
                    </w:rPr>
                    <m:t>y</m:t>
                  </w:del>
                </m:r>
              </m:e>
            </m:acc>
            <m:ctrlPr>
              <w:del w:id="154" w:author="Lichen Wu" w:date="2022-04-08T21:15:00Z">
                <w:rPr>
                  <w:rFonts w:ascii="Cambria Math" w:hAnsi="Cambria Math"/>
                </w:rPr>
              </w:del>
            </m:ctrlPr>
          </m:e>
          <m:sub>
            <m:r>
              <w:del w:id="155" w:author="Lichen Wu" w:date="2022-04-08T21:15:00Z">
                <w:rPr>
                  <w:rFonts w:ascii="Cambria Math" w:hAnsi="Cambria Math"/>
                </w:rPr>
                <m:t>measured</m:t>
              </w:del>
            </m:r>
          </m:sub>
        </m:sSub>
      </m:oMath>
      <w:del w:id="156" w:author="Lichen Wu" w:date="2022-04-08T21:15:00Z">
        <w:r w:rsidDel="00A57370">
          <w:delText xml:space="preserve"> is the average of measured values.</w:delText>
        </w:r>
      </w:del>
    </w:p>
    <w:p w14:paraId="40A2664D" w14:textId="77777777" w:rsidR="00B834A1" w:rsidRPr="00B834A1" w:rsidRDefault="00B834A1" w:rsidP="00B50A22">
      <w:pPr>
        <w:jc w:val="both"/>
        <w:rPr>
          <w:szCs w:val="24"/>
        </w:rPr>
      </w:pPr>
    </w:p>
    <w:p w14:paraId="7574D8B4" w14:textId="0F6B9776" w:rsidR="00B83C4A" w:rsidRPr="00B83C4A" w:rsidRDefault="00B83C4A" w:rsidP="00BD1E49">
      <w:pPr>
        <w:pStyle w:val="Heading2"/>
      </w:pPr>
      <w:r w:rsidRPr="00E07F2E">
        <w:t>2.</w:t>
      </w:r>
      <w:ins w:id="157" w:author="Lichen Wu" w:date="2022-04-09T13:20:00Z">
        <w:r w:rsidR="00896FFF">
          <w:t>1</w:t>
        </w:r>
      </w:ins>
      <w:del w:id="158" w:author="Lichen Wu" w:date="2022-04-09T13:20:00Z">
        <w:r w:rsidR="00527C0E" w:rsidDel="00896FFF">
          <w:delText>2</w:delText>
        </w:r>
      </w:del>
      <w:r w:rsidRPr="00E07F2E">
        <w:t xml:space="preserve"> </w:t>
      </w:r>
      <w:r>
        <w:t>RC Network</w:t>
      </w:r>
      <w:ins w:id="159" w:author="Lichen Wu" w:date="2022-04-09T13:29:00Z">
        <w:r w:rsidR="00F44120">
          <w:t xml:space="preserve"> Model</w:t>
        </w:r>
      </w:ins>
      <w:del w:id="160" w:author="Lichen Wu" w:date="2022-04-09T12:22:00Z">
        <w:r w:rsidDel="00AE76F6">
          <w:delText xml:space="preserve"> Model</w:delText>
        </w:r>
      </w:del>
    </w:p>
    <w:p w14:paraId="207533D5" w14:textId="38046047" w:rsidR="00B83C4A" w:rsidDel="00A57370" w:rsidRDefault="00DF0DD6" w:rsidP="00A57370">
      <w:pPr>
        <w:rPr>
          <w:del w:id="161" w:author="Lichen Wu" w:date="2022-04-08T21:18:00Z"/>
        </w:rPr>
      </w:pPr>
      <w:r w:rsidRPr="00DF0DD6">
        <w:t>Heat balance equations on each temperature or state variable are used to create a gray-box RC network model</w:t>
      </w:r>
      <w:r w:rsidR="003E3B22">
        <w:fldChar w:fldCharType="begin"/>
      </w:r>
      <w:r w:rsidR="003E3B22">
        <w:instrText xml:space="preserve"> ADDIN ZOTERO_ITEM CSL_CITATION {"citationID":"iHSDvCmQ","properties":{"formattedCitation":"(Braun &amp; Chaturvedi, 2002; Joe &amp; Karava, 2017)","plainCitation":"(Braun &amp; Chaturvedi, 2002; Joe &amp; Karava, 2017)","noteIndex":0},"citationItems":[{"id":616,"uris":["http://zotero.org/users/3944343/items/JW64SEI2"],"itemData":{"id":616,"type":"article-journal","abstract":"Lower costs and improved performance of sensors, controllers, and networking is leading to the development of smart building features, such as continuous performance monitoring, automated diagnostics, and optimal supervisory control. For some of these applications, it is important to be able to predict transient cooling and heating requirements for the building using inverse models that are trained using on-site data. Existing inverse models for transient building loads range from purely empirical or “black-box” models to purely physical or “white-box” models. Generally, black-box (e.g., neural network) models require a significant amount of training data and may not always reflect the actual physical behavior, whereas white-box (e.g., finite difference) models require specification of many physical parameters. This paper presents a hybrid or “gray-box” modeling approach that uses a transfer function with parameters that are constrained to satisfy a simple physical representation for energy flows in the building structure. A robust method is also presented for training parameters of the constrained model, wherein initial values of and bounds on physical parameters are estimated from a rough building description, better estimates are obtained using a global direct search algorithm, and optimal parameters are identified using a nonlinear regression algorithm. The model and training method were extensively tested for different buildings and locations using data generated from a detailed simulation program. The approach was also tested using data from a field site located near Chicago, Illinois. It was found that one to two weeks of data are sufficient to train a model so that it can accurately predict transient cooling or heating requirements.","container-title":"HVAC&amp;R Research","DOI":"10.1080/10789669.2002.10391290","ISSN":"1078-9669","issue":"1","note":"publisher: Taylor &amp; Francis\n_eprint: https://www.tandfonline.com/doi/pdf/10.1080/10789669.2002.10391290","page":"73-99","source":"Taylor and Francis+NEJM","title":"An Inverse Gray-Box Model for Transient Building Load Prediction","volume":"8","author":[{"family":"Braun","given":"James E."},{"family":"Chaturvedi","given":"Nitin"}],"issued":{"date-parts":[["2002",1,1]]}}},{"id":632,"uris":["http://zotero.org/users/3944343/items/D9VWS9GN"],"itemData":{"id":632,"type":"article-journal","container-title":"Journal of Building Performance Simulation","DOI":"10.1080/19401493.2016.1212272","ISSN":"1940-1493, 1940-1507","issue":"2","journalAbbreviation":"Journal of Building Performance Simulation","language":"en","page":"183-204","source":"DOI.org (Crossref)","title":"Agent-based system identification for control-oriented building models","volume":"10","author":[{"family":"Joe","given":"Jaewan"},{"family":"Karava","given":"Panagiota"}],"issued":{"date-parts":[["2017",3,4]]}}}],"schema":"https://github.com/citation-style-language/schema/raw/master/csl-citation.json"} </w:instrText>
      </w:r>
      <w:r w:rsidR="003E3B22">
        <w:fldChar w:fldCharType="separate"/>
      </w:r>
      <w:r w:rsidR="003E3B22" w:rsidRPr="003E3B22">
        <w:t>(Braun &amp; Chaturvedi, 2002; Joe &amp; Karava, 2017)</w:t>
      </w:r>
      <w:r w:rsidR="003E3B22">
        <w:fldChar w:fldCharType="end"/>
      </w:r>
      <w:r w:rsidRPr="00DF0DD6">
        <w:t>.</w:t>
      </w:r>
      <w:r>
        <w:t xml:space="preserve"> </w:t>
      </w:r>
      <w:del w:id="162" w:author="Lichen Wu" w:date="2022-04-08T21:18:00Z">
        <w:r w:rsidR="00B83C4A" w:rsidDel="00A57370">
          <w:delText xml:space="preserve">A general heat balance equation has been </w:delText>
        </w:r>
        <w:commentRangeStart w:id="163"/>
        <w:r w:rsidR="00B83C4A" w:rsidDel="00A57370">
          <w:delText>listed below</w:delText>
        </w:r>
        <w:commentRangeEnd w:id="163"/>
        <w:r w:rsidR="00883F2A" w:rsidDel="00A57370">
          <w:rPr>
            <w:rStyle w:val="CommentReference"/>
          </w:rPr>
          <w:commentReference w:id="163"/>
        </w:r>
        <w:r w:rsidR="00B83C4A" w:rsidDel="00A57370">
          <w:delText xml:space="preserve">. </w:delText>
        </w:r>
      </w:del>
      <m:oMath>
        <m:r>
          <w:del w:id="164" w:author="Lichen Wu" w:date="2022-04-08T21:18:00Z">
            <w:rPr>
              <w:rFonts w:ascii="Cambria Math" w:hAnsi="Cambria Math"/>
            </w:rPr>
            <m:t>x, Cp, R, Q</m:t>
          </w:del>
        </m:r>
      </m:oMath>
      <w:del w:id="165" w:author="Lichen Wu" w:date="2022-04-08T21:18:00Z">
        <w:r w:rsidR="00B83C4A" w:rsidDel="00A57370">
          <w:delText xml:space="preserve"> represent the node temperature, the specific heat capacity, the resistance between two nodes, the heat flux input to the node. And neighboring temperature node is denoted as </w:delText>
        </w:r>
      </w:del>
      <m:oMath>
        <m:sSub>
          <m:sSubPr>
            <m:ctrlPr>
              <w:del w:id="166" w:author="Lichen Wu" w:date="2022-04-08T21:18:00Z">
                <w:rPr>
                  <w:rFonts w:ascii="Cambria Math" w:hAnsi="Cambria Math"/>
                  <w:i/>
                </w:rPr>
              </w:del>
            </m:ctrlPr>
          </m:sSubPr>
          <m:e>
            <m:r>
              <w:del w:id="167" w:author="Lichen Wu" w:date="2022-04-08T21:18:00Z">
                <w:rPr>
                  <w:rFonts w:ascii="Cambria Math" w:hAnsi="Cambria Math"/>
                </w:rPr>
                <m:t>x</m:t>
              </w:del>
            </m:r>
          </m:e>
          <m:sub>
            <m:r>
              <w:del w:id="168" w:author="Lichen Wu" w:date="2022-04-08T21:18:00Z">
                <w:rPr>
                  <w:rFonts w:ascii="Cambria Math" w:hAnsi="Cambria Math"/>
                </w:rPr>
                <m:t>adj</m:t>
              </w:del>
            </m:r>
          </m:sub>
        </m:sSub>
      </m:oMath>
      <w:del w:id="169" w:author="Lichen Wu" w:date="2022-04-08T21:18:00Z">
        <w:r w:rsidR="00B83C4A" w:rsidDel="00A57370">
          <w:delText xml:space="preserve">. </w:delText>
        </w:r>
      </w:del>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
        <w:gridCol w:w="8068"/>
        <w:gridCol w:w="885"/>
      </w:tblGrid>
      <w:tr w:rsidR="00B83C4A" w:rsidDel="00A57370" w14:paraId="6C0B86E3" w14:textId="4F4B67FC" w:rsidTr="00667394">
        <w:trPr>
          <w:del w:id="170" w:author="Lichen Wu" w:date="2022-04-08T21:18:00Z"/>
        </w:trPr>
        <w:tc>
          <w:tcPr>
            <w:tcW w:w="625" w:type="dxa"/>
          </w:tcPr>
          <w:p w14:paraId="784BD9C2" w14:textId="1AEE6427" w:rsidR="00B83C4A" w:rsidDel="00A57370" w:rsidRDefault="00B83C4A">
            <w:pPr>
              <w:rPr>
                <w:del w:id="171" w:author="Lichen Wu" w:date="2022-04-08T21:18:00Z"/>
              </w:rPr>
            </w:pPr>
          </w:p>
        </w:tc>
        <w:tc>
          <w:tcPr>
            <w:tcW w:w="8100" w:type="dxa"/>
          </w:tcPr>
          <w:p w14:paraId="10EDE1D6" w14:textId="28EC90DE" w:rsidR="00B83C4A" w:rsidDel="00A57370" w:rsidRDefault="00855726">
            <w:pPr>
              <w:rPr>
                <w:del w:id="172" w:author="Lichen Wu" w:date="2022-04-08T21:18:00Z"/>
              </w:rPr>
            </w:pPr>
            <m:oMathPara>
              <m:oMath>
                <m:r>
                  <w:del w:id="173" w:author="Lichen Wu" w:date="2022-04-08T21:18:00Z">
                    <m:rPr>
                      <m:sty m:val="p"/>
                    </m:rPr>
                    <w:rPr>
                      <w:rFonts w:ascii="Cambria Math" w:hAnsi="Cambria Math"/>
                    </w:rPr>
                    <m:t>C</m:t>
                  </w:del>
                </m:r>
                <m:sSub>
                  <m:sSubPr>
                    <m:ctrlPr>
                      <w:del w:id="174" w:author="Lichen Wu" w:date="2022-04-08T21:18:00Z">
                        <w:rPr>
                          <w:rFonts w:ascii="Cambria Math" w:hAnsi="Cambria Math"/>
                          <w:i/>
                        </w:rPr>
                      </w:del>
                    </m:ctrlPr>
                  </m:sSubPr>
                  <m:e>
                    <m:r>
                      <w:del w:id="175" w:author="Lichen Wu" w:date="2022-04-08T21:18:00Z">
                        <w:rPr>
                          <w:rFonts w:ascii="Cambria Math" w:hAnsi="Cambria Math"/>
                        </w:rPr>
                        <m:t>p</m:t>
                      </w:del>
                    </m:r>
                  </m:e>
                  <m:sub>
                    <m:r>
                      <w:del w:id="176" w:author="Lichen Wu" w:date="2022-04-08T21:18:00Z">
                        <w:rPr>
                          <w:rFonts w:ascii="Cambria Math" w:hAnsi="Cambria Math"/>
                        </w:rPr>
                        <m:t>node</m:t>
                      </w:del>
                    </m:r>
                  </m:sub>
                </m:sSub>
                <m:sSub>
                  <m:sSubPr>
                    <m:ctrlPr>
                      <w:del w:id="177" w:author="Lichen Wu" w:date="2022-04-08T21:18:00Z">
                        <w:rPr>
                          <w:rFonts w:ascii="Cambria Math" w:hAnsi="Cambria Math"/>
                        </w:rPr>
                      </w:del>
                    </m:ctrlPr>
                  </m:sSubPr>
                  <m:e>
                    <m:acc>
                      <m:accPr>
                        <m:chr m:val="̇"/>
                        <m:ctrlPr>
                          <w:del w:id="178" w:author="Lichen Wu" w:date="2022-04-08T21:18:00Z">
                            <w:rPr>
                              <w:rFonts w:ascii="Cambria Math" w:hAnsi="Cambria Math"/>
                            </w:rPr>
                          </w:del>
                        </m:ctrlPr>
                      </m:accPr>
                      <m:e>
                        <m:r>
                          <w:del w:id="179" w:author="Lichen Wu" w:date="2022-04-08T21:18:00Z">
                            <w:rPr>
                              <w:rFonts w:ascii="Cambria Math" w:hAnsi="Cambria Math"/>
                            </w:rPr>
                            <m:t>x</m:t>
                          </w:del>
                        </m:r>
                      </m:e>
                    </m:acc>
                    <m:ctrlPr>
                      <w:del w:id="180" w:author="Lichen Wu" w:date="2022-04-08T21:18:00Z">
                        <w:rPr>
                          <w:rFonts w:ascii="Cambria Math" w:hAnsi="Cambria Math"/>
                          <w:i/>
                          <w:iCs/>
                        </w:rPr>
                      </w:del>
                    </m:ctrlPr>
                  </m:e>
                  <m:sub>
                    <m:r>
                      <w:del w:id="181" w:author="Lichen Wu" w:date="2022-04-08T21:18:00Z">
                        <w:rPr>
                          <w:rFonts w:ascii="Cambria Math" w:hAnsi="Cambria Math"/>
                        </w:rPr>
                        <m:t>node</m:t>
                      </w:del>
                    </m:r>
                  </m:sub>
                </m:sSub>
                <m:r>
                  <w:del w:id="182" w:author="Lichen Wu" w:date="2022-04-08T21:18:00Z">
                    <w:rPr>
                      <w:rFonts w:ascii="Cambria Math" w:hAnsi="Cambria Math"/>
                    </w:rPr>
                    <m:t>=</m:t>
                  </w:del>
                </m:r>
                <m:nary>
                  <m:naryPr>
                    <m:chr m:val="∑"/>
                    <m:subHide m:val="1"/>
                    <m:supHide m:val="1"/>
                    <m:ctrlPr>
                      <w:del w:id="183" w:author="Lichen Wu" w:date="2022-04-08T21:18:00Z">
                        <w:rPr>
                          <w:rFonts w:ascii="Cambria Math" w:hAnsi="Cambria Math"/>
                        </w:rPr>
                      </w:del>
                    </m:ctrlPr>
                  </m:naryPr>
                  <m:sub/>
                  <m:sup/>
                  <m:e>
                    <m:f>
                      <m:fPr>
                        <m:ctrlPr>
                          <w:del w:id="184" w:author="Lichen Wu" w:date="2022-04-08T21:18:00Z">
                            <w:rPr>
                              <w:rFonts w:ascii="Cambria Math" w:hAnsi="Cambria Math"/>
                            </w:rPr>
                          </w:del>
                        </m:ctrlPr>
                      </m:fPr>
                      <m:num>
                        <m:sSub>
                          <m:sSubPr>
                            <m:ctrlPr>
                              <w:del w:id="185" w:author="Lichen Wu" w:date="2022-04-08T21:18:00Z">
                                <w:rPr>
                                  <w:rFonts w:ascii="Cambria Math" w:hAnsi="Cambria Math"/>
                                  <w:i/>
                                </w:rPr>
                              </w:del>
                            </m:ctrlPr>
                          </m:sSubPr>
                          <m:e>
                            <m:r>
                              <w:del w:id="186" w:author="Lichen Wu" w:date="2022-04-08T21:18:00Z">
                                <w:rPr>
                                  <w:rFonts w:ascii="Cambria Math" w:hAnsi="Cambria Math"/>
                                </w:rPr>
                                <m:t>x</m:t>
                              </w:del>
                            </m:r>
                            <m:ctrlPr>
                              <w:del w:id="187" w:author="Lichen Wu" w:date="2022-04-08T21:18:00Z">
                                <w:rPr>
                                  <w:rFonts w:ascii="Cambria Math" w:hAnsi="Cambria Math"/>
                                </w:rPr>
                              </w:del>
                            </m:ctrlPr>
                          </m:e>
                          <m:sub>
                            <m:r>
                              <w:del w:id="188" w:author="Lichen Wu" w:date="2022-04-08T21:18:00Z">
                                <w:rPr>
                                  <w:rFonts w:ascii="Cambria Math" w:hAnsi="Cambria Math"/>
                                </w:rPr>
                                <m:t>adj</m:t>
                              </w:del>
                            </m:r>
                          </m:sub>
                        </m:sSub>
                        <m:r>
                          <w:del w:id="189" w:author="Lichen Wu" w:date="2022-04-08T21:18:00Z">
                            <w:rPr>
                              <w:rFonts w:ascii="Cambria Math" w:hAnsi="Cambria Math"/>
                            </w:rPr>
                            <m:t>-</m:t>
                          </w:del>
                        </m:r>
                        <m:sSub>
                          <m:sSubPr>
                            <m:ctrlPr>
                              <w:del w:id="190" w:author="Lichen Wu" w:date="2022-04-08T21:18:00Z">
                                <w:rPr>
                                  <w:rFonts w:ascii="Cambria Math" w:hAnsi="Cambria Math"/>
                                  <w:i/>
                                </w:rPr>
                              </w:del>
                            </m:ctrlPr>
                          </m:sSubPr>
                          <m:e>
                            <m:r>
                              <w:del w:id="191" w:author="Lichen Wu" w:date="2022-04-08T21:18:00Z">
                                <w:rPr>
                                  <w:rFonts w:ascii="Cambria Math" w:hAnsi="Cambria Math"/>
                                </w:rPr>
                                <m:t>x</m:t>
                              </w:del>
                            </m:r>
                          </m:e>
                          <m:sub>
                            <m:r>
                              <w:del w:id="192" w:author="Lichen Wu" w:date="2022-04-08T21:18:00Z">
                                <w:rPr>
                                  <w:rFonts w:ascii="Cambria Math" w:hAnsi="Cambria Math"/>
                                </w:rPr>
                                <m:t>node</m:t>
                              </w:del>
                            </m:r>
                          </m:sub>
                        </m:sSub>
                      </m:num>
                      <m:den>
                        <m:sSub>
                          <m:sSubPr>
                            <m:ctrlPr>
                              <w:del w:id="193" w:author="Lichen Wu" w:date="2022-04-08T21:18:00Z">
                                <w:rPr>
                                  <w:rFonts w:ascii="Cambria Math" w:hAnsi="Cambria Math"/>
                                  <w:i/>
                                </w:rPr>
                              </w:del>
                            </m:ctrlPr>
                          </m:sSubPr>
                          <m:e>
                            <m:r>
                              <w:del w:id="194" w:author="Lichen Wu" w:date="2022-04-08T21:18:00Z">
                                <w:rPr>
                                  <w:rFonts w:ascii="Cambria Math" w:hAnsi="Cambria Math"/>
                                </w:rPr>
                                <m:t>R</m:t>
                              </w:del>
                            </m:r>
                            <m:ctrlPr>
                              <w:del w:id="195" w:author="Lichen Wu" w:date="2022-04-08T21:18:00Z">
                                <w:rPr>
                                  <w:rFonts w:ascii="Cambria Math" w:hAnsi="Cambria Math"/>
                                </w:rPr>
                              </w:del>
                            </m:ctrlPr>
                          </m:e>
                          <m:sub>
                            <m:r>
                              <w:del w:id="196" w:author="Lichen Wu" w:date="2022-04-08T21:18:00Z">
                                <w:rPr>
                                  <w:rFonts w:ascii="Cambria Math" w:hAnsi="Cambria Math"/>
                                </w:rPr>
                                <m:t>adj,node</m:t>
                              </w:del>
                            </m:r>
                          </m:sub>
                        </m:sSub>
                      </m:den>
                    </m:f>
                  </m:e>
                </m:nary>
                <m:r>
                  <w:del w:id="197" w:author="Lichen Wu" w:date="2022-04-08T21:18:00Z">
                    <w:rPr>
                      <w:rFonts w:ascii="Cambria Math" w:hAnsi="Cambria Math"/>
                    </w:rPr>
                    <m:t>+</m:t>
                  </w:del>
                </m:r>
                <m:nary>
                  <m:naryPr>
                    <m:chr m:val="∑"/>
                    <m:subHide m:val="1"/>
                    <m:supHide m:val="1"/>
                    <m:ctrlPr>
                      <w:del w:id="198" w:author="Lichen Wu" w:date="2022-04-08T21:18:00Z">
                        <w:rPr>
                          <w:rFonts w:ascii="Cambria Math" w:hAnsi="Cambria Math"/>
                        </w:rPr>
                      </w:del>
                    </m:ctrlPr>
                  </m:naryPr>
                  <m:sub>
                    <m:ctrlPr>
                      <w:del w:id="199" w:author="Lichen Wu" w:date="2022-04-08T21:18:00Z">
                        <w:rPr>
                          <w:rFonts w:ascii="Cambria Math" w:hAnsi="Cambria Math"/>
                          <w:iCs/>
                        </w:rPr>
                      </w:del>
                    </m:ctrlPr>
                  </m:sub>
                  <m:sup>
                    <m:ctrlPr>
                      <w:del w:id="200" w:author="Lichen Wu" w:date="2022-04-08T21:18:00Z">
                        <w:rPr>
                          <w:rFonts w:ascii="Cambria Math" w:hAnsi="Cambria Math"/>
                          <w:iCs/>
                        </w:rPr>
                      </w:del>
                    </m:ctrlPr>
                  </m:sup>
                  <m:e>
                    <m:sSub>
                      <m:sSubPr>
                        <m:ctrlPr>
                          <w:del w:id="201" w:author="Lichen Wu" w:date="2022-04-08T21:18:00Z">
                            <w:rPr>
                              <w:rFonts w:ascii="Cambria Math" w:hAnsi="Cambria Math"/>
                              <w:i/>
                            </w:rPr>
                          </w:del>
                        </m:ctrlPr>
                      </m:sSubPr>
                      <m:e>
                        <m:r>
                          <w:del w:id="202" w:author="Lichen Wu" w:date="2022-04-08T21:18:00Z">
                            <m:rPr>
                              <m:sty m:val="p"/>
                            </m:rPr>
                            <w:rPr>
                              <w:rFonts w:ascii="Cambria Math" w:hAnsi="Cambria Math"/>
                            </w:rPr>
                            <m:t>α</m:t>
                          </w:del>
                        </m:r>
                        <m:ctrlPr>
                          <w:del w:id="203" w:author="Lichen Wu" w:date="2022-04-08T21:18:00Z">
                            <w:rPr>
                              <w:rFonts w:ascii="Cambria Math" w:hAnsi="Cambria Math"/>
                              <w:iCs/>
                            </w:rPr>
                          </w:del>
                        </m:ctrlPr>
                      </m:e>
                      <m:sub>
                        <m:r>
                          <w:del w:id="204" w:author="Lichen Wu" w:date="2022-04-08T21:18:00Z">
                            <w:rPr>
                              <w:rFonts w:ascii="Cambria Math" w:hAnsi="Cambria Math"/>
                            </w:rPr>
                            <m:t>node</m:t>
                          </w:del>
                        </m:r>
                      </m:sub>
                    </m:sSub>
                    <m:sSub>
                      <m:sSubPr>
                        <m:ctrlPr>
                          <w:del w:id="205" w:author="Lichen Wu" w:date="2022-04-08T21:18:00Z">
                            <w:rPr>
                              <w:rFonts w:ascii="Cambria Math" w:hAnsi="Cambria Math"/>
                              <w:i/>
                            </w:rPr>
                          </w:del>
                        </m:ctrlPr>
                      </m:sSubPr>
                      <m:e>
                        <m:acc>
                          <m:accPr>
                            <m:chr m:val="̇"/>
                            <m:ctrlPr>
                              <w:del w:id="206" w:author="Lichen Wu" w:date="2022-04-08T21:18:00Z">
                                <w:rPr>
                                  <w:rFonts w:ascii="Cambria Math" w:hAnsi="Cambria Math"/>
                                </w:rPr>
                              </w:del>
                            </m:ctrlPr>
                          </m:accPr>
                          <m:e>
                            <m:r>
                              <w:del w:id="207" w:author="Lichen Wu" w:date="2022-04-08T21:18:00Z">
                                <w:rPr>
                                  <w:rFonts w:ascii="Cambria Math" w:hAnsi="Cambria Math"/>
                                </w:rPr>
                                <m:t>Q</m:t>
                              </w:del>
                            </m:r>
                          </m:e>
                        </m:acc>
                      </m:e>
                      <m:sub>
                        <m:r>
                          <w:del w:id="208" w:author="Lichen Wu" w:date="2022-04-08T21:18:00Z">
                            <w:rPr>
                              <w:rFonts w:ascii="Cambria Math" w:hAnsi="Cambria Math"/>
                            </w:rPr>
                            <m:t>node</m:t>
                          </w:del>
                        </m:r>
                      </m:sub>
                    </m:sSub>
                    <m:ctrlPr>
                      <w:del w:id="209" w:author="Lichen Wu" w:date="2022-04-08T21:18:00Z">
                        <w:rPr>
                          <w:rFonts w:ascii="Cambria Math" w:hAnsi="Cambria Math"/>
                          <w:iCs/>
                        </w:rPr>
                      </w:del>
                    </m:ctrlPr>
                  </m:e>
                </m:nary>
              </m:oMath>
            </m:oMathPara>
          </w:p>
        </w:tc>
        <w:tc>
          <w:tcPr>
            <w:tcW w:w="625" w:type="dxa"/>
          </w:tcPr>
          <w:p w14:paraId="10FD9A0C" w14:textId="221308F5" w:rsidR="00B83C4A" w:rsidDel="00A57370" w:rsidRDefault="00B83C4A">
            <w:pPr>
              <w:rPr>
                <w:del w:id="210" w:author="Lichen Wu" w:date="2022-04-08T21:18:00Z"/>
              </w:rPr>
            </w:pPr>
            <w:del w:id="211" w:author="Lichen Wu" w:date="2022-04-08T21:18:00Z">
              <w:r w:rsidDel="00A57370">
                <w:delText>(</w:delText>
              </w:r>
              <w:commentRangeStart w:id="212"/>
              <w:r w:rsidR="005400CF" w:rsidDel="00A57370">
                <w:fldChar w:fldCharType="begin"/>
              </w:r>
              <w:r w:rsidR="005400CF" w:rsidDel="00A57370">
                <w:delInstrText xml:space="preserve"> SEQ Eq \* MERGEFORMAT </w:delInstrText>
              </w:r>
              <w:r w:rsidR="005400CF" w:rsidDel="00A57370">
                <w:fldChar w:fldCharType="separate"/>
              </w:r>
              <w:r w:rsidR="005026FA" w:rsidDel="00A57370">
                <w:rPr>
                  <w:noProof/>
                </w:rPr>
                <w:delText>6</w:delText>
              </w:r>
              <w:r w:rsidR="005400CF" w:rsidDel="00A57370">
                <w:rPr>
                  <w:noProof/>
                </w:rPr>
                <w:fldChar w:fldCharType="end"/>
              </w:r>
              <w:commentRangeEnd w:id="212"/>
              <w:r w:rsidR="00883F2A" w:rsidDel="00A57370">
                <w:rPr>
                  <w:rStyle w:val="CommentReference"/>
                </w:rPr>
                <w:commentReference w:id="212"/>
              </w:r>
              <w:r w:rsidDel="00A57370">
                <w:delText>)</w:delText>
              </w:r>
            </w:del>
          </w:p>
        </w:tc>
      </w:tr>
    </w:tbl>
    <w:p w14:paraId="675500F6" w14:textId="366EEB37" w:rsidR="00B83C4A" w:rsidRDefault="00B83C4A" w:rsidP="00B83C4A">
      <w:r>
        <w:t>A general state-space model for estimating radiant slab systems load is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8C7192" w14:paraId="7A053699" w14:textId="77777777" w:rsidTr="00972520">
        <w:tc>
          <w:tcPr>
            <w:tcW w:w="625" w:type="dxa"/>
            <w:vAlign w:val="center"/>
          </w:tcPr>
          <w:p w14:paraId="05686F69" w14:textId="77777777" w:rsidR="008C7192" w:rsidRDefault="008C7192" w:rsidP="00B83C4A"/>
        </w:tc>
        <w:tc>
          <w:tcPr>
            <w:tcW w:w="8100" w:type="dxa"/>
            <w:vAlign w:val="center"/>
          </w:tcPr>
          <w:p w14:paraId="54DDFA10" w14:textId="27E09515" w:rsidR="008C7192" w:rsidRPr="00972520" w:rsidRDefault="000D79F5" w:rsidP="008C7192">
            <m:oMathPara>
              <m:oMath>
                <m:sSub>
                  <m:sSubPr>
                    <m:ctrlPr>
                      <w:rPr>
                        <w:rFonts w:ascii="Cambria Math" w:hAnsi="Cambria Math"/>
                        <w:bCs/>
                        <w:i/>
                      </w:rPr>
                    </m:ctrlPr>
                  </m:sSubPr>
                  <m:e>
                    <m:acc>
                      <m:accPr>
                        <m:chr m:val="̇"/>
                        <m:ctrlPr>
                          <w:rPr>
                            <w:rFonts w:ascii="Cambria Math" w:hAnsi="Cambria Math"/>
                            <w:bCs/>
                          </w:rPr>
                        </m:ctrlPr>
                      </m:accPr>
                      <m:e>
                        <m:r>
                          <w:rPr>
                            <w:rFonts w:ascii="Cambria Math" w:hAnsi="Cambria Math"/>
                          </w:rPr>
                          <m:t>x</m:t>
                        </m:r>
                      </m:e>
                    </m:acc>
                  </m:e>
                  <m:sub>
                    <m:r>
                      <w:rPr>
                        <w:rFonts w:ascii="Cambria Math" w:hAnsi="Cambria Math"/>
                      </w:rPr>
                      <m:t>node</m:t>
                    </m:r>
                  </m:sub>
                </m:sSub>
                <m:r>
                  <w:rPr>
                    <w:rFonts w:ascii="Cambria Math" w:hAnsi="Cambria Math"/>
                  </w:rPr>
                  <m:t>=</m:t>
                </m:r>
                <m:r>
                  <m:rPr>
                    <m:sty m:val="p"/>
                  </m:rPr>
                  <w:rPr>
                    <w:rFonts w:ascii="Cambria Math" w:hAnsi="Cambria Math"/>
                  </w:rPr>
                  <m:t>Ax</m:t>
                </m:r>
                <m:r>
                  <w:rPr>
                    <w:rFonts w:ascii="Cambria Math" w:hAnsi="Cambria Math"/>
                  </w:rPr>
                  <m:t>+</m:t>
                </m:r>
                <m:r>
                  <m:rPr>
                    <m:sty m:val="p"/>
                  </m:rPr>
                  <w:rPr>
                    <w:rFonts w:ascii="Cambria Math" w:hAnsi="Cambria Math"/>
                  </w:rPr>
                  <m:t>Bu</m:t>
                </m:r>
              </m:oMath>
            </m:oMathPara>
          </w:p>
          <w:p w14:paraId="1286B91C" w14:textId="4F61E9C5" w:rsidR="00972520" w:rsidRPr="00BB444F" w:rsidRDefault="00855726" w:rsidP="008C7192">
            <w:pPr>
              <w:rPr>
                <w:bCs/>
              </w:rPr>
            </w:pPr>
            <m:oMathPara>
              <m:oMath>
                <m:r>
                  <m:rPr>
                    <m:sty m:val="p"/>
                  </m:rPr>
                  <w:rPr>
                    <w:rFonts w:ascii="Cambria Math" w:hAnsi="Cambria Math"/>
                  </w:rPr>
                  <m:t>y=</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r>
                  <m:rPr>
                    <m:sty m:val="p"/>
                  </m:rPr>
                  <w:rPr>
                    <w:rFonts w:ascii="Cambria Math" w:hAnsi="Cambria Math"/>
                  </w:rPr>
                  <m:t>x+</m:t>
                </m:r>
                <m:sSup>
                  <m:sSupPr>
                    <m:ctrlPr>
                      <w:rPr>
                        <w:rFonts w:ascii="Cambria Math" w:hAnsi="Cambria Math"/>
                      </w:rPr>
                    </m:ctrlPr>
                  </m:sSupPr>
                  <m:e>
                    <m:r>
                      <m:rPr>
                        <m:sty m:val="p"/>
                      </m:rPr>
                      <w:rPr>
                        <w:rFonts w:ascii="Cambria Math" w:hAnsi="Cambria Math"/>
                      </w:rPr>
                      <m:t>d</m:t>
                    </m:r>
                  </m:e>
                  <m:sup>
                    <m:r>
                      <m:rPr>
                        <m:sty m:val="p"/>
                      </m:rPr>
                      <w:rPr>
                        <w:rFonts w:ascii="Cambria Math" w:hAnsi="Cambria Math"/>
                      </w:rPr>
                      <m:t>T</m:t>
                    </m:r>
                  </m:sup>
                </m:sSup>
                <m:r>
                  <m:rPr>
                    <m:sty m:val="p"/>
                  </m:rPr>
                  <w:rPr>
                    <w:rFonts w:ascii="Cambria Math" w:hAnsi="Cambria Math"/>
                  </w:rPr>
                  <m:t>u</m:t>
                </m:r>
              </m:oMath>
            </m:oMathPara>
          </w:p>
        </w:tc>
        <w:tc>
          <w:tcPr>
            <w:tcW w:w="625" w:type="dxa"/>
            <w:vAlign w:val="center"/>
          </w:tcPr>
          <w:p w14:paraId="55780FDB" w14:textId="08E0D66E" w:rsidR="008C7192" w:rsidRDefault="008C7192" w:rsidP="00B83C4A">
            <w:r>
              <w:t>(</w:t>
            </w:r>
            <w:bookmarkStart w:id="213" w:name="state_space"/>
            <w:r w:rsidR="000D429F">
              <w:fldChar w:fldCharType="begin"/>
            </w:r>
            <w:r w:rsidR="000D429F">
              <w:instrText xml:space="preserve"> SEQ Eq \* MERGEFORMAT </w:instrText>
            </w:r>
            <w:r w:rsidR="000D429F">
              <w:fldChar w:fldCharType="separate"/>
            </w:r>
            <w:ins w:id="214" w:author="Lichen Wu" w:date="2022-04-09T14:40:00Z">
              <w:r w:rsidR="008661CF">
                <w:rPr>
                  <w:noProof/>
                </w:rPr>
                <w:t>1</w:t>
              </w:r>
            </w:ins>
            <w:del w:id="215" w:author="Lichen Wu" w:date="2022-04-08T22:39:00Z">
              <w:r w:rsidR="005026FA" w:rsidDel="00012700">
                <w:rPr>
                  <w:noProof/>
                </w:rPr>
                <w:delText>7</w:delText>
              </w:r>
            </w:del>
            <w:r w:rsidR="000D429F">
              <w:rPr>
                <w:noProof/>
              </w:rPr>
              <w:fldChar w:fldCharType="end"/>
            </w:r>
            <w:bookmarkEnd w:id="213"/>
            <w:r>
              <w:t>)</w:t>
            </w:r>
          </w:p>
        </w:tc>
      </w:tr>
    </w:tbl>
    <w:p w14:paraId="4293624D" w14:textId="4C135FA2" w:rsidR="00B83C4A" w:rsidRDefault="00B83C4A" w:rsidP="00B83C4A">
      <w:r w:rsidRPr="00E56C31">
        <w:t xml:space="preserve">For </w:t>
      </w:r>
      <w:r>
        <w:t xml:space="preserve">a radiant slab system model, the output variable is the cooling and heating load. The state vector contains all the temperature nodes, which are </w:t>
      </w:r>
      <w:r w:rsidR="00DF0DD6">
        <w:t>surrounded</w:t>
      </w:r>
      <w:r>
        <w:t xml:space="preserve"> by the estimated resistors and capacitors. The input vector </w:t>
      </w:r>
      <w:r w:rsidR="00DF0DD6">
        <w:t>contains</w:t>
      </w:r>
      <w:r>
        <w:t xml:space="preserve"> </w:t>
      </w:r>
      <w:r w:rsidR="002B1990">
        <w:t>all</w:t>
      </w:r>
      <w:r>
        <w:t xml:space="preserve"> the driving conditions, such as the </w:t>
      </w:r>
      <w:r w:rsidR="00DF0DD6">
        <w:t>heated</w:t>
      </w:r>
      <w:r>
        <w:t xml:space="preserve"> or chilled water temperature and </w:t>
      </w:r>
      <w:r w:rsidR="00DF0DD6">
        <w:t xml:space="preserve">its </w:t>
      </w:r>
      <w:r>
        <w:t xml:space="preserve">derivation along the sampling time within tubes, </w:t>
      </w:r>
      <w:r w:rsidR="00DF0DD6">
        <w:t>exterior</w:t>
      </w:r>
      <w:r>
        <w:t xml:space="preserve"> air temperature, solar radiation, </w:t>
      </w:r>
      <w:r w:rsidR="00AC07B6">
        <w:t>lighting,</w:t>
      </w:r>
      <w:r>
        <w:t xml:space="preserve"> and occupancy schedule.</w:t>
      </w:r>
    </w:p>
    <w:p w14:paraId="2B2F04B5" w14:textId="07085B90" w:rsidR="00B83C4A" w:rsidRDefault="00B83C4A" w:rsidP="00B83C4A">
      <w:r>
        <w:t>The discrete version of the above state-space model can be written in terms of a recursive formula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2B1990" w14:paraId="31B77727" w14:textId="77777777" w:rsidTr="00B83C4A">
        <w:tc>
          <w:tcPr>
            <w:tcW w:w="625" w:type="dxa"/>
          </w:tcPr>
          <w:p w14:paraId="5E9D6E98" w14:textId="77777777" w:rsidR="002B1990" w:rsidRDefault="002B1990" w:rsidP="00B83C4A"/>
        </w:tc>
        <w:tc>
          <w:tcPr>
            <w:tcW w:w="8100" w:type="dxa"/>
          </w:tcPr>
          <w:p w14:paraId="58A89974" w14:textId="19FDB232" w:rsidR="002B1990" w:rsidRDefault="000D79F5" w:rsidP="00B83C4A">
            <w:pPr>
              <w:jc w:val="center"/>
            </w:pPr>
            <m:oMathPara>
              <m:oMath>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k+1</m:t>
                        </m:r>
                      </m:e>
                    </m:d>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m:t>
                    </m:r>
                  </m:sub>
                </m:sSub>
                <m:sSub>
                  <m:sSubPr>
                    <m:ctrlPr>
                      <w:rPr>
                        <w:rFonts w:ascii="Cambria Math" w:hAnsi="Cambria Math"/>
                        <w:i/>
                      </w:rPr>
                    </m:ctrlPr>
                  </m:sSubPr>
                  <m:e>
                    <m:r>
                      <w:rPr>
                        <w:rFonts w:ascii="Cambria Math" w:hAnsi="Cambria Math"/>
                      </w:rPr>
                      <m:t>u</m:t>
                    </m:r>
                  </m:e>
                  <m:sub>
                    <m:r>
                      <w:rPr>
                        <w:rFonts w:ascii="Cambria Math" w:hAnsi="Cambria Math"/>
                      </w:rPr>
                      <m:t>kT</m:t>
                    </m:r>
                  </m:sub>
                </m:sSub>
              </m:oMath>
            </m:oMathPara>
          </w:p>
        </w:tc>
        <w:tc>
          <w:tcPr>
            <w:tcW w:w="625" w:type="dxa"/>
          </w:tcPr>
          <w:p w14:paraId="5713E7FB" w14:textId="704FC631" w:rsidR="002B1990" w:rsidRDefault="002B1990" w:rsidP="00B83C4A">
            <w:r>
              <w:t>(</w:t>
            </w:r>
            <w:fldSimple w:instr=" SEQ Eq \* MERGEFORMAT ">
              <w:ins w:id="216" w:author="Lichen Wu" w:date="2022-04-09T14:40:00Z">
                <w:r w:rsidR="008661CF">
                  <w:rPr>
                    <w:noProof/>
                  </w:rPr>
                  <w:t>2</w:t>
                </w:r>
              </w:ins>
              <w:del w:id="217" w:author="Lichen Wu" w:date="2022-04-08T22:39:00Z">
                <w:r w:rsidR="005026FA" w:rsidDel="00012700">
                  <w:rPr>
                    <w:noProof/>
                  </w:rPr>
                  <w:delText>8</w:delText>
                </w:r>
              </w:del>
            </w:fldSimple>
            <w:r>
              <w:t>)</w:t>
            </w:r>
          </w:p>
        </w:tc>
      </w:tr>
      <w:tr w:rsidR="007E670F" w14:paraId="0FD878EE" w14:textId="77777777" w:rsidTr="00B83C4A">
        <w:tc>
          <w:tcPr>
            <w:tcW w:w="625" w:type="dxa"/>
          </w:tcPr>
          <w:p w14:paraId="6468E63C" w14:textId="77777777" w:rsidR="007E670F" w:rsidRDefault="007E670F" w:rsidP="00B83C4A"/>
        </w:tc>
        <w:tc>
          <w:tcPr>
            <w:tcW w:w="8100" w:type="dxa"/>
          </w:tcPr>
          <w:p w14:paraId="27557B84" w14:textId="5ADD2920" w:rsidR="007E670F" w:rsidRDefault="000D79F5" w:rsidP="00B83C4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kT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d</m:t>
                        </m:r>
                      </m:sub>
                    </m:sSub>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d</m:t>
                        </m:r>
                      </m:sub>
                    </m:sSub>
                  </m:e>
                  <m:sup>
                    <m:r>
                      <w:rPr>
                        <w:rFonts w:ascii="Cambria Math" w:hAnsi="Cambria Math"/>
                      </w:rPr>
                      <m:t>T</m:t>
                    </m:r>
                  </m:sup>
                </m:sSup>
                <m:sSub>
                  <m:sSubPr>
                    <m:ctrlPr>
                      <w:rPr>
                        <w:rFonts w:ascii="Cambria Math" w:hAnsi="Cambria Math"/>
                        <w:i/>
                      </w:rPr>
                    </m:ctrlPr>
                  </m:sSubPr>
                  <m:e>
                    <m:r>
                      <w:rPr>
                        <w:rFonts w:ascii="Cambria Math" w:hAnsi="Cambria Math"/>
                      </w:rPr>
                      <m:t>u</m:t>
                    </m:r>
                  </m:e>
                  <m:sub>
                    <m:r>
                      <w:rPr>
                        <w:rFonts w:ascii="Cambria Math" w:hAnsi="Cambria Math"/>
                      </w:rPr>
                      <m:t>kT</m:t>
                    </m:r>
                  </m:sub>
                </m:sSub>
              </m:oMath>
            </m:oMathPara>
          </w:p>
        </w:tc>
        <w:tc>
          <w:tcPr>
            <w:tcW w:w="625" w:type="dxa"/>
          </w:tcPr>
          <w:p w14:paraId="15704A20" w14:textId="40DEEDBD" w:rsidR="007E670F" w:rsidRDefault="007E670F" w:rsidP="00B83C4A">
            <w:r>
              <w:t>(</w:t>
            </w:r>
            <w:fldSimple w:instr=" SEQ Eq \* MERGEFORMAT ">
              <w:ins w:id="218" w:author="Lichen Wu" w:date="2022-04-09T14:40:00Z">
                <w:r w:rsidR="008661CF">
                  <w:rPr>
                    <w:noProof/>
                  </w:rPr>
                  <w:t>3</w:t>
                </w:r>
              </w:ins>
              <w:del w:id="219" w:author="Lichen Wu" w:date="2022-04-08T22:39:00Z">
                <w:r w:rsidR="005026FA" w:rsidDel="00012700">
                  <w:rPr>
                    <w:noProof/>
                  </w:rPr>
                  <w:delText>9</w:delText>
                </w:r>
              </w:del>
            </w:fldSimple>
            <w:r>
              <w:t>)</w:t>
            </w:r>
          </w:p>
        </w:tc>
      </w:tr>
    </w:tbl>
    <w:p w14:paraId="063F8352" w14:textId="276F22C5" w:rsidR="00B83C4A" w:rsidRDefault="00B83C4A" w:rsidP="00B83C4A">
      <w:r w:rsidRPr="00A32365">
        <w:t xml:space="preserve">A typical </w:t>
      </w:r>
      <w:r>
        <w:t>objective function for RC network model is to minimize the root-mean-square error for the training duration, denoted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50"/>
      </w:tblGrid>
      <w:tr w:rsidR="007E670F" w14:paraId="16850EA8" w14:textId="77777777" w:rsidTr="00560829">
        <w:trPr>
          <w:jc w:val="center"/>
        </w:trPr>
        <w:tc>
          <w:tcPr>
            <w:tcW w:w="625" w:type="dxa"/>
            <w:vAlign w:val="center"/>
          </w:tcPr>
          <w:p w14:paraId="22F6C7F7" w14:textId="77777777" w:rsidR="007E670F" w:rsidRDefault="007E670F" w:rsidP="00B83C4A"/>
        </w:tc>
        <w:tc>
          <w:tcPr>
            <w:tcW w:w="8100" w:type="dxa"/>
            <w:vAlign w:val="center"/>
          </w:tcPr>
          <w:p w14:paraId="70621755" w14:textId="042BDFCA" w:rsidR="007E670F" w:rsidRDefault="007E670F" w:rsidP="007E670F">
            <m:oMathPara>
              <m:oMath>
                <m:r>
                  <w:rPr>
                    <w:rFonts w:ascii="Cambria Math" w:hAnsi="Cambria Math"/>
                  </w:rPr>
                  <m:t xml:space="preserve">minimize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train</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e>
                              <m:sup>
                                <m:r>
                                  <w:rPr>
                                    <w:rFonts w:ascii="Cambria Math" w:hAnsi="Cambria Math"/>
                                  </w:rPr>
                                  <m:t>2</m:t>
                                </m:r>
                              </m:sup>
                            </m:sSup>
                          </m:e>
                        </m:nary>
                      </m:num>
                      <m:den>
                        <m:sSub>
                          <m:sSubPr>
                            <m:ctrlPr>
                              <w:rPr>
                                <w:rFonts w:ascii="Cambria Math" w:hAnsi="Cambria Math"/>
                                <w:i/>
                              </w:rPr>
                            </m:ctrlPr>
                          </m:sSubPr>
                          <m:e>
                            <m:r>
                              <w:rPr>
                                <w:rFonts w:ascii="Cambria Math" w:hAnsi="Cambria Math"/>
                              </w:rPr>
                              <m:t>N</m:t>
                            </m:r>
                          </m:e>
                          <m:sub>
                            <m:r>
                              <w:rPr>
                                <w:rFonts w:ascii="Cambria Math" w:hAnsi="Cambria Math"/>
                              </w:rPr>
                              <m:t>train</m:t>
                            </m:r>
                          </m:sub>
                        </m:sSub>
                        <m:r>
                          <w:rPr>
                            <w:rFonts w:ascii="Cambria Math" w:hAnsi="Cambria Math"/>
                          </w:rPr>
                          <m:t>-1</m:t>
                        </m:r>
                      </m:den>
                    </m:f>
                  </m:e>
                </m:rad>
              </m:oMath>
            </m:oMathPara>
          </w:p>
        </w:tc>
        <w:tc>
          <w:tcPr>
            <w:tcW w:w="625" w:type="dxa"/>
            <w:vAlign w:val="center"/>
          </w:tcPr>
          <w:p w14:paraId="7E261874" w14:textId="6C6D335E" w:rsidR="007E670F" w:rsidRDefault="007E670F" w:rsidP="00B83C4A">
            <w:r>
              <w:t>(</w:t>
            </w:r>
            <w:fldSimple w:instr=" SEQ Eq \* MERGEFORMAT ">
              <w:ins w:id="220" w:author="Lichen Wu" w:date="2022-04-09T14:40:00Z">
                <w:r w:rsidR="008661CF">
                  <w:rPr>
                    <w:noProof/>
                  </w:rPr>
                  <w:t>4</w:t>
                </w:r>
              </w:ins>
              <w:del w:id="221" w:author="Lichen Wu" w:date="2022-04-08T22:39:00Z">
                <w:r w:rsidR="005026FA" w:rsidDel="00012700">
                  <w:rPr>
                    <w:noProof/>
                  </w:rPr>
                  <w:delText>10</w:delText>
                </w:r>
              </w:del>
            </w:fldSimple>
            <w:r>
              <w:t>)</w:t>
            </w:r>
          </w:p>
        </w:tc>
      </w:tr>
    </w:tbl>
    <w:p w14:paraId="3261B9F6" w14:textId="2A988B12" w:rsidR="00B83C4A" w:rsidDel="004F076D" w:rsidRDefault="00B83C4A" w:rsidP="00B83C4A">
      <w:pPr>
        <w:rPr>
          <w:moveFrom w:id="222" w:author="Lichen Wu" w:date="2022-04-08T22:45:00Z"/>
        </w:rPr>
      </w:pPr>
      <w:moveFromRangeStart w:id="223" w:author="Lichen Wu" w:date="2022-04-08T22:45:00Z" w:name="move100350346"/>
      <w:moveFrom w:id="224" w:author="Lichen Wu" w:date="2022-04-08T22:45:00Z">
        <w:r w:rsidDel="004F076D">
          <w:t xml:space="preserve">Particle swarm optimization (PSO) from </w:t>
        </w:r>
        <w:commentRangeStart w:id="225"/>
        <w:r w:rsidDel="004F076D">
          <w:t>python package (pyswarms</w:t>
        </w:r>
        <w:r w:rsidR="001E3D5B" w:rsidDel="004F076D">
          <w:t xml:space="preserve"> </w:t>
        </w:r>
        <w:r w:rsidDel="004F076D">
          <w:fldChar w:fldCharType="begin"/>
        </w:r>
        <w:r w:rsidR="002234F5" w:rsidDel="004F076D">
          <w:instrText xml:space="preserve"> ADDIN ZOTERO_ITEM CSL_CITATION {"citationID":"JkyXi64b","properties":{"formattedCitation":"(James V. Miranda, 2018)","plainCitation":"(James V. Miranda, 2018)","noteIndex":0},"citationItems":[{"id":733,"uris":["http://zotero.org/users/3944343/items/823FKNJR"],"itemData":{"id":733,"type":"article-journal","container-title":"The Journal of Open Source Software","DOI":"10.21105/joss.00433","ISSN":"2475-9066","issue":"21","journalAbbreviation":"JOSS","page":"433","source":"DOI.org (Crossref)","title":"PySwarms: a research toolkit for Particle Swarm Optimization in Python","title-short":"PySwarms","volume":"3","author":[{"family":"James V. Miranda","given":"Lester"}],"issued":{"date-parts":[["2018",1,10]]}}}],"schema":"https://github.com/citation-style-language/schema/raw/master/csl-citation.json"} </w:instrText>
        </w:r>
        <w:r w:rsidDel="004F076D">
          <w:fldChar w:fldCharType="separate"/>
        </w:r>
        <w:r w:rsidR="002234F5" w:rsidRPr="002234F5" w:rsidDel="004F076D">
          <w:t>(James V. Miranda, 2018)</w:t>
        </w:r>
        <w:r w:rsidDel="004F076D">
          <w:fldChar w:fldCharType="end"/>
        </w:r>
        <w:r w:rsidDel="004F076D">
          <w:t xml:space="preserve">) </w:t>
        </w:r>
        <w:commentRangeEnd w:id="225"/>
        <w:r w:rsidR="00DA3EB5" w:rsidDel="004F076D">
          <w:rPr>
            <w:rStyle w:val="CommentReference"/>
          </w:rPr>
          <w:commentReference w:id="225"/>
        </w:r>
        <w:r w:rsidDel="004F076D">
          <w:t xml:space="preserve">was used to solve the above optimization problem. </w:t>
        </w:r>
      </w:moveFrom>
    </w:p>
    <w:moveFromRangeEnd w:id="223"/>
    <w:p w14:paraId="41E6D26B" w14:textId="77777777" w:rsidR="00A86194" w:rsidRDefault="00A86194" w:rsidP="00A86194"/>
    <w:p w14:paraId="20FF901C" w14:textId="73E06CBC" w:rsidR="00A86194" w:rsidDel="00BB31D6" w:rsidRDefault="00A86194" w:rsidP="00A86194">
      <w:pPr>
        <w:rPr>
          <w:del w:id="226" w:author="Lichen Wu" w:date="2022-04-08T22:28:00Z"/>
        </w:rPr>
      </w:pPr>
      <w:commentRangeStart w:id="227"/>
      <w:del w:id="228" w:author="Lichen Wu" w:date="2022-04-08T22:28:00Z">
        <w:r w:rsidDel="00BB31D6">
          <w:delText>Based on the state-space formulation from Equation (</w:delText>
        </w:r>
        <w:r w:rsidDel="00BB31D6">
          <w:fldChar w:fldCharType="begin"/>
        </w:r>
        <w:r w:rsidDel="00BB31D6">
          <w:delInstrText xml:space="preserve"> REF state_space \h </w:delInstrText>
        </w:r>
        <w:r w:rsidDel="00BB31D6">
          <w:fldChar w:fldCharType="separate"/>
        </w:r>
        <w:r w:rsidR="005026FA" w:rsidDel="00BB31D6">
          <w:rPr>
            <w:noProof/>
          </w:rPr>
          <w:delText>7</w:delText>
        </w:r>
        <w:r w:rsidDel="00BB31D6">
          <w:fldChar w:fldCharType="end"/>
        </w:r>
        <w:r w:rsidDel="00BB31D6">
          <w:delText xml:space="preserve">), </w:delText>
        </w:r>
        <w:r w:rsidR="009349CA" w:rsidDel="00BB31D6">
          <w:delText>three</w:delText>
        </w:r>
        <w:r w:rsidDel="00BB31D6">
          <w:delText xml:space="preserve"> data-driven RC network models have been constructed as illustrated in Figure</w:delText>
        </w:r>
        <w:r w:rsidDel="00BB31D6">
          <w:rPr>
            <w:b/>
            <w:bCs/>
          </w:rPr>
          <w:delText xml:space="preserve"> 1</w:delText>
        </w:r>
        <w:r w:rsidR="004F51B5" w:rsidDel="00BB31D6">
          <w:rPr>
            <w:b/>
            <w:bCs/>
          </w:rPr>
          <w:delText xml:space="preserve">, </w:delText>
        </w:r>
        <w:r w:rsidR="009349CA" w:rsidDel="00BB31D6">
          <w:delText xml:space="preserve">in which  </w:delText>
        </w:r>
      </w:del>
      <m:oMath>
        <m:r>
          <w:del w:id="229" w:author="Lichen Wu" w:date="2022-04-08T22:28:00Z">
            <w:rPr>
              <w:rFonts w:ascii="Cambria Math" w:hAnsi="Cambria Math"/>
            </w:rPr>
            <m:t xml:space="preserve">T, C,Q, </m:t>
          </w:del>
        </m:r>
        <m:r>
          <w:del w:id="230" w:author="Lichen Wu" w:date="2022-04-08T22:28:00Z">
            <m:rPr>
              <m:sty m:val="p"/>
            </m:rPr>
            <w:rPr>
              <w:rFonts w:ascii="Cambria Math" w:hAnsi="Cambria Math"/>
            </w:rPr>
            <m:t>α</m:t>
          </w:del>
        </m:r>
      </m:oMath>
      <w:del w:id="231" w:author="Lichen Wu" w:date="2022-04-08T22:28:00Z">
        <w:r w:rsidR="009349CA" w:rsidDel="00BB31D6">
          <w:delText xml:space="preserve"> represents temperature, capacitances, resistances, heat flux due to radiation and corresponding coefficients. And the subscripts, </w:delText>
        </w:r>
      </w:del>
      <m:oMath>
        <m:r>
          <w:del w:id="232" w:author="Lichen Wu" w:date="2022-04-08T22:28:00Z">
            <w:rPr>
              <w:rFonts w:ascii="Cambria Math" w:hAnsi="Cambria Math"/>
            </w:rPr>
            <m:t>out, cav,slab,source, sink, env, room, intwall, sol, int, light, AHU, rad</m:t>
          </w:del>
        </m:r>
        <w:commentRangeEnd w:id="227"/>
        <m:r>
          <w:del w:id="233" w:author="Lichen Wu" w:date="2022-04-08T22:28:00Z">
            <m:rPr>
              <m:sty m:val="p"/>
            </m:rPr>
            <w:rPr>
              <w:rStyle w:val="CommentReference"/>
            </w:rPr>
            <w:commentReference w:id="227"/>
          </w:del>
        </m:r>
      </m:oMath>
      <w:del w:id="234" w:author="Lichen Wu" w:date="2022-04-08T22:28:00Z">
        <w:r w:rsidR="009349CA" w:rsidDel="00BB31D6">
          <w:delText>, represent outdoor air, façade cavity, slab concrete, hot water or chilled water within tubes, insulation below tubes, envelope, room air, internal wall, solar radiation, internal heat, lighting, air handling unit, thermal heat flux load requirements</w:delText>
        </w:r>
      </w:del>
      <w:ins w:id="235" w:author="LipingWang" w:date="2022-04-08T14:03:00Z">
        <w:del w:id="236" w:author="Lichen Wu" w:date="2022-04-08T22:28:00Z">
          <w:r w:rsidR="00DA3EB5" w:rsidDel="00BB31D6">
            <w:delText>, respectively</w:delText>
          </w:r>
        </w:del>
      </w:ins>
      <w:del w:id="237" w:author="Lichen Wu" w:date="2022-04-08T22:28:00Z">
        <w:r w:rsidR="009349CA" w:rsidDel="00BB31D6">
          <w:delText>.</w:delText>
        </w:r>
        <w:r w:rsidR="004F51B5" w:rsidDel="00BB31D6">
          <w:delText xml:space="preserve"> Figure 1 includes 4-states Model 1, 6-states Model 2 and 5-states Model 3. shows </w:delText>
        </w:r>
      </w:del>
      <w:ins w:id="238" w:author="LipingWang" w:date="2022-04-08T14:04:00Z">
        <w:del w:id="239" w:author="Lichen Wu" w:date="2022-04-08T22:28:00Z">
          <w:r w:rsidR="00DA3EB5" w:rsidDel="00BB31D6">
            <w:delText xml:space="preserve">showed </w:delText>
          </w:r>
        </w:del>
      </w:ins>
      <w:del w:id="240" w:author="Lichen Wu" w:date="2022-04-08T22:28:00Z">
        <w:r w:rsidR="004F51B5" w:rsidDel="00BB31D6">
          <w:delText>those distinct electrical analog</w:delText>
        </w:r>
      </w:del>
      <w:ins w:id="241" w:author="LipingWang" w:date="2022-04-08T14:04:00Z">
        <w:del w:id="242" w:author="Lichen Wu" w:date="2022-04-08T22:28:00Z">
          <w:r w:rsidR="00DA3EB5" w:rsidDel="00BB31D6">
            <w:delText xml:space="preserve"> diagrams</w:delText>
          </w:r>
        </w:del>
      </w:ins>
      <w:del w:id="243" w:author="Lichen Wu" w:date="2022-04-08T22:28:00Z">
        <w:r w:rsidR="004F51B5" w:rsidDel="00BB31D6">
          <w:delText>s for the radiant slab systems RC networks</w:delText>
        </w:r>
      </w:del>
      <w:ins w:id="244" w:author="LipingWang" w:date="2022-04-08T14:04:00Z">
        <w:del w:id="245" w:author="Lichen Wu" w:date="2022-04-08T22:28:00Z">
          <w:r w:rsidR="00DA3EB5" w:rsidDel="00BB31D6">
            <w:delText>.</w:delText>
          </w:r>
        </w:del>
      </w:ins>
      <w:del w:id="246" w:author="Lichen Wu" w:date="2022-04-08T22:28:00Z">
        <w:r w:rsidR="004F51B5" w:rsidDel="00BB31D6">
          <w:delText xml:space="preserve">, </w:delText>
        </w:r>
        <w:r w:rsidDel="00BB31D6">
          <w:delText xml:space="preserve">In Model 1, </w:delText>
        </w:r>
        <w:commentRangeStart w:id="247"/>
        <w:r w:rsidDel="00BB31D6">
          <w:delText xml:space="preserve">the detailed </w:delText>
        </w:r>
        <w:r w:rsidR="009349CA" w:rsidDel="00BB31D6">
          <w:delText xml:space="preserve">thermal </w:delText>
        </w:r>
        <w:r w:rsidDel="00BB31D6">
          <w:delText>structure of radiant flow has been neglected</w:delText>
        </w:r>
        <w:commentRangeEnd w:id="247"/>
        <w:r w:rsidR="00DA3EB5" w:rsidDel="00BB31D6">
          <w:rPr>
            <w:rStyle w:val="CommentReference"/>
          </w:rPr>
          <w:commentReference w:id="247"/>
        </w:r>
        <w:r w:rsidDel="00BB31D6">
          <w:delText xml:space="preserve">. And Model 2 has higher order than Model 3 to </w:delText>
        </w:r>
      </w:del>
      <w:ins w:id="248" w:author="LipingWang" w:date="2022-04-08T14:05:00Z">
        <w:del w:id="249" w:author="Lichen Wu" w:date="2022-04-08T22:28:00Z">
          <w:r w:rsidR="00DA3EB5" w:rsidDel="00BB31D6">
            <w:delText xml:space="preserve"> by </w:delText>
          </w:r>
        </w:del>
      </w:ins>
      <w:del w:id="250" w:author="Lichen Wu" w:date="2022-04-08T22:28:00Z">
        <w:r w:rsidDel="00BB31D6">
          <w:delText>incorporat</w:delText>
        </w:r>
      </w:del>
      <w:ins w:id="251" w:author="LipingWang" w:date="2022-04-08T14:05:00Z">
        <w:del w:id="252" w:author="Lichen Wu" w:date="2022-04-08T22:28:00Z">
          <w:r w:rsidR="00DA3EB5" w:rsidDel="00BB31D6">
            <w:delText>ing</w:delText>
          </w:r>
        </w:del>
      </w:ins>
      <w:del w:id="253" w:author="Lichen Wu" w:date="2022-04-08T22:28:00Z">
        <w:r w:rsidDel="00BB31D6">
          <w:delText xml:space="preserve">e the temperature state of thermal insulation beneath pipes. Figure 2 shows the predicted and measured results during testing period. </w:delText>
        </w:r>
        <w:r w:rsidRPr="00500202" w:rsidDel="00BB31D6">
          <w:delText xml:space="preserve">Model 2 has a substantially lower </w:delText>
        </w:r>
        <w:r w:rsidR="005C2177" w:rsidDel="00BB31D6">
          <w:delText>CVRMSE</w:delText>
        </w:r>
        <w:r w:rsidRPr="00500202" w:rsidDel="00BB31D6">
          <w:delText xml:space="preserve">, as </w:delText>
        </w:r>
        <w:r w:rsidR="005C2177" w:rsidDel="00BB31D6">
          <w:delText>detailed</w:delText>
        </w:r>
        <w:r w:rsidRPr="00500202" w:rsidDel="00BB31D6">
          <w:delText xml:space="preserve"> in Table 2, and has been chosen as the optimum model for the RC network technique</w:delText>
        </w:r>
        <w:r w:rsidR="005C2177" w:rsidDel="00BB31D6">
          <w:delText>.</w:delText>
        </w:r>
      </w:del>
    </w:p>
    <w:p w14:paraId="0748393F" w14:textId="2C7CA846" w:rsidR="00A86194" w:rsidDel="00BB31D6" w:rsidRDefault="00A86194" w:rsidP="00A86194">
      <w:pPr>
        <w:rPr>
          <w:del w:id="254" w:author="Lichen Wu" w:date="2022-04-08T22:28:00Z"/>
        </w:rPr>
      </w:pPr>
      <w:del w:id="255" w:author="Lichen Wu" w:date="2022-04-08T22:28:00Z">
        <w:r w:rsidDel="00BB31D6">
          <w:delText xml:space="preserve">The Model 2 can be </w:delText>
        </w:r>
        <w:commentRangeStart w:id="256"/>
        <w:r w:rsidDel="00BB31D6">
          <w:delText>represented</w:delText>
        </w:r>
        <w:commentRangeEnd w:id="256"/>
        <w:r w:rsidR="00C627AF" w:rsidDel="00BB31D6">
          <w:rPr>
            <w:rStyle w:val="CommentReference"/>
          </w:rPr>
          <w:commentReference w:id="256"/>
        </w:r>
        <w:r w:rsidDel="00BB31D6">
          <w:delText xml:space="preserve"> by a state-space model with the following state, input, and output variables definitions:</w:delText>
        </w:r>
      </w:del>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86194" w:rsidDel="00BB31D6" w14:paraId="75C926CD" w14:textId="6D1F0310" w:rsidTr="003529DA">
        <w:trPr>
          <w:jc w:val="center"/>
          <w:del w:id="257" w:author="Lichen Wu" w:date="2022-04-08T22:28:00Z"/>
        </w:trPr>
        <w:tc>
          <w:tcPr>
            <w:tcW w:w="625" w:type="dxa"/>
            <w:vAlign w:val="center"/>
          </w:tcPr>
          <w:p w14:paraId="78C8ECC4" w14:textId="45504FFC" w:rsidR="00A86194" w:rsidDel="00BB31D6" w:rsidRDefault="00A86194" w:rsidP="003529DA">
            <w:pPr>
              <w:rPr>
                <w:del w:id="258" w:author="Lichen Wu" w:date="2022-04-08T22:28:00Z"/>
              </w:rPr>
            </w:pPr>
          </w:p>
        </w:tc>
        <w:tc>
          <w:tcPr>
            <w:tcW w:w="8100" w:type="dxa"/>
            <w:vAlign w:val="center"/>
          </w:tcPr>
          <w:p w14:paraId="4F3014F6" w14:textId="5790FB47" w:rsidR="00A86194" w:rsidDel="00BB31D6" w:rsidRDefault="000D79F5" w:rsidP="003529DA">
            <w:pPr>
              <w:rPr>
                <w:del w:id="259" w:author="Lichen Wu" w:date="2022-04-08T22:28:00Z"/>
              </w:rPr>
            </w:pPr>
            <m:oMathPara>
              <m:oMath>
                <m:sSup>
                  <m:sSupPr>
                    <m:ctrlPr>
                      <w:del w:id="260" w:author="Lichen Wu" w:date="2022-04-08T22:28:00Z">
                        <w:rPr>
                          <w:rFonts w:ascii="Cambria Math" w:hAnsi="Cambria Math"/>
                          <w:i/>
                        </w:rPr>
                      </w:del>
                    </m:ctrlPr>
                  </m:sSupPr>
                  <m:e>
                    <m:r>
                      <w:del w:id="261" w:author="Lichen Wu" w:date="2022-04-08T22:28:00Z">
                        <m:rPr>
                          <m:sty m:val="bi"/>
                        </m:rPr>
                        <w:rPr>
                          <w:rFonts w:ascii="Cambria Math" w:hAnsi="Cambria Math"/>
                        </w:rPr>
                        <m:t>x</m:t>
                      </w:del>
                    </m:r>
                  </m:e>
                  <m:sup>
                    <m:r>
                      <w:del w:id="262" w:author="Lichen Wu" w:date="2022-04-08T22:28:00Z">
                        <w:rPr>
                          <w:rFonts w:ascii="Cambria Math" w:hAnsi="Cambria Math"/>
                        </w:rPr>
                        <m:t>T</m:t>
                      </w:del>
                    </m:r>
                  </m:sup>
                </m:sSup>
                <m:r>
                  <w:del w:id="263" w:author="Lichen Wu" w:date="2022-04-08T22:28:00Z">
                    <w:rPr>
                      <w:rFonts w:ascii="Cambria Math" w:hAnsi="Cambria Math"/>
                    </w:rPr>
                    <m:t>=</m:t>
                  </w:del>
                </m:r>
                <m:d>
                  <m:dPr>
                    <m:begChr m:val="["/>
                    <m:endChr m:val="]"/>
                    <m:ctrlPr>
                      <w:del w:id="264" w:author="Lichen Wu" w:date="2022-04-08T22:28:00Z">
                        <w:rPr>
                          <w:rFonts w:ascii="Cambria Math" w:hAnsi="Cambria Math"/>
                          <w:i/>
                        </w:rPr>
                      </w:del>
                    </m:ctrlPr>
                  </m:dPr>
                  <m:e>
                    <m:sSub>
                      <m:sSubPr>
                        <m:ctrlPr>
                          <w:del w:id="265" w:author="Lichen Wu" w:date="2022-04-08T22:28:00Z">
                            <w:rPr>
                              <w:rFonts w:ascii="Cambria Math" w:hAnsi="Cambria Math"/>
                              <w:i/>
                            </w:rPr>
                          </w:del>
                        </m:ctrlPr>
                      </m:sSubPr>
                      <m:e>
                        <m:r>
                          <w:del w:id="266" w:author="Lichen Wu" w:date="2022-04-08T22:28:00Z">
                            <w:rPr>
                              <w:rFonts w:ascii="Cambria Math" w:hAnsi="Cambria Math"/>
                            </w:rPr>
                            <m:t>T</m:t>
                          </w:del>
                        </m:r>
                      </m:e>
                      <m:sub>
                        <m:r>
                          <w:del w:id="267" w:author="Lichen Wu" w:date="2022-04-08T22:28:00Z">
                            <w:rPr>
                              <w:rFonts w:ascii="Cambria Math" w:hAnsi="Cambria Math"/>
                            </w:rPr>
                            <m:t>env1</m:t>
                          </w:del>
                        </m:r>
                      </m:sub>
                    </m:sSub>
                    <m:r>
                      <w:del w:id="268" w:author="Lichen Wu" w:date="2022-04-08T22:28:00Z">
                        <w:rPr>
                          <w:rFonts w:ascii="Cambria Math" w:hAnsi="Cambria Math"/>
                        </w:rPr>
                        <m:t>,</m:t>
                      </w:del>
                    </m:r>
                    <m:sSub>
                      <m:sSubPr>
                        <m:ctrlPr>
                          <w:del w:id="269" w:author="Lichen Wu" w:date="2022-04-08T22:28:00Z">
                            <w:rPr>
                              <w:rFonts w:ascii="Cambria Math" w:hAnsi="Cambria Math"/>
                              <w:i/>
                            </w:rPr>
                          </w:del>
                        </m:ctrlPr>
                      </m:sSubPr>
                      <m:e>
                        <m:r>
                          <w:del w:id="270" w:author="Lichen Wu" w:date="2022-04-08T22:28:00Z">
                            <w:rPr>
                              <w:rFonts w:ascii="Cambria Math" w:hAnsi="Cambria Math"/>
                            </w:rPr>
                            <m:t>T</m:t>
                          </w:del>
                        </m:r>
                      </m:e>
                      <m:sub>
                        <m:r>
                          <w:del w:id="271" w:author="Lichen Wu" w:date="2022-04-08T22:28:00Z">
                            <w:rPr>
                              <w:rFonts w:ascii="Cambria Math" w:hAnsi="Cambria Math"/>
                            </w:rPr>
                            <m:t>env2</m:t>
                          </w:del>
                        </m:r>
                      </m:sub>
                    </m:sSub>
                    <m:r>
                      <w:del w:id="272" w:author="Lichen Wu" w:date="2022-04-08T22:28:00Z">
                        <w:rPr>
                          <w:rFonts w:ascii="Cambria Math" w:hAnsi="Cambria Math"/>
                        </w:rPr>
                        <m:t>,</m:t>
                      </w:del>
                    </m:r>
                    <m:sSub>
                      <m:sSubPr>
                        <m:ctrlPr>
                          <w:del w:id="273" w:author="Lichen Wu" w:date="2022-04-08T22:28:00Z">
                            <w:rPr>
                              <w:rFonts w:ascii="Cambria Math" w:hAnsi="Cambria Math"/>
                              <w:i/>
                            </w:rPr>
                          </w:del>
                        </m:ctrlPr>
                      </m:sSubPr>
                      <m:e>
                        <m:r>
                          <w:del w:id="274" w:author="Lichen Wu" w:date="2022-04-08T22:28:00Z">
                            <w:rPr>
                              <w:rFonts w:ascii="Cambria Math" w:hAnsi="Cambria Math"/>
                            </w:rPr>
                            <m:t>T</m:t>
                          </w:del>
                        </m:r>
                      </m:e>
                      <m:sub>
                        <m:r>
                          <w:del w:id="275" w:author="Lichen Wu" w:date="2022-04-08T22:28:00Z">
                            <w:rPr>
                              <w:rFonts w:ascii="Cambria Math" w:hAnsi="Cambria Math"/>
                            </w:rPr>
                            <m:t>room</m:t>
                          </w:del>
                        </m:r>
                      </m:sub>
                    </m:sSub>
                    <m:r>
                      <w:del w:id="276" w:author="Lichen Wu" w:date="2022-04-08T22:28:00Z">
                        <w:rPr>
                          <w:rFonts w:ascii="Cambria Math" w:hAnsi="Cambria Math"/>
                        </w:rPr>
                        <m:t>,</m:t>
                      </w:del>
                    </m:r>
                    <m:sSub>
                      <m:sSubPr>
                        <m:ctrlPr>
                          <w:del w:id="277" w:author="Lichen Wu" w:date="2022-04-08T22:28:00Z">
                            <w:rPr>
                              <w:rFonts w:ascii="Cambria Math" w:hAnsi="Cambria Math"/>
                              <w:i/>
                            </w:rPr>
                          </w:del>
                        </m:ctrlPr>
                      </m:sSubPr>
                      <m:e>
                        <m:r>
                          <w:del w:id="278" w:author="Lichen Wu" w:date="2022-04-08T22:28:00Z">
                            <w:rPr>
                              <w:rFonts w:ascii="Cambria Math" w:hAnsi="Cambria Math"/>
                            </w:rPr>
                            <m:t>T</m:t>
                          </w:del>
                        </m:r>
                      </m:e>
                      <m:sub>
                        <m:r>
                          <w:del w:id="279" w:author="Lichen Wu" w:date="2022-04-08T22:28:00Z">
                            <w:rPr>
                              <w:rFonts w:ascii="Cambria Math" w:hAnsi="Cambria Math"/>
                            </w:rPr>
                            <m:t>intwall</m:t>
                          </w:del>
                        </m:r>
                      </m:sub>
                    </m:sSub>
                    <m:r>
                      <w:del w:id="280" w:author="Lichen Wu" w:date="2022-04-08T22:28:00Z">
                        <w:rPr>
                          <w:rFonts w:ascii="Cambria Math" w:hAnsi="Cambria Math"/>
                        </w:rPr>
                        <m:t>,</m:t>
                      </w:del>
                    </m:r>
                    <m:sSub>
                      <m:sSubPr>
                        <m:ctrlPr>
                          <w:del w:id="281" w:author="Lichen Wu" w:date="2022-04-08T22:28:00Z">
                            <w:rPr>
                              <w:rFonts w:ascii="Cambria Math" w:hAnsi="Cambria Math"/>
                              <w:i/>
                            </w:rPr>
                          </w:del>
                        </m:ctrlPr>
                      </m:sSubPr>
                      <m:e>
                        <m:r>
                          <w:del w:id="282" w:author="Lichen Wu" w:date="2022-04-08T22:28:00Z">
                            <w:rPr>
                              <w:rFonts w:ascii="Cambria Math" w:hAnsi="Cambria Math"/>
                            </w:rPr>
                            <m:t>T</m:t>
                          </w:del>
                        </m:r>
                      </m:e>
                      <m:sub>
                        <m:r>
                          <w:del w:id="283" w:author="Lichen Wu" w:date="2022-04-08T22:28:00Z">
                            <w:rPr>
                              <w:rFonts w:ascii="Cambria Math" w:hAnsi="Cambria Math"/>
                            </w:rPr>
                            <m:t>slab2</m:t>
                          </w:del>
                        </m:r>
                      </m:sub>
                    </m:sSub>
                    <m:r>
                      <w:del w:id="284" w:author="Lichen Wu" w:date="2022-04-08T22:28:00Z">
                        <w:rPr>
                          <w:rFonts w:ascii="Cambria Math" w:hAnsi="Cambria Math"/>
                        </w:rPr>
                        <m:t>,</m:t>
                      </w:del>
                    </m:r>
                    <m:sSub>
                      <m:sSubPr>
                        <m:ctrlPr>
                          <w:del w:id="285" w:author="Lichen Wu" w:date="2022-04-08T22:28:00Z">
                            <w:rPr>
                              <w:rFonts w:ascii="Cambria Math" w:hAnsi="Cambria Math"/>
                              <w:i/>
                            </w:rPr>
                          </w:del>
                        </m:ctrlPr>
                      </m:sSubPr>
                      <m:e>
                        <m:r>
                          <w:del w:id="286" w:author="Lichen Wu" w:date="2022-04-08T22:28:00Z">
                            <w:rPr>
                              <w:rFonts w:ascii="Cambria Math" w:hAnsi="Cambria Math"/>
                            </w:rPr>
                            <m:t>T</m:t>
                          </w:del>
                        </m:r>
                      </m:e>
                      <m:sub>
                        <m:r>
                          <w:del w:id="287" w:author="Lichen Wu" w:date="2022-04-08T22:28:00Z">
                            <w:rPr>
                              <w:rFonts w:ascii="Cambria Math" w:hAnsi="Cambria Math"/>
                            </w:rPr>
                            <m:t>sink</m:t>
                          </w:del>
                        </m:r>
                      </m:sub>
                    </m:sSub>
                  </m:e>
                </m:d>
              </m:oMath>
            </m:oMathPara>
          </w:p>
        </w:tc>
        <w:tc>
          <w:tcPr>
            <w:tcW w:w="625" w:type="dxa"/>
            <w:vAlign w:val="center"/>
          </w:tcPr>
          <w:p w14:paraId="02A101A7" w14:textId="21810163" w:rsidR="00A86194" w:rsidDel="00BB31D6" w:rsidRDefault="00A86194" w:rsidP="003529DA">
            <w:pPr>
              <w:rPr>
                <w:del w:id="288" w:author="Lichen Wu" w:date="2022-04-08T22:28:00Z"/>
              </w:rPr>
            </w:pPr>
            <w:del w:id="289" w:author="Lichen Wu" w:date="2022-04-08T22:28:00Z">
              <w:r w:rsidDel="00BB31D6">
                <w:delText>(</w:delText>
              </w:r>
              <w:r w:rsidR="003A6E96" w:rsidDel="00BB31D6">
                <w:fldChar w:fldCharType="begin"/>
              </w:r>
              <w:r w:rsidR="003A6E96" w:rsidDel="00BB31D6">
                <w:delInstrText xml:space="preserve"> SEQ Eq \* MERGEFORMAT </w:delInstrText>
              </w:r>
              <w:r w:rsidR="003A6E96" w:rsidDel="00BB31D6">
                <w:fldChar w:fldCharType="separate"/>
              </w:r>
              <w:r w:rsidR="005026FA" w:rsidDel="00BB31D6">
                <w:rPr>
                  <w:noProof/>
                </w:rPr>
                <w:delText>11</w:delText>
              </w:r>
              <w:r w:rsidR="003A6E96" w:rsidDel="00BB31D6">
                <w:rPr>
                  <w:noProof/>
                </w:rPr>
                <w:fldChar w:fldCharType="end"/>
              </w:r>
              <w:r w:rsidDel="00BB31D6">
                <w:delText>)</w:delText>
              </w:r>
            </w:del>
          </w:p>
        </w:tc>
      </w:tr>
      <w:tr w:rsidR="00A86194" w:rsidDel="00BB31D6" w14:paraId="48B0E775" w14:textId="0656C1B6" w:rsidTr="003529DA">
        <w:trPr>
          <w:jc w:val="center"/>
          <w:del w:id="290" w:author="Lichen Wu" w:date="2022-04-08T22:28:00Z"/>
        </w:trPr>
        <w:tc>
          <w:tcPr>
            <w:tcW w:w="625" w:type="dxa"/>
            <w:vAlign w:val="center"/>
          </w:tcPr>
          <w:p w14:paraId="40E27D16" w14:textId="59C55D52" w:rsidR="00A86194" w:rsidDel="00BB31D6" w:rsidRDefault="00A86194" w:rsidP="003529DA">
            <w:pPr>
              <w:rPr>
                <w:del w:id="291" w:author="Lichen Wu" w:date="2022-04-08T22:28:00Z"/>
              </w:rPr>
            </w:pPr>
          </w:p>
        </w:tc>
        <w:tc>
          <w:tcPr>
            <w:tcW w:w="8100" w:type="dxa"/>
            <w:vAlign w:val="center"/>
          </w:tcPr>
          <w:p w14:paraId="4BE59413" w14:textId="22958072" w:rsidR="00A86194" w:rsidDel="00BB31D6" w:rsidRDefault="000D79F5" w:rsidP="003529DA">
            <w:pPr>
              <w:jc w:val="center"/>
              <w:rPr>
                <w:del w:id="292" w:author="Lichen Wu" w:date="2022-04-08T22:28:00Z"/>
              </w:rPr>
            </w:pPr>
            <m:oMathPara>
              <m:oMath>
                <m:sSup>
                  <m:sSupPr>
                    <m:ctrlPr>
                      <w:del w:id="293" w:author="Lichen Wu" w:date="2022-04-08T22:28:00Z">
                        <w:rPr>
                          <w:rFonts w:ascii="Cambria Math" w:hAnsi="Cambria Math"/>
                          <w:i/>
                        </w:rPr>
                      </w:del>
                    </m:ctrlPr>
                  </m:sSupPr>
                  <m:e>
                    <m:r>
                      <w:del w:id="294" w:author="Lichen Wu" w:date="2022-04-08T22:28:00Z">
                        <m:rPr>
                          <m:sty m:val="bi"/>
                        </m:rPr>
                        <w:rPr>
                          <w:rFonts w:ascii="Cambria Math" w:hAnsi="Cambria Math"/>
                        </w:rPr>
                        <m:t>u</m:t>
                      </w:del>
                    </m:r>
                    <m:ctrlPr>
                      <w:del w:id="295" w:author="Lichen Wu" w:date="2022-04-08T22:28:00Z">
                        <w:rPr>
                          <w:rFonts w:ascii="Cambria Math" w:hAnsi="Cambria Math"/>
                          <w:b/>
                          <w:i/>
                        </w:rPr>
                      </w:del>
                    </m:ctrlPr>
                  </m:e>
                  <m:sup>
                    <m:r>
                      <w:del w:id="296" w:author="Lichen Wu" w:date="2022-04-08T22:28:00Z">
                        <w:rPr>
                          <w:rFonts w:ascii="Cambria Math" w:hAnsi="Cambria Math"/>
                        </w:rPr>
                        <m:t>T</m:t>
                      </w:del>
                    </m:r>
                  </m:sup>
                </m:sSup>
                <m:r>
                  <w:del w:id="297" w:author="Lichen Wu" w:date="2022-04-08T22:28:00Z">
                    <w:rPr>
                      <w:rFonts w:ascii="Cambria Math" w:hAnsi="Cambria Math"/>
                    </w:rPr>
                    <m:t>=</m:t>
                  </w:del>
                </m:r>
                <m:d>
                  <m:dPr>
                    <m:begChr m:val="["/>
                    <m:endChr m:val="]"/>
                    <m:ctrlPr>
                      <w:del w:id="298" w:author="Lichen Wu" w:date="2022-04-08T22:28:00Z">
                        <w:rPr>
                          <w:rFonts w:ascii="Cambria Math" w:hAnsi="Cambria Math"/>
                        </w:rPr>
                      </w:del>
                    </m:ctrlPr>
                  </m:dPr>
                  <m:e>
                    <m:sSub>
                      <m:sSubPr>
                        <m:ctrlPr>
                          <w:del w:id="299" w:author="Lichen Wu" w:date="2022-04-08T22:28:00Z">
                            <w:rPr>
                              <w:rFonts w:ascii="Cambria Math" w:hAnsi="Cambria Math"/>
                              <w:i/>
                            </w:rPr>
                          </w:del>
                        </m:ctrlPr>
                      </m:sSubPr>
                      <m:e>
                        <m:r>
                          <w:del w:id="300" w:author="Lichen Wu" w:date="2022-04-08T22:28:00Z">
                            <w:rPr>
                              <w:rFonts w:ascii="Cambria Math" w:hAnsi="Cambria Math"/>
                            </w:rPr>
                            <m:t>T</m:t>
                          </w:del>
                        </m:r>
                        <m:ctrlPr>
                          <w:del w:id="301" w:author="Lichen Wu" w:date="2022-04-08T22:28:00Z">
                            <w:rPr>
                              <w:rFonts w:ascii="Cambria Math" w:hAnsi="Cambria Math"/>
                            </w:rPr>
                          </w:del>
                        </m:ctrlPr>
                      </m:e>
                      <m:sub>
                        <m:r>
                          <w:del w:id="302" w:author="Lichen Wu" w:date="2022-04-08T22:28:00Z">
                            <w:rPr>
                              <w:rFonts w:ascii="Cambria Math" w:hAnsi="Cambria Math"/>
                            </w:rPr>
                            <m:t>out</m:t>
                          </w:del>
                        </m:r>
                      </m:sub>
                    </m:sSub>
                    <m:r>
                      <w:del w:id="303" w:author="Lichen Wu" w:date="2022-04-08T22:28:00Z">
                        <w:rPr>
                          <w:rFonts w:ascii="Cambria Math" w:hAnsi="Cambria Math"/>
                        </w:rPr>
                        <m:t>,</m:t>
                      </w:del>
                    </m:r>
                    <m:sSub>
                      <m:sSubPr>
                        <m:ctrlPr>
                          <w:del w:id="304" w:author="Lichen Wu" w:date="2022-04-08T22:28:00Z">
                            <w:rPr>
                              <w:rFonts w:ascii="Cambria Math" w:hAnsi="Cambria Math"/>
                              <w:i/>
                            </w:rPr>
                          </w:del>
                        </m:ctrlPr>
                      </m:sSubPr>
                      <m:e>
                        <m:r>
                          <w:del w:id="305" w:author="Lichen Wu" w:date="2022-04-08T22:28:00Z">
                            <w:rPr>
                              <w:rFonts w:ascii="Cambria Math" w:hAnsi="Cambria Math"/>
                            </w:rPr>
                            <m:t>T</m:t>
                          </w:del>
                        </m:r>
                      </m:e>
                      <m:sub>
                        <m:r>
                          <w:del w:id="306" w:author="Lichen Wu" w:date="2022-04-08T22:28:00Z">
                            <w:rPr>
                              <w:rFonts w:ascii="Cambria Math" w:hAnsi="Cambria Math"/>
                            </w:rPr>
                            <m:t>slab1</m:t>
                          </w:del>
                        </m:r>
                      </m:sub>
                    </m:sSub>
                    <m:r>
                      <w:del w:id="307" w:author="Lichen Wu" w:date="2022-04-08T22:28:00Z">
                        <w:rPr>
                          <w:rFonts w:ascii="Cambria Math" w:hAnsi="Cambria Math"/>
                        </w:rPr>
                        <m:t>,</m:t>
                      </w:del>
                    </m:r>
                    <m:sSub>
                      <m:sSubPr>
                        <m:ctrlPr>
                          <w:del w:id="308" w:author="Lichen Wu" w:date="2022-04-08T22:28:00Z">
                            <w:rPr>
                              <w:rFonts w:ascii="Cambria Math" w:hAnsi="Cambria Math"/>
                              <w:i/>
                            </w:rPr>
                          </w:del>
                        </m:ctrlPr>
                      </m:sSubPr>
                      <m:e>
                        <m:r>
                          <w:del w:id="309" w:author="Lichen Wu" w:date="2022-04-08T22:28:00Z">
                            <w:rPr>
                              <w:rFonts w:ascii="Cambria Math" w:hAnsi="Cambria Math"/>
                            </w:rPr>
                            <m:t>T</m:t>
                          </w:del>
                        </m:r>
                      </m:e>
                      <m:sub>
                        <m:r>
                          <w:del w:id="310" w:author="Lichen Wu" w:date="2022-04-08T22:28:00Z">
                            <w:rPr>
                              <w:rFonts w:ascii="Cambria Math" w:hAnsi="Cambria Math"/>
                            </w:rPr>
                            <m:t>cav</m:t>
                          </w:del>
                        </m:r>
                      </m:sub>
                    </m:sSub>
                    <m:r>
                      <w:del w:id="311" w:author="Lichen Wu" w:date="2022-04-08T22:28:00Z">
                        <w:rPr>
                          <w:rFonts w:ascii="Cambria Math" w:hAnsi="Cambria Math"/>
                        </w:rPr>
                        <m:t>,</m:t>
                      </w:del>
                    </m:r>
                    <m:sSub>
                      <m:sSubPr>
                        <m:ctrlPr>
                          <w:del w:id="312" w:author="Lichen Wu" w:date="2022-04-08T22:28:00Z">
                            <w:rPr>
                              <w:rFonts w:ascii="Cambria Math" w:hAnsi="Cambria Math"/>
                              <w:i/>
                            </w:rPr>
                          </w:del>
                        </m:ctrlPr>
                      </m:sSubPr>
                      <m:e>
                        <m:r>
                          <w:del w:id="313" w:author="Lichen Wu" w:date="2022-04-08T22:28:00Z">
                            <w:rPr>
                              <w:rFonts w:ascii="Cambria Math" w:hAnsi="Cambria Math"/>
                            </w:rPr>
                            <m:t>T</m:t>
                          </w:del>
                        </m:r>
                      </m:e>
                      <m:sub>
                        <m:r>
                          <w:del w:id="314" w:author="Lichen Wu" w:date="2022-04-08T22:28:00Z">
                            <w:rPr>
                              <w:rFonts w:ascii="Cambria Math" w:hAnsi="Cambria Math"/>
                            </w:rPr>
                            <m:t>source</m:t>
                          </w:del>
                        </m:r>
                      </m:sub>
                    </m:sSub>
                    <m:r>
                      <w:del w:id="315" w:author="Lichen Wu" w:date="2022-04-08T22:28:00Z">
                        <w:rPr>
                          <w:rFonts w:ascii="Cambria Math" w:hAnsi="Cambria Math"/>
                        </w:rPr>
                        <m:t>,</m:t>
                      </w:del>
                    </m:r>
                    <m:sSub>
                      <m:sSubPr>
                        <m:ctrlPr>
                          <w:del w:id="316" w:author="Lichen Wu" w:date="2022-04-08T22:28:00Z">
                            <w:rPr>
                              <w:rFonts w:ascii="Cambria Math" w:hAnsi="Cambria Math"/>
                              <w:i/>
                            </w:rPr>
                          </w:del>
                        </m:ctrlPr>
                      </m:sSubPr>
                      <m:e>
                        <m:acc>
                          <m:accPr>
                            <m:chr m:val="̇"/>
                            <m:ctrlPr>
                              <w:del w:id="317" w:author="Lichen Wu" w:date="2022-04-08T22:28:00Z">
                                <w:rPr>
                                  <w:rFonts w:ascii="Cambria Math" w:hAnsi="Cambria Math"/>
                                </w:rPr>
                              </w:del>
                            </m:ctrlPr>
                          </m:accPr>
                          <m:e>
                            <m:r>
                              <w:del w:id="318" w:author="Lichen Wu" w:date="2022-04-08T22:28:00Z">
                                <w:rPr>
                                  <w:rFonts w:ascii="Cambria Math" w:hAnsi="Cambria Math"/>
                                </w:rPr>
                                <m:t>Q</m:t>
                              </w:del>
                            </m:r>
                          </m:e>
                        </m:acc>
                      </m:e>
                      <m:sub>
                        <m:r>
                          <w:del w:id="319" w:author="Lichen Wu" w:date="2022-04-08T22:28:00Z">
                            <w:rPr>
                              <w:rFonts w:ascii="Cambria Math" w:hAnsi="Cambria Math"/>
                            </w:rPr>
                            <m:t>sol</m:t>
                          </w:del>
                        </m:r>
                      </m:sub>
                    </m:sSub>
                    <m:r>
                      <w:del w:id="320" w:author="Lichen Wu" w:date="2022-04-08T22:28:00Z">
                        <w:rPr>
                          <w:rFonts w:ascii="Cambria Math" w:hAnsi="Cambria Math"/>
                        </w:rPr>
                        <m:t>,</m:t>
                      </w:del>
                    </m:r>
                    <m:sSub>
                      <m:sSubPr>
                        <m:ctrlPr>
                          <w:del w:id="321" w:author="Lichen Wu" w:date="2022-04-08T22:28:00Z">
                            <w:rPr>
                              <w:rFonts w:ascii="Cambria Math" w:hAnsi="Cambria Math"/>
                              <w:i/>
                            </w:rPr>
                          </w:del>
                        </m:ctrlPr>
                      </m:sSubPr>
                      <m:e>
                        <m:acc>
                          <m:accPr>
                            <m:chr m:val="̇"/>
                            <m:ctrlPr>
                              <w:del w:id="322" w:author="Lichen Wu" w:date="2022-04-08T22:28:00Z">
                                <w:rPr>
                                  <w:rFonts w:ascii="Cambria Math" w:hAnsi="Cambria Math"/>
                                </w:rPr>
                              </w:del>
                            </m:ctrlPr>
                          </m:accPr>
                          <m:e>
                            <m:r>
                              <w:del w:id="323" w:author="Lichen Wu" w:date="2022-04-08T22:28:00Z">
                                <w:rPr>
                                  <w:rFonts w:ascii="Cambria Math" w:hAnsi="Cambria Math"/>
                                </w:rPr>
                                <m:t>Q</m:t>
                              </w:del>
                            </m:r>
                          </m:e>
                        </m:acc>
                      </m:e>
                      <m:sub>
                        <m:r>
                          <w:del w:id="324" w:author="Lichen Wu" w:date="2022-04-08T22:28:00Z">
                            <w:rPr>
                              <w:rFonts w:ascii="Cambria Math" w:hAnsi="Cambria Math"/>
                            </w:rPr>
                            <m:t>int</m:t>
                          </w:del>
                        </m:r>
                      </m:sub>
                    </m:sSub>
                    <m:r>
                      <w:del w:id="325" w:author="Lichen Wu" w:date="2022-04-08T22:28:00Z">
                        <w:rPr>
                          <w:rFonts w:ascii="Cambria Math" w:hAnsi="Cambria Math"/>
                        </w:rPr>
                        <m:t>,</m:t>
                      </w:del>
                    </m:r>
                    <m:sSub>
                      <m:sSubPr>
                        <m:ctrlPr>
                          <w:del w:id="326" w:author="Lichen Wu" w:date="2022-04-08T22:28:00Z">
                            <w:rPr>
                              <w:rFonts w:ascii="Cambria Math" w:hAnsi="Cambria Math"/>
                              <w:i/>
                            </w:rPr>
                          </w:del>
                        </m:ctrlPr>
                      </m:sSubPr>
                      <m:e>
                        <m:acc>
                          <m:accPr>
                            <m:chr m:val="̇"/>
                            <m:ctrlPr>
                              <w:del w:id="327" w:author="Lichen Wu" w:date="2022-04-08T22:28:00Z">
                                <w:rPr>
                                  <w:rFonts w:ascii="Cambria Math" w:hAnsi="Cambria Math"/>
                                </w:rPr>
                              </w:del>
                            </m:ctrlPr>
                          </m:accPr>
                          <m:e>
                            <m:r>
                              <w:del w:id="328" w:author="Lichen Wu" w:date="2022-04-08T22:28:00Z">
                                <w:rPr>
                                  <w:rFonts w:ascii="Cambria Math" w:hAnsi="Cambria Math"/>
                                </w:rPr>
                                <m:t>Q</m:t>
                              </w:del>
                            </m:r>
                          </m:e>
                        </m:acc>
                      </m:e>
                      <m:sub>
                        <m:r>
                          <w:del w:id="329" w:author="Lichen Wu" w:date="2022-04-08T22:28:00Z">
                            <w:rPr>
                              <w:rFonts w:ascii="Cambria Math" w:hAnsi="Cambria Math"/>
                            </w:rPr>
                            <m:t>light</m:t>
                          </w:del>
                        </m:r>
                      </m:sub>
                    </m:sSub>
                    <m:r>
                      <w:del w:id="330" w:author="Lichen Wu" w:date="2022-04-08T22:28:00Z">
                        <w:rPr>
                          <w:rFonts w:ascii="Cambria Math" w:hAnsi="Cambria Math"/>
                        </w:rPr>
                        <m:t>,</m:t>
                      </w:del>
                    </m:r>
                    <m:sSub>
                      <m:sSubPr>
                        <m:ctrlPr>
                          <w:del w:id="331" w:author="Lichen Wu" w:date="2022-04-08T22:28:00Z">
                            <w:rPr>
                              <w:rFonts w:ascii="Cambria Math" w:hAnsi="Cambria Math"/>
                              <w:i/>
                            </w:rPr>
                          </w:del>
                        </m:ctrlPr>
                      </m:sSubPr>
                      <m:e>
                        <m:acc>
                          <m:accPr>
                            <m:chr m:val="̇"/>
                            <m:ctrlPr>
                              <w:del w:id="332" w:author="Lichen Wu" w:date="2022-04-08T22:28:00Z">
                                <w:rPr>
                                  <w:rFonts w:ascii="Cambria Math" w:hAnsi="Cambria Math"/>
                                </w:rPr>
                              </w:del>
                            </m:ctrlPr>
                          </m:accPr>
                          <m:e>
                            <m:r>
                              <w:del w:id="333" w:author="Lichen Wu" w:date="2022-04-08T22:28:00Z">
                                <w:rPr>
                                  <w:rFonts w:ascii="Cambria Math" w:hAnsi="Cambria Math"/>
                                </w:rPr>
                                <m:t>Q</m:t>
                              </w:del>
                            </m:r>
                          </m:e>
                        </m:acc>
                      </m:e>
                      <m:sub>
                        <m:r>
                          <w:del w:id="334" w:author="Lichen Wu" w:date="2022-04-08T22:28:00Z">
                            <w:rPr>
                              <w:rFonts w:ascii="Cambria Math" w:hAnsi="Cambria Math"/>
                            </w:rPr>
                            <m:t>AHU</m:t>
                          </w:del>
                        </m:r>
                      </m:sub>
                    </m:sSub>
                    <m:r>
                      <w:del w:id="335" w:author="Lichen Wu" w:date="2022-04-08T22:28:00Z">
                        <w:rPr>
                          <w:rFonts w:ascii="Cambria Math" w:hAnsi="Cambria Math"/>
                        </w:rPr>
                        <m:t>,</m:t>
                      </w:del>
                    </m:r>
                    <m:f>
                      <m:fPr>
                        <m:ctrlPr>
                          <w:del w:id="336" w:author="Lichen Wu" w:date="2022-04-08T22:28:00Z">
                            <w:rPr>
                              <w:rFonts w:ascii="Cambria Math" w:hAnsi="Cambria Math"/>
                            </w:rPr>
                          </w:del>
                        </m:ctrlPr>
                      </m:fPr>
                      <m:num>
                        <m:r>
                          <w:del w:id="337" w:author="Lichen Wu" w:date="2022-04-08T22:28:00Z">
                            <w:rPr>
                              <w:rFonts w:ascii="Cambria Math" w:hAnsi="Cambria Math"/>
                            </w:rPr>
                            <m:t>d</m:t>
                          </w:del>
                        </m:r>
                        <m:sSub>
                          <m:sSubPr>
                            <m:ctrlPr>
                              <w:del w:id="338" w:author="Lichen Wu" w:date="2022-04-08T22:28:00Z">
                                <w:rPr>
                                  <w:rFonts w:ascii="Cambria Math" w:hAnsi="Cambria Math"/>
                                  <w:i/>
                                </w:rPr>
                              </w:del>
                            </m:ctrlPr>
                          </m:sSubPr>
                          <m:e>
                            <m:r>
                              <w:del w:id="339" w:author="Lichen Wu" w:date="2022-04-08T22:28:00Z">
                                <w:rPr>
                                  <w:rFonts w:ascii="Cambria Math" w:hAnsi="Cambria Math"/>
                                </w:rPr>
                                <m:t>T</m:t>
                              </w:del>
                            </m:r>
                          </m:e>
                          <m:sub>
                            <m:r>
                              <w:del w:id="340" w:author="Lichen Wu" w:date="2022-04-08T22:28:00Z">
                                <w:rPr>
                                  <w:rFonts w:ascii="Cambria Math" w:hAnsi="Cambria Math"/>
                                </w:rPr>
                                <m:t>source</m:t>
                              </w:del>
                            </m:r>
                          </m:sub>
                        </m:sSub>
                      </m:num>
                      <m:den>
                        <m:r>
                          <w:del w:id="341" w:author="Lichen Wu" w:date="2022-04-08T22:28:00Z">
                            <w:rPr>
                              <w:rFonts w:ascii="Cambria Math" w:hAnsi="Cambria Math"/>
                            </w:rPr>
                            <m:t>dt</m:t>
                          </w:del>
                        </m:r>
                      </m:den>
                    </m:f>
                    <m:ctrlPr>
                      <w:del w:id="342" w:author="Lichen Wu" w:date="2022-04-08T22:28:00Z">
                        <w:rPr>
                          <w:rFonts w:ascii="Cambria Math" w:hAnsi="Cambria Math"/>
                          <w:i/>
                        </w:rPr>
                      </w:del>
                    </m:ctrlPr>
                  </m:e>
                </m:d>
              </m:oMath>
            </m:oMathPara>
          </w:p>
        </w:tc>
        <w:tc>
          <w:tcPr>
            <w:tcW w:w="625" w:type="dxa"/>
            <w:vAlign w:val="center"/>
          </w:tcPr>
          <w:p w14:paraId="416E8A00" w14:textId="09686E29" w:rsidR="00A86194" w:rsidDel="00BB31D6" w:rsidRDefault="00A86194" w:rsidP="003529DA">
            <w:pPr>
              <w:rPr>
                <w:del w:id="343" w:author="Lichen Wu" w:date="2022-04-08T22:28:00Z"/>
              </w:rPr>
            </w:pPr>
            <w:del w:id="344" w:author="Lichen Wu" w:date="2022-04-08T22:28:00Z">
              <w:r w:rsidDel="00BB31D6">
                <w:delText>(</w:delText>
              </w:r>
              <w:r w:rsidR="003A6E96" w:rsidDel="00BB31D6">
                <w:fldChar w:fldCharType="begin"/>
              </w:r>
              <w:r w:rsidR="003A6E96" w:rsidDel="00BB31D6">
                <w:delInstrText xml:space="preserve"> SEQ Eq \* MERGEFORMAT </w:delInstrText>
              </w:r>
              <w:r w:rsidR="003A6E96" w:rsidDel="00BB31D6">
                <w:fldChar w:fldCharType="separate"/>
              </w:r>
              <w:r w:rsidR="005026FA" w:rsidDel="00BB31D6">
                <w:rPr>
                  <w:noProof/>
                </w:rPr>
                <w:delText>12</w:delText>
              </w:r>
              <w:r w:rsidR="003A6E96" w:rsidDel="00BB31D6">
                <w:rPr>
                  <w:noProof/>
                </w:rPr>
                <w:fldChar w:fldCharType="end"/>
              </w:r>
              <w:r w:rsidDel="00BB31D6">
                <w:delText>)</w:delText>
              </w:r>
            </w:del>
          </w:p>
        </w:tc>
      </w:tr>
      <w:tr w:rsidR="00A86194" w:rsidDel="00BB31D6" w14:paraId="31A095DC" w14:textId="71D38EA7" w:rsidTr="003529DA">
        <w:trPr>
          <w:jc w:val="center"/>
          <w:del w:id="345" w:author="Lichen Wu" w:date="2022-04-08T22:28:00Z"/>
        </w:trPr>
        <w:tc>
          <w:tcPr>
            <w:tcW w:w="625" w:type="dxa"/>
            <w:vAlign w:val="center"/>
          </w:tcPr>
          <w:p w14:paraId="45AC5BF4" w14:textId="49521A0A" w:rsidR="00A86194" w:rsidDel="00BB31D6" w:rsidRDefault="00A86194" w:rsidP="003529DA">
            <w:pPr>
              <w:rPr>
                <w:del w:id="346" w:author="Lichen Wu" w:date="2022-04-08T22:28:00Z"/>
              </w:rPr>
            </w:pPr>
          </w:p>
        </w:tc>
        <w:tc>
          <w:tcPr>
            <w:tcW w:w="8100" w:type="dxa"/>
            <w:vAlign w:val="center"/>
          </w:tcPr>
          <w:p w14:paraId="0050816D" w14:textId="73A4388E" w:rsidR="00A86194" w:rsidDel="00BB31D6" w:rsidRDefault="00855726" w:rsidP="003529DA">
            <w:pPr>
              <w:jc w:val="center"/>
              <w:rPr>
                <w:del w:id="347" w:author="Lichen Wu" w:date="2022-04-08T22:28:00Z"/>
              </w:rPr>
            </w:pPr>
            <m:oMathPara>
              <m:oMath>
                <m:r>
                  <w:del w:id="348" w:author="Lichen Wu" w:date="2022-04-08T22:28:00Z">
                    <m:rPr>
                      <m:sty m:val="p"/>
                    </m:rPr>
                    <w:rPr>
                      <w:rFonts w:ascii="Cambria Math" w:hAnsi="Cambria Math"/>
                    </w:rPr>
                    <m:t>y</m:t>
                  </w:del>
                </m:r>
                <m:r>
                  <w:del w:id="349" w:author="Lichen Wu" w:date="2022-04-08T22:28:00Z">
                    <w:rPr>
                      <w:rFonts w:ascii="Cambria Math" w:hAnsi="Cambria Math"/>
                    </w:rPr>
                    <m:t>=</m:t>
                  </w:del>
                </m:r>
                <m:sSub>
                  <m:sSubPr>
                    <m:ctrlPr>
                      <w:del w:id="350" w:author="Lichen Wu" w:date="2022-04-08T22:28:00Z">
                        <w:rPr>
                          <w:rFonts w:ascii="Cambria Math" w:hAnsi="Cambria Math"/>
                          <w:i/>
                        </w:rPr>
                      </w:del>
                    </m:ctrlPr>
                  </m:sSubPr>
                  <m:e>
                    <m:acc>
                      <m:accPr>
                        <m:chr m:val="̇"/>
                        <m:ctrlPr>
                          <w:del w:id="351" w:author="Lichen Wu" w:date="2022-04-08T22:28:00Z">
                            <w:rPr>
                              <w:rFonts w:ascii="Cambria Math" w:hAnsi="Cambria Math"/>
                            </w:rPr>
                          </w:del>
                        </m:ctrlPr>
                      </m:accPr>
                      <m:e>
                        <m:r>
                          <w:del w:id="352" w:author="Lichen Wu" w:date="2022-04-08T22:28:00Z">
                            <w:rPr>
                              <w:rFonts w:ascii="Cambria Math" w:hAnsi="Cambria Math"/>
                            </w:rPr>
                            <m:t>Q</m:t>
                          </w:del>
                        </m:r>
                      </m:e>
                    </m:acc>
                  </m:e>
                  <m:sub>
                    <m:r>
                      <w:del w:id="353" w:author="Lichen Wu" w:date="2022-04-08T22:28:00Z">
                        <w:rPr>
                          <w:rFonts w:ascii="Cambria Math" w:hAnsi="Cambria Math"/>
                        </w:rPr>
                        <m:t>rad</m:t>
                      </w:del>
                    </m:r>
                  </m:sub>
                </m:sSub>
                <m:r>
                  <w:del w:id="354" w:author="Lichen Wu" w:date="2022-04-08T22:28:00Z">
                    <w:rPr>
                      <w:rFonts w:ascii="Cambria Math" w:hAnsi="Cambria Math"/>
                    </w:rPr>
                    <m:t>=</m:t>
                  </w:del>
                </m:r>
                <m:f>
                  <m:fPr>
                    <m:ctrlPr>
                      <w:del w:id="355" w:author="Lichen Wu" w:date="2022-04-08T22:28:00Z">
                        <w:rPr>
                          <w:rFonts w:ascii="Cambria Math" w:hAnsi="Cambria Math"/>
                        </w:rPr>
                      </w:del>
                    </m:ctrlPr>
                  </m:fPr>
                  <m:num>
                    <m:sSub>
                      <m:sSubPr>
                        <m:ctrlPr>
                          <w:del w:id="356" w:author="Lichen Wu" w:date="2022-04-08T22:28:00Z">
                            <w:rPr>
                              <w:rFonts w:ascii="Cambria Math" w:hAnsi="Cambria Math"/>
                              <w:i/>
                            </w:rPr>
                          </w:del>
                        </m:ctrlPr>
                      </m:sSubPr>
                      <m:e>
                        <m:r>
                          <w:del w:id="357" w:author="Lichen Wu" w:date="2022-04-08T22:28:00Z">
                            <w:rPr>
                              <w:rFonts w:ascii="Cambria Math" w:hAnsi="Cambria Math"/>
                            </w:rPr>
                            <m:t>T</m:t>
                          </w:del>
                        </m:r>
                        <m:ctrlPr>
                          <w:del w:id="358" w:author="Lichen Wu" w:date="2022-04-08T22:28:00Z">
                            <w:rPr>
                              <w:rFonts w:ascii="Cambria Math" w:hAnsi="Cambria Math"/>
                            </w:rPr>
                          </w:del>
                        </m:ctrlPr>
                      </m:e>
                      <m:sub>
                        <m:r>
                          <w:del w:id="359" w:author="Lichen Wu" w:date="2022-04-08T22:28:00Z">
                            <w:rPr>
                              <w:rFonts w:ascii="Cambria Math" w:hAnsi="Cambria Math"/>
                            </w:rPr>
                            <m:t>source</m:t>
                          </w:del>
                        </m:r>
                      </m:sub>
                    </m:sSub>
                    <m:r>
                      <w:del w:id="360" w:author="Lichen Wu" w:date="2022-04-08T22:28:00Z">
                        <w:rPr>
                          <w:rFonts w:ascii="Cambria Math" w:hAnsi="Cambria Math"/>
                        </w:rPr>
                        <m:t>-</m:t>
                      </w:del>
                    </m:r>
                    <m:sSub>
                      <m:sSubPr>
                        <m:ctrlPr>
                          <w:del w:id="361" w:author="Lichen Wu" w:date="2022-04-08T22:28:00Z">
                            <w:rPr>
                              <w:rFonts w:ascii="Cambria Math" w:hAnsi="Cambria Math"/>
                              <w:i/>
                            </w:rPr>
                          </w:del>
                        </m:ctrlPr>
                      </m:sSubPr>
                      <m:e>
                        <m:r>
                          <w:del w:id="362" w:author="Lichen Wu" w:date="2022-04-08T22:28:00Z">
                            <w:rPr>
                              <w:rFonts w:ascii="Cambria Math" w:hAnsi="Cambria Math"/>
                            </w:rPr>
                            <m:t>T</m:t>
                          </w:del>
                        </m:r>
                      </m:e>
                      <m:sub>
                        <m:r>
                          <w:del w:id="363" w:author="Lichen Wu" w:date="2022-04-08T22:28:00Z">
                            <w:rPr>
                              <w:rFonts w:ascii="Cambria Math" w:hAnsi="Cambria Math"/>
                            </w:rPr>
                            <m:t>slab2</m:t>
                          </w:del>
                        </m:r>
                      </m:sub>
                    </m:sSub>
                  </m:num>
                  <m:den>
                    <m:sSub>
                      <m:sSubPr>
                        <m:ctrlPr>
                          <w:del w:id="364" w:author="Lichen Wu" w:date="2022-04-08T22:28:00Z">
                            <w:rPr>
                              <w:rFonts w:ascii="Cambria Math" w:hAnsi="Cambria Math"/>
                              <w:i/>
                            </w:rPr>
                          </w:del>
                        </m:ctrlPr>
                      </m:sSubPr>
                      <m:e>
                        <m:r>
                          <w:del w:id="365" w:author="Lichen Wu" w:date="2022-04-08T22:28:00Z">
                            <w:rPr>
                              <w:rFonts w:ascii="Cambria Math" w:hAnsi="Cambria Math"/>
                            </w:rPr>
                            <m:t>R</m:t>
                          </w:del>
                        </m:r>
                        <m:ctrlPr>
                          <w:del w:id="366" w:author="Lichen Wu" w:date="2022-04-08T22:28:00Z">
                            <w:rPr>
                              <w:rFonts w:ascii="Cambria Math" w:hAnsi="Cambria Math"/>
                            </w:rPr>
                          </w:del>
                        </m:ctrlPr>
                      </m:e>
                      <m:sub>
                        <m:r>
                          <w:del w:id="367" w:author="Lichen Wu" w:date="2022-04-08T22:28:00Z">
                            <w:rPr>
                              <w:rFonts w:ascii="Cambria Math" w:hAnsi="Cambria Math"/>
                            </w:rPr>
                            <m:t>source,slab2</m:t>
                          </w:del>
                        </m:r>
                      </m:sub>
                    </m:sSub>
                  </m:den>
                </m:f>
                <m:r>
                  <w:del w:id="368" w:author="Lichen Wu" w:date="2022-04-08T22:28:00Z">
                    <w:rPr>
                      <w:rFonts w:ascii="Cambria Math" w:hAnsi="Cambria Math"/>
                    </w:rPr>
                    <m:t>+</m:t>
                  </w:del>
                </m:r>
                <m:f>
                  <m:fPr>
                    <m:ctrlPr>
                      <w:del w:id="369" w:author="Lichen Wu" w:date="2022-04-08T22:28:00Z">
                        <w:rPr>
                          <w:rFonts w:ascii="Cambria Math" w:hAnsi="Cambria Math"/>
                        </w:rPr>
                      </w:del>
                    </m:ctrlPr>
                  </m:fPr>
                  <m:num>
                    <m:sSub>
                      <m:sSubPr>
                        <m:ctrlPr>
                          <w:del w:id="370" w:author="Lichen Wu" w:date="2022-04-08T22:28:00Z">
                            <w:rPr>
                              <w:rFonts w:ascii="Cambria Math" w:hAnsi="Cambria Math"/>
                              <w:i/>
                            </w:rPr>
                          </w:del>
                        </m:ctrlPr>
                      </m:sSubPr>
                      <m:e>
                        <m:r>
                          <w:del w:id="371" w:author="Lichen Wu" w:date="2022-04-08T22:28:00Z">
                            <w:rPr>
                              <w:rFonts w:ascii="Cambria Math" w:hAnsi="Cambria Math"/>
                            </w:rPr>
                            <m:t>T</m:t>
                          </w:del>
                        </m:r>
                        <m:ctrlPr>
                          <w:del w:id="372" w:author="Lichen Wu" w:date="2022-04-08T22:28:00Z">
                            <w:rPr>
                              <w:rFonts w:ascii="Cambria Math" w:hAnsi="Cambria Math"/>
                            </w:rPr>
                          </w:del>
                        </m:ctrlPr>
                      </m:e>
                      <m:sub>
                        <m:r>
                          <w:del w:id="373" w:author="Lichen Wu" w:date="2022-04-08T22:28:00Z">
                            <w:rPr>
                              <w:rFonts w:ascii="Cambria Math" w:hAnsi="Cambria Math"/>
                            </w:rPr>
                            <m:t>source</m:t>
                          </w:del>
                        </m:r>
                      </m:sub>
                    </m:sSub>
                    <m:r>
                      <w:del w:id="374" w:author="Lichen Wu" w:date="2022-04-08T22:28:00Z">
                        <w:rPr>
                          <w:rFonts w:ascii="Cambria Math" w:hAnsi="Cambria Math"/>
                        </w:rPr>
                        <m:t>-</m:t>
                      </w:del>
                    </m:r>
                    <m:sSub>
                      <m:sSubPr>
                        <m:ctrlPr>
                          <w:del w:id="375" w:author="Lichen Wu" w:date="2022-04-08T22:28:00Z">
                            <w:rPr>
                              <w:rFonts w:ascii="Cambria Math" w:hAnsi="Cambria Math"/>
                              <w:i/>
                            </w:rPr>
                          </w:del>
                        </m:ctrlPr>
                      </m:sSubPr>
                      <m:e>
                        <m:r>
                          <w:del w:id="376" w:author="Lichen Wu" w:date="2022-04-08T22:28:00Z">
                            <w:rPr>
                              <w:rFonts w:ascii="Cambria Math" w:hAnsi="Cambria Math"/>
                            </w:rPr>
                            <m:t>T</m:t>
                          </w:del>
                        </m:r>
                      </m:e>
                      <m:sub>
                        <m:r>
                          <w:del w:id="377" w:author="Lichen Wu" w:date="2022-04-08T22:28:00Z">
                            <w:rPr>
                              <w:rFonts w:ascii="Cambria Math" w:hAnsi="Cambria Math"/>
                            </w:rPr>
                            <m:t>sink</m:t>
                          </w:del>
                        </m:r>
                      </m:sub>
                    </m:sSub>
                  </m:num>
                  <m:den>
                    <m:sSub>
                      <m:sSubPr>
                        <m:ctrlPr>
                          <w:del w:id="378" w:author="Lichen Wu" w:date="2022-04-08T22:28:00Z">
                            <w:rPr>
                              <w:rFonts w:ascii="Cambria Math" w:hAnsi="Cambria Math"/>
                              <w:i/>
                            </w:rPr>
                          </w:del>
                        </m:ctrlPr>
                      </m:sSubPr>
                      <m:e>
                        <m:r>
                          <w:del w:id="379" w:author="Lichen Wu" w:date="2022-04-08T22:28:00Z">
                            <w:rPr>
                              <w:rFonts w:ascii="Cambria Math" w:hAnsi="Cambria Math"/>
                            </w:rPr>
                            <m:t>R</m:t>
                          </w:del>
                        </m:r>
                        <m:ctrlPr>
                          <w:del w:id="380" w:author="Lichen Wu" w:date="2022-04-08T22:28:00Z">
                            <w:rPr>
                              <w:rFonts w:ascii="Cambria Math" w:hAnsi="Cambria Math"/>
                            </w:rPr>
                          </w:del>
                        </m:ctrlPr>
                      </m:e>
                      <m:sub>
                        <m:r>
                          <w:del w:id="381" w:author="Lichen Wu" w:date="2022-04-08T22:28:00Z">
                            <w:rPr>
                              <w:rFonts w:ascii="Cambria Math" w:hAnsi="Cambria Math"/>
                            </w:rPr>
                            <m:t>source,sink</m:t>
                          </w:del>
                        </m:r>
                      </m:sub>
                    </m:sSub>
                  </m:den>
                </m:f>
                <m:r>
                  <w:del w:id="382" w:author="Lichen Wu" w:date="2022-04-08T22:28:00Z">
                    <w:rPr>
                      <w:rFonts w:ascii="Cambria Math" w:hAnsi="Cambria Math"/>
                    </w:rPr>
                    <m:t>+</m:t>
                  </w:del>
                </m:r>
                <m:sSub>
                  <m:sSubPr>
                    <m:ctrlPr>
                      <w:del w:id="383" w:author="Lichen Wu" w:date="2022-04-08T22:28:00Z">
                        <w:rPr>
                          <w:rFonts w:ascii="Cambria Math" w:hAnsi="Cambria Math"/>
                          <w:i/>
                        </w:rPr>
                      </w:del>
                    </m:ctrlPr>
                  </m:sSubPr>
                  <m:e>
                    <m:r>
                      <w:del w:id="384" w:author="Lichen Wu" w:date="2022-04-08T22:28:00Z">
                        <w:rPr>
                          <w:rFonts w:ascii="Cambria Math" w:hAnsi="Cambria Math"/>
                        </w:rPr>
                        <m:t>C</m:t>
                      </w:del>
                    </m:r>
                  </m:e>
                  <m:sub>
                    <m:r>
                      <w:del w:id="385" w:author="Lichen Wu" w:date="2022-04-08T22:28:00Z">
                        <w:rPr>
                          <w:rFonts w:ascii="Cambria Math" w:hAnsi="Cambria Math"/>
                        </w:rPr>
                        <m:t>source</m:t>
                      </w:del>
                    </m:r>
                  </m:sub>
                </m:sSub>
                <m:f>
                  <m:fPr>
                    <m:ctrlPr>
                      <w:del w:id="386" w:author="Lichen Wu" w:date="2022-04-08T22:28:00Z">
                        <w:rPr>
                          <w:rFonts w:ascii="Cambria Math" w:hAnsi="Cambria Math"/>
                        </w:rPr>
                      </w:del>
                    </m:ctrlPr>
                  </m:fPr>
                  <m:num>
                    <m:r>
                      <w:del w:id="387" w:author="Lichen Wu" w:date="2022-04-08T22:28:00Z">
                        <w:rPr>
                          <w:rFonts w:ascii="Cambria Math" w:hAnsi="Cambria Math"/>
                        </w:rPr>
                        <m:t>d</m:t>
                      </w:del>
                    </m:r>
                    <m:sSub>
                      <m:sSubPr>
                        <m:ctrlPr>
                          <w:del w:id="388" w:author="Lichen Wu" w:date="2022-04-08T22:28:00Z">
                            <w:rPr>
                              <w:rFonts w:ascii="Cambria Math" w:hAnsi="Cambria Math"/>
                              <w:i/>
                            </w:rPr>
                          </w:del>
                        </m:ctrlPr>
                      </m:sSubPr>
                      <m:e>
                        <m:r>
                          <w:del w:id="389" w:author="Lichen Wu" w:date="2022-04-08T22:28:00Z">
                            <w:rPr>
                              <w:rFonts w:ascii="Cambria Math" w:hAnsi="Cambria Math"/>
                            </w:rPr>
                            <m:t>T</m:t>
                          </w:del>
                        </m:r>
                      </m:e>
                      <m:sub>
                        <m:r>
                          <w:del w:id="390" w:author="Lichen Wu" w:date="2022-04-08T22:28:00Z">
                            <w:rPr>
                              <w:rFonts w:ascii="Cambria Math" w:hAnsi="Cambria Math"/>
                            </w:rPr>
                            <m:t>source</m:t>
                          </w:del>
                        </m:r>
                      </m:sub>
                    </m:sSub>
                  </m:num>
                  <m:den>
                    <m:r>
                      <w:del w:id="391" w:author="Lichen Wu" w:date="2022-04-08T22:28:00Z">
                        <w:rPr>
                          <w:rFonts w:ascii="Cambria Math" w:hAnsi="Cambria Math"/>
                        </w:rPr>
                        <m:t>dt</m:t>
                      </w:del>
                    </m:r>
                  </m:den>
                </m:f>
              </m:oMath>
            </m:oMathPara>
          </w:p>
        </w:tc>
        <w:tc>
          <w:tcPr>
            <w:tcW w:w="625" w:type="dxa"/>
            <w:vAlign w:val="center"/>
          </w:tcPr>
          <w:p w14:paraId="2B81E7A6" w14:textId="420FC3B3" w:rsidR="00A86194" w:rsidDel="00BB31D6" w:rsidRDefault="00A86194" w:rsidP="003529DA">
            <w:pPr>
              <w:rPr>
                <w:del w:id="392" w:author="Lichen Wu" w:date="2022-04-08T22:28:00Z"/>
              </w:rPr>
            </w:pPr>
            <w:del w:id="393" w:author="Lichen Wu" w:date="2022-04-08T22:28:00Z">
              <w:r w:rsidDel="00BB31D6">
                <w:delText>(</w:delText>
              </w:r>
              <w:r w:rsidR="003A6E96" w:rsidDel="00BB31D6">
                <w:fldChar w:fldCharType="begin"/>
              </w:r>
              <w:r w:rsidR="003A6E96" w:rsidDel="00BB31D6">
                <w:delInstrText xml:space="preserve"> SEQ Eq \* MERGEFORMAT </w:delInstrText>
              </w:r>
              <w:r w:rsidR="003A6E96" w:rsidDel="00BB31D6">
                <w:fldChar w:fldCharType="separate"/>
              </w:r>
              <w:r w:rsidR="005026FA" w:rsidDel="00BB31D6">
                <w:rPr>
                  <w:noProof/>
                </w:rPr>
                <w:delText>13</w:delText>
              </w:r>
              <w:r w:rsidR="003A6E96" w:rsidDel="00BB31D6">
                <w:rPr>
                  <w:noProof/>
                </w:rPr>
                <w:fldChar w:fldCharType="end"/>
              </w:r>
              <w:r w:rsidDel="00BB31D6">
                <w:delText>)</w:delText>
              </w:r>
            </w:del>
          </w:p>
        </w:tc>
      </w:tr>
    </w:tbl>
    <w:p w14:paraId="78A1F6E1" w14:textId="42A75865" w:rsidR="00A86194" w:rsidDel="00BB31D6" w:rsidRDefault="00A86194" w:rsidP="00A86194">
      <w:pPr>
        <w:rPr>
          <w:del w:id="394" w:author="Lichen Wu" w:date="2022-04-08T22:28:00Z"/>
        </w:rPr>
      </w:pPr>
      <w:del w:id="395" w:author="Lichen Wu" w:date="2022-04-08T22:28:00Z">
        <w:r w:rsidDel="00BB31D6">
          <w:delText>Thermal resistances, (</w:delText>
        </w:r>
      </w:del>
      <m:oMath>
        <m:r>
          <w:del w:id="396" w:author="Lichen Wu" w:date="2022-04-08T22:28:00Z">
            <w:rPr>
              <w:rFonts w:ascii="Cambria Math" w:hAnsi="Cambria Math"/>
            </w:rPr>
            <m:t>K</m:t>
          </w:del>
        </m:r>
        <m:r>
          <w:del w:id="397" w:author="Lichen Wu" w:date="2022-04-08T22:28:00Z">
            <m:rPr>
              <m:lit/>
            </m:rPr>
            <w:rPr>
              <w:rFonts w:ascii="Cambria Math" w:hAnsi="Cambria Math"/>
            </w:rPr>
            <m:t>/</m:t>
          </w:del>
        </m:r>
        <m:r>
          <w:del w:id="398" w:author="Lichen Wu" w:date="2022-04-08T22:28:00Z">
            <w:rPr>
              <w:rFonts w:ascii="Cambria Math" w:hAnsi="Cambria Math"/>
            </w:rPr>
            <m:t>W</m:t>
          </w:del>
        </m:r>
      </m:oMath>
      <w:del w:id="399" w:author="Lichen Wu" w:date="2022-04-08T22:28:00Z">
        <w:r w:rsidDel="00BB31D6">
          <w:delText>) and thermal capacity (</w:delText>
        </w:r>
      </w:del>
      <m:oMath>
        <m:r>
          <w:del w:id="400" w:author="Lichen Wu" w:date="2022-04-08T22:28:00Z">
            <w:rPr>
              <w:rFonts w:ascii="Cambria Math" w:hAnsi="Cambria Math"/>
            </w:rPr>
            <m:t>J</m:t>
          </w:del>
        </m:r>
        <m:r>
          <w:del w:id="401" w:author="Lichen Wu" w:date="2022-04-08T22:28:00Z">
            <m:rPr>
              <m:lit/>
            </m:rPr>
            <w:rPr>
              <w:rFonts w:ascii="Cambria Math" w:hAnsi="Cambria Math"/>
            </w:rPr>
            <m:t>/</m:t>
          </w:del>
        </m:r>
        <m:r>
          <w:del w:id="402" w:author="Lichen Wu" w:date="2022-04-08T22:28:00Z">
            <w:rPr>
              <w:rFonts w:ascii="Cambria Math" w:hAnsi="Cambria Math"/>
            </w:rPr>
            <m:t>K)</m:t>
          </w:del>
        </m:r>
      </m:oMath>
      <w:del w:id="403" w:author="Lichen Wu" w:date="2022-04-08T22:28:00Z">
        <w:r w:rsidRPr="004D0944" w:rsidDel="00BB31D6">
          <w:delText xml:space="preserve"> are evaluated using the following equations, the results of which are displayed in Table 1</w:delText>
        </w:r>
        <w:r w:rsidDel="00BB31D6">
          <w:delText>:</w:delText>
        </w:r>
      </w:del>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86194" w:rsidDel="00BB31D6" w14:paraId="21EF83F5" w14:textId="3242DEFF" w:rsidTr="003529DA">
        <w:trPr>
          <w:jc w:val="center"/>
          <w:del w:id="404" w:author="Lichen Wu" w:date="2022-04-08T22:28:00Z"/>
        </w:trPr>
        <w:tc>
          <w:tcPr>
            <w:tcW w:w="625" w:type="dxa"/>
            <w:vAlign w:val="center"/>
          </w:tcPr>
          <w:p w14:paraId="78890D65" w14:textId="28F6E206" w:rsidR="00A86194" w:rsidDel="00BB31D6" w:rsidRDefault="00A86194" w:rsidP="003529DA">
            <w:pPr>
              <w:rPr>
                <w:del w:id="405" w:author="Lichen Wu" w:date="2022-04-08T22:28:00Z"/>
              </w:rPr>
            </w:pPr>
          </w:p>
        </w:tc>
        <w:tc>
          <w:tcPr>
            <w:tcW w:w="8100" w:type="dxa"/>
            <w:vAlign w:val="center"/>
          </w:tcPr>
          <w:p w14:paraId="3CD3DF0B" w14:textId="73C0BD05" w:rsidR="00A86194" w:rsidDel="00BB31D6" w:rsidRDefault="00A86194" w:rsidP="003529DA">
            <w:pPr>
              <w:rPr>
                <w:del w:id="406" w:author="Lichen Wu" w:date="2022-04-08T22:28:00Z"/>
              </w:rPr>
            </w:pPr>
            <m:oMathPara>
              <m:oMath>
                <m:r>
                  <w:del w:id="407" w:author="Lichen Wu" w:date="2022-04-08T22:28:00Z">
                    <w:rPr>
                      <w:rFonts w:ascii="Cambria Math" w:hAnsi="Cambria Math"/>
                    </w:rPr>
                    <m:t>R=</m:t>
                  </w:del>
                </m:r>
                <m:f>
                  <m:fPr>
                    <m:ctrlPr>
                      <w:del w:id="408" w:author="Lichen Wu" w:date="2022-04-08T22:28:00Z">
                        <w:rPr>
                          <w:rFonts w:ascii="Cambria Math" w:hAnsi="Cambria Math"/>
                        </w:rPr>
                      </w:del>
                    </m:ctrlPr>
                  </m:fPr>
                  <m:num>
                    <m:r>
                      <w:del w:id="409" w:author="Lichen Wu" w:date="2022-04-08T22:28:00Z">
                        <w:rPr>
                          <w:rFonts w:ascii="Cambria Math" w:hAnsi="Cambria Math"/>
                        </w:rPr>
                        <m:t>L</m:t>
                      </w:del>
                    </m:r>
                    <m:ctrlPr>
                      <w:del w:id="410" w:author="Lichen Wu" w:date="2022-04-08T22:28:00Z">
                        <w:rPr>
                          <w:rFonts w:ascii="Cambria Math" w:hAnsi="Cambria Math"/>
                          <w:i/>
                        </w:rPr>
                      </w:del>
                    </m:ctrlPr>
                  </m:num>
                  <m:den>
                    <m:r>
                      <w:del w:id="411" w:author="Lichen Wu" w:date="2022-04-08T22:28:00Z">
                        <m:rPr>
                          <m:sty m:val="p"/>
                        </m:rPr>
                        <w:rPr>
                          <w:rFonts w:ascii="Cambria Math" w:hAnsi="Cambria Math"/>
                        </w:rPr>
                        <m:t>λ</m:t>
                      </w:del>
                    </m:r>
                    <m:r>
                      <w:del w:id="412" w:author="Lichen Wu" w:date="2022-04-08T22:28:00Z">
                        <w:rPr>
                          <w:rFonts w:ascii="Cambria Math" w:hAnsi="Cambria Math"/>
                        </w:rPr>
                        <m:t>A</m:t>
                      </w:del>
                    </m:r>
                    <m:ctrlPr>
                      <w:del w:id="413" w:author="Lichen Wu" w:date="2022-04-08T22:28:00Z">
                        <w:rPr>
                          <w:rFonts w:ascii="Cambria Math" w:hAnsi="Cambria Math"/>
                          <w:i/>
                        </w:rPr>
                      </w:del>
                    </m:ctrlPr>
                  </m:den>
                </m:f>
                <m:r>
                  <w:del w:id="414" w:author="Lichen Wu" w:date="2022-04-08T22:28:00Z">
                    <w:rPr>
                      <w:rFonts w:ascii="Cambria Math" w:hAnsi="Cambria Math"/>
                    </w:rPr>
                    <m:t>=</m:t>
                  </w:del>
                </m:r>
                <m:f>
                  <m:fPr>
                    <m:ctrlPr>
                      <w:del w:id="415" w:author="Lichen Wu" w:date="2022-04-08T22:28:00Z">
                        <w:rPr>
                          <w:rFonts w:ascii="Cambria Math" w:hAnsi="Cambria Math"/>
                        </w:rPr>
                      </w:del>
                    </m:ctrlPr>
                  </m:fPr>
                  <m:num>
                    <m:r>
                      <w:del w:id="416" w:author="Lichen Wu" w:date="2022-04-08T22:28:00Z">
                        <w:rPr>
                          <w:rFonts w:ascii="Cambria Math" w:hAnsi="Cambria Math"/>
                        </w:rPr>
                        <m:t>L</m:t>
                      </w:del>
                    </m:r>
                    <m:ctrlPr>
                      <w:del w:id="417" w:author="Lichen Wu" w:date="2022-04-08T22:28:00Z">
                        <w:rPr>
                          <w:rFonts w:ascii="Cambria Math" w:hAnsi="Cambria Math"/>
                          <w:i/>
                        </w:rPr>
                      </w:del>
                    </m:ctrlPr>
                  </m:num>
                  <m:den>
                    <m:r>
                      <w:del w:id="418" w:author="Lichen Wu" w:date="2022-04-08T22:28:00Z">
                        <w:rPr>
                          <w:rFonts w:ascii="Cambria Math" w:hAnsi="Cambria Math"/>
                        </w:rPr>
                        <m:t>hA</m:t>
                      </w:del>
                    </m:r>
                    <m:ctrlPr>
                      <w:del w:id="419" w:author="Lichen Wu" w:date="2022-04-08T22:28:00Z">
                        <w:rPr>
                          <w:rFonts w:ascii="Cambria Math" w:hAnsi="Cambria Math"/>
                          <w:i/>
                        </w:rPr>
                      </w:del>
                    </m:ctrlPr>
                  </m:den>
                </m:f>
              </m:oMath>
            </m:oMathPara>
          </w:p>
        </w:tc>
        <w:tc>
          <w:tcPr>
            <w:tcW w:w="625" w:type="dxa"/>
            <w:vAlign w:val="center"/>
          </w:tcPr>
          <w:p w14:paraId="27206C82" w14:textId="3BBF3AE3" w:rsidR="00A86194" w:rsidDel="00BB31D6" w:rsidRDefault="00A86194" w:rsidP="003529DA">
            <w:pPr>
              <w:rPr>
                <w:del w:id="420" w:author="Lichen Wu" w:date="2022-04-08T22:28:00Z"/>
              </w:rPr>
            </w:pPr>
            <w:del w:id="421" w:author="Lichen Wu" w:date="2022-04-08T22:28:00Z">
              <w:r w:rsidDel="00BB31D6">
                <w:delText>(</w:delText>
              </w:r>
              <w:r w:rsidR="003A6E96" w:rsidDel="00BB31D6">
                <w:fldChar w:fldCharType="begin"/>
              </w:r>
              <w:r w:rsidR="003A6E96" w:rsidDel="00BB31D6">
                <w:delInstrText xml:space="preserve"> SEQ Eq \* MERGEFORMAT </w:delInstrText>
              </w:r>
              <w:r w:rsidR="003A6E96" w:rsidDel="00BB31D6">
                <w:fldChar w:fldCharType="separate"/>
              </w:r>
              <w:r w:rsidR="005026FA" w:rsidDel="00BB31D6">
                <w:rPr>
                  <w:noProof/>
                </w:rPr>
                <w:delText>14</w:delText>
              </w:r>
              <w:r w:rsidR="003A6E96" w:rsidDel="00BB31D6">
                <w:rPr>
                  <w:noProof/>
                </w:rPr>
                <w:fldChar w:fldCharType="end"/>
              </w:r>
              <w:r w:rsidDel="00BB31D6">
                <w:delText>)</w:delText>
              </w:r>
            </w:del>
          </w:p>
        </w:tc>
      </w:tr>
      <w:tr w:rsidR="00A86194" w:rsidDel="00BB31D6" w14:paraId="72FA1ABE" w14:textId="465F15AC" w:rsidTr="003529DA">
        <w:trPr>
          <w:jc w:val="center"/>
          <w:del w:id="422" w:author="Lichen Wu" w:date="2022-04-08T22:28:00Z"/>
        </w:trPr>
        <w:tc>
          <w:tcPr>
            <w:tcW w:w="625" w:type="dxa"/>
            <w:vAlign w:val="center"/>
          </w:tcPr>
          <w:p w14:paraId="7CA6017A" w14:textId="4A71AFE2" w:rsidR="00A86194" w:rsidDel="00BB31D6" w:rsidRDefault="00A86194" w:rsidP="003529DA">
            <w:pPr>
              <w:rPr>
                <w:del w:id="423" w:author="Lichen Wu" w:date="2022-04-08T22:28:00Z"/>
              </w:rPr>
            </w:pPr>
          </w:p>
        </w:tc>
        <w:tc>
          <w:tcPr>
            <w:tcW w:w="8100" w:type="dxa"/>
            <w:vAlign w:val="center"/>
          </w:tcPr>
          <w:p w14:paraId="07939D5C" w14:textId="31B8B160" w:rsidR="00A86194" w:rsidDel="00BB31D6" w:rsidRDefault="00A86194" w:rsidP="003529DA">
            <w:pPr>
              <w:jc w:val="center"/>
              <w:rPr>
                <w:del w:id="424" w:author="Lichen Wu" w:date="2022-04-08T22:28:00Z"/>
              </w:rPr>
            </w:pPr>
            <m:oMathPara>
              <m:oMath>
                <m:r>
                  <w:del w:id="425" w:author="Lichen Wu" w:date="2022-04-08T22:28:00Z">
                    <w:rPr>
                      <w:rFonts w:ascii="Cambria Math" w:hAnsi="Cambria Math"/>
                    </w:rPr>
                    <m:t>C=</m:t>
                  </w:del>
                </m:r>
                <m:nary>
                  <m:naryPr>
                    <m:chr m:val="∑"/>
                    <m:subHide m:val="1"/>
                    <m:supHide m:val="1"/>
                    <m:ctrlPr>
                      <w:del w:id="426" w:author="Lichen Wu" w:date="2022-04-08T22:28:00Z">
                        <w:rPr>
                          <w:rFonts w:ascii="Cambria Math" w:hAnsi="Cambria Math"/>
                        </w:rPr>
                      </w:del>
                    </m:ctrlPr>
                  </m:naryPr>
                  <m:sub>
                    <m:ctrlPr>
                      <w:del w:id="427" w:author="Lichen Wu" w:date="2022-04-08T22:28:00Z">
                        <w:rPr>
                          <w:rFonts w:ascii="Cambria Math" w:hAnsi="Cambria Math"/>
                          <w:i/>
                        </w:rPr>
                      </w:del>
                    </m:ctrlPr>
                  </m:sub>
                  <m:sup>
                    <m:ctrlPr>
                      <w:del w:id="428" w:author="Lichen Wu" w:date="2022-04-08T22:28:00Z">
                        <w:rPr>
                          <w:rFonts w:ascii="Cambria Math" w:hAnsi="Cambria Math"/>
                          <w:i/>
                        </w:rPr>
                      </w:del>
                    </m:ctrlPr>
                  </m:sup>
                  <m:e>
                    <m:sSub>
                      <m:sSubPr>
                        <m:ctrlPr>
                          <w:del w:id="429" w:author="Lichen Wu" w:date="2022-04-08T22:28:00Z">
                            <w:rPr>
                              <w:rFonts w:ascii="Cambria Math" w:hAnsi="Cambria Math"/>
                              <w:i/>
                            </w:rPr>
                          </w:del>
                        </m:ctrlPr>
                      </m:sSubPr>
                      <m:e>
                        <m:r>
                          <w:del w:id="430" w:author="Lichen Wu" w:date="2022-04-08T22:28:00Z">
                            <w:rPr>
                              <w:rFonts w:ascii="Cambria Math" w:hAnsi="Cambria Math"/>
                            </w:rPr>
                            <m:t>L</m:t>
                          </w:del>
                        </m:r>
                      </m:e>
                      <m:sub>
                        <m:r>
                          <w:del w:id="431" w:author="Lichen Wu" w:date="2022-04-08T22:28:00Z">
                            <w:rPr>
                              <w:rFonts w:ascii="Cambria Math" w:hAnsi="Cambria Math"/>
                            </w:rPr>
                            <m:t>i</m:t>
                          </w:del>
                        </m:r>
                      </m:sub>
                    </m:sSub>
                    <m:sSub>
                      <m:sSubPr>
                        <m:ctrlPr>
                          <w:del w:id="432" w:author="Lichen Wu" w:date="2022-04-08T22:28:00Z">
                            <w:rPr>
                              <w:rFonts w:ascii="Cambria Math" w:hAnsi="Cambria Math"/>
                              <w:i/>
                            </w:rPr>
                          </w:del>
                        </m:ctrlPr>
                      </m:sSubPr>
                      <m:e>
                        <m:r>
                          <w:del w:id="433" w:author="Lichen Wu" w:date="2022-04-08T22:28:00Z">
                            <w:rPr>
                              <w:rFonts w:ascii="Cambria Math" w:hAnsi="Cambria Math"/>
                            </w:rPr>
                            <m:t>A</m:t>
                          </w:del>
                        </m:r>
                      </m:e>
                      <m:sub>
                        <m:r>
                          <w:del w:id="434" w:author="Lichen Wu" w:date="2022-04-08T22:28:00Z">
                            <w:rPr>
                              <w:rFonts w:ascii="Cambria Math" w:hAnsi="Cambria Math"/>
                            </w:rPr>
                            <m:t>i</m:t>
                          </w:del>
                        </m:r>
                      </m:sub>
                    </m:sSub>
                    <m:sSub>
                      <m:sSubPr>
                        <m:ctrlPr>
                          <w:del w:id="435" w:author="Lichen Wu" w:date="2022-04-08T22:28:00Z">
                            <w:rPr>
                              <w:rFonts w:ascii="Cambria Math" w:hAnsi="Cambria Math"/>
                            </w:rPr>
                          </w:del>
                        </m:ctrlPr>
                      </m:sSubPr>
                      <m:e>
                        <m:r>
                          <w:del w:id="436" w:author="Lichen Wu" w:date="2022-04-08T22:28:00Z">
                            <m:rPr>
                              <m:sty m:val="p"/>
                            </m:rPr>
                            <w:rPr>
                              <w:rFonts w:ascii="Cambria Math" w:hAnsi="Cambria Math"/>
                            </w:rPr>
                            <m:t>ρ</m:t>
                          </w:del>
                        </m:r>
                      </m:e>
                      <m:sub>
                        <m:r>
                          <w:del w:id="437" w:author="Lichen Wu" w:date="2022-04-08T22:28:00Z">
                            <m:rPr>
                              <m:sty m:val="p"/>
                            </m:rPr>
                            <w:rPr>
                              <w:rFonts w:ascii="Cambria Math" w:hAnsi="Cambria Math"/>
                            </w:rPr>
                            <m:t>i</m:t>
                          </w:del>
                        </m:r>
                        <m:sSub>
                          <m:sSubPr>
                            <m:ctrlPr>
                              <w:del w:id="438" w:author="Lichen Wu" w:date="2022-04-08T22:28:00Z">
                                <w:rPr>
                                  <w:rFonts w:ascii="Cambria Math" w:hAnsi="Cambria Math"/>
                                  <w:i/>
                                </w:rPr>
                              </w:del>
                            </m:ctrlPr>
                          </m:sSubPr>
                          <m:e>
                            <m:r>
                              <w:del w:id="439" w:author="Lichen Wu" w:date="2022-04-08T22:28:00Z">
                                <w:rPr>
                                  <w:rFonts w:ascii="Cambria Math" w:hAnsi="Cambria Math"/>
                                </w:rPr>
                                <m:t>c</m:t>
                              </w:del>
                            </m:r>
                          </m:e>
                          <m:sub>
                            <m:r>
                              <w:del w:id="440" w:author="Lichen Wu" w:date="2022-04-08T22:28:00Z">
                                <w:rPr>
                                  <w:rFonts w:ascii="Cambria Math" w:hAnsi="Cambria Math"/>
                                </w:rPr>
                                <m:t>pi</m:t>
                              </w:del>
                            </m:r>
                          </m:sub>
                        </m:sSub>
                      </m:sub>
                    </m:sSub>
                    <m:ctrlPr>
                      <w:del w:id="441" w:author="Lichen Wu" w:date="2022-04-08T22:28:00Z">
                        <w:rPr>
                          <w:rFonts w:ascii="Cambria Math" w:hAnsi="Cambria Math"/>
                          <w:i/>
                        </w:rPr>
                      </w:del>
                    </m:ctrlPr>
                  </m:e>
                </m:nary>
              </m:oMath>
            </m:oMathPara>
          </w:p>
        </w:tc>
        <w:tc>
          <w:tcPr>
            <w:tcW w:w="625" w:type="dxa"/>
            <w:vAlign w:val="center"/>
          </w:tcPr>
          <w:p w14:paraId="45088599" w14:textId="3FB2B88F" w:rsidR="00A86194" w:rsidDel="00BB31D6" w:rsidRDefault="00A86194" w:rsidP="003529DA">
            <w:pPr>
              <w:rPr>
                <w:del w:id="442" w:author="Lichen Wu" w:date="2022-04-08T22:28:00Z"/>
              </w:rPr>
            </w:pPr>
            <w:del w:id="443" w:author="Lichen Wu" w:date="2022-04-08T22:28:00Z">
              <w:r w:rsidDel="00BB31D6">
                <w:delText>(</w:delText>
              </w:r>
              <w:r w:rsidR="003A6E96" w:rsidDel="00BB31D6">
                <w:fldChar w:fldCharType="begin"/>
              </w:r>
              <w:r w:rsidR="003A6E96" w:rsidDel="00BB31D6">
                <w:delInstrText xml:space="preserve"> SEQ Eq \* MERGEFORMAT </w:delInstrText>
              </w:r>
              <w:r w:rsidR="003A6E96" w:rsidDel="00BB31D6">
                <w:fldChar w:fldCharType="separate"/>
              </w:r>
              <w:r w:rsidR="005026FA" w:rsidDel="00BB31D6">
                <w:rPr>
                  <w:noProof/>
                </w:rPr>
                <w:delText>15</w:delText>
              </w:r>
              <w:r w:rsidR="003A6E96" w:rsidDel="00BB31D6">
                <w:rPr>
                  <w:noProof/>
                </w:rPr>
                <w:fldChar w:fldCharType="end"/>
              </w:r>
              <w:r w:rsidDel="00BB31D6">
                <w:delText>)</w:delText>
              </w:r>
            </w:del>
          </w:p>
        </w:tc>
      </w:tr>
    </w:tbl>
    <w:p w14:paraId="7FE0D4E5" w14:textId="48CF4B83" w:rsidR="00A86194" w:rsidDel="00BB31D6" w:rsidRDefault="00A86194" w:rsidP="00A86194">
      <w:pPr>
        <w:pStyle w:val="Caption"/>
        <w:jc w:val="left"/>
        <w:rPr>
          <w:del w:id="444" w:author="Lichen Wu" w:date="2022-04-08T22:28:00Z"/>
          <w:b/>
          <w:bCs/>
        </w:rPr>
      </w:pPr>
    </w:p>
    <w:p w14:paraId="6F54485B" w14:textId="4BB5F621" w:rsidR="00A86194" w:rsidDel="00BB31D6" w:rsidRDefault="00A86194" w:rsidP="00A86194">
      <w:pPr>
        <w:pStyle w:val="Caption"/>
        <w:rPr>
          <w:del w:id="445" w:author="Lichen Wu" w:date="2022-04-08T22:28:00Z"/>
        </w:rPr>
      </w:pPr>
      <w:del w:id="446" w:author="Lichen Wu" w:date="2022-04-08T22:28:00Z">
        <w:r w:rsidRPr="00B80B9D" w:rsidDel="00BB31D6">
          <w:rPr>
            <w:b/>
            <w:bCs/>
          </w:rPr>
          <w:delText xml:space="preserve">Table </w:delText>
        </w:r>
        <w:r w:rsidRPr="00B80B9D" w:rsidDel="00BB31D6">
          <w:rPr>
            <w:b/>
            <w:bCs/>
            <w:iCs w:val="0"/>
          </w:rPr>
          <w:fldChar w:fldCharType="begin"/>
        </w:r>
        <w:r w:rsidRPr="00B80B9D" w:rsidDel="00BB31D6">
          <w:rPr>
            <w:b/>
            <w:bCs/>
          </w:rPr>
          <w:delInstrText xml:space="preserve"> SEQ Table \* ARABIC </w:delInstrText>
        </w:r>
        <w:r w:rsidRPr="00B80B9D" w:rsidDel="00BB31D6">
          <w:rPr>
            <w:b/>
            <w:bCs/>
            <w:iCs w:val="0"/>
          </w:rPr>
          <w:fldChar w:fldCharType="separate"/>
        </w:r>
        <w:r w:rsidR="005026FA" w:rsidDel="00BB31D6">
          <w:rPr>
            <w:b/>
            <w:bCs/>
            <w:noProof/>
          </w:rPr>
          <w:delText>1</w:delText>
        </w:r>
        <w:r w:rsidRPr="00B80B9D" w:rsidDel="00BB31D6">
          <w:rPr>
            <w:b/>
            <w:bCs/>
            <w:iCs w:val="0"/>
            <w:noProof/>
          </w:rPr>
          <w:fldChar w:fldCharType="end"/>
        </w:r>
        <w:r w:rsidDel="00BB31D6">
          <w:delText xml:space="preserve"> Estimated values for Rs (K/W) and Cs (J/K)</w:delText>
        </w:r>
      </w:del>
    </w:p>
    <w:tbl>
      <w:tblPr>
        <w:tblStyle w:val="TableGrid"/>
        <w:tblW w:w="0" w:type="auto"/>
        <w:tblLook w:val="04A0" w:firstRow="1" w:lastRow="0" w:firstColumn="1" w:lastColumn="0" w:noHBand="0" w:noVBand="1"/>
      </w:tblPr>
      <w:tblGrid>
        <w:gridCol w:w="2337"/>
        <w:gridCol w:w="2337"/>
        <w:gridCol w:w="2338"/>
        <w:gridCol w:w="2338"/>
      </w:tblGrid>
      <w:tr w:rsidR="00A86194" w:rsidDel="00BB31D6" w14:paraId="6136DD5C" w14:textId="46E2247C" w:rsidTr="003529DA">
        <w:trPr>
          <w:del w:id="447" w:author="Lichen Wu" w:date="2022-04-08T22:28:00Z"/>
        </w:trPr>
        <w:tc>
          <w:tcPr>
            <w:tcW w:w="2337" w:type="dxa"/>
          </w:tcPr>
          <w:p w14:paraId="0F68ABF2" w14:textId="5058907C" w:rsidR="00A86194" w:rsidRPr="0024773C" w:rsidDel="00BB31D6" w:rsidRDefault="000D79F5" w:rsidP="003529DA">
            <w:pPr>
              <w:jc w:val="center"/>
              <w:rPr>
                <w:del w:id="448" w:author="Lichen Wu" w:date="2022-04-08T22:28:00Z"/>
              </w:rPr>
            </w:pPr>
            <m:oMathPara>
              <m:oMath>
                <m:sSub>
                  <m:sSubPr>
                    <m:ctrlPr>
                      <w:del w:id="449" w:author="Lichen Wu" w:date="2022-04-08T22:28:00Z">
                        <w:rPr>
                          <w:rFonts w:ascii="Cambria Math" w:hAnsi="Cambria Math"/>
                          <w:i/>
                        </w:rPr>
                      </w:del>
                    </m:ctrlPr>
                  </m:sSubPr>
                  <m:e>
                    <m:r>
                      <w:del w:id="450" w:author="Lichen Wu" w:date="2022-04-08T22:28:00Z">
                        <w:rPr>
                          <w:rFonts w:ascii="Cambria Math" w:hAnsi="Cambria Math"/>
                        </w:rPr>
                        <m:t>R</m:t>
                      </w:del>
                    </m:r>
                  </m:e>
                  <m:sub>
                    <m:r>
                      <w:del w:id="451" w:author="Lichen Wu" w:date="2022-04-08T22:28:00Z">
                        <w:rPr>
                          <w:rFonts w:ascii="Cambria Math" w:hAnsi="Cambria Math"/>
                        </w:rPr>
                        <m:t>out,env1</m:t>
                      </w:del>
                    </m:r>
                  </m:sub>
                </m:sSub>
                <m:r>
                  <w:del w:id="452" w:author="Lichen Wu" w:date="2022-04-08T22:28:00Z">
                    <w:rPr>
                      <w:rFonts w:ascii="Cambria Math" w:hAnsi="Cambria Math"/>
                    </w:rPr>
                    <m:t>=3.32E-3</m:t>
                  </w:del>
                </m:r>
              </m:oMath>
            </m:oMathPara>
          </w:p>
        </w:tc>
        <w:tc>
          <w:tcPr>
            <w:tcW w:w="2337" w:type="dxa"/>
          </w:tcPr>
          <w:p w14:paraId="3D991125" w14:textId="2D26F6EE" w:rsidR="00A86194" w:rsidRPr="0024773C" w:rsidDel="00BB31D6" w:rsidRDefault="000D79F5" w:rsidP="003529DA">
            <w:pPr>
              <w:jc w:val="center"/>
              <w:rPr>
                <w:del w:id="453" w:author="Lichen Wu" w:date="2022-04-08T22:28:00Z"/>
              </w:rPr>
            </w:pPr>
            <m:oMathPara>
              <m:oMath>
                <m:sSub>
                  <m:sSubPr>
                    <m:ctrlPr>
                      <w:del w:id="454" w:author="Lichen Wu" w:date="2022-04-08T22:28:00Z">
                        <w:rPr>
                          <w:rFonts w:ascii="Cambria Math" w:hAnsi="Cambria Math"/>
                          <w:i/>
                        </w:rPr>
                      </w:del>
                    </m:ctrlPr>
                  </m:sSubPr>
                  <m:e>
                    <m:r>
                      <w:del w:id="455" w:author="Lichen Wu" w:date="2022-04-08T22:28:00Z">
                        <w:rPr>
                          <w:rFonts w:ascii="Cambria Math" w:hAnsi="Cambria Math"/>
                        </w:rPr>
                        <m:t>R</m:t>
                      </w:del>
                    </m:r>
                  </m:e>
                  <m:sub>
                    <m:r>
                      <w:del w:id="456" w:author="Lichen Wu" w:date="2022-04-08T22:28:00Z">
                        <w:rPr>
                          <w:rFonts w:ascii="Cambria Math" w:hAnsi="Cambria Math"/>
                        </w:rPr>
                        <m:t>env2,env1</m:t>
                      </w:del>
                    </m:r>
                  </m:sub>
                </m:sSub>
                <m:r>
                  <w:del w:id="457" w:author="Lichen Wu" w:date="2022-04-08T22:28:00Z">
                    <w:rPr>
                      <w:rFonts w:ascii="Cambria Math" w:hAnsi="Cambria Math"/>
                    </w:rPr>
                    <m:t>=6E-2</m:t>
                  </w:del>
                </m:r>
              </m:oMath>
            </m:oMathPara>
          </w:p>
        </w:tc>
        <w:tc>
          <w:tcPr>
            <w:tcW w:w="2338" w:type="dxa"/>
          </w:tcPr>
          <w:p w14:paraId="3433950E" w14:textId="54278C8E" w:rsidR="00A86194" w:rsidRPr="0024773C" w:rsidDel="00BB31D6" w:rsidRDefault="000D79F5" w:rsidP="003529DA">
            <w:pPr>
              <w:jc w:val="center"/>
              <w:rPr>
                <w:del w:id="458" w:author="Lichen Wu" w:date="2022-04-08T22:28:00Z"/>
              </w:rPr>
            </w:pPr>
            <m:oMathPara>
              <m:oMath>
                <m:sSub>
                  <m:sSubPr>
                    <m:ctrlPr>
                      <w:del w:id="459" w:author="Lichen Wu" w:date="2022-04-08T22:28:00Z">
                        <w:rPr>
                          <w:rFonts w:ascii="Cambria Math" w:hAnsi="Cambria Math"/>
                          <w:i/>
                        </w:rPr>
                      </w:del>
                    </m:ctrlPr>
                  </m:sSubPr>
                  <m:e>
                    <m:r>
                      <w:del w:id="460" w:author="Lichen Wu" w:date="2022-04-08T22:28:00Z">
                        <w:rPr>
                          <w:rFonts w:ascii="Cambria Math" w:hAnsi="Cambria Math"/>
                        </w:rPr>
                        <m:t>R</m:t>
                      </w:del>
                    </m:r>
                  </m:e>
                  <m:sub>
                    <m:r>
                      <w:del w:id="461" w:author="Lichen Wu" w:date="2022-04-08T22:28:00Z">
                        <w:rPr>
                          <w:rFonts w:ascii="Cambria Math" w:hAnsi="Cambria Math"/>
                        </w:rPr>
                        <m:t>env2,room</m:t>
                      </w:del>
                    </m:r>
                  </m:sub>
                </m:sSub>
                <m:r>
                  <w:del w:id="462" w:author="Lichen Wu" w:date="2022-04-08T22:28:00Z">
                    <w:rPr>
                      <w:rFonts w:ascii="Cambria Math" w:hAnsi="Cambria Math"/>
                    </w:rPr>
                    <m:t>=6E-2</m:t>
                  </w:del>
                </m:r>
              </m:oMath>
            </m:oMathPara>
          </w:p>
        </w:tc>
        <w:tc>
          <w:tcPr>
            <w:tcW w:w="2338" w:type="dxa"/>
          </w:tcPr>
          <w:p w14:paraId="39EA010B" w14:textId="5F7C8409" w:rsidR="00A86194" w:rsidRPr="0024773C" w:rsidDel="00BB31D6" w:rsidRDefault="000D79F5" w:rsidP="003529DA">
            <w:pPr>
              <w:jc w:val="center"/>
              <w:rPr>
                <w:del w:id="463" w:author="Lichen Wu" w:date="2022-04-08T22:28:00Z"/>
              </w:rPr>
            </w:pPr>
            <m:oMathPara>
              <m:oMath>
                <m:sSub>
                  <m:sSubPr>
                    <m:ctrlPr>
                      <w:del w:id="464" w:author="Lichen Wu" w:date="2022-04-08T22:28:00Z">
                        <w:rPr>
                          <w:rFonts w:ascii="Cambria Math" w:hAnsi="Cambria Math"/>
                          <w:i/>
                        </w:rPr>
                      </w:del>
                    </m:ctrlPr>
                  </m:sSubPr>
                  <m:e>
                    <m:r>
                      <w:del w:id="465" w:author="Lichen Wu" w:date="2022-04-08T22:28:00Z">
                        <w:rPr>
                          <w:rFonts w:ascii="Cambria Math" w:hAnsi="Cambria Math"/>
                        </w:rPr>
                        <m:t>R</m:t>
                      </w:del>
                    </m:r>
                  </m:e>
                  <m:sub>
                    <m:r>
                      <w:del w:id="466" w:author="Lichen Wu" w:date="2022-04-08T22:28:00Z">
                        <w:rPr>
                          <w:rFonts w:ascii="Cambria Math" w:hAnsi="Cambria Math"/>
                        </w:rPr>
                        <m:t>iw,room</m:t>
                      </w:del>
                    </m:r>
                  </m:sub>
                </m:sSub>
                <m:r>
                  <w:del w:id="467" w:author="Lichen Wu" w:date="2022-04-08T22:28:00Z">
                    <w:rPr>
                      <w:rFonts w:ascii="Cambria Math" w:hAnsi="Cambria Math"/>
                    </w:rPr>
                    <m:t>=6E-2</m:t>
                  </w:del>
                </m:r>
              </m:oMath>
            </m:oMathPara>
          </w:p>
        </w:tc>
      </w:tr>
      <w:tr w:rsidR="00A86194" w:rsidDel="00BB31D6" w14:paraId="11936378" w14:textId="58A56E51" w:rsidTr="003529DA">
        <w:trPr>
          <w:del w:id="468" w:author="Lichen Wu" w:date="2022-04-08T22:28:00Z"/>
        </w:trPr>
        <w:tc>
          <w:tcPr>
            <w:tcW w:w="2337" w:type="dxa"/>
          </w:tcPr>
          <w:p w14:paraId="10D6EE83" w14:textId="32B03C59" w:rsidR="00A86194" w:rsidRPr="0024773C" w:rsidDel="00BB31D6" w:rsidRDefault="000D79F5" w:rsidP="003529DA">
            <w:pPr>
              <w:jc w:val="center"/>
              <w:rPr>
                <w:del w:id="469" w:author="Lichen Wu" w:date="2022-04-08T22:28:00Z"/>
              </w:rPr>
            </w:pPr>
            <m:oMathPara>
              <m:oMath>
                <m:sSub>
                  <m:sSubPr>
                    <m:ctrlPr>
                      <w:del w:id="470" w:author="Lichen Wu" w:date="2022-04-08T22:28:00Z">
                        <w:rPr>
                          <w:rFonts w:ascii="Cambria Math" w:hAnsi="Cambria Math"/>
                          <w:i/>
                        </w:rPr>
                      </w:del>
                    </m:ctrlPr>
                  </m:sSubPr>
                  <m:e>
                    <m:r>
                      <w:del w:id="471" w:author="Lichen Wu" w:date="2022-04-08T22:28:00Z">
                        <w:rPr>
                          <w:rFonts w:ascii="Cambria Math" w:hAnsi="Cambria Math"/>
                        </w:rPr>
                        <m:t>R</m:t>
                      </w:del>
                    </m:r>
                  </m:e>
                  <m:sub>
                    <m:r>
                      <w:del w:id="472" w:author="Lichen Wu" w:date="2022-04-08T22:28:00Z">
                        <w:rPr>
                          <w:rFonts w:ascii="Cambria Math" w:hAnsi="Cambria Math"/>
                        </w:rPr>
                        <m:t>slab1,room</m:t>
                      </w:del>
                    </m:r>
                  </m:sub>
                </m:sSub>
                <m:r>
                  <w:del w:id="473" w:author="Lichen Wu" w:date="2022-04-08T22:28:00Z">
                    <w:rPr>
                      <w:rFonts w:ascii="Cambria Math" w:hAnsi="Cambria Math"/>
                    </w:rPr>
                    <m:t>=2E-3</m:t>
                  </w:del>
                </m:r>
              </m:oMath>
            </m:oMathPara>
          </w:p>
        </w:tc>
        <w:tc>
          <w:tcPr>
            <w:tcW w:w="2337" w:type="dxa"/>
          </w:tcPr>
          <w:p w14:paraId="2088D422" w14:textId="397BCB3F" w:rsidR="00A86194" w:rsidRPr="0024773C" w:rsidDel="00BB31D6" w:rsidRDefault="000D79F5" w:rsidP="003529DA">
            <w:pPr>
              <w:jc w:val="center"/>
              <w:rPr>
                <w:del w:id="474" w:author="Lichen Wu" w:date="2022-04-08T22:28:00Z"/>
              </w:rPr>
            </w:pPr>
            <m:oMathPara>
              <m:oMath>
                <m:sSub>
                  <m:sSubPr>
                    <m:ctrlPr>
                      <w:del w:id="475" w:author="Lichen Wu" w:date="2022-04-08T22:28:00Z">
                        <w:rPr>
                          <w:rFonts w:ascii="Cambria Math" w:hAnsi="Cambria Math"/>
                          <w:i/>
                        </w:rPr>
                      </w:del>
                    </m:ctrlPr>
                  </m:sSubPr>
                  <m:e>
                    <m:r>
                      <w:del w:id="476" w:author="Lichen Wu" w:date="2022-04-08T22:28:00Z">
                        <w:rPr>
                          <w:rFonts w:ascii="Cambria Math" w:hAnsi="Cambria Math"/>
                        </w:rPr>
                        <m:t>R</m:t>
                      </w:del>
                    </m:r>
                  </m:e>
                  <m:sub>
                    <m:r>
                      <w:del w:id="477" w:author="Lichen Wu" w:date="2022-04-08T22:28:00Z">
                        <w:rPr>
                          <w:rFonts w:ascii="Cambria Math" w:hAnsi="Cambria Math"/>
                        </w:rPr>
                        <m:t>cav,room</m:t>
                      </w:del>
                    </m:r>
                  </m:sub>
                </m:sSub>
                <m:r>
                  <w:del w:id="478" w:author="Lichen Wu" w:date="2022-04-08T22:28:00Z">
                    <w:rPr>
                      <w:rFonts w:ascii="Cambria Math" w:hAnsi="Cambria Math"/>
                    </w:rPr>
                    <m:t>=2E-2</m:t>
                  </w:del>
                </m:r>
              </m:oMath>
            </m:oMathPara>
          </w:p>
        </w:tc>
        <w:tc>
          <w:tcPr>
            <w:tcW w:w="2338" w:type="dxa"/>
          </w:tcPr>
          <w:p w14:paraId="3C3EED33" w14:textId="79FC6759" w:rsidR="00A86194" w:rsidRPr="0024773C" w:rsidDel="00BB31D6" w:rsidRDefault="000D79F5" w:rsidP="003529DA">
            <w:pPr>
              <w:jc w:val="center"/>
              <w:rPr>
                <w:del w:id="479" w:author="Lichen Wu" w:date="2022-04-08T22:28:00Z"/>
              </w:rPr>
            </w:pPr>
            <m:oMathPara>
              <m:oMath>
                <m:sSub>
                  <m:sSubPr>
                    <m:ctrlPr>
                      <w:del w:id="480" w:author="Lichen Wu" w:date="2022-04-08T22:28:00Z">
                        <w:rPr>
                          <w:rFonts w:ascii="Cambria Math" w:hAnsi="Cambria Math"/>
                          <w:i/>
                        </w:rPr>
                      </w:del>
                    </m:ctrlPr>
                  </m:sSubPr>
                  <m:e>
                    <m:r>
                      <w:del w:id="481" w:author="Lichen Wu" w:date="2022-04-08T22:28:00Z">
                        <w:rPr>
                          <w:rFonts w:ascii="Cambria Math" w:hAnsi="Cambria Math"/>
                        </w:rPr>
                        <m:t>R</m:t>
                      </w:del>
                    </m:r>
                  </m:e>
                  <m:sub>
                    <m:r>
                      <w:del w:id="482" w:author="Lichen Wu" w:date="2022-04-08T22:28:00Z">
                        <w:rPr>
                          <w:rFonts w:ascii="Cambria Math" w:hAnsi="Cambria Math"/>
                        </w:rPr>
                        <m:t>slab1,slab2</m:t>
                      </w:del>
                    </m:r>
                  </m:sub>
                </m:sSub>
                <m:r>
                  <w:del w:id="483" w:author="Lichen Wu" w:date="2022-04-08T22:28:00Z">
                    <w:rPr>
                      <w:rFonts w:ascii="Cambria Math" w:hAnsi="Cambria Math"/>
                    </w:rPr>
                    <m:t>=3.64E-4</m:t>
                  </w:del>
                </m:r>
              </m:oMath>
            </m:oMathPara>
          </w:p>
        </w:tc>
        <w:tc>
          <w:tcPr>
            <w:tcW w:w="2338" w:type="dxa"/>
          </w:tcPr>
          <w:p w14:paraId="551E96FE" w14:textId="5415853E" w:rsidR="00A86194" w:rsidRPr="0024773C" w:rsidDel="00BB31D6" w:rsidRDefault="000D79F5" w:rsidP="003529DA">
            <w:pPr>
              <w:jc w:val="center"/>
              <w:rPr>
                <w:del w:id="484" w:author="Lichen Wu" w:date="2022-04-08T22:28:00Z"/>
              </w:rPr>
            </w:pPr>
            <m:oMathPara>
              <m:oMath>
                <m:sSub>
                  <m:sSubPr>
                    <m:ctrlPr>
                      <w:del w:id="485" w:author="Lichen Wu" w:date="2022-04-08T22:28:00Z">
                        <w:rPr>
                          <w:rFonts w:ascii="Cambria Math" w:hAnsi="Cambria Math"/>
                          <w:i/>
                        </w:rPr>
                      </w:del>
                    </m:ctrlPr>
                  </m:sSubPr>
                  <m:e>
                    <m:r>
                      <w:del w:id="486" w:author="Lichen Wu" w:date="2022-04-08T22:28:00Z">
                        <w:rPr>
                          <w:rFonts w:ascii="Cambria Math" w:hAnsi="Cambria Math"/>
                        </w:rPr>
                        <m:t>R</m:t>
                      </w:del>
                    </m:r>
                  </m:e>
                  <m:sub>
                    <m:r>
                      <w:del w:id="487" w:author="Lichen Wu" w:date="2022-04-08T22:28:00Z">
                        <w:rPr>
                          <w:rFonts w:ascii="Cambria Math" w:hAnsi="Cambria Math"/>
                        </w:rPr>
                        <m:t>source,slab2</m:t>
                      </w:del>
                    </m:r>
                  </m:sub>
                </m:sSub>
                <m:r>
                  <w:del w:id="488" w:author="Lichen Wu" w:date="2022-04-08T22:28:00Z">
                    <w:rPr>
                      <w:rFonts w:ascii="Cambria Math" w:hAnsi="Cambria Math"/>
                    </w:rPr>
                    <m:t>=3.64E-4</m:t>
                  </w:del>
                </m:r>
              </m:oMath>
            </m:oMathPara>
          </w:p>
        </w:tc>
      </w:tr>
      <w:tr w:rsidR="00A86194" w:rsidDel="00BB31D6" w14:paraId="7B3A7D83" w14:textId="3C230737" w:rsidTr="003529DA">
        <w:trPr>
          <w:del w:id="489" w:author="Lichen Wu" w:date="2022-04-08T22:28:00Z"/>
        </w:trPr>
        <w:tc>
          <w:tcPr>
            <w:tcW w:w="2337" w:type="dxa"/>
          </w:tcPr>
          <w:p w14:paraId="5E5BBA39" w14:textId="026E86DE" w:rsidR="00A86194" w:rsidRPr="0024773C" w:rsidDel="00BB31D6" w:rsidRDefault="000D79F5" w:rsidP="003529DA">
            <w:pPr>
              <w:jc w:val="center"/>
              <w:rPr>
                <w:del w:id="490" w:author="Lichen Wu" w:date="2022-04-08T22:28:00Z"/>
              </w:rPr>
            </w:pPr>
            <m:oMath>
              <m:sSub>
                <m:sSubPr>
                  <m:ctrlPr>
                    <w:del w:id="491" w:author="Lichen Wu" w:date="2022-04-08T22:28:00Z">
                      <w:rPr>
                        <w:rFonts w:ascii="Cambria Math" w:hAnsi="Cambria Math"/>
                        <w:i/>
                      </w:rPr>
                    </w:del>
                  </m:ctrlPr>
                </m:sSubPr>
                <m:e>
                  <m:r>
                    <w:del w:id="492" w:author="Lichen Wu" w:date="2022-04-08T22:28:00Z">
                      <w:rPr>
                        <w:rFonts w:ascii="Cambria Math" w:hAnsi="Cambria Math"/>
                      </w:rPr>
                      <m:t>R</m:t>
                    </w:del>
                  </m:r>
                </m:e>
                <m:sub>
                  <m:r>
                    <w:del w:id="493" w:author="Lichen Wu" w:date="2022-04-08T22:28:00Z">
                      <w:rPr>
                        <w:rFonts w:ascii="Cambria Math" w:hAnsi="Cambria Math"/>
                      </w:rPr>
                      <m:t>source,sink</m:t>
                    </w:del>
                  </m:r>
                </m:sub>
              </m:sSub>
              <m:r>
                <w:del w:id="494" w:author="Lichen Wu" w:date="2022-04-08T22:28:00Z">
                  <w:rPr>
                    <w:rFonts w:ascii="Cambria Math" w:hAnsi="Cambria Math"/>
                  </w:rPr>
                  <m:t>=</m:t>
                </w:del>
              </m:r>
            </m:oMath>
            <w:del w:id="495" w:author="Lichen Wu" w:date="2022-04-08T22:28:00Z">
              <w:r w:rsidR="00A86194" w:rsidDel="00BB31D6">
                <w:delText>3.6E-3</w:delText>
              </w:r>
            </w:del>
          </w:p>
        </w:tc>
        <w:tc>
          <w:tcPr>
            <w:tcW w:w="2337" w:type="dxa"/>
          </w:tcPr>
          <w:p w14:paraId="00040F6D" w14:textId="76DF25AD" w:rsidR="00A86194" w:rsidRPr="0024773C" w:rsidDel="00BB31D6" w:rsidRDefault="000D79F5" w:rsidP="003529DA">
            <w:pPr>
              <w:jc w:val="center"/>
              <w:rPr>
                <w:del w:id="496" w:author="Lichen Wu" w:date="2022-04-08T22:28:00Z"/>
              </w:rPr>
            </w:pPr>
            <m:oMathPara>
              <m:oMath>
                <m:sSub>
                  <m:sSubPr>
                    <m:ctrlPr>
                      <w:del w:id="497" w:author="Lichen Wu" w:date="2022-04-08T22:28:00Z">
                        <w:rPr>
                          <w:rFonts w:ascii="Cambria Math" w:hAnsi="Cambria Math"/>
                          <w:i/>
                        </w:rPr>
                      </w:del>
                    </m:ctrlPr>
                  </m:sSubPr>
                  <m:e>
                    <m:r>
                      <w:del w:id="498" w:author="Lichen Wu" w:date="2022-04-08T22:28:00Z">
                        <w:rPr>
                          <w:rFonts w:ascii="Cambria Math" w:hAnsi="Cambria Math"/>
                        </w:rPr>
                        <m:t>C</m:t>
                      </w:del>
                    </m:r>
                  </m:e>
                  <m:sub>
                    <m:r>
                      <w:del w:id="499" w:author="Lichen Wu" w:date="2022-04-08T22:28:00Z">
                        <w:rPr>
                          <w:rFonts w:ascii="Cambria Math" w:hAnsi="Cambria Math"/>
                        </w:rPr>
                        <m:t>env1</m:t>
                      </w:del>
                    </m:r>
                  </m:sub>
                </m:sSub>
                <m:r>
                  <w:del w:id="500" w:author="Lichen Wu" w:date="2022-04-08T22:28:00Z">
                    <w:rPr>
                      <w:rFonts w:ascii="Cambria Math" w:hAnsi="Cambria Math"/>
                    </w:rPr>
                    <m:t>=26E5</m:t>
                  </w:del>
                </m:r>
              </m:oMath>
            </m:oMathPara>
          </w:p>
        </w:tc>
        <w:tc>
          <w:tcPr>
            <w:tcW w:w="2338" w:type="dxa"/>
          </w:tcPr>
          <w:p w14:paraId="36D07F99" w14:textId="54BCFB33" w:rsidR="00A86194" w:rsidRPr="0024773C" w:rsidDel="00BB31D6" w:rsidRDefault="000D79F5" w:rsidP="003529DA">
            <w:pPr>
              <w:jc w:val="center"/>
              <w:rPr>
                <w:del w:id="501" w:author="Lichen Wu" w:date="2022-04-08T22:28:00Z"/>
              </w:rPr>
            </w:pPr>
            <m:oMathPara>
              <m:oMath>
                <m:sSub>
                  <m:sSubPr>
                    <m:ctrlPr>
                      <w:del w:id="502" w:author="Lichen Wu" w:date="2022-04-08T22:28:00Z">
                        <w:rPr>
                          <w:rFonts w:ascii="Cambria Math" w:hAnsi="Cambria Math"/>
                          <w:i/>
                        </w:rPr>
                      </w:del>
                    </m:ctrlPr>
                  </m:sSubPr>
                  <m:e>
                    <m:r>
                      <w:del w:id="503" w:author="Lichen Wu" w:date="2022-04-08T22:28:00Z">
                        <w:rPr>
                          <w:rFonts w:ascii="Cambria Math" w:hAnsi="Cambria Math"/>
                        </w:rPr>
                        <m:t>C</m:t>
                      </w:del>
                    </m:r>
                  </m:e>
                  <m:sub>
                    <m:r>
                      <w:del w:id="504" w:author="Lichen Wu" w:date="2022-04-08T22:28:00Z">
                        <w:rPr>
                          <w:rFonts w:ascii="Cambria Math" w:hAnsi="Cambria Math"/>
                        </w:rPr>
                        <m:t>env2</m:t>
                      </w:del>
                    </m:r>
                  </m:sub>
                </m:sSub>
                <m:r>
                  <w:del w:id="505" w:author="Lichen Wu" w:date="2022-04-08T22:28:00Z">
                    <w:rPr>
                      <w:rFonts w:ascii="Cambria Math" w:hAnsi="Cambria Math"/>
                    </w:rPr>
                    <m:t>=13E5</m:t>
                  </w:del>
                </m:r>
              </m:oMath>
            </m:oMathPara>
          </w:p>
        </w:tc>
        <w:tc>
          <w:tcPr>
            <w:tcW w:w="2338" w:type="dxa"/>
          </w:tcPr>
          <w:p w14:paraId="77BBD07F" w14:textId="361AC5CD" w:rsidR="00A86194" w:rsidRPr="0024773C" w:rsidDel="00BB31D6" w:rsidRDefault="000D79F5" w:rsidP="003529DA">
            <w:pPr>
              <w:jc w:val="center"/>
              <w:rPr>
                <w:del w:id="506" w:author="Lichen Wu" w:date="2022-04-08T22:28:00Z"/>
              </w:rPr>
            </w:pPr>
            <m:oMathPara>
              <m:oMath>
                <m:sSub>
                  <m:sSubPr>
                    <m:ctrlPr>
                      <w:del w:id="507" w:author="Lichen Wu" w:date="2022-04-08T22:28:00Z">
                        <w:rPr>
                          <w:rFonts w:ascii="Cambria Math" w:hAnsi="Cambria Math"/>
                          <w:i/>
                        </w:rPr>
                      </w:del>
                    </m:ctrlPr>
                  </m:sSubPr>
                  <m:e>
                    <m:r>
                      <w:del w:id="508" w:author="Lichen Wu" w:date="2022-04-08T22:28:00Z">
                        <w:rPr>
                          <w:rFonts w:ascii="Cambria Math" w:hAnsi="Cambria Math"/>
                        </w:rPr>
                        <m:t>C</m:t>
                      </w:del>
                    </m:r>
                  </m:e>
                  <m:sub>
                    <m:r>
                      <w:del w:id="509" w:author="Lichen Wu" w:date="2022-04-08T22:28:00Z">
                        <w:rPr>
                          <w:rFonts w:ascii="Cambria Math" w:hAnsi="Cambria Math"/>
                        </w:rPr>
                        <m:t>room</m:t>
                      </w:del>
                    </m:r>
                  </m:sub>
                </m:sSub>
                <m:r>
                  <w:del w:id="510" w:author="Lichen Wu" w:date="2022-04-08T22:28:00Z">
                    <w:rPr>
                      <w:rFonts w:ascii="Cambria Math" w:hAnsi="Cambria Math"/>
                    </w:rPr>
                    <m:t>=1E8</m:t>
                  </w:del>
                </m:r>
              </m:oMath>
            </m:oMathPara>
          </w:p>
        </w:tc>
      </w:tr>
      <w:tr w:rsidR="00A86194" w:rsidDel="00BB31D6" w14:paraId="678878B0" w14:textId="100E2288" w:rsidTr="003529DA">
        <w:trPr>
          <w:del w:id="511" w:author="Lichen Wu" w:date="2022-04-08T22:28:00Z"/>
        </w:trPr>
        <w:tc>
          <w:tcPr>
            <w:tcW w:w="2337" w:type="dxa"/>
          </w:tcPr>
          <w:p w14:paraId="0DEE01A7" w14:textId="31B58C76" w:rsidR="00A86194" w:rsidRPr="0024773C" w:rsidDel="00BB31D6" w:rsidRDefault="000D79F5" w:rsidP="003529DA">
            <w:pPr>
              <w:jc w:val="center"/>
              <w:rPr>
                <w:del w:id="512" w:author="Lichen Wu" w:date="2022-04-08T22:28:00Z"/>
              </w:rPr>
            </w:pPr>
            <m:oMathPara>
              <m:oMath>
                <m:sSub>
                  <m:sSubPr>
                    <m:ctrlPr>
                      <w:del w:id="513" w:author="Lichen Wu" w:date="2022-04-08T22:28:00Z">
                        <w:rPr>
                          <w:rFonts w:ascii="Cambria Math" w:hAnsi="Cambria Math"/>
                          <w:i/>
                        </w:rPr>
                      </w:del>
                    </m:ctrlPr>
                  </m:sSubPr>
                  <m:e>
                    <m:r>
                      <w:del w:id="514" w:author="Lichen Wu" w:date="2022-04-08T22:28:00Z">
                        <w:rPr>
                          <w:rFonts w:ascii="Cambria Math" w:hAnsi="Cambria Math"/>
                        </w:rPr>
                        <m:t>C</m:t>
                      </w:del>
                    </m:r>
                  </m:e>
                  <m:sub>
                    <m:r>
                      <w:del w:id="515" w:author="Lichen Wu" w:date="2022-04-08T22:28:00Z">
                        <w:rPr>
                          <w:rFonts w:ascii="Cambria Math" w:hAnsi="Cambria Math"/>
                        </w:rPr>
                        <m:t>iw</m:t>
                      </w:del>
                    </m:r>
                  </m:sub>
                </m:sSub>
                <m:r>
                  <w:del w:id="516" w:author="Lichen Wu" w:date="2022-04-08T22:28:00Z">
                    <w:rPr>
                      <w:rFonts w:ascii="Cambria Math" w:hAnsi="Cambria Math"/>
                    </w:rPr>
                    <m:t>=1.2E6</m:t>
                  </w:del>
                </m:r>
              </m:oMath>
            </m:oMathPara>
          </w:p>
        </w:tc>
        <w:tc>
          <w:tcPr>
            <w:tcW w:w="2337" w:type="dxa"/>
          </w:tcPr>
          <w:p w14:paraId="7EC22F44" w14:textId="62141B77" w:rsidR="00A86194" w:rsidRPr="0024773C" w:rsidDel="00BB31D6" w:rsidRDefault="000D79F5" w:rsidP="003529DA">
            <w:pPr>
              <w:jc w:val="center"/>
              <w:rPr>
                <w:del w:id="517" w:author="Lichen Wu" w:date="2022-04-08T22:28:00Z"/>
              </w:rPr>
            </w:pPr>
            <m:oMathPara>
              <m:oMath>
                <m:sSub>
                  <m:sSubPr>
                    <m:ctrlPr>
                      <w:del w:id="518" w:author="Lichen Wu" w:date="2022-04-08T22:28:00Z">
                        <w:rPr>
                          <w:rFonts w:ascii="Cambria Math" w:hAnsi="Cambria Math"/>
                          <w:i/>
                        </w:rPr>
                      </w:del>
                    </m:ctrlPr>
                  </m:sSubPr>
                  <m:e>
                    <m:r>
                      <w:del w:id="519" w:author="Lichen Wu" w:date="2022-04-08T22:28:00Z">
                        <w:rPr>
                          <w:rFonts w:ascii="Cambria Math" w:hAnsi="Cambria Math"/>
                        </w:rPr>
                        <m:t>C</m:t>
                      </w:del>
                    </m:r>
                  </m:e>
                  <m:sub>
                    <m:r>
                      <w:del w:id="520" w:author="Lichen Wu" w:date="2022-04-08T22:28:00Z">
                        <w:rPr>
                          <w:rFonts w:ascii="Cambria Math" w:hAnsi="Cambria Math"/>
                        </w:rPr>
                        <m:t>slab2</m:t>
                      </w:del>
                    </m:r>
                  </m:sub>
                </m:sSub>
                <m:r>
                  <w:del w:id="521" w:author="Lichen Wu" w:date="2022-04-08T22:28:00Z">
                    <w:rPr>
                      <w:rFonts w:ascii="Cambria Math" w:hAnsi="Cambria Math"/>
                    </w:rPr>
                    <m:t>=2.88E7</m:t>
                  </w:del>
                </m:r>
              </m:oMath>
            </m:oMathPara>
          </w:p>
        </w:tc>
        <w:tc>
          <w:tcPr>
            <w:tcW w:w="2338" w:type="dxa"/>
          </w:tcPr>
          <w:p w14:paraId="7A9C4E78" w14:textId="7A377CD1" w:rsidR="00A86194" w:rsidRPr="0024773C" w:rsidDel="00BB31D6" w:rsidRDefault="000D79F5" w:rsidP="003529DA">
            <w:pPr>
              <w:jc w:val="center"/>
              <w:rPr>
                <w:del w:id="522" w:author="Lichen Wu" w:date="2022-04-08T22:28:00Z"/>
              </w:rPr>
            </w:pPr>
            <m:oMathPara>
              <m:oMath>
                <m:sSub>
                  <m:sSubPr>
                    <m:ctrlPr>
                      <w:del w:id="523" w:author="Lichen Wu" w:date="2022-04-08T22:28:00Z">
                        <w:rPr>
                          <w:rFonts w:ascii="Cambria Math" w:hAnsi="Cambria Math"/>
                          <w:i/>
                        </w:rPr>
                      </w:del>
                    </m:ctrlPr>
                  </m:sSubPr>
                  <m:e>
                    <m:r>
                      <w:del w:id="524" w:author="Lichen Wu" w:date="2022-04-08T22:28:00Z">
                        <w:rPr>
                          <w:rFonts w:ascii="Cambria Math" w:hAnsi="Cambria Math"/>
                        </w:rPr>
                        <m:t>C</m:t>
                      </w:del>
                    </m:r>
                  </m:e>
                  <m:sub>
                    <m:r>
                      <w:del w:id="525" w:author="Lichen Wu" w:date="2022-04-08T22:28:00Z">
                        <w:rPr>
                          <w:rFonts w:ascii="Cambria Math" w:hAnsi="Cambria Math"/>
                        </w:rPr>
                        <m:t>sink</m:t>
                      </w:del>
                    </m:r>
                  </m:sub>
                </m:sSub>
                <m:r>
                  <w:del w:id="526" w:author="Lichen Wu" w:date="2022-04-08T22:28:00Z">
                    <w:rPr>
                      <w:rFonts w:ascii="Cambria Math" w:hAnsi="Cambria Math"/>
                    </w:rPr>
                    <m:t>=2E11</m:t>
                  </w:del>
                </m:r>
              </m:oMath>
            </m:oMathPara>
          </w:p>
        </w:tc>
        <w:tc>
          <w:tcPr>
            <w:tcW w:w="2338" w:type="dxa"/>
          </w:tcPr>
          <w:p w14:paraId="597B3AB8" w14:textId="47D9F80F" w:rsidR="00A86194" w:rsidRPr="0024773C" w:rsidDel="00BB31D6" w:rsidRDefault="000D79F5" w:rsidP="003529DA">
            <w:pPr>
              <w:jc w:val="center"/>
              <w:rPr>
                <w:del w:id="527" w:author="Lichen Wu" w:date="2022-04-08T22:28:00Z"/>
              </w:rPr>
            </w:pPr>
            <m:oMathPara>
              <m:oMath>
                <m:sSub>
                  <m:sSubPr>
                    <m:ctrlPr>
                      <w:del w:id="528" w:author="Lichen Wu" w:date="2022-04-08T22:28:00Z">
                        <w:rPr>
                          <w:rFonts w:ascii="Cambria Math" w:hAnsi="Cambria Math"/>
                          <w:i/>
                        </w:rPr>
                      </w:del>
                    </m:ctrlPr>
                  </m:sSubPr>
                  <m:e>
                    <m:r>
                      <w:del w:id="529" w:author="Lichen Wu" w:date="2022-04-08T22:28:00Z">
                        <w:rPr>
                          <w:rFonts w:ascii="Cambria Math" w:hAnsi="Cambria Math"/>
                        </w:rPr>
                        <m:t>C</m:t>
                      </w:del>
                    </m:r>
                  </m:e>
                  <m:sub>
                    <m:r>
                      <w:del w:id="530" w:author="Lichen Wu" w:date="2022-04-08T22:28:00Z">
                        <w:rPr>
                          <w:rFonts w:ascii="Cambria Math" w:hAnsi="Cambria Math"/>
                        </w:rPr>
                        <m:t>source</m:t>
                      </w:del>
                    </m:r>
                  </m:sub>
                </m:sSub>
                <m:r>
                  <w:del w:id="531" w:author="Lichen Wu" w:date="2022-04-08T22:28:00Z">
                    <w:rPr>
                      <w:rFonts w:ascii="Cambria Math" w:hAnsi="Cambria Math"/>
                    </w:rPr>
                    <m:t>=1.5E6</m:t>
                  </w:del>
                </m:r>
              </m:oMath>
            </m:oMathPara>
          </w:p>
        </w:tc>
      </w:tr>
      <w:tr w:rsidR="00A86194" w:rsidDel="00BB31D6" w14:paraId="4C054264" w14:textId="2DF3A256" w:rsidTr="003529DA">
        <w:trPr>
          <w:del w:id="532" w:author="Lichen Wu" w:date="2022-04-08T22:28:00Z"/>
        </w:trPr>
        <w:tc>
          <w:tcPr>
            <w:tcW w:w="2337" w:type="dxa"/>
          </w:tcPr>
          <w:p w14:paraId="798ADB97" w14:textId="2521A2A7" w:rsidR="00A86194" w:rsidRPr="0024773C" w:rsidDel="00BB31D6" w:rsidRDefault="000D79F5" w:rsidP="003529DA">
            <w:pPr>
              <w:jc w:val="center"/>
              <w:rPr>
                <w:del w:id="533" w:author="Lichen Wu" w:date="2022-04-08T22:28:00Z"/>
                <w:rFonts w:eastAsia="DengXian"/>
              </w:rPr>
            </w:pPr>
            <m:oMathPara>
              <m:oMath>
                <m:sSub>
                  <m:sSubPr>
                    <m:ctrlPr>
                      <w:del w:id="534" w:author="Lichen Wu" w:date="2022-04-08T22:28:00Z">
                        <w:rPr>
                          <w:rFonts w:ascii="Cambria Math" w:hAnsi="Cambria Math"/>
                          <w:i/>
                        </w:rPr>
                      </w:del>
                    </m:ctrlPr>
                  </m:sSubPr>
                  <m:e>
                    <m:r>
                      <w:del w:id="535" w:author="Lichen Wu" w:date="2022-04-08T22:28:00Z">
                        <m:rPr>
                          <m:sty m:val="p"/>
                        </m:rPr>
                        <w:rPr>
                          <w:rFonts w:ascii="Cambria Math" w:hAnsi="Cambria Math"/>
                        </w:rPr>
                        <m:t>α</m:t>
                      </w:del>
                    </m:r>
                    <m:ctrlPr>
                      <w:del w:id="536" w:author="Lichen Wu" w:date="2022-04-08T22:28:00Z">
                        <w:rPr>
                          <w:rFonts w:ascii="Cambria Math" w:hAnsi="Cambria Math"/>
                        </w:rPr>
                      </w:del>
                    </m:ctrlPr>
                  </m:e>
                  <m:sub>
                    <m:r>
                      <w:del w:id="537" w:author="Lichen Wu" w:date="2022-04-08T22:28:00Z">
                        <w:rPr>
                          <w:rFonts w:ascii="Cambria Math" w:hAnsi="Cambria Math"/>
                        </w:rPr>
                        <m:t>sol,env1</m:t>
                      </w:del>
                    </m:r>
                  </m:sub>
                </m:sSub>
                <m:r>
                  <w:del w:id="538" w:author="Lichen Wu" w:date="2022-04-08T22:28:00Z">
                    <w:rPr>
                      <w:rFonts w:ascii="Cambria Math" w:hAnsi="Cambria Math"/>
                    </w:rPr>
                    <m:t>=1E2</m:t>
                  </w:del>
                </m:r>
              </m:oMath>
            </m:oMathPara>
          </w:p>
        </w:tc>
        <w:tc>
          <w:tcPr>
            <w:tcW w:w="2337" w:type="dxa"/>
          </w:tcPr>
          <w:p w14:paraId="5F172006" w14:textId="11FFDF15" w:rsidR="00A86194" w:rsidRPr="0024773C" w:rsidDel="00BB31D6" w:rsidRDefault="000D79F5" w:rsidP="003529DA">
            <w:pPr>
              <w:jc w:val="center"/>
              <w:rPr>
                <w:del w:id="539" w:author="Lichen Wu" w:date="2022-04-08T22:28:00Z"/>
                <w:rFonts w:eastAsia="DengXian"/>
              </w:rPr>
            </w:pPr>
            <m:oMathPara>
              <m:oMath>
                <m:sSub>
                  <m:sSubPr>
                    <m:ctrlPr>
                      <w:del w:id="540" w:author="Lichen Wu" w:date="2022-04-08T22:28:00Z">
                        <w:rPr>
                          <w:rFonts w:ascii="Cambria Math" w:hAnsi="Cambria Math"/>
                          <w:i/>
                        </w:rPr>
                      </w:del>
                    </m:ctrlPr>
                  </m:sSubPr>
                  <m:e>
                    <m:r>
                      <w:del w:id="541" w:author="Lichen Wu" w:date="2022-04-08T22:28:00Z">
                        <m:rPr>
                          <m:sty m:val="p"/>
                        </m:rPr>
                        <w:rPr>
                          <w:rFonts w:ascii="Cambria Math" w:hAnsi="Cambria Math"/>
                        </w:rPr>
                        <m:t>α</m:t>
                      </w:del>
                    </m:r>
                    <m:ctrlPr>
                      <w:del w:id="542" w:author="Lichen Wu" w:date="2022-04-08T22:28:00Z">
                        <w:rPr>
                          <w:rFonts w:ascii="Cambria Math" w:hAnsi="Cambria Math"/>
                        </w:rPr>
                      </w:del>
                    </m:ctrlPr>
                  </m:e>
                  <m:sub>
                    <m:r>
                      <w:del w:id="543" w:author="Lichen Wu" w:date="2022-04-08T22:28:00Z">
                        <w:rPr>
                          <w:rFonts w:ascii="Cambria Math" w:hAnsi="Cambria Math"/>
                        </w:rPr>
                        <m:t>sol,env2</m:t>
                      </w:del>
                    </m:r>
                  </m:sub>
                </m:sSub>
                <m:r>
                  <w:del w:id="544" w:author="Lichen Wu" w:date="2022-04-08T22:28:00Z">
                    <w:rPr>
                      <w:rFonts w:ascii="Cambria Math" w:hAnsi="Cambria Math"/>
                    </w:rPr>
                    <m:t>=1E-2</m:t>
                  </w:del>
                </m:r>
              </m:oMath>
            </m:oMathPara>
          </w:p>
        </w:tc>
        <w:tc>
          <w:tcPr>
            <w:tcW w:w="2338" w:type="dxa"/>
          </w:tcPr>
          <w:p w14:paraId="15345CE0" w14:textId="6C715E94" w:rsidR="00A86194" w:rsidRPr="0024773C" w:rsidDel="00BB31D6" w:rsidRDefault="000D79F5" w:rsidP="003529DA">
            <w:pPr>
              <w:jc w:val="center"/>
              <w:rPr>
                <w:del w:id="545" w:author="Lichen Wu" w:date="2022-04-08T22:28:00Z"/>
              </w:rPr>
            </w:pPr>
            <m:oMathPara>
              <m:oMath>
                <m:sSub>
                  <m:sSubPr>
                    <m:ctrlPr>
                      <w:del w:id="546" w:author="Lichen Wu" w:date="2022-04-08T22:28:00Z">
                        <w:rPr>
                          <w:rFonts w:ascii="Cambria Math" w:hAnsi="Cambria Math"/>
                          <w:i/>
                        </w:rPr>
                      </w:del>
                    </m:ctrlPr>
                  </m:sSubPr>
                  <m:e>
                    <m:r>
                      <w:del w:id="547" w:author="Lichen Wu" w:date="2022-04-08T22:28:00Z">
                        <m:rPr>
                          <m:sty m:val="p"/>
                        </m:rPr>
                        <w:rPr>
                          <w:rFonts w:ascii="Cambria Math" w:hAnsi="Cambria Math"/>
                        </w:rPr>
                        <m:t>α</m:t>
                      </w:del>
                    </m:r>
                    <m:ctrlPr>
                      <w:del w:id="548" w:author="Lichen Wu" w:date="2022-04-08T22:28:00Z">
                        <w:rPr>
                          <w:rFonts w:ascii="Cambria Math" w:hAnsi="Cambria Math"/>
                        </w:rPr>
                      </w:del>
                    </m:ctrlPr>
                  </m:e>
                  <m:sub>
                    <m:r>
                      <w:del w:id="549" w:author="Lichen Wu" w:date="2022-04-08T22:28:00Z">
                        <w:rPr>
                          <w:rFonts w:ascii="Cambria Math" w:hAnsi="Cambria Math"/>
                        </w:rPr>
                        <m:t>int,env2</m:t>
                      </w:del>
                    </m:r>
                  </m:sub>
                </m:sSub>
                <m:r>
                  <w:del w:id="550" w:author="Lichen Wu" w:date="2022-04-08T22:28:00Z">
                    <w:rPr>
                      <w:rFonts w:ascii="Cambria Math" w:hAnsi="Cambria Math"/>
                    </w:rPr>
                    <m:t>=1</m:t>
                  </w:del>
                </m:r>
              </m:oMath>
            </m:oMathPara>
          </w:p>
        </w:tc>
        <w:tc>
          <w:tcPr>
            <w:tcW w:w="2338" w:type="dxa"/>
          </w:tcPr>
          <w:p w14:paraId="14DBB6EC" w14:textId="4A8D68A0" w:rsidR="00A86194" w:rsidRPr="0024773C" w:rsidDel="00BB31D6" w:rsidRDefault="000D79F5" w:rsidP="003529DA">
            <w:pPr>
              <w:jc w:val="center"/>
              <w:rPr>
                <w:del w:id="551" w:author="Lichen Wu" w:date="2022-04-08T22:28:00Z"/>
              </w:rPr>
            </w:pPr>
            <m:oMathPara>
              <m:oMath>
                <m:sSub>
                  <m:sSubPr>
                    <m:ctrlPr>
                      <w:del w:id="552" w:author="Lichen Wu" w:date="2022-04-08T22:28:00Z">
                        <w:rPr>
                          <w:rFonts w:ascii="Cambria Math" w:hAnsi="Cambria Math"/>
                          <w:i/>
                        </w:rPr>
                      </w:del>
                    </m:ctrlPr>
                  </m:sSubPr>
                  <m:e>
                    <m:r>
                      <w:del w:id="553" w:author="Lichen Wu" w:date="2022-04-08T22:28:00Z">
                        <m:rPr>
                          <m:sty m:val="p"/>
                        </m:rPr>
                        <w:rPr>
                          <w:rFonts w:ascii="Cambria Math" w:hAnsi="Cambria Math"/>
                        </w:rPr>
                        <m:t>α</m:t>
                      </w:del>
                    </m:r>
                    <m:ctrlPr>
                      <w:del w:id="554" w:author="Lichen Wu" w:date="2022-04-08T22:28:00Z">
                        <w:rPr>
                          <w:rFonts w:ascii="Cambria Math" w:hAnsi="Cambria Math"/>
                        </w:rPr>
                      </w:del>
                    </m:ctrlPr>
                  </m:e>
                  <m:sub>
                    <m:r>
                      <w:del w:id="555" w:author="Lichen Wu" w:date="2022-04-08T22:28:00Z">
                        <w:rPr>
                          <w:rFonts w:ascii="Cambria Math" w:hAnsi="Cambria Math"/>
                        </w:rPr>
                        <m:t>light,env2</m:t>
                      </w:del>
                    </m:r>
                  </m:sub>
                </m:sSub>
                <m:r>
                  <w:del w:id="556" w:author="Lichen Wu" w:date="2022-04-08T22:28:00Z">
                    <w:rPr>
                      <w:rFonts w:ascii="Cambria Math" w:hAnsi="Cambria Math"/>
                    </w:rPr>
                    <m:t>=1</m:t>
                  </w:del>
                </m:r>
              </m:oMath>
            </m:oMathPara>
          </w:p>
        </w:tc>
      </w:tr>
      <w:tr w:rsidR="00A86194" w:rsidDel="00BB31D6" w14:paraId="41830642" w14:textId="24D91E25" w:rsidTr="003529DA">
        <w:trPr>
          <w:del w:id="557" w:author="Lichen Wu" w:date="2022-04-08T22:28:00Z"/>
        </w:trPr>
        <w:tc>
          <w:tcPr>
            <w:tcW w:w="2337" w:type="dxa"/>
          </w:tcPr>
          <w:p w14:paraId="00D0DB30" w14:textId="3E404318" w:rsidR="00A86194" w:rsidRPr="0024773C" w:rsidDel="00BB31D6" w:rsidRDefault="000D79F5" w:rsidP="003529DA">
            <w:pPr>
              <w:jc w:val="center"/>
              <w:rPr>
                <w:del w:id="558" w:author="Lichen Wu" w:date="2022-04-08T22:28:00Z"/>
                <w:rFonts w:eastAsia="DengXian"/>
              </w:rPr>
            </w:pPr>
            <m:oMathPara>
              <m:oMath>
                <m:sSub>
                  <m:sSubPr>
                    <m:ctrlPr>
                      <w:del w:id="559" w:author="Lichen Wu" w:date="2022-04-08T22:28:00Z">
                        <w:rPr>
                          <w:rFonts w:ascii="Cambria Math" w:hAnsi="Cambria Math"/>
                          <w:i/>
                        </w:rPr>
                      </w:del>
                    </m:ctrlPr>
                  </m:sSubPr>
                  <m:e>
                    <m:r>
                      <w:del w:id="560" w:author="Lichen Wu" w:date="2022-04-08T22:28:00Z">
                        <m:rPr>
                          <m:sty m:val="p"/>
                        </m:rPr>
                        <w:rPr>
                          <w:rFonts w:ascii="Cambria Math" w:hAnsi="Cambria Math"/>
                        </w:rPr>
                        <m:t>α</m:t>
                      </w:del>
                    </m:r>
                    <m:ctrlPr>
                      <w:del w:id="561" w:author="Lichen Wu" w:date="2022-04-08T22:28:00Z">
                        <w:rPr>
                          <w:rFonts w:ascii="Cambria Math" w:hAnsi="Cambria Math"/>
                        </w:rPr>
                      </w:del>
                    </m:ctrlPr>
                  </m:e>
                  <m:sub>
                    <m:r>
                      <w:del w:id="562" w:author="Lichen Wu" w:date="2022-04-08T22:28:00Z">
                        <w:rPr>
                          <w:rFonts w:ascii="Cambria Math" w:hAnsi="Cambria Math"/>
                        </w:rPr>
                        <m:t>AHU,room</m:t>
                      </w:del>
                    </m:r>
                  </m:sub>
                </m:sSub>
                <m:r>
                  <w:del w:id="563" w:author="Lichen Wu" w:date="2022-04-08T22:28:00Z">
                    <w:rPr>
                      <w:rFonts w:ascii="Cambria Math" w:hAnsi="Cambria Math"/>
                    </w:rPr>
                    <m:t>=1</m:t>
                  </w:del>
                </m:r>
              </m:oMath>
            </m:oMathPara>
          </w:p>
        </w:tc>
        <w:tc>
          <w:tcPr>
            <w:tcW w:w="2337" w:type="dxa"/>
          </w:tcPr>
          <w:p w14:paraId="67756048" w14:textId="638FDDC0" w:rsidR="00A86194" w:rsidRPr="0024773C" w:rsidDel="00BB31D6" w:rsidRDefault="000D79F5" w:rsidP="003529DA">
            <w:pPr>
              <w:jc w:val="center"/>
              <w:rPr>
                <w:del w:id="564" w:author="Lichen Wu" w:date="2022-04-08T22:28:00Z"/>
                <w:rFonts w:eastAsia="DengXian"/>
              </w:rPr>
            </w:pPr>
            <m:oMathPara>
              <m:oMath>
                <m:sSub>
                  <m:sSubPr>
                    <m:ctrlPr>
                      <w:del w:id="565" w:author="Lichen Wu" w:date="2022-04-08T22:28:00Z">
                        <w:rPr>
                          <w:rFonts w:ascii="Cambria Math" w:hAnsi="Cambria Math"/>
                          <w:i/>
                        </w:rPr>
                      </w:del>
                    </m:ctrlPr>
                  </m:sSubPr>
                  <m:e>
                    <m:r>
                      <w:del w:id="566" w:author="Lichen Wu" w:date="2022-04-08T22:28:00Z">
                        <m:rPr>
                          <m:sty m:val="p"/>
                        </m:rPr>
                        <w:rPr>
                          <w:rFonts w:ascii="Cambria Math" w:hAnsi="Cambria Math"/>
                        </w:rPr>
                        <m:t>α</m:t>
                      </w:del>
                    </m:r>
                    <m:ctrlPr>
                      <w:del w:id="567" w:author="Lichen Wu" w:date="2022-04-08T22:28:00Z">
                        <w:rPr>
                          <w:rFonts w:ascii="Cambria Math" w:hAnsi="Cambria Math"/>
                        </w:rPr>
                      </w:del>
                    </m:ctrlPr>
                  </m:e>
                  <m:sub>
                    <m:r>
                      <w:del w:id="568" w:author="Lichen Wu" w:date="2022-04-08T22:28:00Z">
                        <w:rPr>
                          <w:rFonts w:ascii="Cambria Math" w:hAnsi="Cambria Math"/>
                        </w:rPr>
                        <m:t>sol,iw</m:t>
                      </w:del>
                    </m:r>
                  </m:sub>
                </m:sSub>
                <m:r>
                  <w:del w:id="569" w:author="Lichen Wu" w:date="2022-04-08T22:28:00Z">
                    <w:rPr>
                      <w:rFonts w:ascii="Cambria Math" w:hAnsi="Cambria Math"/>
                    </w:rPr>
                    <m:t>=1E-8</m:t>
                  </w:del>
                </m:r>
              </m:oMath>
            </m:oMathPara>
          </w:p>
        </w:tc>
        <w:tc>
          <w:tcPr>
            <w:tcW w:w="2338" w:type="dxa"/>
          </w:tcPr>
          <w:p w14:paraId="1CFB8B91" w14:textId="331080C0" w:rsidR="00A86194" w:rsidRPr="0024773C" w:rsidDel="00BB31D6" w:rsidRDefault="000D79F5" w:rsidP="003529DA">
            <w:pPr>
              <w:jc w:val="center"/>
              <w:rPr>
                <w:del w:id="570" w:author="Lichen Wu" w:date="2022-04-08T22:28:00Z"/>
              </w:rPr>
            </w:pPr>
            <m:oMathPara>
              <m:oMath>
                <m:sSub>
                  <m:sSubPr>
                    <m:ctrlPr>
                      <w:del w:id="571" w:author="Lichen Wu" w:date="2022-04-08T22:28:00Z">
                        <w:rPr>
                          <w:rFonts w:ascii="Cambria Math" w:hAnsi="Cambria Math"/>
                          <w:i/>
                        </w:rPr>
                      </w:del>
                    </m:ctrlPr>
                  </m:sSubPr>
                  <m:e>
                    <m:r>
                      <w:del w:id="572" w:author="Lichen Wu" w:date="2022-04-08T22:28:00Z">
                        <m:rPr>
                          <m:sty m:val="p"/>
                        </m:rPr>
                        <w:rPr>
                          <w:rFonts w:ascii="Cambria Math" w:hAnsi="Cambria Math"/>
                        </w:rPr>
                        <m:t>α</m:t>
                      </w:del>
                    </m:r>
                    <m:ctrlPr>
                      <w:del w:id="573" w:author="Lichen Wu" w:date="2022-04-08T22:28:00Z">
                        <w:rPr>
                          <w:rFonts w:ascii="Cambria Math" w:hAnsi="Cambria Math"/>
                        </w:rPr>
                      </w:del>
                    </m:ctrlPr>
                  </m:e>
                  <m:sub>
                    <m:r>
                      <w:del w:id="574" w:author="Lichen Wu" w:date="2022-04-08T22:28:00Z">
                        <w:rPr>
                          <w:rFonts w:ascii="Cambria Math" w:hAnsi="Cambria Math"/>
                        </w:rPr>
                        <m:t>int,iw</m:t>
                      </w:del>
                    </m:r>
                  </m:sub>
                </m:sSub>
                <m:r>
                  <w:del w:id="575" w:author="Lichen Wu" w:date="2022-04-08T22:28:00Z">
                    <w:rPr>
                      <w:rFonts w:ascii="Cambria Math" w:hAnsi="Cambria Math"/>
                    </w:rPr>
                    <m:t>=1</m:t>
                  </w:del>
                </m:r>
              </m:oMath>
            </m:oMathPara>
          </w:p>
        </w:tc>
        <w:tc>
          <w:tcPr>
            <w:tcW w:w="2338" w:type="dxa"/>
          </w:tcPr>
          <w:p w14:paraId="7925FDB5" w14:textId="7693F2DE" w:rsidR="00A86194" w:rsidRPr="0024773C" w:rsidDel="00BB31D6" w:rsidRDefault="000D79F5" w:rsidP="003529DA">
            <w:pPr>
              <w:jc w:val="center"/>
              <w:rPr>
                <w:del w:id="576" w:author="Lichen Wu" w:date="2022-04-08T22:28:00Z"/>
              </w:rPr>
            </w:pPr>
            <m:oMathPara>
              <m:oMath>
                <m:sSub>
                  <m:sSubPr>
                    <m:ctrlPr>
                      <w:del w:id="577" w:author="Lichen Wu" w:date="2022-04-08T22:28:00Z">
                        <w:rPr>
                          <w:rFonts w:ascii="Cambria Math" w:hAnsi="Cambria Math"/>
                          <w:i/>
                        </w:rPr>
                      </w:del>
                    </m:ctrlPr>
                  </m:sSubPr>
                  <m:e>
                    <m:r>
                      <w:del w:id="578" w:author="Lichen Wu" w:date="2022-04-08T22:28:00Z">
                        <m:rPr>
                          <m:sty m:val="p"/>
                        </m:rPr>
                        <w:rPr>
                          <w:rFonts w:ascii="Cambria Math" w:hAnsi="Cambria Math"/>
                        </w:rPr>
                        <m:t>α</m:t>
                      </w:del>
                    </m:r>
                    <m:ctrlPr>
                      <w:del w:id="579" w:author="Lichen Wu" w:date="2022-04-08T22:28:00Z">
                        <w:rPr>
                          <w:rFonts w:ascii="Cambria Math" w:hAnsi="Cambria Math"/>
                        </w:rPr>
                      </w:del>
                    </m:ctrlPr>
                  </m:e>
                  <m:sub>
                    <m:r>
                      <w:del w:id="580" w:author="Lichen Wu" w:date="2022-04-08T22:28:00Z">
                        <w:rPr>
                          <w:rFonts w:ascii="Cambria Math" w:hAnsi="Cambria Math"/>
                        </w:rPr>
                        <m:t>light,iw</m:t>
                      </w:del>
                    </m:r>
                  </m:sub>
                </m:sSub>
                <m:r>
                  <w:del w:id="581" w:author="Lichen Wu" w:date="2022-04-08T22:28:00Z">
                    <w:rPr>
                      <w:rFonts w:ascii="Cambria Math" w:hAnsi="Cambria Math"/>
                    </w:rPr>
                    <m:t>=1</m:t>
                  </w:del>
                </m:r>
              </m:oMath>
            </m:oMathPara>
          </w:p>
        </w:tc>
      </w:tr>
    </w:tbl>
    <w:p w14:paraId="5A93F568" w14:textId="38662FB5" w:rsidR="00A86194" w:rsidDel="00BB31D6" w:rsidRDefault="00A86194" w:rsidP="00A86194">
      <w:pPr>
        <w:widowControl w:val="0"/>
        <w:jc w:val="both"/>
        <w:rPr>
          <w:del w:id="582" w:author="Lichen Wu" w:date="2022-04-08T22:28:00Z"/>
        </w:rPr>
      </w:pPr>
    </w:p>
    <w:p w14:paraId="793A720A" w14:textId="43410A6C" w:rsidR="00A86194" w:rsidDel="00BB31D6" w:rsidRDefault="00A86194" w:rsidP="00A86194">
      <w:pPr>
        <w:widowControl w:val="0"/>
        <w:rPr>
          <w:del w:id="583" w:author="Lichen Wu" w:date="2022-04-08T22:28:00Z"/>
        </w:rPr>
      </w:pPr>
    </w:p>
    <w:p w14:paraId="5235F2FA" w14:textId="1462871C" w:rsidR="00A86194" w:rsidDel="00BB31D6" w:rsidRDefault="00A86194" w:rsidP="00A86194">
      <w:pPr>
        <w:widowControl w:val="0"/>
        <w:rPr>
          <w:del w:id="584" w:author="Lichen Wu" w:date="2022-04-08T22:28:00Z"/>
        </w:rPr>
      </w:pPr>
      <w:del w:id="585" w:author="Lichen Wu" w:date="2022-04-08T22:28:00Z">
        <w:r w:rsidDel="00BB31D6">
          <w:rPr>
            <w:noProof/>
          </w:rPr>
          <w:drawing>
            <wp:inline distT="0" distB="0" distL="0" distR="0" wp14:anchorId="31D760FF" wp14:editId="2EB0E71C">
              <wp:extent cx="5943600" cy="1379855"/>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379855"/>
                      </a:xfrm>
                      <a:prstGeom prst="rect">
                        <a:avLst/>
                      </a:prstGeom>
                    </pic:spPr>
                  </pic:pic>
                </a:graphicData>
              </a:graphic>
            </wp:inline>
          </w:drawing>
        </w:r>
      </w:del>
    </w:p>
    <w:p w14:paraId="7AB738B5" w14:textId="46E61D05" w:rsidR="00A86194" w:rsidDel="00BB31D6" w:rsidRDefault="00A86194" w:rsidP="00A86194">
      <w:pPr>
        <w:pStyle w:val="Caption"/>
        <w:rPr>
          <w:del w:id="586" w:author="Lichen Wu" w:date="2022-04-08T22:28:00Z"/>
        </w:rPr>
      </w:pPr>
      <w:del w:id="587" w:author="Lichen Wu" w:date="2022-04-08T22:28:00Z">
        <w:r w:rsidRPr="00FC2900" w:rsidDel="00BB31D6">
          <w:rPr>
            <w:b/>
            <w:bCs/>
          </w:rPr>
          <w:delText xml:space="preserve">Figure </w:delText>
        </w:r>
        <w:r w:rsidRPr="00FC2900" w:rsidDel="00BB31D6">
          <w:rPr>
            <w:b/>
            <w:bCs/>
            <w:iCs w:val="0"/>
          </w:rPr>
          <w:fldChar w:fldCharType="begin"/>
        </w:r>
        <w:r w:rsidRPr="00FC2900" w:rsidDel="00BB31D6">
          <w:rPr>
            <w:b/>
            <w:bCs/>
          </w:rPr>
          <w:delInstrText xml:space="preserve"> SEQ Figure \* ARABIC </w:delInstrText>
        </w:r>
        <w:r w:rsidRPr="00FC2900" w:rsidDel="00BB31D6">
          <w:rPr>
            <w:b/>
            <w:bCs/>
            <w:iCs w:val="0"/>
          </w:rPr>
          <w:fldChar w:fldCharType="separate"/>
        </w:r>
        <w:r w:rsidR="005026FA" w:rsidDel="00BB31D6">
          <w:rPr>
            <w:b/>
            <w:bCs/>
            <w:noProof/>
          </w:rPr>
          <w:delText>1</w:delText>
        </w:r>
        <w:r w:rsidRPr="00FC2900" w:rsidDel="00BB31D6">
          <w:rPr>
            <w:b/>
            <w:bCs/>
            <w:iCs w:val="0"/>
          </w:rPr>
          <w:fldChar w:fldCharType="end"/>
        </w:r>
        <w:r w:rsidDel="00BB31D6">
          <w:delText xml:space="preserve"> Structure of RC network. Left: Model 1 with 4 states; Middle: Model 2 with 6 states; Middle: Model 3 with 5 states.</w:delText>
        </w:r>
      </w:del>
    </w:p>
    <w:p w14:paraId="62077A6D" w14:textId="04F4268E" w:rsidR="00A86194" w:rsidRPr="00FB46CE" w:rsidDel="00BB31D6" w:rsidRDefault="00A86194" w:rsidP="00A86194">
      <w:pPr>
        <w:jc w:val="center"/>
        <w:rPr>
          <w:del w:id="588" w:author="Lichen Wu" w:date="2022-04-08T22:28:00Z"/>
          <w:lang w:eastAsia="zh-CN"/>
        </w:rPr>
      </w:pPr>
    </w:p>
    <w:p w14:paraId="53F09F68" w14:textId="7BED4675" w:rsidR="00A86194" w:rsidDel="00BB31D6" w:rsidRDefault="00A86194" w:rsidP="00A86194">
      <w:pPr>
        <w:keepNext/>
        <w:jc w:val="center"/>
        <w:rPr>
          <w:del w:id="589" w:author="Lichen Wu" w:date="2022-04-08T22:28:00Z"/>
        </w:rPr>
      </w:pPr>
      <w:del w:id="590" w:author="Lichen Wu" w:date="2022-04-08T22:28:00Z">
        <w:r w:rsidDel="00BB31D6">
          <w:rPr>
            <w:noProof/>
          </w:rPr>
          <w:drawing>
            <wp:inline distT="0" distB="0" distL="0" distR="0" wp14:anchorId="539EFA28" wp14:editId="14EFBA55">
              <wp:extent cx="5943600" cy="3135630"/>
              <wp:effectExtent l="19050" t="19050" r="19050" b="26670"/>
              <wp:docPr id="3" name="Picture 3"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943600" cy="3135630"/>
                      </a:xfrm>
                      <a:prstGeom prst="rect">
                        <a:avLst/>
                      </a:prstGeom>
                      <a:ln>
                        <a:solidFill>
                          <a:schemeClr val="tx1"/>
                        </a:solidFill>
                      </a:ln>
                    </pic:spPr>
                  </pic:pic>
                </a:graphicData>
              </a:graphic>
            </wp:inline>
          </w:drawing>
        </w:r>
      </w:del>
    </w:p>
    <w:p w14:paraId="512043A1" w14:textId="3B2614A3" w:rsidR="00A86194" w:rsidDel="00BB31D6" w:rsidRDefault="00A86194" w:rsidP="00A86194">
      <w:pPr>
        <w:pStyle w:val="Caption"/>
        <w:rPr>
          <w:del w:id="591" w:author="Lichen Wu" w:date="2022-04-08T22:28:00Z"/>
        </w:rPr>
      </w:pPr>
      <w:del w:id="592" w:author="Lichen Wu" w:date="2022-04-08T22:28:00Z">
        <w:r w:rsidRPr="009A7900" w:rsidDel="00BB31D6">
          <w:rPr>
            <w:b/>
            <w:bCs/>
          </w:rPr>
          <w:delText xml:space="preserve">Figure </w:delText>
        </w:r>
        <w:r w:rsidRPr="009A7900" w:rsidDel="00BB31D6">
          <w:rPr>
            <w:b/>
            <w:bCs/>
            <w:iCs w:val="0"/>
          </w:rPr>
          <w:fldChar w:fldCharType="begin"/>
        </w:r>
        <w:r w:rsidRPr="009A7900" w:rsidDel="00BB31D6">
          <w:rPr>
            <w:b/>
            <w:bCs/>
          </w:rPr>
          <w:delInstrText xml:space="preserve"> SEQ Figure \* ARABIC </w:delInstrText>
        </w:r>
        <w:r w:rsidRPr="009A7900" w:rsidDel="00BB31D6">
          <w:rPr>
            <w:b/>
            <w:bCs/>
            <w:iCs w:val="0"/>
          </w:rPr>
          <w:fldChar w:fldCharType="separate"/>
        </w:r>
        <w:r w:rsidR="005026FA" w:rsidDel="00BB31D6">
          <w:rPr>
            <w:b/>
            <w:bCs/>
            <w:noProof/>
          </w:rPr>
          <w:delText>2</w:delText>
        </w:r>
        <w:r w:rsidRPr="009A7900" w:rsidDel="00BB31D6">
          <w:rPr>
            <w:b/>
            <w:bCs/>
            <w:iCs w:val="0"/>
          </w:rPr>
          <w:fldChar w:fldCharType="end"/>
        </w:r>
        <w:r w:rsidDel="00BB31D6">
          <w:delText xml:space="preserve"> Testing results for Model 1, Model 2 and Model 3</w:delText>
        </w:r>
      </w:del>
    </w:p>
    <w:p w14:paraId="5DCF5213" w14:textId="3EF2758D" w:rsidR="00A86194" w:rsidDel="00BB31D6" w:rsidRDefault="00A86194" w:rsidP="00A86194">
      <w:pPr>
        <w:rPr>
          <w:del w:id="593" w:author="Lichen Wu" w:date="2022-04-08T22:28:00Z"/>
          <w:lang w:eastAsia="zh-CN"/>
        </w:rPr>
      </w:pPr>
    </w:p>
    <w:p w14:paraId="758C93E4" w14:textId="76946EDF" w:rsidR="00A86194" w:rsidRPr="005D15F8" w:rsidDel="00BB31D6" w:rsidRDefault="00A86194" w:rsidP="00A86194">
      <w:pPr>
        <w:rPr>
          <w:del w:id="594" w:author="Lichen Wu" w:date="2022-04-08T22:28:00Z"/>
          <w:lang w:eastAsia="zh-CN"/>
        </w:rPr>
      </w:pPr>
    </w:p>
    <w:p w14:paraId="2D128EBC" w14:textId="1DFB2EBD" w:rsidR="00A86194" w:rsidDel="00BB31D6" w:rsidRDefault="00A86194" w:rsidP="00A86194">
      <w:pPr>
        <w:pStyle w:val="Caption"/>
        <w:keepNext/>
        <w:rPr>
          <w:del w:id="595" w:author="Lichen Wu" w:date="2022-04-08T22:28:00Z"/>
        </w:rPr>
      </w:pPr>
      <w:del w:id="596" w:author="Lichen Wu" w:date="2022-04-08T22:28:00Z">
        <w:r w:rsidRPr="00FC1139" w:rsidDel="00BB31D6">
          <w:rPr>
            <w:b/>
            <w:bCs/>
          </w:rPr>
          <w:delText xml:space="preserve">Table </w:delText>
        </w:r>
        <w:r w:rsidRPr="00FC1139" w:rsidDel="00BB31D6">
          <w:rPr>
            <w:b/>
            <w:bCs/>
            <w:iCs w:val="0"/>
          </w:rPr>
          <w:fldChar w:fldCharType="begin"/>
        </w:r>
        <w:r w:rsidRPr="00FC1139" w:rsidDel="00BB31D6">
          <w:rPr>
            <w:b/>
            <w:bCs/>
          </w:rPr>
          <w:delInstrText xml:space="preserve"> SEQ Table \* ARABIC </w:delInstrText>
        </w:r>
        <w:r w:rsidRPr="00FC1139" w:rsidDel="00BB31D6">
          <w:rPr>
            <w:b/>
            <w:bCs/>
            <w:iCs w:val="0"/>
          </w:rPr>
          <w:fldChar w:fldCharType="separate"/>
        </w:r>
        <w:r w:rsidR="005026FA" w:rsidDel="00BB31D6">
          <w:rPr>
            <w:b/>
            <w:bCs/>
            <w:noProof/>
          </w:rPr>
          <w:delText>2</w:delText>
        </w:r>
        <w:r w:rsidRPr="00FC1139" w:rsidDel="00BB31D6">
          <w:rPr>
            <w:b/>
            <w:bCs/>
            <w:iCs w:val="0"/>
          </w:rPr>
          <w:fldChar w:fldCharType="end"/>
        </w:r>
        <w:r w:rsidDel="00BB31D6">
          <w:delText xml:space="preserve"> Comparison of proposed RC models</w:delText>
        </w:r>
        <w:r w:rsidR="00866928" w:rsidDel="00BB31D6">
          <w:delText xml:space="preserve"> (5-mins interval)</w:delText>
        </w:r>
      </w:del>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A86194" w:rsidDel="00BB31D6" w14:paraId="08470724" w14:textId="2F08B790" w:rsidTr="003529DA">
        <w:trPr>
          <w:jc w:val="center"/>
          <w:del w:id="597" w:author="Lichen Wu" w:date="2022-04-08T22:28:00Z"/>
        </w:trPr>
        <w:tc>
          <w:tcPr>
            <w:tcW w:w="1870" w:type="dxa"/>
            <w:tcBorders>
              <w:top w:val="single" w:sz="4" w:space="0" w:color="auto"/>
              <w:bottom w:val="single" w:sz="4" w:space="0" w:color="auto"/>
            </w:tcBorders>
            <w:vAlign w:val="center"/>
          </w:tcPr>
          <w:p w14:paraId="3BFA9458" w14:textId="612F0CAA" w:rsidR="00A86194" w:rsidRPr="00FC1139" w:rsidDel="00BB31D6" w:rsidRDefault="00A86194" w:rsidP="003529DA">
            <w:pPr>
              <w:jc w:val="center"/>
              <w:rPr>
                <w:del w:id="598" w:author="Lichen Wu" w:date="2022-04-08T22:28:00Z"/>
                <w:b/>
                <w:bCs/>
                <w:lang w:eastAsia="zh-CN"/>
              </w:rPr>
            </w:pPr>
            <w:del w:id="599" w:author="Lichen Wu" w:date="2022-04-08T22:28:00Z">
              <w:r w:rsidRPr="00FC1139" w:rsidDel="00BB31D6">
                <w:rPr>
                  <w:b/>
                  <w:bCs/>
                  <w:lang w:eastAsia="zh-CN"/>
                </w:rPr>
                <w:delText>Models</w:delText>
              </w:r>
            </w:del>
          </w:p>
        </w:tc>
        <w:tc>
          <w:tcPr>
            <w:tcW w:w="1870" w:type="dxa"/>
            <w:tcBorders>
              <w:top w:val="single" w:sz="4" w:space="0" w:color="auto"/>
              <w:bottom w:val="single" w:sz="4" w:space="0" w:color="auto"/>
            </w:tcBorders>
            <w:vAlign w:val="center"/>
          </w:tcPr>
          <w:p w14:paraId="1719C9D7" w14:textId="75526B6E" w:rsidR="00A86194" w:rsidRPr="00FC1139" w:rsidDel="00BB31D6" w:rsidRDefault="00A86194" w:rsidP="003529DA">
            <w:pPr>
              <w:jc w:val="center"/>
              <w:rPr>
                <w:del w:id="600" w:author="Lichen Wu" w:date="2022-04-08T22:28:00Z"/>
                <w:b/>
                <w:bCs/>
                <w:lang w:eastAsia="zh-CN"/>
              </w:rPr>
            </w:pPr>
            <w:del w:id="601" w:author="Lichen Wu" w:date="2022-04-08T22:28:00Z">
              <w:r w:rsidRPr="00FC1139" w:rsidDel="00BB31D6">
                <w:rPr>
                  <w:b/>
                  <w:bCs/>
                  <w:lang w:eastAsia="zh-CN"/>
                </w:rPr>
                <w:delText>NRMSE</w:delText>
              </w:r>
              <w:r w:rsidDel="00BB31D6">
                <w:rPr>
                  <w:b/>
                  <w:bCs/>
                  <w:lang w:eastAsia="zh-CN"/>
                </w:rPr>
                <w:delText xml:space="preserve"> (%)</w:delText>
              </w:r>
            </w:del>
          </w:p>
        </w:tc>
        <w:tc>
          <w:tcPr>
            <w:tcW w:w="1870" w:type="dxa"/>
            <w:tcBorders>
              <w:top w:val="single" w:sz="4" w:space="0" w:color="auto"/>
              <w:bottom w:val="single" w:sz="4" w:space="0" w:color="auto"/>
            </w:tcBorders>
            <w:vAlign w:val="center"/>
          </w:tcPr>
          <w:p w14:paraId="5360F6B9" w14:textId="631589D9" w:rsidR="00A86194" w:rsidRPr="00FC1139" w:rsidDel="00BB31D6" w:rsidRDefault="00A86194" w:rsidP="003529DA">
            <w:pPr>
              <w:jc w:val="center"/>
              <w:rPr>
                <w:del w:id="602" w:author="Lichen Wu" w:date="2022-04-08T22:28:00Z"/>
                <w:b/>
                <w:bCs/>
                <w:lang w:eastAsia="zh-CN"/>
              </w:rPr>
            </w:pPr>
            <w:del w:id="603" w:author="Lichen Wu" w:date="2022-04-08T22:28:00Z">
              <w:r w:rsidRPr="00FC1139" w:rsidDel="00BB31D6">
                <w:rPr>
                  <w:b/>
                  <w:bCs/>
                  <w:lang w:eastAsia="zh-CN"/>
                </w:rPr>
                <w:delText>CVRMSE</w:delText>
              </w:r>
              <w:r w:rsidDel="00BB31D6">
                <w:rPr>
                  <w:b/>
                  <w:bCs/>
                  <w:lang w:eastAsia="zh-CN"/>
                </w:rPr>
                <w:delText xml:space="preserve"> (%)</w:delText>
              </w:r>
            </w:del>
          </w:p>
        </w:tc>
        <w:tc>
          <w:tcPr>
            <w:tcW w:w="1870" w:type="dxa"/>
            <w:tcBorders>
              <w:top w:val="single" w:sz="4" w:space="0" w:color="auto"/>
              <w:bottom w:val="single" w:sz="4" w:space="0" w:color="auto"/>
            </w:tcBorders>
            <w:vAlign w:val="center"/>
          </w:tcPr>
          <w:p w14:paraId="49E60B32" w14:textId="7FE0CABF" w:rsidR="00A86194" w:rsidRPr="00FC1139" w:rsidDel="00BB31D6" w:rsidRDefault="00A86194" w:rsidP="003529DA">
            <w:pPr>
              <w:jc w:val="center"/>
              <w:rPr>
                <w:del w:id="604" w:author="Lichen Wu" w:date="2022-04-08T22:28:00Z"/>
                <w:b/>
                <w:bCs/>
                <w:lang w:eastAsia="zh-CN"/>
              </w:rPr>
            </w:pPr>
            <w:del w:id="605" w:author="Lichen Wu" w:date="2022-04-08T22:28:00Z">
              <w:r w:rsidRPr="00FC1139" w:rsidDel="00BB31D6">
                <w:rPr>
                  <w:b/>
                  <w:bCs/>
                  <w:lang w:eastAsia="zh-CN"/>
                </w:rPr>
                <w:delText>MAE</w:delText>
              </w:r>
              <w:r w:rsidDel="00BB31D6">
                <w:rPr>
                  <w:b/>
                  <w:bCs/>
                  <w:lang w:eastAsia="zh-CN"/>
                </w:rPr>
                <w:delText xml:space="preserve"> (</w:delText>
              </w:r>
              <w:r w:rsidR="00764557" w:rsidDel="00BB31D6">
                <w:rPr>
                  <w:b/>
                  <w:bCs/>
                  <w:lang w:eastAsia="zh-CN"/>
                </w:rPr>
                <w:delText>k</w:delText>
              </w:r>
              <w:r w:rsidDel="00BB31D6">
                <w:rPr>
                  <w:b/>
                  <w:bCs/>
                  <w:lang w:eastAsia="zh-CN"/>
                </w:rPr>
                <w:delText>W)</w:delText>
              </w:r>
            </w:del>
          </w:p>
        </w:tc>
        <w:tc>
          <w:tcPr>
            <w:tcW w:w="1870" w:type="dxa"/>
            <w:tcBorders>
              <w:top w:val="single" w:sz="4" w:space="0" w:color="auto"/>
              <w:bottom w:val="single" w:sz="4" w:space="0" w:color="auto"/>
            </w:tcBorders>
            <w:vAlign w:val="center"/>
          </w:tcPr>
          <w:p w14:paraId="19485DE6" w14:textId="48F6618A" w:rsidR="00A86194" w:rsidRPr="00FC1139" w:rsidDel="00BB31D6" w:rsidRDefault="00A86194" w:rsidP="003529DA">
            <w:pPr>
              <w:jc w:val="center"/>
              <w:rPr>
                <w:del w:id="606" w:author="Lichen Wu" w:date="2022-04-08T22:28:00Z"/>
                <w:b/>
                <w:bCs/>
                <w:lang w:eastAsia="zh-CN"/>
              </w:rPr>
            </w:pPr>
            <w:del w:id="607" w:author="Lichen Wu" w:date="2022-04-08T22:28:00Z">
              <w:r w:rsidRPr="00FC1139" w:rsidDel="00BB31D6">
                <w:rPr>
                  <w:b/>
                  <w:bCs/>
                  <w:lang w:eastAsia="zh-CN"/>
                </w:rPr>
                <w:delText>MAPE</w:delText>
              </w:r>
              <w:r w:rsidDel="00BB31D6">
                <w:rPr>
                  <w:b/>
                  <w:bCs/>
                  <w:lang w:eastAsia="zh-CN"/>
                </w:rPr>
                <w:delText xml:space="preserve"> (%)</w:delText>
              </w:r>
            </w:del>
          </w:p>
        </w:tc>
      </w:tr>
      <w:tr w:rsidR="00A86194" w:rsidDel="00BB31D6" w14:paraId="62DAC469" w14:textId="1C38DD3B" w:rsidTr="003529DA">
        <w:trPr>
          <w:jc w:val="center"/>
          <w:del w:id="608" w:author="Lichen Wu" w:date="2022-04-08T22:28:00Z"/>
        </w:trPr>
        <w:tc>
          <w:tcPr>
            <w:tcW w:w="1870" w:type="dxa"/>
            <w:tcBorders>
              <w:top w:val="single" w:sz="4" w:space="0" w:color="auto"/>
            </w:tcBorders>
            <w:vAlign w:val="center"/>
          </w:tcPr>
          <w:p w14:paraId="27E9A79A" w14:textId="74ADFEF2" w:rsidR="00A86194" w:rsidDel="00BB31D6" w:rsidRDefault="00A86194" w:rsidP="003529DA">
            <w:pPr>
              <w:jc w:val="center"/>
              <w:rPr>
                <w:del w:id="609" w:author="Lichen Wu" w:date="2022-04-08T22:28:00Z"/>
                <w:lang w:eastAsia="zh-CN"/>
              </w:rPr>
            </w:pPr>
            <w:del w:id="610" w:author="Lichen Wu" w:date="2022-04-08T22:28:00Z">
              <w:r w:rsidDel="00BB31D6">
                <w:rPr>
                  <w:lang w:eastAsia="zh-CN"/>
                </w:rPr>
                <w:delText>Model 1</w:delText>
              </w:r>
            </w:del>
          </w:p>
        </w:tc>
        <w:tc>
          <w:tcPr>
            <w:tcW w:w="1870" w:type="dxa"/>
            <w:tcBorders>
              <w:top w:val="single" w:sz="4" w:space="0" w:color="auto"/>
            </w:tcBorders>
            <w:vAlign w:val="center"/>
          </w:tcPr>
          <w:p w14:paraId="49CF8946" w14:textId="5EEC75BF" w:rsidR="00A86194" w:rsidDel="00BB31D6" w:rsidRDefault="00A86194" w:rsidP="003529DA">
            <w:pPr>
              <w:jc w:val="center"/>
              <w:rPr>
                <w:del w:id="611" w:author="Lichen Wu" w:date="2022-04-08T22:28:00Z"/>
                <w:lang w:eastAsia="zh-CN"/>
              </w:rPr>
            </w:pPr>
            <w:del w:id="612" w:author="Lichen Wu" w:date="2022-04-08T22:28:00Z">
              <w:r w:rsidDel="00BB31D6">
                <w:rPr>
                  <w:lang w:eastAsia="zh-CN"/>
                </w:rPr>
                <w:delText>156.96</w:delText>
              </w:r>
            </w:del>
          </w:p>
        </w:tc>
        <w:tc>
          <w:tcPr>
            <w:tcW w:w="1870" w:type="dxa"/>
            <w:tcBorders>
              <w:top w:val="single" w:sz="4" w:space="0" w:color="auto"/>
            </w:tcBorders>
            <w:vAlign w:val="center"/>
          </w:tcPr>
          <w:p w14:paraId="39D22376" w14:textId="0A724337" w:rsidR="00A86194" w:rsidDel="00BB31D6" w:rsidRDefault="00A86194" w:rsidP="003529DA">
            <w:pPr>
              <w:jc w:val="center"/>
              <w:rPr>
                <w:del w:id="613" w:author="Lichen Wu" w:date="2022-04-08T22:28:00Z"/>
                <w:lang w:eastAsia="zh-CN"/>
              </w:rPr>
            </w:pPr>
            <w:del w:id="614" w:author="Lichen Wu" w:date="2022-04-08T22:28:00Z">
              <w:r w:rsidDel="00BB31D6">
                <w:rPr>
                  <w:lang w:eastAsia="zh-CN"/>
                </w:rPr>
                <w:delText>117.52</w:delText>
              </w:r>
            </w:del>
          </w:p>
        </w:tc>
        <w:tc>
          <w:tcPr>
            <w:tcW w:w="1870" w:type="dxa"/>
            <w:tcBorders>
              <w:top w:val="single" w:sz="4" w:space="0" w:color="auto"/>
            </w:tcBorders>
            <w:vAlign w:val="center"/>
          </w:tcPr>
          <w:p w14:paraId="4DA74853" w14:textId="1E0D1312" w:rsidR="00A86194" w:rsidDel="00BB31D6" w:rsidRDefault="00A86194" w:rsidP="003529DA">
            <w:pPr>
              <w:jc w:val="center"/>
              <w:rPr>
                <w:del w:id="615" w:author="Lichen Wu" w:date="2022-04-08T22:28:00Z"/>
                <w:lang w:eastAsia="zh-CN"/>
              </w:rPr>
            </w:pPr>
            <w:del w:id="616" w:author="Lichen Wu" w:date="2022-04-08T22:28:00Z">
              <w:r w:rsidDel="00BB31D6">
                <w:rPr>
                  <w:lang w:eastAsia="zh-CN"/>
                </w:rPr>
                <w:delText>5</w:delText>
              </w:r>
              <w:r w:rsidR="00764557" w:rsidDel="00BB31D6">
                <w:rPr>
                  <w:lang w:eastAsia="zh-CN"/>
                </w:rPr>
                <w:delText>.</w:delText>
              </w:r>
              <w:r w:rsidDel="00BB31D6">
                <w:rPr>
                  <w:lang w:eastAsia="zh-CN"/>
                </w:rPr>
                <w:delText>7</w:delText>
              </w:r>
              <w:r w:rsidR="00764557" w:rsidDel="00BB31D6">
                <w:rPr>
                  <w:lang w:eastAsia="zh-CN"/>
                </w:rPr>
                <w:delText>6</w:delText>
              </w:r>
            </w:del>
          </w:p>
        </w:tc>
        <w:tc>
          <w:tcPr>
            <w:tcW w:w="1870" w:type="dxa"/>
            <w:tcBorders>
              <w:top w:val="single" w:sz="4" w:space="0" w:color="auto"/>
            </w:tcBorders>
            <w:vAlign w:val="center"/>
          </w:tcPr>
          <w:p w14:paraId="258E658E" w14:textId="257BDF79" w:rsidR="00A86194" w:rsidDel="00BB31D6" w:rsidRDefault="00A86194" w:rsidP="003529DA">
            <w:pPr>
              <w:jc w:val="center"/>
              <w:rPr>
                <w:del w:id="617" w:author="Lichen Wu" w:date="2022-04-08T22:28:00Z"/>
                <w:lang w:eastAsia="zh-CN"/>
              </w:rPr>
            </w:pPr>
            <w:del w:id="618" w:author="Lichen Wu" w:date="2022-04-08T22:28:00Z">
              <w:r w:rsidDel="00BB31D6">
                <w:rPr>
                  <w:lang w:eastAsia="zh-CN"/>
                </w:rPr>
                <w:delText>87.88</w:delText>
              </w:r>
            </w:del>
          </w:p>
        </w:tc>
      </w:tr>
      <w:tr w:rsidR="00A86194" w:rsidDel="00BB31D6" w14:paraId="6B3B6869" w14:textId="39DB7124" w:rsidTr="003529DA">
        <w:trPr>
          <w:jc w:val="center"/>
          <w:del w:id="619" w:author="Lichen Wu" w:date="2022-04-08T22:28:00Z"/>
        </w:trPr>
        <w:tc>
          <w:tcPr>
            <w:tcW w:w="1870" w:type="dxa"/>
            <w:vAlign w:val="center"/>
          </w:tcPr>
          <w:p w14:paraId="7DADE973" w14:textId="2DABE808" w:rsidR="00A86194" w:rsidDel="00BB31D6" w:rsidRDefault="00A86194" w:rsidP="003529DA">
            <w:pPr>
              <w:jc w:val="center"/>
              <w:rPr>
                <w:del w:id="620" w:author="Lichen Wu" w:date="2022-04-08T22:28:00Z"/>
                <w:lang w:eastAsia="zh-CN"/>
              </w:rPr>
            </w:pPr>
            <w:del w:id="621" w:author="Lichen Wu" w:date="2022-04-08T22:28:00Z">
              <w:r w:rsidDel="00BB31D6">
                <w:rPr>
                  <w:lang w:eastAsia="zh-CN"/>
                </w:rPr>
                <w:delText>Model 2</w:delText>
              </w:r>
            </w:del>
          </w:p>
        </w:tc>
        <w:tc>
          <w:tcPr>
            <w:tcW w:w="1870" w:type="dxa"/>
            <w:vAlign w:val="center"/>
          </w:tcPr>
          <w:p w14:paraId="13E1E3E8" w14:textId="5F6781EF" w:rsidR="00A86194" w:rsidRPr="00FC1139" w:rsidDel="00BB31D6" w:rsidRDefault="00A86194" w:rsidP="003529DA">
            <w:pPr>
              <w:jc w:val="center"/>
              <w:rPr>
                <w:del w:id="622" w:author="Lichen Wu" w:date="2022-04-08T22:28:00Z"/>
                <w:b/>
                <w:bCs/>
                <w:lang w:eastAsia="zh-CN"/>
              </w:rPr>
            </w:pPr>
            <w:del w:id="623" w:author="Lichen Wu" w:date="2022-04-08T22:28:00Z">
              <w:r w:rsidDel="00BB31D6">
                <w:rPr>
                  <w:b/>
                  <w:bCs/>
                  <w:lang w:eastAsia="zh-CN"/>
                </w:rPr>
                <w:delText>16.15</w:delText>
              </w:r>
            </w:del>
          </w:p>
        </w:tc>
        <w:tc>
          <w:tcPr>
            <w:tcW w:w="1870" w:type="dxa"/>
            <w:vAlign w:val="center"/>
          </w:tcPr>
          <w:p w14:paraId="5BF0E9F6" w14:textId="481564F8" w:rsidR="00A86194" w:rsidRPr="00FC1139" w:rsidDel="00BB31D6" w:rsidRDefault="00A86194" w:rsidP="003529DA">
            <w:pPr>
              <w:jc w:val="center"/>
              <w:rPr>
                <w:del w:id="624" w:author="Lichen Wu" w:date="2022-04-08T22:28:00Z"/>
                <w:b/>
                <w:bCs/>
                <w:lang w:eastAsia="zh-CN"/>
              </w:rPr>
            </w:pPr>
            <w:del w:id="625" w:author="Lichen Wu" w:date="2022-04-08T22:28:00Z">
              <w:r w:rsidDel="00BB31D6">
                <w:rPr>
                  <w:b/>
                  <w:bCs/>
                  <w:lang w:eastAsia="zh-CN"/>
                </w:rPr>
                <w:delText>21.31</w:delText>
              </w:r>
            </w:del>
          </w:p>
        </w:tc>
        <w:tc>
          <w:tcPr>
            <w:tcW w:w="1870" w:type="dxa"/>
            <w:vAlign w:val="center"/>
          </w:tcPr>
          <w:p w14:paraId="444C626D" w14:textId="0D268DB5" w:rsidR="00A86194" w:rsidRPr="00FC1139" w:rsidDel="00BB31D6" w:rsidRDefault="00764557" w:rsidP="003529DA">
            <w:pPr>
              <w:jc w:val="center"/>
              <w:rPr>
                <w:del w:id="626" w:author="Lichen Wu" w:date="2022-04-08T22:28:00Z"/>
                <w:b/>
                <w:bCs/>
                <w:lang w:eastAsia="zh-CN"/>
              </w:rPr>
            </w:pPr>
            <w:del w:id="627" w:author="Lichen Wu" w:date="2022-04-08T22:28:00Z">
              <w:r w:rsidDel="00BB31D6">
                <w:rPr>
                  <w:b/>
                  <w:bCs/>
                  <w:lang w:eastAsia="zh-CN"/>
                </w:rPr>
                <w:delText>0.</w:delText>
              </w:r>
              <w:r w:rsidR="00A86194" w:rsidRPr="00FC1139" w:rsidDel="00BB31D6">
                <w:rPr>
                  <w:b/>
                  <w:bCs/>
                  <w:lang w:eastAsia="zh-CN"/>
                </w:rPr>
                <w:delText>8</w:delText>
              </w:r>
              <w:r w:rsidDel="00BB31D6">
                <w:rPr>
                  <w:b/>
                  <w:bCs/>
                  <w:lang w:eastAsia="zh-CN"/>
                </w:rPr>
                <w:delText>4</w:delText>
              </w:r>
            </w:del>
          </w:p>
        </w:tc>
        <w:tc>
          <w:tcPr>
            <w:tcW w:w="1870" w:type="dxa"/>
            <w:vAlign w:val="center"/>
          </w:tcPr>
          <w:p w14:paraId="4168C431" w14:textId="3ACBDC9E" w:rsidR="00A86194" w:rsidRPr="00FC1139" w:rsidDel="00BB31D6" w:rsidRDefault="00A86194" w:rsidP="003529DA">
            <w:pPr>
              <w:jc w:val="center"/>
              <w:rPr>
                <w:del w:id="628" w:author="Lichen Wu" w:date="2022-04-08T22:28:00Z"/>
                <w:b/>
                <w:bCs/>
                <w:lang w:eastAsia="zh-CN"/>
              </w:rPr>
            </w:pPr>
            <w:del w:id="629" w:author="Lichen Wu" w:date="2022-04-08T22:28:00Z">
              <w:r w:rsidRPr="00FC1139" w:rsidDel="00BB31D6">
                <w:rPr>
                  <w:b/>
                  <w:bCs/>
                  <w:lang w:eastAsia="zh-CN"/>
                </w:rPr>
                <w:delText>26</w:delText>
              </w:r>
              <w:r w:rsidDel="00BB31D6">
                <w:rPr>
                  <w:b/>
                  <w:bCs/>
                  <w:lang w:eastAsia="zh-CN"/>
                </w:rPr>
                <w:delText>.10</w:delText>
              </w:r>
            </w:del>
          </w:p>
        </w:tc>
      </w:tr>
      <w:tr w:rsidR="00A86194" w:rsidDel="00BB31D6" w14:paraId="3609D259" w14:textId="57994D26" w:rsidTr="003529DA">
        <w:trPr>
          <w:jc w:val="center"/>
          <w:del w:id="630" w:author="Lichen Wu" w:date="2022-04-08T22:28:00Z"/>
        </w:trPr>
        <w:tc>
          <w:tcPr>
            <w:tcW w:w="1870" w:type="dxa"/>
            <w:tcBorders>
              <w:bottom w:val="single" w:sz="4" w:space="0" w:color="auto"/>
            </w:tcBorders>
            <w:vAlign w:val="center"/>
          </w:tcPr>
          <w:p w14:paraId="61217177" w14:textId="63057BD4" w:rsidR="00A86194" w:rsidDel="00BB31D6" w:rsidRDefault="00A86194" w:rsidP="003529DA">
            <w:pPr>
              <w:jc w:val="center"/>
              <w:rPr>
                <w:del w:id="631" w:author="Lichen Wu" w:date="2022-04-08T22:28:00Z"/>
                <w:lang w:eastAsia="zh-CN"/>
              </w:rPr>
            </w:pPr>
            <w:del w:id="632" w:author="Lichen Wu" w:date="2022-04-08T22:28:00Z">
              <w:r w:rsidDel="00BB31D6">
                <w:rPr>
                  <w:lang w:eastAsia="zh-CN"/>
                </w:rPr>
                <w:delText>Model 3</w:delText>
              </w:r>
            </w:del>
          </w:p>
        </w:tc>
        <w:tc>
          <w:tcPr>
            <w:tcW w:w="1870" w:type="dxa"/>
            <w:tcBorders>
              <w:bottom w:val="single" w:sz="4" w:space="0" w:color="auto"/>
            </w:tcBorders>
            <w:vAlign w:val="center"/>
          </w:tcPr>
          <w:p w14:paraId="5B0ABCAB" w14:textId="2C63602B" w:rsidR="00A86194" w:rsidRPr="004633EB" w:rsidDel="00BB31D6" w:rsidRDefault="00A86194" w:rsidP="003529DA">
            <w:pPr>
              <w:jc w:val="center"/>
              <w:rPr>
                <w:del w:id="633" w:author="Lichen Wu" w:date="2022-04-08T22:28:00Z"/>
                <w:lang w:eastAsia="zh-CN"/>
              </w:rPr>
            </w:pPr>
            <w:del w:id="634" w:author="Lichen Wu" w:date="2022-04-08T22:28:00Z">
              <w:r w:rsidDel="00BB31D6">
                <w:rPr>
                  <w:lang w:eastAsia="zh-CN"/>
                </w:rPr>
                <w:delText>27.60</w:delText>
              </w:r>
            </w:del>
          </w:p>
        </w:tc>
        <w:tc>
          <w:tcPr>
            <w:tcW w:w="1870" w:type="dxa"/>
            <w:tcBorders>
              <w:bottom w:val="single" w:sz="4" w:space="0" w:color="auto"/>
            </w:tcBorders>
            <w:vAlign w:val="center"/>
          </w:tcPr>
          <w:p w14:paraId="45F4CF2D" w14:textId="244ED4E1" w:rsidR="00A86194" w:rsidRPr="004633EB" w:rsidDel="00BB31D6" w:rsidRDefault="00A86194" w:rsidP="003529DA">
            <w:pPr>
              <w:jc w:val="center"/>
              <w:rPr>
                <w:del w:id="635" w:author="Lichen Wu" w:date="2022-04-08T22:28:00Z"/>
                <w:lang w:eastAsia="zh-CN"/>
              </w:rPr>
            </w:pPr>
            <w:del w:id="636" w:author="Lichen Wu" w:date="2022-04-08T22:28:00Z">
              <w:r w:rsidRPr="004633EB" w:rsidDel="00BB31D6">
                <w:rPr>
                  <w:lang w:eastAsia="zh-CN"/>
                </w:rPr>
                <w:delText>31.37</w:delText>
              </w:r>
            </w:del>
          </w:p>
        </w:tc>
        <w:tc>
          <w:tcPr>
            <w:tcW w:w="1870" w:type="dxa"/>
            <w:tcBorders>
              <w:bottom w:val="single" w:sz="4" w:space="0" w:color="auto"/>
            </w:tcBorders>
            <w:vAlign w:val="center"/>
          </w:tcPr>
          <w:p w14:paraId="5BBCD021" w14:textId="26EF09E4" w:rsidR="00A86194" w:rsidRPr="004633EB" w:rsidDel="00BB31D6" w:rsidRDefault="00A86194" w:rsidP="003529DA">
            <w:pPr>
              <w:jc w:val="center"/>
              <w:rPr>
                <w:del w:id="637" w:author="Lichen Wu" w:date="2022-04-08T22:28:00Z"/>
                <w:lang w:eastAsia="zh-CN"/>
              </w:rPr>
            </w:pPr>
            <w:del w:id="638" w:author="Lichen Wu" w:date="2022-04-08T22:28:00Z">
              <w:r w:rsidRPr="004633EB" w:rsidDel="00BB31D6">
                <w:rPr>
                  <w:lang w:eastAsia="zh-CN"/>
                </w:rPr>
                <w:delText>1</w:delText>
              </w:r>
              <w:r w:rsidR="00764557" w:rsidDel="00BB31D6">
                <w:rPr>
                  <w:lang w:eastAsia="zh-CN"/>
                </w:rPr>
                <w:delText>.</w:delText>
              </w:r>
              <w:r w:rsidRPr="004633EB" w:rsidDel="00BB31D6">
                <w:rPr>
                  <w:lang w:eastAsia="zh-CN"/>
                </w:rPr>
                <w:delText>28</w:delText>
              </w:r>
            </w:del>
          </w:p>
        </w:tc>
        <w:tc>
          <w:tcPr>
            <w:tcW w:w="1870" w:type="dxa"/>
            <w:tcBorders>
              <w:bottom w:val="single" w:sz="4" w:space="0" w:color="auto"/>
            </w:tcBorders>
            <w:vAlign w:val="center"/>
          </w:tcPr>
          <w:p w14:paraId="75897992" w14:textId="3299F6AE" w:rsidR="00A86194" w:rsidRPr="004633EB" w:rsidDel="00BB31D6" w:rsidRDefault="00A86194" w:rsidP="003529DA">
            <w:pPr>
              <w:jc w:val="center"/>
              <w:rPr>
                <w:del w:id="639" w:author="Lichen Wu" w:date="2022-04-08T22:28:00Z"/>
                <w:lang w:eastAsia="zh-CN"/>
              </w:rPr>
            </w:pPr>
            <w:del w:id="640" w:author="Lichen Wu" w:date="2022-04-08T22:28:00Z">
              <w:r w:rsidRPr="004633EB" w:rsidDel="00BB31D6">
                <w:rPr>
                  <w:lang w:eastAsia="zh-CN"/>
                </w:rPr>
                <w:delText>35.89</w:delText>
              </w:r>
            </w:del>
          </w:p>
        </w:tc>
      </w:tr>
    </w:tbl>
    <w:p w14:paraId="071DE5A5" w14:textId="77777777" w:rsidR="00A86194" w:rsidDel="004F076D" w:rsidRDefault="00A86194" w:rsidP="00B83C4A">
      <w:pPr>
        <w:rPr>
          <w:del w:id="641" w:author="Lichen Wu" w:date="2022-04-08T22:45:00Z"/>
        </w:rPr>
      </w:pPr>
    </w:p>
    <w:p w14:paraId="2AF0A4D2" w14:textId="77777777" w:rsidR="00CB195C" w:rsidRDefault="00CB195C" w:rsidP="00B83C4A"/>
    <w:p w14:paraId="7ADCD4D3" w14:textId="4CDAE7E7" w:rsidR="00A725F8" w:rsidRDefault="00A725F8" w:rsidP="00A725F8">
      <w:pPr>
        <w:pStyle w:val="Heading2"/>
      </w:pPr>
      <w:r w:rsidRPr="00E07F2E">
        <w:t>2.</w:t>
      </w:r>
      <w:ins w:id="642" w:author="Lichen Wu" w:date="2022-04-09T13:20:00Z">
        <w:r w:rsidR="00896FFF">
          <w:t>2</w:t>
        </w:r>
      </w:ins>
      <w:del w:id="643" w:author="Lichen Wu" w:date="2022-04-09T13:20:00Z">
        <w:r w:rsidR="00527C0E" w:rsidDel="00896FFF">
          <w:delText>3</w:delText>
        </w:r>
      </w:del>
      <w:r w:rsidRPr="00E07F2E">
        <w:t xml:space="preserve"> </w:t>
      </w:r>
      <w:r>
        <w:t>G</w:t>
      </w:r>
      <w:r w:rsidR="00E9252E">
        <w:t>G</w:t>
      </w:r>
      <w:r>
        <w:t>MR</w:t>
      </w:r>
      <w:ins w:id="644" w:author="Lichen Wu" w:date="2022-04-08T22:32:00Z">
        <w:r w:rsidR="00747E11">
          <w:t xml:space="preserve"> </w:t>
        </w:r>
      </w:ins>
      <w:ins w:id="645" w:author="Lichen Wu" w:date="2022-04-09T13:30:00Z">
        <w:r w:rsidR="00F44120">
          <w:t>Model</w:t>
        </w:r>
      </w:ins>
    </w:p>
    <w:p w14:paraId="47BE8FCB" w14:textId="4A7B04A5" w:rsidR="00CB195C" w:rsidRPr="00CB195C" w:rsidRDefault="00164D12" w:rsidP="00CB195C">
      <w:r>
        <w:t>Gaussian mixture regression (GMR)</w:t>
      </w:r>
      <w:commentRangeStart w:id="646"/>
      <w:r w:rsidR="003028A1">
        <w:fldChar w:fldCharType="begin"/>
      </w:r>
      <w:r w:rsidR="007E0949">
        <w:instrText xml:space="preserve"> ADDIN ZOTERO_ITEM CSL_CITATION {"citationID":"HxdgI4Au","properties":{"formattedCitation":"(Sung, n.d.)","plainCitation":"(Sung, n.d.)","noteIndex":0},"citationItems":[{"id":639,"uris":["http://zotero.org/users/3944343/items/RH6UWTPH"],"itemData":{"id":639,"type":"article-journal","language":"en","page":"117","source":"Zotero","title":"Gaussian Mixture Regression and Classiﬁcation","author":[{"family":"Sung","given":"Hsi Guang"}]}}],"schema":"https://github.com/citation-style-language/schema/raw/master/csl-citation.json"} </w:instrText>
      </w:r>
      <w:r w:rsidR="003028A1">
        <w:fldChar w:fldCharType="separate"/>
      </w:r>
      <w:r w:rsidR="007E0949" w:rsidRPr="007E0949">
        <w:t>(Sung, n.d.)</w:t>
      </w:r>
      <w:r w:rsidR="003028A1">
        <w:fldChar w:fldCharType="end"/>
      </w:r>
      <w:commentRangeEnd w:id="646"/>
      <w:r w:rsidR="00C627AF">
        <w:rPr>
          <w:rStyle w:val="CommentReference"/>
        </w:rPr>
        <w:commentReference w:id="646"/>
      </w:r>
      <w:r>
        <w:t xml:space="preserve"> is a regression approach that models probability distributions rather than functions. It consists of training phase</w:t>
      </w:r>
      <w:r w:rsidR="000838D2">
        <w:t>, (learning a Gaussian Mixture Model (GMM</w:t>
      </w:r>
      <w:del w:id="647" w:author="Lichen Wu" w:date="2022-04-09T15:40:00Z">
        <w:r w:rsidR="000838D2" w:rsidDel="00815DE1">
          <w:delText>), see Equation (6)</w:delText>
        </w:r>
      </w:del>
      <w:ins w:id="648" w:author="Lichen Wu" w:date="2022-04-09T15:40:00Z">
        <w:r w:rsidR="00815DE1">
          <w:t>)</w:t>
        </w:r>
      </w:ins>
      <w:r w:rsidR="000838D2">
        <w:t xml:space="preserve"> </w:t>
      </w:r>
      <w:ins w:id="649" w:author="Lichen Wu" w:date="2022-04-09T15:40:00Z">
        <w:r w:rsidR="00815DE1">
          <w:t xml:space="preserve">with an </w:t>
        </w:r>
      </w:ins>
      <w:del w:id="650" w:author="Lichen Wu" w:date="2022-04-09T15:39:00Z">
        <w:r w:rsidR="000838D2" w:rsidDel="00815DE1">
          <w:delText xml:space="preserve">through </w:delText>
        </w:r>
      </w:del>
      <w:r w:rsidR="000838D2">
        <w:t>iterative expectation maximization (EM) algorithm), and predicting phase</w:t>
      </w:r>
      <w:r w:rsidR="00120781">
        <w:t xml:space="preserve"> using Equation (</w:t>
      </w:r>
      <w:ins w:id="651" w:author="Lichen Wu" w:date="2022-04-09T15:40:00Z">
        <w:r w:rsidR="00815DE1">
          <w:t>6,</w:t>
        </w:r>
        <w:r w:rsidR="00D10714">
          <w:t xml:space="preserve"> </w:t>
        </w:r>
      </w:ins>
      <w:r w:rsidR="00120781">
        <w:t>7).</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50"/>
      </w:tblGrid>
      <w:tr w:rsidR="00342168" w14:paraId="27EACE6B" w14:textId="77777777" w:rsidTr="00C76091">
        <w:trPr>
          <w:jc w:val="center"/>
        </w:trPr>
        <w:tc>
          <w:tcPr>
            <w:tcW w:w="625" w:type="dxa"/>
            <w:vAlign w:val="center"/>
          </w:tcPr>
          <w:p w14:paraId="465D4441" w14:textId="77777777" w:rsidR="00342168" w:rsidRDefault="00342168" w:rsidP="00B83C4A"/>
        </w:tc>
        <w:tc>
          <w:tcPr>
            <w:tcW w:w="8100" w:type="dxa"/>
            <w:vAlign w:val="center"/>
          </w:tcPr>
          <w:p w14:paraId="03103E1E" w14:textId="3C7225E0" w:rsidR="00342168" w:rsidRPr="00184E3E" w:rsidRDefault="00CB195C" w:rsidP="00B83C4A">
            <w:pPr>
              <w:jc w:val="center"/>
              <w:rPr>
                <w:rFonts w:eastAsiaTheme="minorEastAsia"/>
                <w:i/>
                <w:lang w:eastAsia="zh-CN"/>
              </w:rPr>
            </w:pPr>
            <m:oMathPara>
              <m:oMath>
                <m:r>
                  <w:rPr>
                    <w:rFonts w:ascii="Cambria Math" w:eastAsiaTheme="minorEastAsia" w:hAnsi="Cambria Math"/>
                    <w:lang w:eastAsia="zh-CN"/>
                  </w:rPr>
                  <m:t>p</m:t>
                </m:r>
                <m:d>
                  <m:dPr>
                    <m:ctrlPr>
                      <w:rPr>
                        <w:rFonts w:ascii="Cambria Math" w:eastAsiaTheme="minorEastAsia" w:hAnsi="Cambria Math"/>
                        <w:i/>
                        <w:lang w:eastAsia="zh-CN"/>
                      </w:rPr>
                    </m:ctrlPr>
                  </m:dPr>
                  <m:e>
                    <m:r>
                      <w:rPr>
                        <w:rFonts w:ascii="Cambria Math" w:eastAsiaTheme="minorEastAsia" w:hAnsi="Cambria Math"/>
                        <w:lang w:eastAsia="zh-CN"/>
                      </w:rPr>
                      <m:t>x,y</m:t>
                    </m:r>
                  </m:e>
                </m:d>
                <m:r>
                  <w:rPr>
                    <w:rFonts w:ascii="Cambria Math" w:eastAsiaTheme="minorEastAsia" w:hAnsi="Cambria Math"/>
                    <w:lang w:eastAsia="zh-CN"/>
                  </w:rPr>
                  <m:t>=</m:t>
                </m:r>
                <m:nary>
                  <m:naryPr>
                    <m:chr m:val="∑"/>
                    <m:ctrlPr>
                      <w:rPr>
                        <w:rFonts w:ascii="Cambria Math" w:eastAsiaTheme="minorEastAsia" w:hAnsi="Cambria Math"/>
                        <w:lang w:eastAsia="zh-CN"/>
                      </w:rPr>
                    </m:ctrlPr>
                  </m:naryPr>
                  <m:sub>
                    <m:r>
                      <w:rPr>
                        <w:rFonts w:ascii="Cambria Math" w:eastAsiaTheme="minorEastAsia" w:hAnsi="Cambria Math"/>
                        <w:lang w:eastAsia="zh-CN"/>
                      </w:rPr>
                      <m:t>k=1</m:t>
                    </m:r>
                    <m:ctrlPr>
                      <w:rPr>
                        <w:rFonts w:ascii="Cambria Math" w:eastAsiaTheme="minorEastAsia" w:hAnsi="Cambria Math"/>
                        <w:i/>
                        <w:lang w:eastAsia="zh-CN"/>
                      </w:rPr>
                    </m:ctrlPr>
                  </m:sub>
                  <m:sup>
                    <m:r>
                      <w:rPr>
                        <w:rFonts w:ascii="Cambria Math" w:eastAsiaTheme="minorEastAsia" w:hAnsi="Cambria Math"/>
                        <w:lang w:eastAsia="zh-CN"/>
                      </w:rPr>
                      <m:t>K</m:t>
                    </m:r>
                    <m:ctrlPr>
                      <w:rPr>
                        <w:rFonts w:ascii="Cambria Math" w:eastAsiaTheme="minorEastAsia" w:hAnsi="Cambria Math"/>
                        <w:i/>
                        <w:lang w:eastAsia="zh-CN"/>
                      </w:rPr>
                    </m:ctrlPr>
                  </m:sup>
                  <m:e>
                    <m:sSub>
                      <m:sSubPr>
                        <m:ctrlPr>
                          <w:rPr>
                            <w:rFonts w:ascii="Cambria Math" w:eastAsiaTheme="minorEastAsia" w:hAnsi="Cambria Math"/>
                            <w:i/>
                            <w:lang w:eastAsia="zh-CN"/>
                          </w:rPr>
                        </m:ctrlPr>
                      </m:sSubPr>
                      <m:e>
                        <m:r>
                          <m:rPr>
                            <m:sty m:val="p"/>
                          </m:rPr>
                          <w:rPr>
                            <w:rFonts w:ascii="Cambria Math" w:eastAsiaTheme="minorEastAsia" w:hAnsi="Cambria Math"/>
                            <w:lang w:eastAsia="zh-CN"/>
                          </w:rPr>
                          <m:t>π</m:t>
                        </m:r>
                      </m:e>
                      <m:sub>
                        <m:r>
                          <w:rPr>
                            <w:rFonts w:ascii="Cambria Math" w:eastAsiaTheme="minorEastAsia" w:hAnsi="Cambria Math"/>
                            <w:lang w:eastAsia="zh-CN"/>
                          </w:rPr>
                          <m:t>k</m:t>
                        </m:r>
                      </m:sub>
                    </m:sSub>
                    <m:sSub>
                      <m:sSubPr>
                        <m:ctrlPr>
                          <w:rPr>
                            <w:rFonts w:ascii="Cambria Math" w:eastAsiaTheme="minorEastAsia" w:hAnsi="Cambria Math"/>
                            <w:i/>
                            <w:lang w:eastAsia="zh-CN"/>
                          </w:rPr>
                        </m:ctrlPr>
                      </m:sSubPr>
                      <m:e>
                        <m:r>
                          <m:rPr>
                            <m:scr m:val="script"/>
                          </m:rPr>
                          <w:rPr>
                            <w:rFonts w:ascii="Cambria Math" w:eastAsiaTheme="minorEastAsia" w:hAnsi="Cambria Math"/>
                            <w:lang w:eastAsia="zh-CN"/>
                          </w:rPr>
                          <m:t>N</m:t>
                        </m:r>
                      </m:e>
                      <m:sub>
                        <m:r>
                          <w:rPr>
                            <w:rFonts w:ascii="Cambria Math" w:eastAsiaTheme="minorEastAsia" w:hAnsi="Cambria Math"/>
                            <w:lang w:eastAsia="zh-CN"/>
                          </w:rPr>
                          <m:t>k</m:t>
                        </m:r>
                      </m:sub>
                    </m:sSub>
                    <m:d>
                      <m:dPr>
                        <m:ctrlPr>
                          <w:rPr>
                            <w:rFonts w:ascii="Cambria Math" w:eastAsiaTheme="minorEastAsia" w:hAnsi="Cambria Math"/>
                            <w:i/>
                            <w:lang w:eastAsia="zh-CN"/>
                          </w:rPr>
                        </m:ctrlPr>
                      </m:dPr>
                      <m:e>
                        <m:r>
                          <w:rPr>
                            <w:rFonts w:ascii="Cambria Math" w:eastAsiaTheme="minorEastAsia" w:hAnsi="Cambria Math"/>
                            <w:lang w:eastAsia="zh-CN"/>
                          </w:rPr>
                          <m:t>x,y</m:t>
                        </m:r>
                      </m:e>
                      <m:e>
                        <m:sSub>
                          <m:sSubPr>
                            <m:ctrlPr>
                              <w:rPr>
                                <w:rFonts w:ascii="Cambria Math" w:eastAsiaTheme="minorEastAsia" w:hAnsi="Cambria Math"/>
                                <w:i/>
                                <w:lang w:eastAsia="zh-CN"/>
                              </w:rPr>
                            </m:ctrlPr>
                          </m:sSubPr>
                          <m:e>
                            <m:r>
                              <m:rPr>
                                <m:sty m:val="p"/>
                              </m:rPr>
                              <w:rPr>
                                <w:rFonts w:ascii="Cambria Math" w:eastAsiaTheme="minorEastAsia" w:hAnsi="Cambria Math"/>
                                <w:lang w:eastAsia="zh-CN"/>
                              </w:rPr>
                              <m:t>μ</m:t>
                            </m:r>
                          </m:e>
                          <m:sub>
                            <m:r>
                              <w:rPr>
                                <w:rFonts w:ascii="Cambria Math" w:eastAsiaTheme="minorEastAsia" w:hAnsi="Cambria Math"/>
                                <w:lang w:eastAsia="zh-CN"/>
                              </w:rPr>
                              <m:t>x</m:t>
                            </m:r>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k</m:t>
                                </m:r>
                              </m:sub>
                            </m:sSub>
                          </m:sub>
                        </m:sSub>
                        <m:r>
                          <w:rPr>
                            <w:rFonts w:ascii="Cambria Math" w:eastAsiaTheme="minorEastAsia" w:hAnsi="Cambria Math"/>
                            <w:lang w:eastAsia="zh-CN"/>
                          </w:rPr>
                          <m:t>,</m:t>
                        </m:r>
                        <m:sSub>
                          <m:sSubPr>
                            <m:ctrlPr>
                              <w:rPr>
                                <w:rFonts w:ascii="Cambria Math" w:eastAsiaTheme="minorEastAsia" w:hAnsi="Cambria Math"/>
                                <w:i/>
                                <w:lang w:eastAsia="zh-CN"/>
                              </w:rPr>
                            </m:ctrlPr>
                          </m:sSubPr>
                          <m:e>
                            <m:r>
                              <m:rPr>
                                <m:sty m:val="p"/>
                              </m:rPr>
                              <w:rPr>
                                <w:rFonts w:ascii="Cambria Math" w:eastAsiaTheme="minorEastAsia" w:hAnsi="Cambria Math"/>
                                <w:lang w:eastAsia="zh-CN"/>
                              </w:rPr>
                              <m:t>Σ</m:t>
                            </m:r>
                          </m:e>
                          <m:sub>
                            <m:r>
                              <w:rPr>
                                <w:rFonts w:ascii="Cambria Math" w:eastAsiaTheme="minorEastAsia" w:hAnsi="Cambria Math"/>
                                <w:lang w:eastAsia="zh-CN"/>
                              </w:rPr>
                              <m:t>x</m:t>
                            </m:r>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k</m:t>
                                </m:r>
                              </m:sub>
                            </m:sSub>
                          </m:sub>
                        </m:sSub>
                      </m:e>
                    </m:d>
                    <m:ctrlPr>
                      <w:rPr>
                        <w:rFonts w:ascii="Cambria Math" w:eastAsiaTheme="minorEastAsia" w:hAnsi="Cambria Math"/>
                        <w:i/>
                        <w:lang w:eastAsia="zh-CN"/>
                      </w:rPr>
                    </m:ctrlPr>
                  </m:e>
                </m:nary>
              </m:oMath>
            </m:oMathPara>
          </w:p>
        </w:tc>
        <w:tc>
          <w:tcPr>
            <w:tcW w:w="625" w:type="dxa"/>
            <w:vAlign w:val="center"/>
          </w:tcPr>
          <w:p w14:paraId="212BC9D6" w14:textId="458843A7" w:rsidR="00342168" w:rsidRDefault="00342168" w:rsidP="00B83C4A">
            <w:r>
              <w:t>(</w:t>
            </w:r>
            <w:fldSimple w:instr=" SEQ Eq \* MERGEFORMAT ">
              <w:ins w:id="652" w:author="Lichen Wu" w:date="2022-04-09T14:40:00Z">
                <w:r w:rsidR="008661CF">
                  <w:rPr>
                    <w:noProof/>
                  </w:rPr>
                  <w:t>5</w:t>
                </w:r>
              </w:ins>
              <w:del w:id="653" w:author="Lichen Wu" w:date="2022-04-08T22:39:00Z">
                <w:r w:rsidR="005026FA" w:rsidDel="00012700">
                  <w:rPr>
                    <w:noProof/>
                  </w:rPr>
                  <w:delText>16</w:delText>
                </w:r>
              </w:del>
            </w:fldSimple>
            <w:r>
              <w:t>)</w:t>
            </w:r>
          </w:p>
        </w:tc>
      </w:tr>
    </w:tbl>
    <w:p w14:paraId="5338DA79" w14:textId="22FC9128" w:rsidR="00546B13" w:rsidRDefault="00120781" w:rsidP="00546B13">
      <w:pPr>
        <w:rPr>
          <w:lang w:eastAsia="zh-CN"/>
        </w:rPr>
      </w:pPr>
      <w:r>
        <w:t>where K is the number of Gaussians,</w:t>
      </w:r>
      <w:r w:rsidR="000F158D">
        <w:t xml:space="preserve"> </w:t>
      </w:r>
      <m:oMath>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k</m:t>
            </m:r>
          </m:sub>
        </m:sSub>
      </m:oMath>
      <w:r w:rsidR="000F158D">
        <w:t xml:space="preserve"> is the prior or weight coefficient for each gaussian, </w:t>
      </w:r>
      <m:oMath>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k</m:t>
            </m:r>
          </m:sub>
        </m:sSub>
        <m:r>
          <m:rPr>
            <m:sty m:val="p"/>
          </m:rP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m:t>
        </m:r>
        <m:nary>
          <m:naryPr>
            <m:chr m:val="∑"/>
            <m:ctrlPr>
              <w:rPr>
                <w:rFonts w:ascii="Cambria Math" w:hAnsi="Cambria Math"/>
                <w:lang w:eastAsia="zh-CN"/>
              </w:rPr>
            </m:ctrlPr>
          </m:naryPr>
          <m:sub>
            <m:r>
              <w:rPr>
                <w:rFonts w:ascii="Cambria Math" w:hAnsi="Cambria Math"/>
                <w:lang w:eastAsia="zh-CN"/>
              </w:rPr>
              <m:t>k=1</m:t>
            </m:r>
            <m:ctrlPr>
              <w:rPr>
                <w:rFonts w:ascii="Cambria Math" w:hAnsi="Cambria Math"/>
                <w:i/>
                <w:lang w:eastAsia="zh-CN"/>
              </w:rPr>
            </m:ctrlPr>
          </m:sub>
          <m:sup>
            <m:r>
              <w:rPr>
                <w:rFonts w:ascii="Cambria Math" w:hAnsi="Cambria Math"/>
                <w:lang w:eastAsia="zh-CN"/>
              </w:rPr>
              <m:t>K</m:t>
            </m:r>
            <m:ctrlPr>
              <w:rPr>
                <w:rFonts w:ascii="Cambria Math" w:hAnsi="Cambria Math"/>
                <w:i/>
                <w:lang w:eastAsia="zh-CN"/>
              </w:rPr>
            </m:ctrlPr>
          </m:sup>
          <m:e>
            <m:sSub>
              <m:sSubPr>
                <m:ctrlPr>
                  <w:rPr>
                    <w:rFonts w:ascii="Cambria Math" w:hAnsi="Cambria Math"/>
                    <w:i/>
                    <w:lang w:eastAsia="zh-CN"/>
                  </w:rPr>
                </m:ctrlPr>
              </m:sSubPr>
              <m:e>
                <m:r>
                  <m:rPr>
                    <m:sty m:val="p"/>
                  </m:rPr>
                  <w:rPr>
                    <w:rFonts w:ascii="Cambria Math" w:hAnsi="Cambria Math"/>
                    <w:lang w:eastAsia="zh-CN"/>
                  </w:rPr>
                  <m:t>π</m:t>
                </m:r>
                <m:ctrlPr>
                  <w:rPr>
                    <w:rFonts w:ascii="Cambria Math" w:hAnsi="Cambria Math"/>
                    <w:lang w:eastAsia="zh-CN"/>
                  </w:rPr>
                </m:ctrlPr>
              </m:e>
              <m:sub>
                <m:r>
                  <w:rPr>
                    <w:rFonts w:ascii="Cambria Math" w:hAnsi="Cambria Math"/>
                    <w:lang w:eastAsia="zh-CN"/>
                  </w:rPr>
                  <m:t>k</m:t>
                </m:r>
              </m:sub>
            </m:sSub>
          </m:e>
        </m:nary>
        <m:r>
          <w:rPr>
            <w:rFonts w:ascii="Cambria Math" w:hAnsi="Cambria Math"/>
            <w:lang w:eastAsia="zh-CN"/>
          </w:rPr>
          <m:t>=1</m:t>
        </m:r>
      </m:oMath>
      <w:r w:rsidR="000F158D">
        <w:rPr>
          <w:lang w:eastAsia="zh-CN"/>
        </w:rPr>
        <w:t>,</w:t>
      </w:r>
      <w:r w:rsidR="000F158D">
        <w:t xml:space="preserve">  </w:t>
      </w:r>
      <m:oMath>
        <m:sSub>
          <m:sSubPr>
            <m:ctrlPr>
              <w:rPr>
                <w:rFonts w:ascii="Cambria Math" w:eastAsiaTheme="minorEastAsia" w:hAnsi="Cambria Math"/>
                <w:i/>
                <w:lang w:eastAsia="zh-CN"/>
              </w:rPr>
            </m:ctrlPr>
          </m:sSubPr>
          <m:e>
            <m:r>
              <m:rPr>
                <m:scr m:val="script"/>
              </m:rPr>
              <w:rPr>
                <w:rFonts w:ascii="Cambria Math" w:eastAsiaTheme="minorEastAsia" w:hAnsi="Cambria Math"/>
                <w:lang w:eastAsia="zh-CN"/>
              </w:rPr>
              <m:t>N</m:t>
            </m:r>
          </m:e>
          <m:sub>
            <m:r>
              <w:rPr>
                <w:rFonts w:ascii="Cambria Math" w:eastAsiaTheme="minorEastAsia" w:hAnsi="Cambria Math"/>
                <w:lang w:eastAsia="zh-CN"/>
              </w:rPr>
              <m:t>k</m:t>
            </m:r>
          </m:sub>
        </m:sSub>
        <m:d>
          <m:dPr>
            <m:ctrlPr>
              <w:rPr>
                <w:rFonts w:ascii="Cambria Math" w:eastAsiaTheme="minorEastAsia" w:hAnsi="Cambria Math"/>
                <w:i/>
                <w:lang w:eastAsia="zh-CN"/>
              </w:rPr>
            </m:ctrlPr>
          </m:dPr>
          <m:e>
            <m:r>
              <w:rPr>
                <w:rFonts w:ascii="Cambria Math" w:eastAsiaTheme="minorEastAsia" w:hAnsi="Cambria Math"/>
                <w:lang w:eastAsia="zh-CN"/>
              </w:rPr>
              <m:t>x,y</m:t>
            </m:r>
          </m:e>
          <m:e>
            <m:sSub>
              <m:sSubPr>
                <m:ctrlPr>
                  <w:rPr>
                    <w:rFonts w:ascii="Cambria Math" w:eastAsiaTheme="minorEastAsia" w:hAnsi="Cambria Math"/>
                    <w:i/>
                    <w:lang w:eastAsia="zh-CN"/>
                  </w:rPr>
                </m:ctrlPr>
              </m:sSubPr>
              <m:e>
                <m:r>
                  <m:rPr>
                    <m:sty m:val="p"/>
                  </m:rPr>
                  <w:rPr>
                    <w:rFonts w:ascii="Cambria Math" w:eastAsiaTheme="minorEastAsia" w:hAnsi="Cambria Math"/>
                    <w:lang w:eastAsia="zh-CN"/>
                  </w:rPr>
                  <m:t>μ</m:t>
                </m:r>
              </m:e>
              <m:sub>
                <m:r>
                  <w:rPr>
                    <w:rFonts w:ascii="Cambria Math" w:eastAsiaTheme="minorEastAsia" w:hAnsi="Cambria Math"/>
                    <w:lang w:eastAsia="zh-CN"/>
                  </w:rPr>
                  <m:t>x</m:t>
                </m:r>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k</m:t>
                    </m:r>
                  </m:sub>
                </m:sSub>
              </m:sub>
            </m:sSub>
            <m:r>
              <w:rPr>
                <w:rFonts w:ascii="Cambria Math" w:eastAsiaTheme="minorEastAsia" w:hAnsi="Cambria Math"/>
                <w:lang w:eastAsia="zh-CN"/>
              </w:rPr>
              <m:t>,</m:t>
            </m:r>
            <m:sSub>
              <m:sSubPr>
                <m:ctrlPr>
                  <w:rPr>
                    <w:rFonts w:ascii="Cambria Math" w:eastAsiaTheme="minorEastAsia" w:hAnsi="Cambria Math"/>
                    <w:i/>
                    <w:lang w:eastAsia="zh-CN"/>
                  </w:rPr>
                </m:ctrlPr>
              </m:sSubPr>
              <m:e>
                <m:r>
                  <m:rPr>
                    <m:sty m:val="p"/>
                  </m:rPr>
                  <w:rPr>
                    <w:rFonts w:ascii="Cambria Math" w:eastAsiaTheme="minorEastAsia" w:hAnsi="Cambria Math"/>
                    <w:lang w:eastAsia="zh-CN"/>
                  </w:rPr>
                  <m:t>Σ</m:t>
                </m:r>
              </m:e>
              <m:sub>
                <m:r>
                  <w:rPr>
                    <w:rFonts w:ascii="Cambria Math" w:eastAsiaTheme="minorEastAsia" w:hAnsi="Cambria Math"/>
                    <w:lang w:eastAsia="zh-CN"/>
                  </w:rPr>
                  <m:t>x</m:t>
                </m:r>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k</m:t>
                    </m:r>
                  </m:sub>
                </m:sSub>
              </m:sub>
            </m:sSub>
          </m:e>
        </m:d>
      </m:oMath>
      <w:r>
        <w:rPr>
          <w:lang w:eastAsia="zh-CN"/>
        </w:rPr>
        <w:t xml:space="preserve"> is the gaussian distribution </w:t>
      </w:r>
      <w:del w:id="654" w:author="LipingWang" w:date="2022-04-08T14:09:00Z">
        <w:r w:rsidDel="00C627AF">
          <w:rPr>
            <w:lang w:eastAsia="zh-CN"/>
          </w:rPr>
          <w:delText xml:space="preserve">notation </w:delText>
        </w:r>
      </w:del>
      <w:r>
        <w:rPr>
          <w:lang w:eastAsia="zh-CN"/>
        </w:rPr>
        <w:t xml:space="preserve">with mean </w:t>
      </w:r>
      <m:oMath>
        <m:sSub>
          <m:sSubPr>
            <m:ctrlPr>
              <w:rPr>
                <w:rFonts w:ascii="Cambria Math" w:eastAsiaTheme="minorEastAsia" w:hAnsi="Cambria Math"/>
                <w:i/>
                <w:lang w:eastAsia="zh-CN"/>
              </w:rPr>
            </m:ctrlPr>
          </m:sSubPr>
          <m:e>
            <m:r>
              <m:rPr>
                <m:sty m:val="p"/>
              </m:rPr>
              <w:rPr>
                <w:rFonts w:ascii="Cambria Math" w:eastAsiaTheme="minorEastAsia" w:hAnsi="Cambria Math"/>
                <w:lang w:eastAsia="zh-CN"/>
              </w:rPr>
              <m:t>μ</m:t>
            </m:r>
          </m:e>
          <m:sub>
            <m:r>
              <w:rPr>
                <w:rFonts w:ascii="Cambria Math" w:eastAsiaTheme="minorEastAsia" w:hAnsi="Cambria Math"/>
                <w:lang w:eastAsia="zh-CN"/>
              </w:rPr>
              <m:t>x</m:t>
            </m:r>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k</m:t>
                </m:r>
              </m:sub>
            </m:sSub>
          </m:sub>
        </m:sSub>
      </m:oMath>
      <w:r>
        <w:rPr>
          <w:lang w:eastAsia="zh-CN"/>
        </w:rPr>
        <w:t xml:space="preserve"> and covariance </w:t>
      </w:r>
      <m:oMath>
        <m:sSub>
          <m:sSubPr>
            <m:ctrlPr>
              <w:rPr>
                <w:rFonts w:ascii="Cambria Math" w:eastAsiaTheme="minorEastAsia" w:hAnsi="Cambria Math"/>
                <w:i/>
                <w:lang w:eastAsia="zh-CN"/>
              </w:rPr>
            </m:ctrlPr>
          </m:sSubPr>
          <m:e>
            <m:r>
              <m:rPr>
                <m:sty m:val="p"/>
              </m:rPr>
              <w:rPr>
                <w:rFonts w:ascii="Cambria Math" w:eastAsiaTheme="minorEastAsia" w:hAnsi="Cambria Math"/>
                <w:lang w:eastAsia="zh-CN"/>
              </w:rPr>
              <m:t>Σ</m:t>
            </m:r>
          </m:e>
          <m:sub>
            <m:r>
              <w:rPr>
                <w:rFonts w:ascii="Cambria Math" w:eastAsiaTheme="minorEastAsia" w:hAnsi="Cambria Math"/>
                <w:lang w:eastAsia="zh-CN"/>
              </w:rPr>
              <m:t>x</m:t>
            </m:r>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k</m:t>
                </m:r>
              </m:sub>
            </m:sSub>
          </m:sub>
        </m:sSub>
      </m:oMath>
      <w:r w:rsidR="000F158D">
        <w:rPr>
          <w:lang w:eastAsia="zh-CN"/>
        </w:rPr>
        <w:t xml:space="preserve">.  </w:t>
      </w:r>
    </w:p>
    <w:p w14:paraId="4B7B14D7" w14:textId="7AFABE70" w:rsidR="0085203D" w:rsidRDefault="0085203D" w:rsidP="00546B13">
      <w:pPr>
        <w:rPr>
          <w:lang w:eastAsia="zh-CN"/>
        </w:rPr>
      </w:pPr>
      <w:r>
        <w:rPr>
          <w:lang w:eastAsia="zh-CN"/>
        </w:rPr>
        <w:t xml:space="preserve">As for the prediction phase, GMR can be used to predict distributions of variables y by computing the conditional distribution </w:t>
      </w:r>
      <m:oMath>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y</m:t>
            </m:r>
          </m:e>
          <m:e>
            <m:r>
              <w:rPr>
                <w:rFonts w:ascii="Cambria Math" w:hAnsi="Cambria Math"/>
                <w:lang w:eastAsia="zh-CN"/>
              </w:rPr>
              <m:t>x</m:t>
            </m:r>
          </m:e>
        </m:d>
      </m:oMath>
      <w:r>
        <w:rPr>
          <w:lang w:eastAsia="zh-CN"/>
        </w:rPr>
        <w:t xml:space="preserve">. The conditional distribution of each individual Gaussian </w:t>
      </w:r>
      <m:oMath>
        <m:r>
          <m:rPr>
            <m:scr m:val="script"/>
          </m:rPr>
          <w:rPr>
            <w:rFonts w:ascii="Cambria Math" w:hAnsi="Cambria Math"/>
            <w:lang w:eastAsia="zh-CN"/>
          </w:rPr>
          <m:t>N</m:t>
        </m:r>
        <m:d>
          <m:dPr>
            <m:ctrlPr>
              <w:rPr>
                <w:rFonts w:ascii="Cambria Math" w:hAnsi="Cambria Math"/>
                <w:i/>
                <w:lang w:eastAsia="zh-CN"/>
              </w:rPr>
            </m:ctrlPr>
          </m:dPr>
          <m:e>
            <m:r>
              <w:rPr>
                <w:rFonts w:ascii="Cambria Math" w:hAnsi="Cambria Math"/>
                <w:lang w:eastAsia="zh-CN"/>
              </w:rPr>
              <m:t>x,y</m:t>
            </m:r>
          </m:e>
          <m:e>
            <m:sSub>
              <m:sSubPr>
                <m:ctrlPr>
                  <w:rPr>
                    <w:rFonts w:ascii="Cambria Math" w:hAnsi="Cambria Math"/>
                    <w:i/>
                    <w:lang w:eastAsia="zh-CN"/>
                  </w:rPr>
                </m:ctrlPr>
              </m:sSubPr>
              <m:e>
                <m:r>
                  <m:rPr>
                    <m:sty m:val="p"/>
                  </m:rPr>
                  <w:rPr>
                    <w:rFonts w:ascii="Cambria Math" w:hAnsi="Cambria Math"/>
                    <w:lang w:eastAsia="zh-CN"/>
                  </w:rPr>
                  <m:t>μ</m:t>
                </m:r>
              </m:e>
              <m:sub>
                <m:r>
                  <w:rPr>
                    <w:rFonts w:ascii="Cambria Math" w:hAnsi="Cambria Math"/>
                    <w:lang w:eastAsia="zh-CN"/>
                  </w:rPr>
                  <m:t>xy</m:t>
                </m:r>
              </m:sub>
            </m:sSub>
            <m:r>
              <w:rPr>
                <w:rFonts w:ascii="Cambria Math" w:hAnsi="Cambria Math"/>
                <w:lang w:eastAsia="zh-CN"/>
              </w:rPr>
              <m:t>,</m:t>
            </m:r>
            <m:sSub>
              <m:sSubPr>
                <m:ctrlPr>
                  <w:rPr>
                    <w:rFonts w:ascii="Cambria Math" w:hAnsi="Cambria Math"/>
                    <w:i/>
                    <w:lang w:eastAsia="zh-CN"/>
                  </w:rPr>
                </m:ctrlPr>
              </m:sSubPr>
              <m:e>
                <m:r>
                  <m:rPr>
                    <m:sty m:val="p"/>
                  </m:rPr>
                  <w:rPr>
                    <w:rFonts w:ascii="Cambria Math" w:hAnsi="Cambria Math"/>
                    <w:lang w:eastAsia="zh-CN"/>
                  </w:rPr>
                  <m:t>Σ</m:t>
                </m:r>
              </m:e>
              <m:sub>
                <m:r>
                  <w:rPr>
                    <w:rFonts w:ascii="Cambria Math" w:hAnsi="Cambria Math"/>
                    <w:lang w:eastAsia="zh-CN"/>
                  </w:rPr>
                  <m:t>xy</m:t>
                </m:r>
              </m:sub>
            </m:sSub>
          </m:e>
        </m:d>
      </m:oMath>
      <w:r w:rsidR="00740AF4">
        <w:rPr>
          <w:lang w:eastAsia="zh-CN"/>
        </w:rPr>
        <w:t xml:space="preserve">, where </w:t>
      </w:r>
      <m:oMath>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xy</m:t>
            </m:r>
          </m:sub>
        </m:sSub>
        <m:r>
          <w:rPr>
            <w:rFonts w:ascii="Cambria Math" w:hAnsi="Cambria Math"/>
            <w:lang w:eastAsia="zh-CN"/>
          </w:rPr>
          <m:t>=</m:t>
        </m:r>
        <m:d>
          <m:dPr>
            <m:begChr m:val="["/>
            <m:endChr m:val="]"/>
            <m:ctrlPr>
              <w:rPr>
                <w:rFonts w:ascii="Cambria Math" w:hAnsi="Cambria Math"/>
                <w:i/>
                <w:lang w:eastAsia="zh-CN"/>
              </w:rPr>
            </m:ctrlPr>
          </m:dPr>
          <m:e>
            <m:m>
              <m:mPr>
                <m:mcs>
                  <m:mc>
                    <m:mcPr>
                      <m:count m:val="1"/>
                      <m:mcJc m:val="center"/>
                    </m:mcPr>
                  </m:mc>
                </m:mcs>
                <m:ctrlPr>
                  <w:rPr>
                    <w:rFonts w:ascii="Cambria Math" w:hAnsi="Cambria Math"/>
                    <w:i/>
                    <w:lang w:eastAsia="zh-CN"/>
                  </w:rPr>
                </m:ctrlPr>
              </m:mPr>
              <m:mr>
                <m:e>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x</m:t>
                      </m:r>
                    </m:sub>
                  </m:sSub>
                </m:e>
              </m:mr>
              <m:mr>
                <m:e>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y</m:t>
                      </m:r>
                    </m:sub>
                  </m:sSub>
                </m:e>
              </m:mr>
            </m:m>
          </m:e>
        </m:d>
      </m:oMath>
      <w:r w:rsidR="00F66628">
        <w:rPr>
          <w:lang w:eastAsia="zh-CN"/>
        </w:rPr>
        <w:t xml:space="preserve">, </w:t>
      </w:r>
      <m:oMath>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xy</m:t>
            </m:r>
          </m:sub>
        </m:sSub>
        <m:r>
          <w:rPr>
            <w:rFonts w:ascii="Cambria Math" w:hAnsi="Cambria Math"/>
            <w:lang w:eastAsia="zh-CN"/>
          </w:rPr>
          <m:t>=</m:t>
        </m:r>
        <m:d>
          <m:dPr>
            <m:begChr m:val="["/>
            <m:endChr m:val="]"/>
            <m:ctrlPr>
              <w:rPr>
                <w:rFonts w:ascii="Cambria Math" w:hAnsi="Cambria Math"/>
                <w:lang w:eastAsia="zh-CN"/>
              </w:rPr>
            </m:ctrlPr>
          </m:dPr>
          <m:e>
            <m:m>
              <m:mPr>
                <m:mcs>
                  <m:mc>
                    <m:mcPr>
                      <m:count m:val="2"/>
                      <m:mcJc m:val="center"/>
                    </m:mcPr>
                  </m:mc>
                </m:mcs>
                <m:ctrlPr>
                  <w:rPr>
                    <w:rFonts w:ascii="Cambria Math" w:hAnsi="Cambria Math"/>
                    <w:lang w:eastAsia="zh-CN"/>
                  </w:rPr>
                </m:ctrlPr>
              </m:mPr>
              <m:mr>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xx</m:t>
                      </m:r>
                    </m:sub>
                  </m:sSub>
                  <m:ctrlPr>
                    <w:rPr>
                      <w:rFonts w:ascii="Cambria Math" w:hAnsi="Cambria Math"/>
                      <w:i/>
                      <w:lang w:eastAsia="zh-CN"/>
                    </w:rPr>
                  </m:ctrlPr>
                </m:e>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xy</m:t>
                      </m:r>
                    </m:sub>
                  </m:sSub>
                  <m:ctrlPr>
                    <w:rPr>
                      <w:rFonts w:ascii="Cambria Math" w:hAnsi="Cambria Math"/>
                      <w:i/>
                      <w:lang w:eastAsia="zh-CN"/>
                    </w:rPr>
                  </m:ctrlPr>
                </m:e>
              </m:mr>
              <m:mr>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yx</m:t>
                      </m:r>
                    </m:sub>
                  </m:sSub>
                  <m:ctrlPr>
                    <w:rPr>
                      <w:rFonts w:ascii="Cambria Math" w:hAnsi="Cambria Math"/>
                      <w:i/>
                      <w:lang w:eastAsia="zh-CN"/>
                    </w:rPr>
                  </m:ctrlPr>
                </m:e>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yy</m:t>
                      </m:r>
                    </m:sub>
                  </m:sSub>
                  <m:ctrlPr>
                    <w:rPr>
                      <w:rFonts w:ascii="Cambria Math" w:hAnsi="Cambria Math"/>
                      <w:i/>
                      <w:lang w:eastAsia="zh-CN"/>
                    </w:rPr>
                  </m:ctrlPr>
                </m:e>
              </m:mr>
            </m:m>
            <m:ctrlPr>
              <w:rPr>
                <w:rFonts w:ascii="Cambria Math" w:hAnsi="Cambria Math"/>
                <w:i/>
                <w:lang w:eastAsia="zh-CN"/>
              </w:rPr>
            </m:ctrlPr>
          </m:e>
        </m:d>
      </m:oMath>
      <w:r w:rsidR="00F66628">
        <w:rPr>
          <w:lang w:eastAsia="zh-CN"/>
        </w:rPr>
        <w:t xml:space="preserve"> is defined as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50"/>
      </w:tblGrid>
      <w:tr w:rsidR="00F66628" w14:paraId="7FC12335" w14:textId="77777777" w:rsidTr="00AE37D1">
        <w:trPr>
          <w:jc w:val="center"/>
        </w:trPr>
        <w:tc>
          <w:tcPr>
            <w:tcW w:w="625" w:type="dxa"/>
            <w:vAlign w:val="center"/>
          </w:tcPr>
          <w:p w14:paraId="03B20935" w14:textId="77777777" w:rsidR="00F66628" w:rsidRDefault="00F66628" w:rsidP="00B83C4A">
            <w:commentRangeStart w:id="655"/>
          </w:p>
        </w:tc>
        <w:tc>
          <w:tcPr>
            <w:tcW w:w="8100" w:type="dxa"/>
            <w:vAlign w:val="center"/>
          </w:tcPr>
          <w:p w14:paraId="6017E336" w14:textId="39297996" w:rsidR="00F66628" w:rsidRDefault="000D79F5" w:rsidP="00B83C4A">
            <w:pPr>
              <w:jc w:val="center"/>
            </w:pPr>
            <m:oMathPara>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y</m:t>
                    </m:r>
                    <m:r>
                      <m:rPr>
                        <m:lit/>
                      </m:rPr>
                      <w:rPr>
                        <w:rFonts w:ascii="Cambria Math" w:hAnsi="Cambria Math"/>
                      </w:rPr>
                      <m:t>|</m:t>
                    </m:r>
                    <m:r>
                      <w:rPr>
                        <w:rFonts w:ascii="Cambria Math" w:hAnsi="Cambria Math"/>
                      </w:rPr>
                      <m:t>x</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y</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yx</m:t>
                    </m:r>
                  </m:sub>
                </m:sSub>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xx</m:t>
                    </m:r>
                  </m:sub>
                  <m:sup>
                    <m:r>
                      <m:rPr>
                        <m:sty m:val="p"/>
                      </m:rPr>
                      <w:rPr>
                        <w:rFonts w:ascii="Cambria Math" w:hAnsi="Cambria Math"/>
                      </w:rPr>
                      <m:t>-1</m:t>
                    </m:r>
                  </m:sup>
                </m:sSubSup>
                <m:d>
                  <m:dPr>
                    <m:ctrlPr>
                      <w:rPr>
                        <w:rFonts w:ascii="Cambria Math" w:hAnsi="Cambria Math"/>
                      </w:rPr>
                    </m:ctrlPr>
                  </m:dPr>
                  <m:e>
                    <m:r>
                      <m:rPr>
                        <m:sty m:val="p"/>
                      </m:rPr>
                      <w:rPr>
                        <w:rFonts w:ascii="Cambria Math" w:hAnsi="Cambria Math"/>
                      </w:rPr>
                      <m:t>x-</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x</m:t>
                        </m:r>
                      </m:sub>
                    </m:sSub>
                  </m:e>
                </m:d>
              </m:oMath>
            </m:oMathPara>
          </w:p>
        </w:tc>
        <w:tc>
          <w:tcPr>
            <w:tcW w:w="625" w:type="dxa"/>
            <w:vAlign w:val="center"/>
          </w:tcPr>
          <w:p w14:paraId="0F7467DC" w14:textId="46B2DB18" w:rsidR="00F66628" w:rsidRDefault="00F66628" w:rsidP="00B83C4A">
            <w:r>
              <w:t>(</w:t>
            </w:r>
            <w:fldSimple w:instr=" SEQ Eq \* MERGEFORMAT ">
              <w:ins w:id="656" w:author="Lichen Wu" w:date="2022-04-09T14:40:00Z">
                <w:r w:rsidR="008661CF">
                  <w:rPr>
                    <w:noProof/>
                  </w:rPr>
                  <w:t>6</w:t>
                </w:r>
              </w:ins>
              <w:del w:id="657" w:author="Lichen Wu" w:date="2022-04-08T22:39:00Z">
                <w:r w:rsidR="005026FA" w:rsidDel="00012700">
                  <w:rPr>
                    <w:noProof/>
                  </w:rPr>
                  <w:delText>17</w:delText>
                </w:r>
              </w:del>
            </w:fldSimple>
            <w:r>
              <w:t>)</w:t>
            </w:r>
          </w:p>
        </w:tc>
      </w:tr>
      <w:tr w:rsidR="002E4B94" w14:paraId="30911018" w14:textId="77777777" w:rsidTr="00AE37D1">
        <w:trPr>
          <w:jc w:val="center"/>
        </w:trPr>
        <w:tc>
          <w:tcPr>
            <w:tcW w:w="625" w:type="dxa"/>
            <w:vAlign w:val="center"/>
          </w:tcPr>
          <w:p w14:paraId="7B00C464" w14:textId="77777777" w:rsidR="002E4B94" w:rsidRDefault="002E4B94" w:rsidP="00B83C4A"/>
        </w:tc>
        <w:tc>
          <w:tcPr>
            <w:tcW w:w="8100" w:type="dxa"/>
            <w:vAlign w:val="center"/>
          </w:tcPr>
          <w:p w14:paraId="677B35A0" w14:textId="51B664C7" w:rsidR="002E4B94" w:rsidRPr="001A433F" w:rsidRDefault="000D79F5" w:rsidP="00B83C4A">
            <w:pPr>
              <w:jc w:val="center"/>
              <w:rPr>
                <w:rFonts w:eastAsiaTheme="minorEastAsia"/>
                <w:lang w:eastAsia="zh-CN"/>
              </w:rPr>
            </w:pPr>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y</m:t>
                  </m:r>
                  <m:r>
                    <m:rPr>
                      <m:lit/>
                    </m:rPr>
                    <w:rPr>
                      <w:rFonts w:ascii="Cambria Math" w:hAnsi="Cambria Math"/>
                    </w:rPr>
                    <m:t>|</m:t>
                  </m:r>
                  <m:r>
                    <w:rPr>
                      <w:rFonts w:ascii="Cambria Math" w:hAnsi="Cambria Math"/>
                    </w:rPr>
                    <m:t>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yy</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yx</m:t>
                  </m:r>
                </m:sub>
              </m:sSub>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xx</m:t>
                  </m:r>
                </m:sub>
                <m:sup>
                  <m:r>
                    <m:rPr>
                      <m:sty m:val="p"/>
                    </m:rPr>
                    <w:rPr>
                      <w:rFonts w:ascii="Cambria Math" w:hAnsi="Cambria Math"/>
                    </w:rPr>
                    <m:t>-1</m:t>
                  </m:r>
                </m:sup>
              </m:sSubSup>
              <m:sSub>
                <m:sSubPr>
                  <m:ctrlPr>
                    <w:rPr>
                      <w:rFonts w:ascii="Cambria Math" w:hAnsi="Cambria Math"/>
                    </w:rPr>
                  </m:ctrlPr>
                </m:sSubPr>
                <m:e>
                  <m:r>
                    <m:rPr>
                      <m:sty m:val="p"/>
                    </m:rPr>
                    <w:rPr>
                      <w:rFonts w:ascii="Cambria Math" w:hAnsi="Cambria Math"/>
                    </w:rPr>
                    <m:t>Σ</m:t>
                  </m:r>
                </m:e>
                <m:sub>
                  <m:r>
                    <m:rPr>
                      <m:sty m:val="p"/>
                    </m:rPr>
                    <w:rPr>
                      <w:rFonts w:ascii="Cambria Math" w:hAnsi="Cambria Math"/>
                    </w:rPr>
                    <m:t>xy</m:t>
                  </m:r>
                </m:sub>
              </m:sSub>
            </m:oMath>
            <w:r w:rsidR="00E67B60">
              <w:t xml:space="preserve"> </w:t>
            </w:r>
          </w:p>
        </w:tc>
        <w:tc>
          <w:tcPr>
            <w:tcW w:w="625" w:type="dxa"/>
            <w:vAlign w:val="center"/>
          </w:tcPr>
          <w:p w14:paraId="7CC51A5B" w14:textId="562CE536" w:rsidR="002E4B94" w:rsidRDefault="002E4B94" w:rsidP="00B83C4A">
            <w:r>
              <w:t>(</w:t>
            </w:r>
            <w:fldSimple w:instr=" SEQ Eq \* MERGEFORMAT ">
              <w:ins w:id="658" w:author="Lichen Wu" w:date="2022-04-09T14:40:00Z">
                <w:r w:rsidR="008661CF">
                  <w:rPr>
                    <w:noProof/>
                  </w:rPr>
                  <w:t>7</w:t>
                </w:r>
              </w:ins>
              <w:del w:id="659" w:author="Lichen Wu" w:date="2022-04-08T22:39:00Z">
                <w:r w:rsidR="005026FA" w:rsidDel="00012700">
                  <w:rPr>
                    <w:noProof/>
                  </w:rPr>
                  <w:delText>18</w:delText>
                </w:r>
              </w:del>
            </w:fldSimple>
            <w:r>
              <w:t>)</w:t>
            </w:r>
          </w:p>
        </w:tc>
      </w:tr>
    </w:tbl>
    <w:p w14:paraId="0068CFA5" w14:textId="53B5B25C" w:rsidR="00F66628" w:rsidRDefault="001A433F" w:rsidP="00546B13">
      <w:pPr>
        <w:rPr>
          <w:iCs/>
        </w:rPr>
      </w:pPr>
      <w:r>
        <w:rPr>
          <w:iCs/>
        </w:rPr>
        <w:t xml:space="preserve">And the </w:t>
      </w:r>
      <w:r w:rsidR="0070094C" w:rsidRPr="0070094C">
        <w:rPr>
          <w:iCs/>
          <w:highlight w:val="yellow"/>
        </w:rPr>
        <w:t>posterior</w:t>
      </w:r>
      <w:r>
        <w:rPr>
          <w:iCs/>
        </w:rPr>
        <w:t xml:space="preserve"> for each gaussian is: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50"/>
      </w:tblGrid>
      <w:tr w:rsidR="001A433F" w14:paraId="29D88845" w14:textId="77777777" w:rsidTr="00AE37D1">
        <w:trPr>
          <w:jc w:val="center"/>
        </w:trPr>
        <w:tc>
          <w:tcPr>
            <w:tcW w:w="625" w:type="dxa"/>
            <w:vAlign w:val="center"/>
          </w:tcPr>
          <w:p w14:paraId="6C4CC671" w14:textId="77777777" w:rsidR="001A433F" w:rsidRDefault="001A433F" w:rsidP="00B83C4A"/>
        </w:tc>
        <w:tc>
          <w:tcPr>
            <w:tcW w:w="8100" w:type="dxa"/>
            <w:vAlign w:val="center"/>
          </w:tcPr>
          <w:p w14:paraId="5865C2E1" w14:textId="3891D2D6" w:rsidR="001A433F" w:rsidRDefault="000D79F5" w:rsidP="00B83C4A">
            <w:pPr>
              <w:jc w:val="center"/>
            </w:pPr>
            <m:oMathPara>
              <m:oMath>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y</m:t>
                    </m:r>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b>
                </m:sSub>
                <m:r>
                  <w:rPr>
                    <w:rFonts w:ascii="Cambria Math" w:hAnsi="Cambria Math"/>
                  </w:rPr>
                  <m:t>=</m:t>
                </m:r>
                <m:f>
                  <m:fPr>
                    <m:ctrlPr>
                      <w:rPr>
                        <w:rFonts w:ascii="Cambria Math" w:hAnsi="Cambria Math"/>
                      </w:rPr>
                    </m:ctrlPr>
                  </m:fPr>
                  <m:num>
                    <m:sSub>
                      <m:sSubPr>
                        <m:ctrlPr>
                          <w:rPr>
                            <w:rFonts w:ascii="Cambria Math" w:hAnsi="Cambria Math"/>
                            <w:i/>
                          </w:rPr>
                        </m:ctrlPr>
                      </m:sSubPr>
                      <m:e>
                        <m:r>
                          <m:rPr>
                            <m:scr m:val="script"/>
                          </m:rPr>
                          <w:rPr>
                            <w:rFonts w:ascii="Cambria Math" w:hAnsi="Cambria Math"/>
                          </w:rPr>
                          <m:t>N</m:t>
                        </m:r>
                      </m:e>
                      <m:sub>
                        <m:r>
                          <w:rPr>
                            <w:rFonts w:ascii="Cambria Math" w:hAnsi="Cambria Math"/>
                          </w:rPr>
                          <m:t>k</m:t>
                        </m:r>
                      </m:sub>
                    </m:sSub>
                    <m:d>
                      <m:dPr>
                        <m:ctrlPr>
                          <w:rPr>
                            <w:rFonts w:ascii="Cambria Math" w:hAnsi="Cambria Math"/>
                            <w:i/>
                          </w:rPr>
                        </m:ctrlPr>
                      </m:dPr>
                      <m:e>
                        <m:r>
                          <w:rPr>
                            <w:rFonts w:ascii="Cambria Math" w:hAnsi="Cambria Math"/>
                          </w:rPr>
                          <m:t>x</m:t>
                        </m:r>
                        <m:r>
                          <m:rPr>
                            <m:lit/>
                          </m:rPr>
                          <w:rPr>
                            <w:rFonts w:ascii="Cambria Math" w:hAnsi="Cambria Math"/>
                          </w:rPr>
                          <m:t>|</m:t>
                        </m:r>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x,k</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x,k</m:t>
                            </m:r>
                          </m:sub>
                        </m:sSub>
                      </m:e>
                    </m:d>
                    <m:ctrlPr>
                      <w:rPr>
                        <w:rFonts w:ascii="Cambria Math" w:hAnsi="Cambria Math"/>
                        <w:i/>
                      </w:rPr>
                    </m:ctrlPr>
                  </m:num>
                  <m:den>
                    <m:nary>
                      <m:naryPr>
                        <m:chr m:val="∑"/>
                        <m:ctrlPr>
                          <w:rPr>
                            <w:rFonts w:ascii="Cambria Math" w:hAnsi="Cambria Math"/>
                          </w:rPr>
                        </m:ctrlPr>
                      </m:naryPr>
                      <m:sub>
                        <m:r>
                          <w:rPr>
                            <w:rFonts w:ascii="Cambria Math" w:hAnsi="Cambria Math"/>
                          </w:rPr>
                          <m:t>l=1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cr m:val="script"/>
                              </m:rPr>
                              <w:rPr>
                                <w:rFonts w:ascii="Cambria Math" w:hAnsi="Cambria Math"/>
                              </w:rPr>
                              <m:t>N</m:t>
                            </m:r>
                          </m:e>
                          <m:sub>
                            <m:r>
                              <w:rPr>
                                <w:rFonts w:ascii="Cambria Math" w:hAnsi="Cambria Math"/>
                              </w:rPr>
                              <m:t>l</m:t>
                            </m:r>
                          </m:sub>
                        </m:sSub>
                        <m:d>
                          <m:dPr>
                            <m:ctrlPr>
                              <w:rPr>
                                <w:rFonts w:ascii="Cambria Math" w:hAnsi="Cambria Math"/>
                                <w:i/>
                              </w:rPr>
                            </m:ctrlPr>
                          </m:dPr>
                          <m:e>
                            <m:r>
                              <w:rPr>
                                <w:rFonts w:ascii="Cambria Math" w:hAnsi="Cambria Math"/>
                              </w:rPr>
                              <m:t>x</m:t>
                            </m:r>
                            <m:r>
                              <m:rPr>
                                <m:lit/>
                              </m:rPr>
                              <w:rPr>
                                <w:rFonts w:ascii="Cambria Math" w:hAnsi="Cambria Math"/>
                              </w:rPr>
                              <m:t>|</m:t>
                            </m:r>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x,l</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x,l</m:t>
                                </m:r>
                              </m:sub>
                            </m:sSub>
                          </m:e>
                        </m:d>
                        <m:ctrlPr>
                          <w:rPr>
                            <w:rFonts w:ascii="Cambria Math" w:hAnsi="Cambria Math"/>
                            <w:i/>
                          </w:rPr>
                        </m:ctrlPr>
                      </m:e>
                    </m:nary>
                    <m:ctrlPr>
                      <w:rPr>
                        <w:rFonts w:ascii="Cambria Math" w:hAnsi="Cambria Math"/>
                        <w:i/>
                      </w:rPr>
                    </m:ctrlPr>
                  </m:den>
                </m:f>
              </m:oMath>
            </m:oMathPara>
          </w:p>
        </w:tc>
        <w:tc>
          <w:tcPr>
            <w:tcW w:w="625" w:type="dxa"/>
            <w:vAlign w:val="center"/>
          </w:tcPr>
          <w:p w14:paraId="52F205E2" w14:textId="39F2B018" w:rsidR="001A433F" w:rsidRDefault="001A433F" w:rsidP="00B83C4A">
            <w:r>
              <w:t>(</w:t>
            </w:r>
            <w:fldSimple w:instr=" SEQ Eq \* MERGEFORMAT ">
              <w:ins w:id="660" w:author="Lichen Wu" w:date="2022-04-09T14:40:00Z">
                <w:r w:rsidR="008661CF">
                  <w:rPr>
                    <w:noProof/>
                  </w:rPr>
                  <w:t>8</w:t>
                </w:r>
              </w:ins>
              <w:del w:id="661" w:author="Lichen Wu" w:date="2022-04-08T22:39:00Z">
                <w:r w:rsidR="005026FA" w:rsidDel="00012700">
                  <w:rPr>
                    <w:noProof/>
                  </w:rPr>
                  <w:delText>19</w:delText>
                </w:r>
              </w:del>
            </w:fldSimple>
            <w:r>
              <w:t>)</w:t>
            </w:r>
          </w:p>
        </w:tc>
      </w:tr>
    </w:tbl>
    <w:p w14:paraId="6D31F669" w14:textId="21846731" w:rsidR="001A433F" w:rsidRDefault="00F641A4" w:rsidP="00546B13">
      <w:pPr>
        <w:rPr>
          <w:iCs/>
        </w:rPr>
      </w:pPr>
      <w:r>
        <w:rPr>
          <w:iCs/>
        </w:rPr>
        <w:lastRenderedPageBreak/>
        <w:t>Thus we can obtain the conditional distribution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50"/>
      </w:tblGrid>
      <w:tr w:rsidR="00D27EC6" w14:paraId="47A8A2AF" w14:textId="77777777" w:rsidTr="00AE37D1">
        <w:trPr>
          <w:jc w:val="center"/>
        </w:trPr>
        <w:tc>
          <w:tcPr>
            <w:tcW w:w="625" w:type="dxa"/>
            <w:vAlign w:val="center"/>
          </w:tcPr>
          <w:p w14:paraId="415D86CD" w14:textId="77777777" w:rsidR="00D27EC6" w:rsidRDefault="00D27EC6" w:rsidP="00B83C4A"/>
        </w:tc>
        <w:tc>
          <w:tcPr>
            <w:tcW w:w="8100" w:type="dxa"/>
            <w:vAlign w:val="center"/>
          </w:tcPr>
          <w:p w14:paraId="3C093B84" w14:textId="68A40654" w:rsidR="00D27EC6" w:rsidRDefault="00390D81" w:rsidP="00B83C4A">
            <w:pPr>
              <w:jc w:val="center"/>
            </w:pPr>
            <m:oMathPara>
              <m:oMath>
                <m:r>
                  <w:rPr>
                    <w:rFonts w:ascii="Cambria Math" w:hAnsi="Cambria Math"/>
                  </w:rPr>
                  <m:t>p</m:t>
                </m:r>
                <m:d>
                  <m:dPr>
                    <m:ctrlPr>
                      <w:rPr>
                        <w:rFonts w:ascii="Cambria Math" w:hAnsi="Cambria Math"/>
                        <w:i/>
                      </w:rPr>
                    </m:ctrlPr>
                  </m:dPr>
                  <m:e>
                    <m:r>
                      <w:rPr>
                        <w:rFonts w:ascii="Cambria Math" w:hAnsi="Cambria Math"/>
                      </w:rPr>
                      <m:t>y</m:t>
                    </m:r>
                    <m:r>
                      <m:rPr>
                        <m:lit/>
                      </m:rPr>
                      <w:rPr>
                        <w:rFonts w:ascii="Cambria Math" w:hAnsi="Cambria Math"/>
                      </w:rPr>
                      <m:t>|</m:t>
                    </m:r>
                    <m:r>
                      <w:rPr>
                        <w:rFonts w:ascii="Cambria Math" w:hAnsi="Cambria Math"/>
                      </w:rPr>
                      <m:t>x</m:t>
                    </m:r>
                  </m:e>
                </m:d>
                <m:r>
                  <w:rPr>
                    <w:rFonts w:ascii="Cambria Math" w:hAnsi="Cambria Math"/>
                  </w:rPr>
                  <m:t>=</m:t>
                </m:r>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y</m:t>
                        </m:r>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b>
                    </m:sSub>
                    <m:sSub>
                      <m:sSubPr>
                        <m:ctrlPr>
                          <w:rPr>
                            <w:rFonts w:ascii="Cambria Math" w:hAnsi="Cambria Math"/>
                            <w:i/>
                          </w:rPr>
                        </m:ctrlPr>
                      </m:sSubPr>
                      <m:e>
                        <m:r>
                          <m:rPr>
                            <m:scr m:val="script"/>
                          </m:rPr>
                          <w:rPr>
                            <w:rFonts w:ascii="Cambria Math" w:hAnsi="Cambria Math"/>
                          </w:rPr>
                          <m:t>N</m:t>
                        </m:r>
                      </m:e>
                      <m:sub>
                        <m:r>
                          <w:rPr>
                            <w:rFonts w:ascii="Cambria Math" w:hAnsi="Cambria Math"/>
                          </w:rPr>
                          <m:t>k</m:t>
                        </m:r>
                      </m:sub>
                    </m:sSub>
                    <m:d>
                      <m:dPr>
                        <m:ctrlPr>
                          <w:rPr>
                            <w:rFonts w:ascii="Cambria Math" w:hAnsi="Cambria Math"/>
                            <w:i/>
                          </w:rPr>
                        </m:ctrlPr>
                      </m:dPr>
                      <m:e>
                        <m:r>
                          <w:rPr>
                            <w:rFonts w:ascii="Cambria Math" w:hAnsi="Cambria Math"/>
                          </w:rPr>
                          <m:t>y</m:t>
                        </m:r>
                        <m:r>
                          <m:rPr>
                            <m:lit/>
                          </m:rPr>
                          <w:rPr>
                            <w:rFonts w:ascii="Cambria Math" w:hAnsi="Cambria Math"/>
                          </w:rPr>
                          <m:t>|</m:t>
                        </m:r>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y</m:t>
                            </m:r>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y</m:t>
                            </m:r>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b>
                        </m:sSub>
                      </m:e>
                    </m:d>
                  </m:e>
                </m:nary>
              </m:oMath>
            </m:oMathPara>
          </w:p>
        </w:tc>
        <w:tc>
          <w:tcPr>
            <w:tcW w:w="625" w:type="dxa"/>
            <w:vAlign w:val="center"/>
          </w:tcPr>
          <w:p w14:paraId="493D1703" w14:textId="5C9DB875" w:rsidR="00D27EC6" w:rsidRDefault="00D27EC6" w:rsidP="00B83C4A">
            <w:r>
              <w:t>(</w:t>
            </w:r>
            <w:fldSimple w:instr=" SEQ Eq \* MERGEFORMAT ">
              <w:ins w:id="662" w:author="Lichen Wu" w:date="2022-04-09T14:40:00Z">
                <w:r w:rsidR="008661CF">
                  <w:rPr>
                    <w:noProof/>
                  </w:rPr>
                  <w:t>9</w:t>
                </w:r>
              </w:ins>
              <w:del w:id="663" w:author="Lichen Wu" w:date="2022-04-08T22:39:00Z">
                <w:r w:rsidR="005026FA" w:rsidDel="00012700">
                  <w:rPr>
                    <w:noProof/>
                  </w:rPr>
                  <w:delText>20</w:delText>
                </w:r>
              </w:del>
            </w:fldSimple>
            <w:r>
              <w:t>)</w:t>
            </w:r>
          </w:p>
        </w:tc>
      </w:tr>
    </w:tbl>
    <w:p w14:paraId="6F7782DD" w14:textId="25C20961" w:rsidR="00F641A4" w:rsidRDefault="00390D81" w:rsidP="00546B13">
      <w:pPr>
        <w:rPr>
          <w:iCs/>
        </w:rPr>
      </w:pPr>
      <w:r>
        <w:rPr>
          <w:iCs/>
        </w:rPr>
        <w:t>In the current study, we are interested in the expectation of y among all gaussian components: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750"/>
      </w:tblGrid>
      <w:tr w:rsidR="00390D81" w14:paraId="1F033B35" w14:textId="77777777" w:rsidTr="00AE37D1">
        <w:trPr>
          <w:jc w:val="center"/>
        </w:trPr>
        <w:tc>
          <w:tcPr>
            <w:tcW w:w="625" w:type="dxa"/>
            <w:vAlign w:val="center"/>
          </w:tcPr>
          <w:p w14:paraId="385D44BE" w14:textId="77777777" w:rsidR="00390D81" w:rsidRDefault="00390D81" w:rsidP="00B83C4A"/>
        </w:tc>
        <w:tc>
          <w:tcPr>
            <w:tcW w:w="8100" w:type="dxa"/>
            <w:vAlign w:val="center"/>
          </w:tcPr>
          <w:p w14:paraId="6D2309C8" w14:textId="01940231" w:rsidR="00390D81" w:rsidRDefault="000D79F5" w:rsidP="00B83C4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predicted</m:t>
                    </m:r>
                    <m:r>
                      <m:rPr>
                        <m:lit/>
                      </m:rPr>
                      <w:rPr>
                        <w:rFonts w:ascii="Cambria Math" w:hAnsi="Cambria Math"/>
                      </w:rPr>
                      <m:t>|</m:t>
                    </m:r>
                    <m:r>
                      <w:rPr>
                        <w:rFonts w:ascii="Cambria Math" w:hAnsi="Cambria Math"/>
                      </w:rPr>
                      <m:t>x</m:t>
                    </m:r>
                  </m:sub>
                </m:sSub>
                <m:r>
                  <w:rPr>
                    <w:rFonts w:ascii="Cambria Math" w:hAnsi="Cambria Math"/>
                  </w:rPr>
                  <m:t>=E</m:t>
                </m:r>
                <m:d>
                  <m:dPr>
                    <m:begChr m:val="["/>
                    <m:endChr m:val="]"/>
                    <m:ctrlPr>
                      <w:rPr>
                        <w:rFonts w:ascii="Cambria Math" w:hAnsi="Cambria Math"/>
                        <w:i/>
                      </w:rPr>
                    </m:ctrlPr>
                  </m:dPr>
                  <m:e>
                    <m:r>
                      <w:rPr>
                        <w:rFonts w:ascii="Cambria Math" w:hAnsi="Cambria Math"/>
                      </w:rPr>
                      <m:t>Y</m:t>
                    </m:r>
                    <m:r>
                      <m:rPr>
                        <m:lit/>
                      </m:rPr>
                      <w:rPr>
                        <w:rFonts w:ascii="Cambria Math" w:hAnsi="Cambria Math"/>
                      </w:rPr>
                      <m:t>|</m:t>
                    </m:r>
                    <m:r>
                      <w:rPr>
                        <w:rFonts w:ascii="Cambria Math" w:hAnsi="Cambria Math"/>
                      </w:rPr>
                      <m:t>X=x</m:t>
                    </m:r>
                  </m:e>
                </m:d>
                <m:r>
                  <w:rPr>
                    <w:rFonts w:ascii="Cambria Math" w:hAnsi="Cambria Math"/>
                  </w:rPr>
                  <m:t>=</m:t>
                </m:r>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y</m:t>
                        </m:r>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b>
                    </m:sSub>
                  </m:e>
                </m:nary>
                <m:sSub>
                  <m:sSubPr>
                    <m:ctrlPr>
                      <w:rPr>
                        <w:rFonts w:ascii="Cambria Math" w:hAnsi="Cambria Math"/>
                      </w:rPr>
                    </m:ctrlPr>
                  </m:sSubPr>
                  <m:e>
                    <m:r>
                      <m:rPr>
                        <m:sty m:val="p"/>
                      </m:rPr>
                      <w:rPr>
                        <w:rFonts w:ascii="Cambria Math" w:hAnsi="Cambria Math"/>
                      </w:rPr>
                      <m:t>μ</m:t>
                    </m:r>
                  </m:e>
                  <m:sub>
                    <m:r>
                      <m:rPr>
                        <m:sty m:val="p"/>
                      </m:rPr>
                      <w:rPr>
                        <w:rFonts w:ascii="Cambria Math" w:hAnsi="Cambria Math"/>
                      </w:rPr>
                      <m:t>y</m:t>
                    </m:r>
                    <m:r>
                      <m:rPr>
                        <m:lit/>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sub>
                </m:sSub>
              </m:oMath>
            </m:oMathPara>
          </w:p>
        </w:tc>
        <w:tc>
          <w:tcPr>
            <w:tcW w:w="625" w:type="dxa"/>
            <w:vAlign w:val="center"/>
          </w:tcPr>
          <w:p w14:paraId="743B38E9" w14:textId="687CB237" w:rsidR="00390D81" w:rsidRDefault="00390D81" w:rsidP="00B83C4A">
            <w:r>
              <w:t>(</w:t>
            </w:r>
            <w:fldSimple w:instr=" SEQ Eq \* MERGEFORMAT ">
              <w:ins w:id="664" w:author="Lichen Wu" w:date="2022-04-09T14:40:00Z">
                <w:r w:rsidR="008661CF">
                  <w:rPr>
                    <w:noProof/>
                  </w:rPr>
                  <w:t>10</w:t>
                </w:r>
              </w:ins>
              <w:del w:id="665" w:author="Lichen Wu" w:date="2022-04-08T22:39:00Z">
                <w:r w:rsidR="005026FA" w:rsidDel="00012700">
                  <w:rPr>
                    <w:noProof/>
                  </w:rPr>
                  <w:delText>21</w:delText>
                </w:r>
              </w:del>
            </w:fldSimple>
            <w:r>
              <w:t>)</w:t>
            </w:r>
          </w:p>
        </w:tc>
      </w:tr>
    </w:tbl>
    <w:commentRangeEnd w:id="655"/>
    <w:p w14:paraId="2886043C" w14:textId="465E73BF" w:rsidR="00390D81" w:rsidRDefault="00C627AF" w:rsidP="00546B13">
      <w:pPr>
        <w:rPr>
          <w:rFonts w:eastAsiaTheme="minorEastAsia"/>
          <w:iCs/>
          <w:lang w:eastAsia="zh-CN"/>
        </w:rPr>
      </w:pPr>
      <w:r>
        <w:rPr>
          <w:rStyle w:val="CommentReference"/>
        </w:rPr>
        <w:commentReference w:id="655"/>
      </w:r>
    </w:p>
    <w:p w14:paraId="0DAE63D1" w14:textId="4A8BE272" w:rsidR="00BF68F2" w:rsidRDefault="009A4932" w:rsidP="00BF68F2">
      <w:pPr>
        <w:rPr>
          <w:rFonts w:eastAsiaTheme="minorEastAsia"/>
          <w:iCs/>
          <w:lang w:eastAsia="zh-CN"/>
        </w:rPr>
      </w:pPr>
      <w:r>
        <w:rPr>
          <w:rFonts w:eastAsiaTheme="minorEastAsia"/>
          <w:iCs/>
          <w:lang w:eastAsia="zh-CN"/>
        </w:rPr>
        <w:t>According to Bouchachia et al.</w:t>
      </w:r>
      <w:r w:rsidR="00CD43A3">
        <w:rPr>
          <w:rFonts w:eastAsiaTheme="minorEastAsia"/>
          <w:iCs/>
          <w:lang w:eastAsia="zh-CN"/>
        </w:rPr>
        <w:fldChar w:fldCharType="begin"/>
      </w:r>
      <w:r w:rsidR="0060072F">
        <w:rPr>
          <w:rFonts w:eastAsiaTheme="minorEastAsia"/>
          <w:iCs/>
          <w:lang w:eastAsia="zh-CN"/>
        </w:rPr>
        <w:instrText xml:space="preserve"> ADDIN ZOTERO_ITEM CSL_CITATION {"citationID":"nCRnAHb0","properties":{"formattedCitation":"(Bouchachia &amp; Vanaret, 2011)","plainCitation":"(Bouchachia &amp; Vanaret, 2011)","noteIndex":0},"citationItems":[{"id":635,"uris":["http://zotero.org/users/3944343/items/E352XIXN"],"itemData":{"id":635,"type":"paper-conference","abstract":"Incremental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Models","volume":"2","author":[{"family":"Bouchachia","given":"Hamid"},{"family":"Vanaret","given":"Charlie"}],"issued":{"date-parts":[["2011",12,1]]}}}],"schema":"https://github.com/citation-style-language/schema/raw/master/csl-citation.json"} </w:instrText>
      </w:r>
      <w:r w:rsidR="00CD43A3">
        <w:rPr>
          <w:rFonts w:eastAsiaTheme="minorEastAsia"/>
          <w:iCs/>
          <w:lang w:eastAsia="zh-CN"/>
        </w:rPr>
        <w:fldChar w:fldCharType="separate"/>
      </w:r>
      <w:r w:rsidR="0060072F" w:rsidRPr="0060072F">
        <w:rPr>
          <w:rFonts w:eastAsiaTheme="minorEastAsia"/>
        </w:rPr>
        <w:t>(Bouchachia &amp; Vanaret, 2011)</w:t>
      </w:r>
      <w:r w:rsidR="00CD43A3">
        <w:rPr>
          <w:rFonts w:eastAsiaTheme="minorEastAsia"/>
          <w:iCs/>
          <w:lang w:eastAsia="zh-CN"/>
        </w:rPr>
        <w:fldChar w:fldCharType="end"/>
      </w:r>
      <w:r>
        <w:rPr>
          <w:rFonts w:eastAsiaTheme="minorEastAsia"/>
          <w:iCs/>
          <w:lang w:eastAsia="zh-CN"/>
        </w:rPr>
        <w:t xml:space="preserve">, </w:t>
      </w:r>
      <w:commentRangeStart w:id="666"/>
      <w:r w:rsidR="00635DD4">
        <w:rPr>
          <w:rFonts w:eastAsiaTheme="minorEastAsia"/>
          <w:iCs/>
          <w:lang w:eastAsia="zh-CN"/>
        </w:rPr>
        <w:t>GGMR</w:t>
      </w:r>
      <w:commentRangeEnd w:id="666"/>
      <w:r w:rsidR="00C627AF">
        <w:rPr>
          <w:rStyle w:val="CommentReference"/>
        </w:rPr>
        <w:commentReference w:id="666"/>
      </w:r>
      <w:r w:rsidR="00635DD4">
        <w:rPr>
          <w:rFonts w:eastAsiaTheme="minorEastAsia"/>
          <w:iCs/>
          <w:lang w:eastAsia="zh-CN"/>
        </w:rPr>
        <w:t xml:space="preserve"> can be used to either update, generate, split or merge Gaussians to accommodate new data in an online setting</w:t>
      </w:r>
      <w:r>
        <w:rPr>
          <w:rFonts w:eastAsiaTheme="minorEastAsia"/>
          <w:iCs/>
          <w:lang w:eastAsia="zh-CN"/>
        </w:rPr>
        <w:t>.</w:t>
      </w:r>
      <w:r w:rsidR="00166AC6">
        <w:rPr>
          <w:rFonts w:eastAsiaTheme="minorEastAsia"/>
          <w:iCs/>
          <w:lang w:eastAsia="zh-CN"/>
        </w:rPr>
        <w:t xml:space="preserve"> </w:t>
      </w:r>
      <w:r w:rsidR="00635DD4">
        <w:rPr>
          <w:rFonts w:eastAsiaTheme="minorEastAsia"/>
          <w:iCs/>
          <w:lang w:eastAsia="zh-CN"/>
        </w:rPr>
        <w:t>We utilized the updating gaussians part in the present paper.</w:t>
      </w:r>
      <w:r w:rsidR="008F6A72">
        <w:rPr>
          <w:rFonts w:eastAsiaTheme="minorEastAsia"/>
          <w:iCs/>
          <w:lang w:eastAsia="zh-CN"/>
        </w:rPr>
        <w:t xml:space="preserve"> More details can be seen in Bouchachia </w:t>
      </w:r>
      <w:r w:rsidR="00700110">
        <w:rPr>
          <w:rFonts w:eastAsiaTheme="minorEastAsia"/>
          <w:iCs/>
          <w:lang w:eastAsia="zh-CN"/>
        </w:rPr>
        <w:t>et al</w:t>
      </w:r>
      <w:r w:rsidR="0060072F">
        <w:rPr>
          <w:rFonts w:eastAsiaTheme="minorEastAsia"/>
          <w:iCs/>
          <w:lang w:eastAsia="zh-CN"/>
        </w:rPr>
        <w:fldChar w:fldCharType="begin"/>
      </w:r>
      <w:r w:rsidR="0060072F">
        <w:rPr>
          <w:rFonts w:eastAsiaTheme="minorEastAsia"/>
          <w:iCs/>
          <w:lang w:eastAsia="zh-CN"/>
        </w:rPr>
        <w:instrText xml:space="preserve"> ADDIN ZOTERO_ITEM CSL_CITATION {"citationID":"Uj1yXLNP","properties":{"formattedCitation":"(Bouchachia &amp; Vanaret, 2011)","plainCitation":"(Bouchachia &amp; Vanaret, 2011)","noteIndex":0},"citationItems":[{"id":635,"uris":["http://zotero.org/users/3944343/items/E352XIXN"],"itemData":{"id":635,"type":"paper-conference","abstract":"Incremental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Models","volume":"2","author":[{"family":"Bouchachia","given":"Hamid"},{"family":"Vanaret","given":"Charlie"}],"issued":{"date-parts":[["2011",12,1]]}}}],"schema":"https://github.com/citation-style-language/schema/raw/master/csl-citation.json"} </w:instrText>
      </w:r>
      <w:r w:rsidR="0060072F">
        <w:rPr>
          <w:rFonts w:eastAsiaTheme="minorEastAsia"/>
          <w:iCs/>
          <w:lang w:eastAsia="zh-CN"/>
        </w:rPr>
        <w:fldChar w:fldCharType="separate"/>
      </w:r>
      <w:r w:rsidR="0060072F" w:rsidRPr="0060072F">
        <w:rPr>
          <w:rFonts w:eastAsiaTheme="minorEastAsia"/>
        </w:rPr>
        <w:t>(Bouchachia &amp; Vanaret, 2011)</w:t>
      </w:r>
      <w:r w:rsidR="0060072F">
        <w:rPr>
          <w:rFonts w:eastAsiaTheme="minorEastAsia"/>
          <w:iCs/>
          <w:lang w:eastAsia="zh-CN"/>
        </w:rPr>
        <w:fldChar w:fldCharType="end"/>
      </w:r>
      <w:r w:rsidR="00700110">
        <w:rPr>
          <w:rFonts w:eastAsiaTheme="minorEastAsia"/>
          <w:iCs/>
          <w:lang w:eastAsia="zh-CN"/>
        </w:rPr>
        <w:t>.</w:t>
      </w:r>
      <w:r w:rsidR="008F6A72">
        <w:rPr>
          <w:rFonts w:eastAsiaTheme="minorEastAsia"/>
          <w:iCs/>
          <w:lang w:eastAsia="zh-CN"/>
        </w:rPr>
        <w:t xml:space="preserve"> T</w:t>
      </w:r>
      <w:r w:rsidR="00BF68F2">
        <w:rPr>
          <w:rFonts w:eastAsiaTheme="minorEastAsia"/>
          <w:iCs/>
          <w:lang w:eastAsia="zh-CN"/>
        </w:rPr>
        <w:t xml:space="preserve">he best match Gaussian will be updated </w:t>
      </w:r>
      <w:r w:rsidR="008F6A72">
        <w:rPr>
          <w:rFonts w:eastAsiaTheme="minorEastAsia"/>
          <w:iCs/>
          <w:lang w:eastAsia="zh-CN"/>
        </w:rPr>
        <w:t>with the following formulas: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100"/>
        <w:gridCol w:w="750"/>
      </w:tblGrid>
      <w:tr w:rsidR="00E72A8D" w14:paraId="0EDE1483" w14:textId="77777777" w:rsidTr="004C4084">
        <w:trPr>
          <w:jc w:val="center"/>
        </w:trPr>
        <w:tc>
          <w:tcPr>
            <w:tcW w:w="630" w:type="dxa"/>
            <w:vAlign w:val="center"/>
          </w:tcPr>
          <w:p w14:paraId="2F7225A3" w14:textId="77777777" w:rsidR="00E72A8D" w:rsidRDefault="00E72A8D" w:rsidP="00B83C4A"/>
        </w:tc>
        <w:tc>
          <w:tcPr>
            <w:tcW w:w="8100" w:type="dxa"/>
            <w:vAlign w:val="center"/>
          </w:tcPr>
          <w:p w14:paraId="491A9AD5" w14:textId="21073D41" w:rsidR="00E72A8D" w:rsidRDefault="000D79F5" w:rsidP="00B83C4A">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j</m:t>
                        </m:r>
                      </m:sub>
                    </m:sSub>
                    <m:ctrlPr>
                      <w:rPr>
                        <w:rFonts w:ascii="Cambria Math" w:hAnsi="Cambria Math"/>
                        <w:i/>
                      </w:rPr>
                    </m:ctrlPr>
                  </m:num>
                  <m:den>
                    <m:nary>
                      <m:naryPr>
                        <m:chr m:val="∑"/>
                        <m:supHide m:val="1"/>
                        <m:ctrlPr>
                          <w:rPr>
                            <w:rFonts w:ascii="Cambria Math" w:hAnsi="Cambria Math"/>
                          </w:rPr>
                        </m:ctrlPr>
                      </m:naryPr>
                      <m:sub>
                        <m:r>
                          <w:rPr>
                            <w:rFonts w:ascii="Cambria Math" w:hAnsi="Cambria Math"/>
                          </w:rPr>
                          <m:t>k=1…K</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p</m:t>
                            </m:r>
                          </m:e>
                          <m:sub>
                            <m:r>
                              <w:rPr>
                                <w:rFonts w:ascii="Cambria Math" w:hAnsi="Cambria Math"/>
                              </w:rPr>
                              <m:t>k</m:t>
                            </m:r>
                          </m:sub>
                        </m:sSub>
                        <m:ctrlPr>
                          <w:rPr>
                            <w:rFonts w:ascii="Cambria Math" w:hAnsi="Cambria Math"/>
                            <w:i/>
                          </w:rPr>
                        </m:ctrlPr>
                      </m:e>
                    </m:nary>
                    <m:ctrlPr>
                      <w:rPr>
                        <w:rFonts w:ascii="Cambria Math" w:hAnsi="Cambria Math"/>
                        <w:i/>
                      </w:rPr>
                    </m:ctrlPr>
                  </m:den>
                </m:f>
              </m:oMath>
            </m:oMathPara>
          </w:p>
        </w:tc>
        <w:tc>
          <w:tcPr>
            <w:tcW w:w="684" w:type="dxa"/>
            <w:vAlign w:val="center"/>
          </w:tcPr>
          <w:p w14:paraId="1CB2B533" w14:textId="7F34918C" w:rsidR="00E72A8D" w:rsidRDefault="00E72A8D" w:rsidP="00B83C4A">
            <w:r>
              <w:t>(</w:t>
            </w:r>
            <w:fldSimple w:instr=" SEQ Eq \* MERGEFORMAT ">
              <w:ins w:id="667" w:author="Lichen Wu" w:date="2022-04-09T14:40:00Z">
                <w:r w:rsidR="008661CF">
                  <w:rPr>
                    <w:noProof/>
                  </w:rPr>
                  <w:t>11</w:t>
                </w:r>
              </w:ins>
              <w:del w:id="668" w:author="Lichen Wu" w:date="2022-04-08T22:39:00Z">
                <w:r w:rsidR="005026FA" w:rsidDel="00012700">
                  <w:rPr>
                    <w:noProof/>
                  </w:rPr>
                  <w:delText>22</w:delText>
                </w:r>
              </w:del>
            </w:fldSimple>
            <w:r>
              <w:t>)</w:t>
            </w:r>
          </w:p>
        </w:tc>
      </w:tr>
      <w:tr w:rsidR="00E72A8D" w14:paraId="068B7C08" w14:textId="77777777" w:rsidTr="004C4084">
        <w:trPr>
          <w:jc w:val="center"/>
        </w:trPr>
        <w:tc>
          <w:tcPr>
            <w:tcW w:w="630" w:type="dxa"/>
            <w:vAlign w:val="center"/>
          </w:tcPr>
          <w:p w14:paraId="0ADE0BAF" w14:textId="77777777" w:rsidR="00E72A8D" w:rsidRDefault="00E72A8D" w:rsidP="00B83C4A"/>
        </w:tc>
        <w:tc>
          <w:tcPr>
            <w:tcW w:w="8100" w:type="dxa"/>
            <w:vAlign w:val="center"/>
          </w:tcPr>
          <w:p w14:paraId="0372FC8A" w14:textId="5F0D3D59" w:rsidR="00E72A8D" w:rsidRDefault="000D79F5" w:rsidP="00B83C4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tc>
        <w:tc>
          <w:tcPr>
            <w:tcW w:w="684" w:type="dxa"/>
            <w:vAlign w:val="center"/>
          </w:tcPr>
          <w:p w14:paraId="6D4EE3F1" w14:textId="5DD17898" w:rsidR="00E72A8D" w:rsidRDefault="00E72A8D" w:rsidP="00B83C4A">
            <w:r>
              <w:t>(</w:t>
            </w:r>
            <w:fldSimple w:instr=" SEQ Eq \* MERGEFORMAT ">
              <w:ins w:id="669" w:author="Lichen Wu" w:date="2022-04-09T14:40:00Z">
                <w:r w:rsidR="008661CF">
                  <w:rPr>
                    <w:noProof/>
                  </w:rPr>
                  <w:t>12</w:t>
                </w:r>
              </w:ins>
              <w:del w:id="670" w:author="Lichen Wu" w:date="2022-04-08T22:39:00Z">
                <w:r w:rsidR="005026FA" w:rsidDel="00012700">
                  <w:rPr>
                    <w:noProof/>
                  </w:rPr>
                  <w:delText>23</w:delText>
                </w:r>
              </w:del>
            </w:fldSimple>
            <w:r>
              <w:t>)</w:t>
            </w:r>
          </w:p>
        </w:tc>
      </w:tr>
      <w:tr w:rsidR="00E72A8D" w14:paraId="0FFAFD64" w14:textId="77777777" w:rsidTr="004C4084">
        <w:trPr>
          <w:jc w:val="center"/>
        </w:trPr>
        <w:tc>
          <w:tcPr>
            <w:tcW w:w="630" w:type="dxa"/>
            <w:vAlign w:val="center"/>
          </w:tcPr>
          <w:p w14:paraId="3C0F1CB7" w14:textId="77777777" w:rsidR="00E72A8D" w:rsidRDefault="00E72A8D" w:rsidP="00B83C4A"/>
        </w:tc>
        <w:tc>
          <w:tcPr>
            <w:tcW w:w="8100" w:type="dxa"/>
            <w:vAlign w:val="center"/>
          </w:tcPr>
          <w:p w14:paraId="2ACD606A" w14:textId="2A258B95" w:rsidR="00E72A8D" w:rsidRDefault="000D79F5" w:rsidP="00B83C4A">
            <w:pPr>
              <w:jc w:val="center"/>
            </w:pPr>
            <m:oMathPara>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α</m:t>
                    </m:r>
                  </m:e>
                </m:d>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r>
                  <m:rPr>
                    <m:sty m:val="p"/>
                  </m:rPr>
                  <w:rPr>
                    <w:rFonts w:ascii="Cambria Math" w:hAnsi="Cambria Math"/>
                  </w:rPr>
                  <m:t>α</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tc>
        <w:tc>
          <w:tcPr>
            <w:tcW w:w="684" w:type="dxa"/>
            <w:vAlign w:val="center"/>
          </w:tcPr>
          <w:p w14:paraId="23F8845F" w14:textId="18716090" w:rsidR="00E72A8D" w:rsidRDefault="00E72A8D" w:rsidP="00B83C4A">
            <w:r>
              <w:t>(</w:t>
            </w:r>
            <w:fldSimple w:instr=" SEQ Eq \* MERGEFORMAT ">
              <w:ins w:id="671" w:author="Lichen Wu" w:date="2022-04-09T14:40:00Z">
                <w:r w:rsidR="008661CF">
                  <w:rPr>
                    <w:noProof/>
                  </w:rPr>
                  <w:t>13</w:t>
                </w:r>
              </w:ins>
              <w:del w:id="672" w:author="Lichen Wu" w:date="2022-04-08T22:39:00Z">
                <w:r w:rsidR="005026FA" w:rsidDel="00012700">
                  <w:rPr>
                    <w:noProof/>
                  </w:rPr>
                  <w:delText>24</w:delText>
                </w:r>
              </w:del>
            </w:fldSimple>
            <w:r>
              <w:t>)</w:t>
            </w:r>
          </w:p>
        </w:tc>
      </w:tr>
      <w:tr w:rsidR="004845F2" w14:paraId="0C01A509" w14:textId="77777777" w:rsidTr="004C4084">
        <w:trPr>
          <w:jc w:val="center"/>
        </w:trPr>
        <w:tc>
          <w:tcPr>
            <w:tcW w:w="630" w:type="dxa"/>
            <w:vAlign w:val="center"/>
          </w:tcPr>
          <w:p w14:paraId="52B39B03" w14:textId="77777777" w:rsidR="004845F2" w:rsidRDefault="004845F2" w:rsidP="00B83C4A"/>
        </w:tc>
        <w:tc>
          <w:tcPr>
            <w:tcW w:w="8100" w:type="dxa"/>
            <w:vAlign w:val="center"/>
          </w:tcPr>
          <w:p w14:paraId="4F4EB1A8" w14:textId="7A2ED0CB" w:rsidR="004845F2" w:rsidRDefault="000D79F5" w:rsidP="00B83C4A">
            <w:pPr>
              <w:jc w:val="center"/>
            </w:pPr>
            <m:oMathPara>
              <m:oMath>
                <m:sSub>
                  <m:sSubPr>
                    <m:ctrlPr>
                      <w:rPr>
                        <w:rFonts w:ascii="Cambria Math" w:hAnsi="Cambria Math"/>
                        <w:i/>
                      </w:rPr>
                    </m:ctrlPr>
                  </m:sSubPr>
                  <m:e>
                    <m:r>
                      <m:rPr>
                        <m:sty m:val="p"/>
                      </m:rPr>
                      <w:rPr>
                        <w:rFonts w:ascii="Cambria Math" w:hAnsi="Cambria Math"/>
                      </w:rPr>
                      <m:t>η</m:t>
                    </m:r>
                    <m:ctrlPr>
                      <w:rPr>
                        <w:rFonts w:ascii="Cambria Math" w:hAnsi="Cambria Math"/>
                      </w:rPr>
                    </m:ctrlP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rPr>
                    </m:ctrlPr>
                  </m:dPr>
                  <m:e>
                    <m:f>
                      <m:fPr>
                        <m:ctrlPr>
                          <w:rPr>
                            <w:rFonts w:ascii="Cambria Math" w:hAnsi="Cambria Math"/>
                          </w:rPr>
                        </m:ctrlPr>
                      </m:fPr>
                      <m:num>
                        <m:r>
                          <w:rPr>
                            <w:rFonts w:ascii="Cambria Math" w:hAnsi="Cambria Math"/>
                          </w:rPr>
                          <m:t>1-</m:t>
                        </m:r>
                        <m:r>
                          <m:rPr>
                            <m:sty m:val="p"/>
                          </m:rPr>
                          <w:rPr>
                            <w:rFonts w:ascii="Cambria Math" w:hAnsi="Cambria Math"/>
                          </w:rPr>
                          <m:t>α</m:t>
                        </m:r>
                        <m:ctrlPr>
                          <w:rPr>
                            <w:rFonts w:ascii="Cambria Math" w:hAnsi="Cambria Math"/>
                            <w:i/>
                          </w:rPr>
                        </m:ctrlPr>
                      </m:num>
                      <m:den>
                        <m:sSub>
                          <m:sSubPr>
                            <m:ctrlPr>
                              <w:rPr>
                                <w:rFonts w:ascii="Cambria Math" w:hAnsi="Cambria Math"/>
                                <w:i/>
                              </w:rPr>
                            </m:ctrlPr>
                          </m:sSubPr>
                          <m:e>
                            <m:r>
                              <w:rPr>
                                <w:rFonts w:ascii="Cambria Math" w:hAnsi="Cambria Math"/>
                              </w:rPr>
                              <m:t>c</m:t>
                            </m:r>
                          </m:e>
                          <m:sub>
                            <m:r>
                              <w:rPr>
                                <w:rFonts w:ascii="Cambria Math" w:hAnsi="Cambria Math"/>
                              </w:rPr>
                              <m:t>j</m:t>
                            </m:r>
                          </m:sub>
                        </m:sSub>
                        <m:ctrlPr>
                          <w:rPr>
                            <w:rFonts w:ascii="Cambria Math" w:hAnsi="Cambria Math"/>
                            <w:i/>
                          </w:rPr>
                        </m:ctrlPr>
                      </m:den>
                    </m:f>
                    <m:r>
                      <w:rPr>
                        <w:rFonts w:ascii="Cambria Math" w:hAnsi="Cambria Math"/>
                      </w:rPr>
                      <m:t>+</m:t>
                    </m:r>
                    <m:r>
                      <m:rPr>
                        <m:sty m:val="p"/>
                      </m:rPr>
                      <w:rPr>
                        <w:rFonts w:ascii="Cambria Math" w:hAnsi="Cambria Math"/>
                      </w:rPr>
                      <m:t>α</m:t>
                    </m:r>
                    <m:ctrlPr>
                      <w:rPr>
                        <w:rFonts w:ascii="Cambria Math" w:hAnsi="Cambria Math"/>
                        <w:i/>
                      </w:rPr>
                    </m:ctrlPr>
                  </m:e>
                </m:d>
              </m:oMath>
            </m:oMathPara>
          </w:p>
        </w:tc>
        <w:tc>
          <w:tcPr>
            <w:tcW w:w="684" w:type="dxa"/>
            <w:vAlign w:val="center"/>
          </w:tcPr>
          <w:p w14:paraId="190265A2" w14:textId="142C899D" w:rsidR="004845F2" w:rsidRDefault="004845F2" w:rsidP="00B83C4A">
            <w:r>
              <w:t>(</w:t>
            </w:r>
            <w:fldSimple w:instr=" SEQ Eq \* MERGEFORMAT ">
              <w:ins w:id="673" w:author="Lichen Wu" w:date="2022-04-09T14:40:00Z">
                <w:r w:rsidR="008661CF">
                  <w:rPr>
                    <w:noProof/>
                  </w:rPr>
                  <w:t>14</w:t>
                </w:r>
              </w:ins>
              <w:del w:id="674" w:author="Lichen Wu" w:date="2022-04-08T22:39:00Z">
                <w:r w:rsidR="005026FA" w:rsidDel="00012700">
                  <w:rPr>
                    <w:noProof/>
                  </w:rPr>
                  <w:delText>25</w:delText>
                </w:r>
              </w:del>
            </w:fldSimple>
            <w:r>
              <w:t>)</w:t>
            </w:r>
          </w:p>
        </w:tc>
      </w:tr>
      <w:tr w:rsidR="003C7D20" w14:paraId="0A73D7EE" w14:textId="77777777" w:rsidTr="004C4084">
        <w:trPr>
          <w:jc w:val="center"/>
        </w:trPr>
        <w:tc>
          <w:tcPr>
            <w:tcW w:w="630" w:type="dxa"/>
            <w:vAlign w:val="center"/>
          </w:tcPr>
          <w:p w14:paraId="184D407F" w14:textId="77777777" w:rsidR="003C7D20" w:rsidRDefault="003C7D20" w:rsidP="00B83C4A"/>
        </w:tc>
        <w:tc>
          <w:tcPr>
            <w:tcW w:w="8100" w:type="dxa"/>
            <w:vAlign w:val="center"/>
          </w:tcPr>
          <w:p w14:paraId="66AFFBC3" w14:textId="5A1A1062" w:rsidR="003C7D20" w:rsidRDefault="000D79F5" w:rsidP="00B83C4A">
            <w:pPr>
              <w:jc w:val="center"/>
            </w:pPr>
            <m:oMathPara>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e>
                </m:d>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m:t>
                    </m:r>
                  </m:sub>
                </m:sSub>
              </m:oMath>
            </m:oMathPara>
          </w:p>
        </w:tc>
        <w:tc>
          <w:tcPr>
            <w:tcW w:w="684" w:type="dxa"/>
            <w:vAlign w:val="center"/>
          </w:tcPr>
          <w:p w14:paraId="085A4774" w14:textId="4AF308DE" w:rsidR="003C7D20" w:rsidRDefault="003C7D20" w:rsidP="00B83C4A">
            <w:r>
              <w:t>(</w:t>
            </w:r>
            <w:fldSimple w:instr=" SEQ Eq \* MERGEFORMAT ">
              <w:ins w:id="675" w:author="Lichen Wu" w:date="2022-04-09T14:40:00Z">
                <w:r w:rsidR="008661CF">
                  <w:rPr>
                    <w:noProof/>
                  </w:rPr>
                  <w:t>15</w:t>
                </w:r>
              </w:ins>
              <w:del w:id="676" w:author="Lichen Wu" w:date="2022-04-08T22:39:00Z">
                <w:r w:rsidR="005026FA" w:rsidDel="00012700">
                  <w:rPr>
                    <w:noProof/>
                  </w:rPr>
                  <w:delText>26</w:delText>
                </w:r>
              </w:del>
            </w:fldSimple>
            <w:r>
              <w:t>)</w:t>
            </w:r>
          </w:p>
        </w:tc>
      </w:tr>
      <w:tr w:rsidR="003C7D20" w14:paraId="7F942D85" w14:textId="77777777" w:rsidTr="004C4084">
        <w:trPr>
          <w:jc w:val="center"/>
        </w:trPr>
        <w:tc>
          <w:tcPr>
            <w:tcW w:w="630" w:type="dxa"/>
            <w:vAlign w:val="center"/>
          </w:tcPr>
          <w:p w14:paraId="02B6A7FE" w14:textId="77777777" w:rsidR="003C7D20" w:rsidRDefault="003C7D20" w:rsidP="00B83C4A"/>
        </w:tc>
        <w:tc>
          <w:tcPr>
            <w:tcW w:w="8100" w:type="dxa"/>
            <w:vAlign w:val="center"/>
          </w:tcPr>
          <w:p w14:paraId="34577D36" w14:textId="240C6A03" w:rsidR="002C7AD3" w:rsidRDefault="000D79F5" w:rsidP="003C7D20">
            <m:oMathPara>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e>
                </m:d>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t-1</m:t>
                            </m:r>
                          </m:e>
                        </m:d>
                      </m:e>
                    </m:d>
                  </m:e>
                  <m:sup>
                    <m:r>
                      <w:rPr>
                        <w:rFonts w:ascii="Cambria Math" w:hAnsi="Cambria Math"/>
                      </w:rPr>
                      <m:t>2</m:t>
                    </m:r>
                  </m:sup>
                </m:sSup>
              </m:oMath>
            </m:oMathPara>
          </w:p>
        </w:tc>
        <w:tc>
          <w:tcPr>
            <w:tcW w:w="684" w:type="dxa"/>
            <w:vAlign w:val="center"/>
          </w:tcPr>
          <w:p w14:paraId="1B6B5478" w14:textId="12AE8855" w:rsidR="003C7D20" w:rsidRDefault="003C7D20" w:rsidP="00B83C4A">
            <w:r>
              <w:t>(</w:t>
            </w:r>
            <w:fldSimple w:instr=" SEQ Eq \* MERGEFORMAT ">
              <w:ins w:id="677" w:author="Lichen Wu" w:date="2022-04-09T14:40:00Z">
                <w:r w:rsidR="008661CF">
                  <w:rPr>
                    <w:noProof/>
                  </w:rPr>
                  <w:t>16</w:t>
                </w:r>
              </w:ins>
              <w:del w:id="678" w:author="Lichen Wu" w:date="2022-04-08T22:39:00Z">
                <w:r w:rsidR="005026FA" w:rsidDel="00012700">
                  <w:rPr>
                    <w:noProof/>
                  </w:rPr>
                  <w:delText>27</w:delText>
                </w:r>
              </w:del>
            </w:fldSimple>
            <w:r>
              <w:t>)</w:t>
            </w:r>
          </w:p>
        </w:tc>
      </w:tr>
    </w:tbl>
    <w:p w14:paraId="344F182C" w14:textId="362C0C0A" w:rsidR="000D6704" w:rsidRDefault="008F6A72" w:rsidP="00B50A22">
      <w:pPr>
        <w:jc w:val="both"/>
      </w:pPr>
      <w:r>
        <w:t xml:space="preserve">in which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700110">
        <w:t xml:space="preserve"> is the match probability calculated with new input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110">
        <w:t xml:space="preserve"> and best match Gaussian </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μ</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m:t>
                </m:r>
              </m:sub>
            </m:sSub>
          </m:e>
        </m:d>
      </m:oMath>
      <w:r w:rsidR="00700110">
        <w:t xml:space="preserve">,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700110">
        <w:t xml:space="preserve"> is the expected posterior,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700110">
        <w:t xml:space="preserve"> is the</w:t>
      </w:r>
      <w:r w:rsidR="002D4406">
        <w:t xml:space="preserve"> sum of the expected posterior for best match Gaussian, </w:t>
      </w:r>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oMath>
      <w:r w:rsidR="002D4406">
        <w:t xml:space="preserve"> is the weights of best match Gaussian, </w:t>
      </w:r>
      <m:oMath>
        <m:sSub>
          <m:sSubPr>
            <m:ctrlPr>
              <w:rPr>
                <w:rFonts w:ascii="Cambria Math" w:hAnsi="Cambria Math"/>
                <w:i/>
              </w:rPr>
            </m:ctrlPr>
          </m:sSubPr>
          <m:e>
            <m:r>
              <m:rPr>
                <m:sty m:val="p"/>
              </m:rPr>
              <w:rPr>
                <w:rFonts w:ascii="Cambria Math" w:hAnsi="Cambria Math"/>
              </w:rPr>
              <m:t>η</m:t>
            </m:r>
            <m:ctrlPr>
              <w:rPr>
                <w:rFonts w:ascii="Cambria Math" w:hAnsi="Cambria Math"/>
              </w:rPr>
            </m:ctrlPr>
          </m:e>
          <m:sub>
            <m:r>
              <w:rPr>
                <w:rFonts w:ascii="Cambria Math" w:hAnsi="Cambria Math"/>
              </w:rPr>
              <m:t>j</m:t>
            </m:r>
          </m:sub>
        </m:sSub>
      </m:oMath>
      <w:r w:rsidR="004C0107">
        <w:t xml:space="preserve"> </w:t>
      </w:r>
      <w:r w:rsidR="002D4406">
        <w:t xml:space="preserve">is the on-going learning rate for j-th Gaussian, </w:t>
      </w:r>
      <m:oMath>
        <m:r>
          <m:rPr>
            <m:sty m:val="p"/>
          </m:rPr>
          <w:rPr>
            <w:rFonts w:ascii="Cambria Math" w:hAnsi="Cambria Math"/>
          </w:rPr>
          <m:t>α</m:t>
        </m:r>
      </m:oMath>
      <w:r w:rsidR="002D4406">
        <w:t xml:space="preserve"> is the converging learning rate. </w:t>
      </w:r>
    </w:p>
    <w:p w14:paraId="0A84EE58" w14:textId="77777777" w:rsidR="008F6A72" w:rsidRDefault="008F6A72" w:rsidP="00B50A22">
      <w:pPr>
        <w:jc w:val="both"/>
      </w:pPr>
    </w:p>
    <w:p w14:paraId="52B1F167" w14:textId="4B0C0E87" w:rsidR="00B834A1" w:rsidRDefault="00B834A1" w:rsidP="00B834A1">
      <w:pPr>
        <w:pStyle w:val="Heading2"/>
      </w:pPr>
      <w:r>
        <w:t>2.</w:t>
      </w:r>
      <w:ins w:id="679" w:author="Lichen Wu" w:date="2022-04-09T13:20:00Z">
        <w:r w:rsidR="00896FFF">
          <w:t>3</w:t>
        </w:r>
      </w:ins>
      <w:del w:id="680" w:author="Lichen Wu" w:date="2022-04-09T13:20:00Z">
        <w:r w:rsidDel="00896FFF">
          <w:delText>4</w:delText>
        </w:r>
      </w:del>
      <w:r>
        <w:t xml:space="preserve"> Hybrid </w:t>
      </w:r>
      <w:del w:id="681" w:author="Lichen Wu" w:date="2022-04-09T12:22:00Z">
        <w:r w:rsidDel="00B45772">
          <w:delText>Approach</w:delText>
        </w:r>
      </w:del>
      <w:ins w:id="682" w:author="Lichen Wu" w:date="2022-04-09T12:22:00Z">
        <w:r w:rsidR="00B45772">
          <w:t>Model</w:t>
        </w:r>
      </w:ins>
    </w:p>
    <w:p w14:paraId="0BEB2B68" w14:textId="1DE85610" w:rsidR="00266D1E" w:rsidRDefault="00A2339B" w:rsidP="00266D1E">
      <w:pPr>
        <w:jc w:val="both"/>
      </w:pPr>
      <w:ins w:id="683" w:author="Lichen Wu" w:date="2022-04-09T13:14:00Z">
        <w:r>
          <w:t>The basic idea of the Hy</w:t>
        </w:r>
      </w:ins>
      <w:ins w:id="684" w:author="Lichen Wu" w:date="2022-04-09T13:15:00Z">
        <w:r>
          <w:t xml:space="preserve">brid Model is to improve the forecasting accuracy for both RC model and GGMR model. </w:t>
        </w:r>
      </w:ins>
      <w:ins w:id="685" w:author="Lichen Wu" w:date="2022-04-09T13:16:00Z">
        <w:r w:rsidR="00E4497A">
          <w:t xml:space="preserve">In fact, it is evident that we </w:t>
        </w:r>
      </w:ins>
      <w:ins w:id="686" w:author="Lichen Wu" w:date="2022-04-09T13:18:00Z">
        <w:r w:rsidR="00BA1868">
          <w:t>should</w:t>
        </w:r>
      </w:ins>
      <w:ins w:id="687" w:author="Lichen Wu" w:date="2022-04-09T13:16:00Z">
        <w:r w:rsidR="00E4497A">
          <w:t xml:space="preserve"> provide a close estimation as one of GGMR inputs to </w:t>
        </w:r>
      </w:ins>
      <w:ins w:id="688" w:author="Lichen Wu" w:date="2022-04-09T13:17:00Z">
        <w:r w:rsidR="00E4497A">
          <w:t>enhance its prediction power. In the present study, we have designed the Hybrid Model schema as shown</w:t>
        </w:r>
      </w:ins>
      <w:ins w:id="689" w:author="Lichen Wu" w:date="2022-04-09T13:18:00Z">
        <w:r w:rsidR="00E4497A">
          <w:t xml:space="preserve"> </w:t>
        </w:r>
      </w:ins>
      <w:del w:id="690" w:author="Lichen Wu" w:date="2022-04-09T13:18:00Z">
        <w:r w:rsidR="00B834A1" w:rsidDel="00E4497A">
          <w:delText xml:space="preserve">The </w:delText>
        </w:r>
        <w:r w:rsidR="00AC27B2" w:rsidDel="00E4497A">
          <w:delText>schema shown</w:delText>
        </w:r>
        <w:r w:rsidR="00A81A9A" w:rsidDel="00E4497A">
          <w:delText xml:space="preserve"> below</w:delText>
        </w:r>
      </w:del>
      <w:ins w:id="691" w:author="Lichen Wu" w:date="2022-04-08T22:39:00Z">
        <w:r w:rsidR="00012700">
          <w:t xml:space="preserve">in </w:t>
        </w:r>
        <w:r w:rsidR="00012700" w:rsidRPr="00012700">
          <w:rPr>
            <w:b/>
            <w:bCs/>
            <w:rPrChange w:id="692" w:author="Lichen Wu" w:date="2022-04-08T22:40:00Z">
              <w:rPr/>
            </w:rPrChange>
          </w:rPr>
          <w:t>Figure</w:t>
        </w:r>
      </w:ins>
      <w:r w:rsidR="00AC27B2" w:rsidRPr="00012700">
        <w:rPr>
          <w:b/>
          <w:bCs/>
          <w:rPrChange w:id="693" w:author="Lichen Wu" w:date="2022-04-08T22:40:00Z">
            <w:rPr/>
          </w:rPrChange>
        </w:rPr>
        <w:t xml:space="preserve"> </w:t>
      </w:r>
      <w:ins w:id="694" w:author="Lichen Wu" w:date="2022-04-08T22:40:00Z">
        <w:r w:rsidR="00012700" w:rsidRPr="00012700">
          <w:rPr>
            <w:b/>
            <w:bCs/>
            <w:rPrChange w:id="695" w:author="Lichen Wu" w:date="2022-04-08T22:40:00Z">
              <w:rPr/>
            </w:rPrChange>
          </w:rPr>
          <w:t>1</w:t>
        </w:r>
      </w:ins>
      <w:ins w:id="696" w:author="Lichen Wu" w:date="2022-04-09T13:19:00Z">
        <w:r w:rsidR="00BA1868">
          <w:t xml:space="preserve">, which </w:t>
        </w:r>
      </w:ins>
      <w:r w:rsidR="00AC27B2">
        <w:t>illustrates the underlying structure of the hybrid approach</w:t>
      </w:r>
      <w:r w:rsidR="00B60C87">
        <w:t xml:space="preserve">. </w:t>
      </w:r>
      <w:r w:rsidR="00961179">
        <w:t xml:space="preserve">Enabled by the real time predicted </w:t>
      </w:r>
      <w:r w:rsidR="001B6CB9">
        <w:t>system</w:t>
      </w:r>
      <w:r w:rsidR="00961179">
        <w:t xml:space="preserve"> load from RC network model and incremental learning framework from </w:t>
      </w:r>
      <w:del w:id="697" w:author="LipingWang" w:date="2022-04-08T14:12:00Z">
        <w:r w:rsidR="00961179" w:rsidDel="001A7EC3">
          <w:fldChar w:fldCharType="begin"/>
        </w:r>
        <w:r w:rsidR="00961179" w:rsidDel="001A7EC3">
          <w:delInstrText xml:space="preserve"> ADDIN ZOTERO_ITEM CSL_CITATION {"citationID":"veERQ2f0","properties":{"formattedCitation":"(Bouchachia &amp; Vanaret, 2011)","plainCitation":"(Bouchachia &amp; Vanaret, 2011)","noteIndex":0},"citationItems":[{"id":635,"uris":["http://zotero.org/users/3944343/items/E352XIXN"],"itemData":{"id":635,"type":"paper-conference","abstract":"Incremental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Models","volume":"2","author":[{"family":"Bouchachia","given":"Hamid"},{"family":"Vanaret","given":"Charlie"}],"issued":{"date-parts":[["2011",12,1]]}}}],"schema":"https://github.com/citation-style-language/schema/raw/master/csl-citation.json"} </w:delInstrText>
        </w:r>
        <w:r w:rsidR="00961179" w:rsidDel="001A7EC3">
          <w:fldChar w:fldCharType="separate"/>
        </w:r>
        <w:r w:rsidR="00961179" w:rsidRPr="00961179" w:rsidDel="001A7EC3">
          <w:delText>(Bouchachia &amp; Vanaret, 2011)</w:delText>
        </w:r>
        <w:r w:rsidR="00961179" w:rsidDel="001A7EC3">
          <w:fldChar w:fldCharType="end"/>
        </w:r>
      </w:del>
      <w:ins w:id="698" w:author="LipingWang" w:date="2022-04-08T14:13:00Z">
        <w:r w:rsidR="001A7EC3">
          <w:t>the GGMR model</w:t>
        </w:r>
      </w:ins>
      <w:r w:rsidR="00961179">
        <w:t xml:space="preserve">, </w:t>
      </w:r>
      <w:r w:rsidR="00B60C87">
        <w:t xml:space="preserve">those trained gaussian components from Expectation Maximization (EM) will be updated </w:t>
      </w:r>
      <w:r w:rsidR="007D53FE">
        <w:t>accordingly</w:t>
      </w:r>
      <w:ins w:id="699" w:author="Lichen Wu" w:date="2022-04-09T13:01:00Z">
        <w:r w:rsidR="001A34D3">
          <w:t xml:space="preserve"> as the update rules shown in E</w:t>
        </w:r>
      </w:ins>
      <w:ins w:id="700" w:author="Lichen Wu" w:date="2022-04-09T13:02:00Z">
        <w:r w:rsidR="001A34D3">
          <w:t>quation 11~ 16</w:t>
        </w:r>
      </w:ins>
      <w:r w:rsidR="007D53FE">
        <w:t xml:space="preserve">. </w:t>
      </w:r>
      <w:r w:rsidR="00527C0E">
        <w:t>Specifically, the RC network module will get the target time step index from GGMR</w:t>
      </w:r>
      <w:ins w:id="701" w:author="Lichen Wu" w:date="2022-04-09T13:02:00Z">
        <w:r w:rsidR="003C646C">
          <w:t xml:space="preserve"> and return the predicted RS system load back to GGMR module.</w:t>
        </w:r>
      </w:ins>
      <w:del w:id="702" w:author="Lichen Wu" w:date="2022-04-09T13:02:00Z">
        <w:r w:rsidR="00527C0E" w:rsidDel="003C646C">
          <w:delText xml:space="preserve">. </w:delText>
        </w:r>
      </w:del>
      <w:commentRangeStart w:id="703"/>
      <w:del w:id="704" w:author="Lichen Wu" w:date="2022-04-08T22:42:00Z">
        <w:r w:rsidR="00527C0E" w:rsidDel="004F076D">
          <w:delText xml:space="preserve">Then </w:delText>
        </w:r>
        <w:r w:rsidR="002C2A9A" w:rsidDel="004F076D">
          <w:rPr>
            <w:rFonts w:eastAsiaTheme="minorEastAsia"/>
            <w:lang w:eastAsia="zh-CN"/>
          </w:rPr>
          <w:delText xml:space="preserve">RC module will predict the energy load with a certain period of warming up, </w:delText>
        </w:r>
        <w:r w:rsidR="00A81A9A" w:rsidDel="004F076D">
          <w:rPr>
            <w:rFonts w:eastAsiaTheme="minorEastAsia"/>
            <w:lang w:eastAsia="zh-CN"/>
          </w:rPr>
          <w:delText>where</w:delText>
        </w:r>
        <w:r w:rsidR="002C2A9A" w:rsidDel="004F076D">
          <w:rPr>
            <w:rFonts w:eastAsiaTheme="minorEastAsia"/>
            <w:lang w:eastAsia="zh-CN"/>
          </w:rPr>
          <w:delText xml:space="preserve"> the warming up period is statistically selected</w:delText>
        </w:r>
        <w:r w:rsidR="004E30D9" w:rsidDel="004F076D">
          <w:rPr>
            <w:rFonts w:eastAsiaTheme="minorEastAsia"/>
            <w:lang w:eastAsia="zh-CN"/>
          </w:rPr>
          <w:delText xml:space="preserve"> (Figure 4)</w:delText>
        </w:r>
        <w:r w:rsidR="002C2A9A" w:rsidDel="004F076D">
          <w:rPr>
            <w:rFonts w:eastAsiaTheme="minorEastAsia"/>
            <w:lang w:eastAsia="zh-CN"/>
          </w:rPr>
          <w:delText>.</w:delText>
        </w:r>
        <w:commentRangeEnd w:id="703"/>
        <w:r w:rsidR="00E81D4E" w:rsidDel="004F076D">
          <w:rPr>
            <w:rStyle w:val="CommentReference"/>
          </w:rPr>
          <w:commentReference w:id="703"/>
        </w:r>
      </w:del>
      <w:commentRangeStart w:id="705"/>
      <w:del w:id="706" w:author="Lichen Wu" w:date="2022-04-08T22:38:00Z">
        <w:r w:rsidR="002C2A9A" w:rsidDel="002A6B44">
          <w:rPr>
            <w:rFonts w:eastAsiaTheme="minorEastAsia"/>
            <w:lang w:eastAsia="zh-CN"/>
          </w:rPr>
          <w:delText xml:space="preserve"> </w:delText>
        </w:r>
        <w:r w:rsidR="005026FA" w:rsidDel="002A6B44">
          <w:rPr>
            <w:rFonts w:eastAsiaTheme="minorEastAsia"/>
            <w:lang w:eastAsia="zh-CN"/>
          </w:rPr>
          <w:delText>As referred from</w:delText>
        </w:r>
        <w:r w:rsidR="00C31BCD" w:rsidDel="002A6B44">
          <w:rPr>
            <w:rFonts w:eastAsiaTheme="minorEastAsia"/>
            <w:lang w:eastAsia="zh-CN"/>
          </w:rPr>
          <w:delText xml:space="preserve"> </w:delText>
        </w:r>
        <w:r w:rsidR="005026FA" w:rsidDel="002A6B44">
          <w:rPr>
            <w:rFonts w:eastAsiaTheme="minorEastAsia"/>
            <w:lang w:eastAsia="zh-CN"/>
          </w:rPr>
          <w:delText>Wang et al.</w:delText>
        </w:r>
        <w:r w:rsidR="0028609E" w:rsidDel="002A6B44">
          <w:rPr>
            <w:rFonts w:eastAsiaTheme="minorEastAsia"/>
            <w:lang w:eastAsia="zh-CN"/>
          </w:rPr>
          <w:fldChar w:fldCharType="begin"/>
        </w:r>
        <w:r w:rsidR="0028609E" w:rsidDel="002A6B44">
          <w:rPr>
            <w:rFonts w:eastAsiaTheme="minorEastAsia"/>
            <w:lang w:eastAsia="zh-CN"/>
          </w:rPr>
          <w:delInstrText xml:space="preserve"> ADDIN ZOTERO_ITEM CSL_CITATION {"citationID":"hxfeIOX6","properties":{"formattedCitation":"(Wang et al., 2018)","plainCitation":"(Wang et al., 2018)","noteIndex":0},"citationItems":[{"id":813,"uris":["http://zotero.org/users/3944343/items/8M27RWCQ"],"itemData":{"id":813,"type":"article-journal","abstract":"Accurately predicting energy usage in buildings is of great importance in various efforts on improving building energy efficiencies such as fault detection and diagnostics, building-grid interactions, and building commissioning. Data-driven approach and first-principle approach are two commonly used methods in developing models for predicting building energy use. In this paper, several data-driven methods including multiple linear regression, adaptive linear filter algorithms (least mean square (LMS), normalized least mean square (nLMS), and recursive least square (RLS)), and Gaussian mixture model regression (GMMR) are employed to predict hourly energy usages in two buildings. One building is a synthetic large-size office building from DOE reference building models. The hourly building energy consumption was predicted using the energy simulation model for one year under Chicago climate. The other building is an existing office building located in Des Moines, Iowa. The actual hourly building energy consumption of the existing building was obtained through building submeters. The accuracies of these data-driven models for predicting energy usages of the two buildings are compared. The GMMR models outperform the adaptive filter methods in this study. Both the GMMR and adaptive filter methods meet the model calibration criteria defined by the ASHRAE Guideline 14.","container-title":"Energy and Buildings","DOI":"10.1016/j.enbuild.2017.10.054","ISSN":"0378-7788","journalAbbreviation":"Energy and Buildings","language":"en","page":"454-461","source":"ScienceDirect","title":"Adaptive learning based data-driven models for predicting hourly building energy use","volume":"159","author":[{"family":"Wang","given":"Liping"},{"family":"Kubichek","given":"Robert"},{"family":"Zhou","given":"Xiaohui"}],"issued":{"date-parts":[["2018",1,15]]}}}],"schema":"https://github.com/citation-style-language/schema/raw/master/csl-citation.json"} </w:delInstrText>
        </w:r>
        <w:r w:rsidR="0028609E" w:rsidDel="002A6B44">
          <w:rPr>
            <w:rFonts w:eastAsiaTheme="minorEastAsia"/>
            <w:lang w:eastAsia="zh-CN"/>
          </w:rPr>
          <w:fldChar w:fldCharType="separate"/>
        </w:r>
        <w:r w:rsidR="0028609E" w:rsidRPr="0028609E" w:rsidDel="002A6B44">
          <w:rPr>
            <w:rFonts w:eastAsiaTheme="minorEastAsia"/>
          </w:rPr>
          <w:delText>(Wang et al., 2018)</w:delText>
        </w:r>
        <w:r w:rsidR="0028609E" w:rsidDel="002A6B44">
          <w:rPr>
            <w:rFonts w:eastAsiaTheme="minorEastAsia"/>
            <w:lang w:eastAsia="zh-CN"/>
          </w:rPr>
          <w:fldChar w:fldCharType="end"/>
        </w:r>
        <w:r w:rsidR="005026FA" w:rsidDel="002A6B44">
          <w:rPr>
            <w:rFonts w:eastAsiaTheme="minorEastAsia"/>
            <w:lang w:eastAsia="zh-CN"/>
          </w:rPr>
          <w:delText>, we utilized correlation coefficients between RS system load and all other variables to select the best input variables for the hybrid approach,</w:delText>
        </w:r>
        <w:commentRangeEnd w:id="705"/>
        <w:r w:rsidR="001A7EC3" w:rsidDel="002A6B44">
          <w:rPr>
            <w:rStyle w:val="CommentReference"/>
          </w:rPr>
          <w:commentReference w:id="705"/>
        </w:r>
        <w:r w:rsidR="005026FA" w:rsidDel="002A6B44">
          <w:rPr>
            <w:rFonts w:eastAsiaTheme="minorEastAsia"/>
            <w:lang w:eastAsia="zh-CN"/>
          </w:rPr>
          <w:delText xml:space="preserve"> as shown in Figure </w:delText>
        </w:r>
        <w:r w:rsidR="00205D35" w:rsidDel="002A6B44">
          <w:rPr>
            <w:rFonts w:eastAsiaTheme="minorEastAsia"/>
            <w:lang w:eastAsia="zh-CN"/>
          </w:rPr>
          <w:delText>5.</w:delText>
        </w:r>
      </w:del>
      <w:del w:id="707" w:author="Lichen Wu" w:date="2022-04-08T22:42:00Z">
        <w:r w:rsidR="00205D35" w:rsidDel="004F076D">
          <w:rPr>
            <w:rFonts w:eastAsiaTheme="minorEastAsia"/>
            <w:lang w:eastAsia="zh-CN"/>
          </w:rPr>
          <w:delText xml:space="preserve"> </w:delText>
        </w:r>
        <w:r w:rsidR="00C31BCD" w:rsidDel="004F076D">
          <w:rPr>
            <w:rFonts w:eastAsiaTheme="minorEastAsia"/>
            <w:lang w:eastAsia="zh-CN"/>
          </w:rPr>
          <w:delText xml:space="preserve">In the present study, we also investigated the impact of predicted water flow rate through pipes as shown in Table 3. </w:delText>
        </w:r>
        <w:r w:rsidR="00266D1E" w:rsidDel="004F076D">
          <w:rPr>
            <w:rFonts w:eastAsiaTheme="minorEastAsia"/>
            <w:lang w:eastAsia="zh-CN"/>
          </w:rPr>
          <w:delText xml:space="preserve">And we finally selected </w:delText>
        </w:r>
      </w:del>
      <m:oMath>
        <m:sSub>
          <m:sSubPr>
            <m:ctrlPr>
              <w:del w:id="708" w:author="Lichen Wu" w:date="2022-04-08T22:42:00Z">
                <w:rPr>
                  <w:rFonts w:ascii="Cambria Math" w:hAnsi="Cambria Math"/>
                </w:rPr>
              </w:del>
            </m:ctrlPr>
          </m:sSubPr>
          <m:e>
            <m:r>
              <w:del w:id="709" w:author="Lichen Wu" w:date="2022-04-08T22:42:00Z">
                <w:rPr>
                  <w:rFonts w:ascii="Cambria Math" w:hAnsi="Cambria Math"/>
                </w:rPr>
                <m:t>T</m:t>
              </w:del>
            </m:r>
          </m:e>
          <m:sub>
            <m:r>
              <w:del w:id="710" w:author="Lichen Wu" w:date="2022-04-08T22:42:00Z">
                <w:rPr>
                  <w:rFonts w:ascii="Cambria Math" w:hAnsi="Cambria Math"/>
                </w:rPr>
                <m:t>out</m:t>
              </w:del>
            </m:r>
          </m:sub>
        </m:sSub>
        <m:r>
          <w:del w:id="711" w:author="Lichen Wu" w:date="2022-04-08T22:42:00Z">
            <m:rPr>
              <m:sty m:val="p"/>
            </m:rPr>
            <w:rPr>
              <w:rFonts w:ascii="Cambria Math" w:hAnsi="Cambria Math"/>
            </w:rPr>
            <m:t>,</m:t>
          </w:del>
        </m:r>
        <m:sSub>
          <m:sSubPr>
            <m:ctrlPr>
              <w:del w:id="712" w:author="Lichen Wu" w:date="2022-04-08T22:42:00Z">
                <w:rPr>
                  <w:rFonts w:ascii="Cambria Math" w:hAnsi="Cambria Math"/>
                </w:rPr>
              </w:del>
            </m:ctrlPr>
          </m:sSubPr>
          <m:e>
            <m:r>
              <w:del w:id="713" w:author="Lichen Wu" w:date="2022-04-08T22:42:00Z">
                <w:rPr>
                  <w:rFonts w:ascii="Cambria Math" w:hAnsi="Cambria Math"/>
                </w:rPr>
                <m:t>T</m:t>
              </w:del>
            </m:r>
          </m:e>
          <m:sub>
            <m:r>
              <w:del w:id="714" w:author="Lichen Wu" w:date="2022-04-08T22:42:00Z">
                <w:rPr>
                  <w:rFonts w:ascii="Cambria Math" w:hAnsi="Cambria Math"/>
                </w:rPr>
                <m:t>slabs</m:t>
              </w:del>
            </m:r>
          </m:sub>
        </m:sSub>
        <m:r>
          <w:del w:id="715" w:author="Lichen Wu" w:date="2022-04-08T22:42:00Z">
            <m:rPr>
              <m:sty m:val="p"/>
            </m:rPr>
            <w:rPr>
              <w:rFonts w:ascii="Cambria Math" w:hAnsi="Cambria Math"/>
            </w:rPr>
            <m:t>,</m:t>
          </w:del>
        </m:r>
        <m:sSub>
          <m:sSubPr>
            <m:ctrlPr>
              <w:del w:id="716" w:author="Lichen Wu" w:date="2022-04-08T22:42:00Z">
                <w:rPr>
                  <w:rFonts w:ascii="Cambria Math" w:hAnsi="Cambria Math"/>
                </w:rPr>
              </w:del>
            </m:ctrlPr>
          </m:sSubPr>
          <m:e>
            <m:r>
              <w:del w:id="717" w:author="Lichen Wu" w:date="2022-04-08T22:42:00Z">
                <w:rPr>
                  <w:rFonts w:ascii="Cambria Math" w:hAnsi="Cambria Math"/>
                </w:rPr>
                <m:t>T</m:t>
              </w:del>
            </m:r>
          </m:e>
          <m:sub>
            <m:r>
              <w:del w:id="718" w:author="Lichen Wu" w:date="2022-04-08T22:42:00Z">
                <w:rPr>
                  <w:rFonts w:ascii="Cambria Math" w:hAnsi="Cambria Math"/>
                </w:rPr>
                <m:t>cav</m:t>
              </w:del>
            </m:r>
          </m:sub>
        </m:sSub>
        <m:r>
          <w:del w:id="719" w:author="Lichen Wu" w:date="2022-04-08T22:42:00Z">
            <m:rPr>
              <m:sty m:val="p"/>
            </m:rPr>
            <w:rPr>
              <w:rFonts w:ascii="Cambria Math" w:hAnsi="Cambria Math"/>
            </w:rPr>
            <m:t>,</m:t>
          </w:del>
        </m:r>
        <m:r>
          <w:del w:id="720" w:author="Lichen Wu" w:date="2022-04-08T22:42:00Z">
            <w:rPr>
              <w:rFonts w:ascii="Cambria Math" w:hAnsi="Cambria Math"/>
            </w:rPr>
            <m:t>Valv</m:t>
          </w:del>
        </m:r>
        <m:sSub>
          <m:sSubPr>
            <m:ctrlPr>
              <w:del w:id="721" w:author="Lichen Wu" w:date="2022-04-08T22:42:00Z">
                <w:rPr>
                  <w:rFonts w:ascii="Cambria Math" w:hAnsi="Cambria Math"/>
                </w:rPr>
              </w:del>
            </m:ctrlPr>
          </m:sSubPr>
          <m:e>
            <m:r>
              <w:del w:id="722" w:author="Lichen Wu" w:date="2022-04-08T22:42:00Z">
                <w:rPr>
                  <w:rFonts w:ascii="Cambria Math" w:hAnsi="Cambria Math"/>
                </w:rPr>
                <m:t>e</m:t>
              </w:del>
            </m:r>
          </m:e>
          <m:sub>
            <m:r>
              <w:del w:id="723" w:author="Lichen Wu" w:date="2022-04-08T22:42:00Z">
                <w:rPr>
                  <w:rFonts w:ascii="Cambria Math" w:hAnsi="Cambria Math"/>
                </w:rPr>
                <m:t>cl</m:t>
              </w:del>
            </m:r>
          </m:sub>
        </m:sSub>
        <m:r>
          <w:del w:id="724" w:author="Lichen Wu" w:date="2022-04-08T22:42:00Z">
            <m:rPr>
              <m:sty m:val="p"/>
            </m:rPr>
            <w:rPr>
              <w:rFonts w:ascii="Cambria Math" w:hAnsi="Cambria Math"/>
            </w:rPr>
            <m:t>,</m:t>
          </w:del>
        </m:r>
        <m:r>
          <w:del w:id="725" w:author="Lichen Wu" w:date="2022-04-08T22:42:00Z">
            <w:rPr>
              <w:rFonts w:ascii="Cambria Math" w:hAnsi="Cambria Math"/>
            </w:rPr>
            <m:t>Valv</m:t>
          </w:del>
        </m:r>
        <m:sSub>
          <m:sSubPr>
            <m:ctrlPr>
              <w:del w:id="726" w:author="Lichen Wu" w:date="2022-04-08T22:42:00Z">
                <w:rPr>
                  <w:rFonts w:ascii="Cambria Math" w:hAnsi="Cambria Math"/>
                </w:rPr>
              </w:del>
            </m:ctrlPr>
          </m:sSubPr>
          <m:e>
            <m:r>
              <w:del w:id="727" w:author="Lichen Wu" w:date="2022-04-08T22:42:00Z">
                <w:rPr>
                  <w:rFonts w:ascii="Cambria Math" w:hAnsi="Cambria Math"/>
                </w:rPr>
                <m:t>e</m:t>
              </w:del>
            </m:r>
          </m:e>
          <m:sub>
            <m:r>
              <w:del w:id="728" w:author="Lichen Wu" w:date="2022-04-08T22:42:00Z">
                <w:rPr>
                  <w:rFonts w:ascii="Cambria Math" w:hAnsi="Cambria Math"/>
                </w:rPr>
                <m:t>ht</m:t>
              </w:del>
            </m:r>
          </m:sub>
        </m:sSub>
        <m:r>
          <w:del w:id="729" w:author="Lichen Wu" w:date="2022-04-08T22:42:00Z">
            <w:rPr>
              <w:rFonts w:ascii="Cambria Math" w:hAnsi="Cambria Math"/>
            </w:rPr>
            <m:t>,R</m:t>
          </w:del>
        </m:r>
        <m:sSub>
          <m:sSubPr>
            <m:ctrlPr>
              <w:del w:id="730" w:author="Lichen Wu" w:date="2022-04-08T22:42:00Z">
                <w:rPr>
                  <w:rFonts w:ascii="Cambria Math" w:hAnsi="Cambria Math"/>
                  <w:i/>
                </w:rPr>
              </w:del>
            </m:ctrlPr>
          </m:sSubPr>
          <m:e>
            <m:r>
              <w:del w:id="731" w:author="Lichen Wu" w:date="2022-04-08T22:42:00Z">
                <w:rPr>
                  <w:rFonts w:ascii="Cambria Math" w:hAnsi="Cambria Math"/>
                </w:rPr>
                <m:t>C</m:t>
              </w:del>
            </m:r>
          </m:e>
          <m:sub>
            <m:r>
              <w:del w:id="732" w:author="Lichen Wu" w:date="2022-04-08T22:42:00Z">
                <w:rPr>
                  <w:rFonts w:ascii="Cambria Math" w:hAnsi="Cambria Math"/>
                </w:rPr>
                <m:t>predicted,RealTime</m:t>
              </w:del>
            </m:r>
          </m:sub>
        </m:sSub>
        <m:r>
          <w:del w:id="733" w:author="Lichen Wu" w:date="2022-04-08T22:42:00Z">
            <w:rPr>
              <w:rFonts w:ascii="Cambria Math" w:hAnsi="Cambria Math"/>
            </w:rPr>
            <m:t>,Flo</m:t>
          </w:del>
        </m:r>
        <m:sSub>
          <m:sSubPr>
            <m:ctrlPr>
              <w:del w:id="734" w:author="Lichen Wu" w:date="2022-04-08T22:42:00Z">
                <w:rPr>
                  <w:rFonts w:ascii="Cambria Math" w:hAnsi="Cambria Math"/>
                  <w:i/>
                </w:rPr>
              </w:del>
            </m:ctrlPr>
          </m:sSubPr>
          <m:e>
            <m:r>
              <w:del w:id="735" w:author="Lichen Wu" w:date="2022-04-08T22:42:00Z">
                <w:rPr>
                  <w:rFonts w:ascii="Cambria Math" w:hAnsi="Cambria Math"/>
                </w:rPr>
                <m:t>w</m:t>
              </w:del>
            </m:r>
          </m:e>
          <m:sub>
            <m:r>
              <w:del w:id="736" w:author="Lichen Wu" w:date="2022-04-08T22:42:00Z">
                <w:rPr>
                  <w:rFonts w:ascii="Cambria Math" w:hAnsi="Cambria Math"/>
                </w:rPr>
                <m:t>Predicted,GGMR</m:t>
              </w:del>
            </m:r>
          </m:sub>
        </m:sSub>
      </m:oMath>
      <w:del w:id="737" w:author="Lichen Wu" w:date="2022-04-08T22:42:00Z">
        <w:r w:rsidR="00266D1E" w:rsidDel="004F076D">
          <w:rPr>
            <w:rFonts w:eastAsiaTheme="minorEastAsia"/>
          </w:rPr>
          <w:delText xml:space="preserve"> as the hybrid approach inputs.</w:delText>
        </w:r>
      </w:del>
    </w:p>
    <w:p w14:paraId="7E075F28" w14:textId="314F8208" w:rsidR="00B834A1" w:rsidRDefault="00B834A1" w:rsidP="00B834A1">
      <w:pPr>
        <w:jc w:val="both"/>
        <w:rPr>
          <w:rFonts w:eastAsiaTheme="minorEastAsia"/>
          <w:lang w:eastAsia="zh-CN"/>
        </w:rPr>
      </w:pPr>
    </w:p>
    <w:p w14:paraId="02E93808" w14:textId="77777777" w:rsidR="0062676E" w:rsidRPr="002C2A9A" w:rsidRDefault="0062676E" w:rsidP="00B834A1">
      <w:pPr>
        <w:jc w:val="both"/>
        <w:rPr>
          <w:rFonts w:eastAsiaTheme="minorEastAsia"/>
          <w:lang w:eastAsia="zh-CN"/>
        </w:rPr>
      </w:pPr>
    </w:p>
    <w:p w14:paraId="65E643EC" w14:textId="423DF0C1" w:rsidR="0062676E" w:rsidRDefault="008D2C64" w:rsidP="0062676E">
      <w:pPr>
        <w:keepNext/>
        <w:jc w:val="both"/>
      </w:pPr>
      <w:del w:id="738" w:author="Lichen Wu" w:date="2022-04-09T12:11:00Z">
        <w:r w:rsidRPr="008D2C64" w:rsidDel="001A3C5A">
          <w:rPr>
            <w:noProof/>
          </w:rPr>
          <w:drawing>
            <wp:inline distT="0" distB="0" distL="0" distR="0" wp14:anchorId="5415B9C6" wp14:editId="3B12E46F">
              <wp:extent cx="5943600" cy="2298700"/>
              <wp:effectExtent l="19050" t="19050" r="0" b="635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4"/>
                      <a:stretch>
                        <a:fillRect/>
                      </a:stretch>
                    </pic:blipFill>
                    <pic:spPr>
                      <a:xfrm>
                        <a:off x="0" y="0"/>
                        <a:ext cx="5943600" cy="2298700"/>
                      </a:xfrm>
                      <a:prstGeom prst="rect">
                        <a:avLst/>
                      </a:prstGeom>
                      <a:ln>
                        <a:solidFill>
                          <a:schemeClr val="tx1"/>
                        </a:solidFill>
                      </a:ln>
                    </pic:spPr>
                  </pic:pic>
                </a:graphicData>
              </a:graphic>
            </wp:inline>
          </w:drawing>
        </w:r>
      </w:del>
      <w:ins w:id="739" w:author="Lichen Wu" w:date="2022-04-09T12:11:00Z">
        <w:r w:rsidR="001A3C5A">
          <w:rPr>
            <w:noProof/>
          </w:rPr>
          <w:drawing>
            <wp:inline distT="0" distB="0" distL="0" distR="0" wp14:anchorId="5D49EC23" wp14:editId="0623D83D">
              <wp:extent cx="5943600" cy="2237105"/>
              <wp:effectExtent l="19050" t="1905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237105"/>
                      </a:xfrm>
                      <a:prstGeom prst="rect">
                        <a:avLst/>
                      </a:prstGeom>
                      <a:ln>
                        <a:solidFill>
                          <a:schemeClr val="tx1"/>
                        </a:solidFill>
                      </a:ln>
                    </pic:spPr>
                  </pic:pic>
                </a:graphicData>
              </a:graphic>
            </wp:inline>
          </w:drawing>
        </w:r>
      </w:ins>
    </w:p>
    <w:p w14:paraId="2249E40D" w14:textId="4D8FA829" w:rsidR="0062676E" w:rsidRDefault="0062676E" w:rsidP="0062676E">
      <w:pPr>
        <w:pStyle w:val="Caption"/>
      </w:pPr>
      <w:r w:rsidRPr="00120EEC">
        <w:rPr>
          <w:b/>
          <w:bCs/>
        </w:rPr>
        <w:t xml:space="preserve">Figure </w:t>
      </w:r>
      <w:r w:rsidRPr="00120EEC">
        <w:rPr>
          <w:b/>
          <w:bCs/>
        </w:rPr>
        <w:fldChar w:fldCharType="begin"/>
      </w:r>
      <w:r w:rsidRPr="00120EEC">
        <w:rPr>
          <w:b/>
          <w:bCs/>
        </w:rPr>
        <w:instrText xml:space="preserve"> SEQ Figure \* ARABIC </w:instrText>
      </w:r>
      <w:r w:rsidRPr="00120EEC">
        <w:rPr>
          <w:b/>
          <w:bCs/>
        </w:rPr>
        <w:fldChar w:fldCharType="separate"/>
      </w:r>
      <w:ins w:id="740" w:author="Lichen Wu" w:date="2022-04-09T14:40:00Z">
        <w:r w:rsidR="008661CF">
          <w:rPr>
            <w:b/>
            <w:bCs/>
            <w:noProof/>
          </w:rPr>
          <w:t>1</w:t>
        </w:r>
      </w:ins>
      <w:del w:id="741" w:author="Lichen Wu" w:date="2022-04-08T22:39:00Z">
        <w:r w:rsidR="005026FA" w:rsidDel="00012700">
          <w:rPr>
            <w:b/>
            <w:bCs/>
            <w:noProof/>
          </w:rPr>
          <w:delText>3</w:delText>
        </w:r>
      </w:del>
      <w:r w:rsidRPr="00120EEC">
        <w:rPr>
          <w:b/>
          <w:bCs/>
        </w:rPr>
        <w:fldChar w:fldCharType="end"/>
      </w:r>
      <w:r>
        <w:t xml:space="preserve"> Underlying </w:t>
      </w:r>
      <w:r w:rsidR="00120EEC">
        <w:t>Communication</w:t>
      </w:r>
      <w:r>
        <w:t xml:space="preserve"> for Hybrid Approach</w:t>
      </w:r>
    </w:p>
    <w:p w14:paraId="3C824C0A" w14:textId="5357BE13" w:rsidR="004E30D9" w:rsidDel="00BB31D6" w:rsidRDefault="004E30D9" w:rsidP="004E30D9">
      <w:pPr>
        <w:keepNext/>
        <w:jc w:val="center"/>
        <w:rPr>
          <w:moveFrom w:id="742" w:author="Lichen Wu" w:date="2022-04-08T22:31:00Z"/>
        </w:rPr>
      </w:pPr>
      <w:moveFromRangeStart w:id="743" w:author="Lichen Wu" w:date="2022-04-08T22:31:00Z" w:name="move100349485"/>
      <w:moveFrom w:id="744" w:author="Lichen Wu" w:date="2022-04-08T22:31:00Z">
        <w:r w:rsidDel="00BB31D6">
          <w:rPr>
            <w:noProof/>
          </w:rPr>
          <w:drawing>
            <wp:inline distT="0" distB="0" distL="0" distR="0" wp14:anchorId="4F0A7802" wp14:editId="5FAAB3A0">
              <wp:extent cx="4739987" cy="3528748"/>
              <wp:effectExtent l="19050" t="19050" r="381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4354" cy="3531999"/>
                      </a:xfrm>
                      <a:prstGeom prst="rect">
                        <a:avLst/>
                      </a:prstGeom>
                      <a:noFill/>
                      <a:ln>
                        <a:solidFill>
                          <a:schemeClr val="tx1"/>
                        </a:solidFill>
                      </a:ln>
                    </pic:spPr>
                  </pic:pic>
                </a:graphicData>
              </a:graphic>
            </wp:inline>
          </w:drawing>
        </w:r>
      </w:moveFrom>
    </w:p>
    <w:p w14:paraId="6F4B36AA" w14:textId="55806FA7" w:rsidR="00605D3C" w:rsidDel="00BB31D6" w:rsidRDefault="004E30D9" w:rsidP="004E30D9">
      <w:pPr>
        <w:pStyle w:val="Caption"/>
        <w:rPr>
          <w:moveFrom w:id="745" w:author="Lichen Wu" w:date="2022-04-08T22:31:00Z"/>
        </w:rPr>
      </w:pPr>
      <w:moveFrom w:id="746" w:author="Lichen Wu" w:date="2022-04-08T22:31:00Z">
        <w:r w:rsidDel="00BB31D6">
          <w:t xml:space="preserve">Figure </w:t>
        </w:r>
        <w:r w:rsidR="003A6E96" w:rsidDel="00BB31D6">
          <w:rPr>
            <w:iCs w:val="0"/>
          </w:rPr>
          <w:fldChar w:fldCharType="begin"/>
        </w:r>
        <w:r w:rsidR="003A6E96" w:rsidDel="00BB31D6">
          <w:instrText xml:space="preserve"> SEQ Figure \* ARABIC </w:instrText>
        </w:r>
        <w:r w:rsidR="003A6E96" w:rsidDel="00BB31D6">
          <w:rPr>
            <w:iCs w:val="0"/>
          </w:rPr>
          <w:fldChar w:fldCharType="separate"/>
        </w:r>
        <w:r w:rsidR="005026FA" w:rsidDel="00BB31D6">
          <w:rPr>
            <w:noProof/>
          </w:rPr>
          <w:t>4</w:t>
        </w:r>
        <w:r w:rsidR="003A6E96" w:rsidDel="00BB31D6">
          <w:rPr>
            <w:iCs w:val="0"/>
            <w:noProof/>
          </w:rPr>
          <w:fldChar w:fldCharType="end"/>
        </w:r>
        <w:r w:rsidDel="00BB31D6">
          <w:t xml:space="preserve">  Determination of warming up steps for hybrid approach</w:t>
        </w:r>
      </w:moveFrom>
    </w:p>
    <w:p w14:paraId="578C6221" w14:textId="7B9C4FDA" w:rsidR="005026FA" w:rsidDel="00BB31D6" w:rsidRDefault="005026FA" w:rsidP="005026FA">
      <w:pPr>
        <w:keepNext/>
        <w:jc w:val="center"/>
        <w:rPr>
          <w:moveFrom w:id="747" w:author="Lichen Wu" w:date="2022-04-08T22:31:00Z"/>
        </w:rPr>
      </w:pPr>
      <w:moveFrom w:id="748" w:author="Lichen Wu" w:date="2022-04-08T22:31:00Z">
        <w:r w:rsidDel="00BB31D6">
          <w:rPr>
            <w:noProof/>
            <w:lang w:eastAsia="zh-CN"/>
          </w:rPr>
          <w:drawing>
            <wp:inline distT="0" distB="0" distL="0" distR="0" wp14:anchorId="2A4CD9FF" wp14:editId="185A0850">
              <wp:extent cx="5943600" cy="2866390"/>
              <wp:effectExtent l="19050" t="1905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866390"/>
                      </a:xfrm>
                      <a:prstGeom prst="rect">
                        <a:avLst/>
                      </a:prstGeom>
                      <a:ln>
                        <a:solidFill>
                          <a:schemeClr val="tx1"/>
                        </a:solidFill>
                      </a:ln>
                    </pic:spPr>
                  </pic:pic>
                </a:graphicData>
              </a:graphic>
            </wp:inline>
          </w:drawing>
        </w:r>
      </w:moveFrom>
    </w:p>
    <w:p w14:paraId="61C927B0" w14:textId="0C008D10" w:rsidR="004E30D9" w:rsidDel="00BB31D6" w:rsidRDefault="005026FA" w:rsidP="005026FA">
      <w:pPr>
        <w:pStyle w:val="Caption"/>
        <w:rPr>
          <w:moveFrom w:id="749" w:author="Lichen Wu" w:date="2022-04-08T22:31:00Z"/>
        </w:rPr>
      </w:pPr>
      <w:commentRangeStart w:id="750"/>
      <w:moveFrom w:id="751" w:author="Lichen Wu" w:date="2022-04-08T22:31:00Z">
        <w:r w:rsidRPr="005026FA" w:rsidDel="00BB31D6">
          <w:rPr>
            <w:b/>
            <w:bCs/>
          </w:rPr>
          <w:t xml:space="preserve">Figure </w:t>
        </w:r>
        <w:r w:rsidRPr="005026FA" w:rsidDel="00BB31D6">
          <w:rPr>
            <w:b/>
            <w:bCs/>
            <w:iCs w:val="0"/>
          </w:rPr>
          <w:fldChar w:fldCharType="begin"/>
        </w:r>
        <w:r w:rsidRPr="005026FA" w:rsidDel="00BB31D6">
          <w:rPr>
            <w:b/>
            <w:bCs/>
          </w:rPr>
          <w:instrText xml:space="preserve"> SEQ Figure \* ARABIC </w:instrText>
        </w:r>
        <w:r w:rsidRPr="005026FA" w:rsidDel="00BB31D6">
          <w:rPr>
            <w:b/>
            <w:bCs/>
            <w:iCs w:val="0"/>
          </w:rPr>
          <w:fldChar w:fldCharType="separate"/>
        </w:r>
        <w:r w:rsidDel="00BB31D6">
          <w:rPr>
            <w:b/>
            <w:bCs/>
            <w:noProof/>
          </w:rPr>
          <w:t>5</w:t>
        </w:r>
        <w:r w:rsidRPr="005026FA" w:rsidDel="00BB31D6">
          <w:rPr>
            <w:b/>
            <w:bCs/>
            <w:iCs w:val="0"/>
          </w:rPr>
          <w:fldChar w:fldCharType="end"/>
        </w:r>
        <w:r w:rsidDel="00BB31D6">
          <w:t xml:space="preserve"> Correlation coefficients heatmap for hybrid approach input out variables.</w:t>
        </w:r>
        <w:commentRangeEnd w:id="750"/>
        <w:r w:rsidR="001A7EC3" w:rsidDel="00BB31D6">
          <w:rPr>
            <w:rStyle w:val="CommentReference"/>
            <w:rFonts w:eastAsia="Times New Roman" w:cs="Times New Roman"/>
            <w:iCs w:val="0"/>
            <w:lang w:eastAsia="en-US"/>
          </w:rPr>
          <w:commentReference w:id="750"/>
        </w:r>
      </w:moveFrom>
    </w:p>
    <w:p w14:paraId="2DD16A00" w14:textId="0C304AE0" w:rsidR="004E30D9" w:rsidRPr="00605D3C" w:rsidDel="00BB31D6" w:rsidRDefault="004E30D9" w:rsidP="004E30D9">
      <w:pPr>
        <w:jc w:val="center"/>
        <w:rPr>
          <w:moveFrom w:id="752" w:author="Lichen Wu" w:date="2022-04-08T22:31:00Z"/>
          <w:lang w:eastAsia="zh-CN"/>
        </w:rPr>
      </w:pPr>
    </w:p>
    <w:p w14:paraId="6AE871E1" w14:textId="2F405FBF" w:rsidR="00120EEC" w:rsidDel="00BB31D6" w:rsidRDefault="00120EEC" w:rsidP="00120EEC">
      <w:pPr>
        <w:pStyle w:val="Caption"/>
        <w:keepNext/>
        <w:rPr>
          <w:moveFrom w:id="753" w:author="Lichen Wu" w:date="2022-04-08T22:31:00Z"/>
        </w:rPr>
      </w:pPr>
      <w:moveFrom w:id="754" w:author="Lichen Wu" w:date="2022-04-08T22:31:00Z">
        <w:r w:rsidRPr="00B64AA5" w:rsidDel="00BB31D6">
          <w:rPr>
            <w:b/>
            <w:bCs/>
          </w:rPr>
          <w:t xml:space="preserve">Table </w:t>
        </w:r>
        <w:r w:rsidRPr="00B64AA5" w:rsidDel="00BB31D6">
          <w:rPr>
            <w:b/>
            <w:bCs/>
            <w:iCs w:val="0"/>
          </w:rPr>
          <w:fldChar w:fldCharType="begin"/>
        </w:r>
        <w:r w:rsidRPr="00B64AA5" w:rsidDel="00BB31D6">
          <w:rPr>
            <w:b/>
            <w:bCs/>
          </w:rPr>
          <w:instrText xml:space="preserve"> SEQ Table \* ARABIC </w:instrText>
        </w:r>
        <w:r w:rsidRPr="00B64AA5" w:rsidDel="00BB31D6">
          <w:rPr>
            <w:b/>
            <w:bCs/>
            <w:iCs w:val="0"/>
          </w:rPr>
          <w:fldChar w:fldCharType="separate"/>
        </w:r>
        <w:r w:rsidR="005026FA" w:rsidDel="00BB31D6">
          <w:rPr>
            <w:b/>
            <w:bCs/>
            <w:noProof/>
          </w:rPr>
          <w:t>3</w:t>
        </w:r>
        <w:r w:rsidRPr="00B64AA5" w:rsidDel="00BB31D6">
          <w:rPr>
            <w:b/>
            <w:bCs/>
            <w:iCs w:val="0"/>
            <w:noProof/>
          </w:rPr>
          <w:fldChar w:fldCharType="end"/>
        </w:r>
        <w:r w:rsidDel="00BB31D6">
          <w:t xml:space="preserve"> Prediction performance comparison for different G/GMR inputs</w:t>
        </w:r>
      </w:moveFrom>
    </w:p>
    <w:tbl>
      <w:tblPr>
        <w:tblStyle w:val="TableGrid"/>
        <w:tblW w:w="0" w:type="auto"/>
        <w:tblLook w:val="04A0" w:firstRow="1" w:lastRow="0" w:firstColumn="1" w:lastColumn="0" w:noHBand="0" w:noVBand="1"/>
      </w:tblPr>
      <w:tblGrid>
        <w:gridCol w:w="6288"/>
        <w:gridCol w:w="3288"/>
      </w:tblGrid>
      <w:tr w:rsidR="00120EEC" w:rsidDel="004F5EA1" w14:paraId="034C43FD" w14:textId="1651DF8F" w:rsidTr="00975633">
        <w:trPr>
          <w:del w:id="755" w:author="Lichen Wu" w:date="2022-04-09T12:46:00Z"/>
        </w:trPr>
        <w:tc>
          <w:tcPr>
            <w:tcW w:w="4788" w:type="dxa"/>
          </w:tcPr>
          <w:p w14:paraId="7265AA57" w14:textId="2DC2B1DB" w:rsidR="00120EEC" w:rsidRPr="00844F19" w:rsidDel="004F5EA1" w:rsidRDefault="00120EEC" w:rsidP="00975633">
            <w:pPr>
              <w:jc w:val="center"/>
              <w:rPr>
                <w:del w:id="756" w:author="Lichen Wu" w:date="2022-04-09T12:46:00Z"/>
                <w:moveFrom w:id="757" w:author="Lichen Wu" w:date="2022-04-08T22:31:00Z"/>
                <w:b/>
                <w:bCs/>
              </w:rPr>
            </w:pPr>
            <w:moveFrom w:id="758" w:author="Lichen Wu" w:date="2022-04-08T22:31:00Z">
              <w:del w:id="759" w:author="Lichen Wu" w:date="2022-04-09T12:46:00Z">
                <w:r w:rsidRPr="00844F19" w:rsidDel="004F5EA1">
                  <w:rPr>
                    <w:b/>
                    <w:bCs/>
                  </w:rPr>
                  <w:delText>Input</w:delText>
                </w:r>
                <w:r w:rsidR="00B84F6F" w:rsidDel="004F5EA1">
                  <w:rPr>
                    <w:b/>
                    <w:bCs/>
                  </w:rPr>
                  <w:delText>s</w:delText>
                </w:r>
              </w:del>
            </w:moveFrom>
          </w:p>
        </w:tc>
        <w:tc>
          <w:tcPr>
            <w:tcW w:w="4788" w:type="dxa"/>
          </w:tcPr>
          <w:p w14:paraId="4144B122" w14:textId="77A88060" w:rsidR="00120EEC" w:rsidRPr="00844F19" w:rsidDel="004F5EA1" w:rsidRDefault="00120EEC" w:rsidP="00975633">
            <w:pPr>
              <w:jc w:val="center"/>
              <w:rPr>
                <w:del w:id="760" w:author="Lichen Wu" w:date="2022-04-09T12:46:00Z"/>
                <w:moveFrom w:id="761" w:author="Lichen Wu" w:date="2022-04-08T22:31:00Z"/>
                <w:b/>
                <w:bCs/>
              </w:rPr>
            </w:pPr>
            <w:moveFrom w:id="762" w:author="Lichen Wu" w:date="2022-04-08T22:31:00Z">
              <w:del w:id="763" w:author="Lichen Wu" w:date="2022-04-09T12:46:00Z">
                <w:r w:rsidRPr="00844F19" w:rsidDel="004F5EA1">
                  <w:rPr>
                    <w:b/>
                    <w:bCs/>
                  </w:rPr>
                  <w:delText>CVRMSE (%)</w:delText>
                </w:r>
              </w:del>
            </w:moveFrom>
          </w:p>
        </w:tc>
      </w:tr>
      <w:tr w:rsidR="00120EEC" w:rsidDel="004F5EA1" w14:paraId="2C7FE38A" w14:textId="5DBC6AA4" w:rsidTr="00975633">
        <w:trPr>
          <w:del w:id="764" w:author="Lichen Wu" w:date="2022-04-09T12:46:00Z"/>
        </w:trPr>
        <w:tc>
          <w:tcPr>
            <w:tcW w:w="4788" w:type="dxa"/>
          </w:tcPr>
          <w:p w14:paraId="1FD90433" w14:textId="2E2843F6" w:rsidR="00120EEC" w:rsidDel="004F5EA1" w:rsidRDefault="000D79F5" w:rsidP="00975633">
            <w:pPr>
              <w:jc w:val="both"/>
              <w:rPr>
                <w:del w:id="765" w:author="Lichen Wu" w:date="2022-04-09T12:46:00Z"/>
                <w:moveFrom w:id="766" w:author="Lichen Wu" w:date="2022-04-08T22:31:00Z"/>
              </w:rPr>
            </w:pPr>
            <m:oMathPara>
              <m:oMath>
                <m:sSub>
                  <m:sSubPr>
                    <m:ctrlPr>
                      <w:del w:id="767" w:author="Lichen Wu" w:date="2022-04-09T12:46:00Z">
                        <w:rPr>
                          <w:rFonts w:ascii="Cambria Math" w:hAnsi="Cambria Math"/>
                        </w:rPr>
                      </w:del>
                    </m:ctrlPr>
                  </m:sSubPr>
                  <m:e>
                    <m:r>
                      <w:del w:id="768" w:author="Lichen Wu" w:date="2022-04-09T12:46:00Z">
                        <m:rPr>
                          <m:sty m:val="p"/>
                        </m:rPr>
                        <w:rPr>
                          <w:rFonts w:ascii="Cambria Math" w:hAnsi="Cambria Math"/>
                        </w:rPr>
                        <m:t>T</m:t>
                      </w:del>
                    </m:r>
                  </m:e>
                  <m:sub>
                    <m:r>
                      <w:del w:id="769" w:author="Lichen Wu" w:date="2022-04-09T12:46:00Z">
                        <m:rPr>
                          <m:sty m:val="p"/>
                        </m:rPr>
                        <w:rPr>
                          <w:rFonts w:ascii="Cambria Math" w:hAnsi="Cambria Math"/>
                        </w:rPr>
                        <m:t>out</m:t>
                      </w:del>
                    </m:r>
                  </m:sub>
                </m:sSub>
                <m:r>
                  <w:del w:id="770" w:author="Lichen Wu" w:date="2022-04-09T12:46:00Z">
                    <m:rPr>
                      <m:sty m:val="p"/>
                    </m:rPr>
                    <w:rPr>
                      <w:rFonts w:ascii="Cambria Math" w:hAnsi="Cambria Math"/>
                    </w:rPr>
                    <m:t>,</m:t>
                  </w:del>
                </m:r>
                <m:sSub>
                  <m:sSubPr>
                    <m:ctrlPr>
                      <w:del w:id="771" w:author="Lichen Wu" w:date="2022-04-09T12:46:00Z">
                        <w:rPr>
                          <w:rFonts w:ascii="Cambria Math" w:hAnsi="Cambria Math"/>
                        </w:rPr>
                      </w:del>
                    </m:ctrlPr>
                  </m:sSubPr>
                  <m:e>
                    <m:r>
                      <w:del w:id="772" w:author="Lichen Wu" w:date="2022-04-09T12:46:00Z">
                        <m:rPr>
                          <m:sty m:val="p"/>
                        </m:rPr>
                        <w:rPr>
                          <w:rFonts w:ascii="Cambria Math" w:hAnsi="Cambria Math"/>
                        </w:rPr>
                        <m:t>T</m:t>
                      </w:del>
                    </m:r>
                  </m:e>
                  <m:sub>
                    <m:r>
                      <w:del w:id="773" w:author="Lichen Wu" w:date="2022-04-09T12:46:00Z">
                        <m:rPr>
                          <m:sty m:val="p"/>
                        </m:rPr>
                        <w:rPr>
                          <w:rFonts w:ascii="Cambria Math" w:hAnsi="Cambria Math"/>
                        </w:rPr>
                        <m:t>slabs</m:t>
                      </w:del>
                    </m:r>
                  </m:sub>
                </m:sSub>
                <m:r>
                  <w:del w:id="774" w:author="Lichen Wu" w:date="2022-04-09T12:46:00Z">
                    <m:rPr>
                      <m:sty m:val="p"/>
                    </m:rPr>
                    <w:rPr>
                      <w:rFonts w:ascii="Cambria Math" w:hAnsi="Cambria Math"/>
                    </w:rPr>
                    <m:t>,</m:t>
                  </w:del>
                </m:r>
                <m:sSub>
                  <m:sSubPr>
                    <m:ctrlPr>
                      <w:del w:id="775" w:author="Lichen Wu" w:date="2022-04-09T12:46:00Z">
                        <w:rPr>
                          <w:rFonts w:ascii="Cambria Math" w:hAnsi="Cambria Math"/>
                        </w:rPr>
                      </w:del>
                    </m:ctrlPr>
                  </m:sSubPr>
                  <m:e>
                    <m:r>
                      <w:del w:id="776" w:author="Lichen Wu" w:date="2022-04-09T12:46:00Z">
                        <m:rPr>
                          <m:sty m:val="p"/>
                        </m:rPr>
                        <w:rPr>
                          <w:rFonts w:ascii="Cambria Math" w:hAnsi="Cambria Math"/>
                        </w:rPr>
                        <m:t>T</m:t>
                      </w:del>
                    </m:r>
                  </m:e>
                  <m:sub>
                    <m:r>
                      <w:del w:id="777" w:author="Lichen Wu" w:date="2022-04-09T12:46:00Z">
                        <m:rPr>
                          <m:sty m:val="p"/>
                        </m:rPr>
                        <w:rPr>
                          <w:rFonts w:ascii="Cambria Math" w:hAnsi="Cambria Math"/>
                        </w:rPr>
                        <m:t>cav</m:t>
                      </w:del>
                    </m:r>
                  </m:sub>
                </m:sSub>
                <m:r>
                  <w:del w:id="778" w:author="Lichen Wu" w:date="2022-04-09T12:46:00Z">
                    <m:rPr>
                      <m:sty m:val="p"/>
                    </m:rPr>
                    <w:rPr>
                      <w:rFonts w:ascii="Cambria Math" w:hAnsi="Cambria Math"/>
                    </w:rPr>
                    <m:t>,Valv</m:t>
                  </w:del>
                </m:r>
                <m:sSub>
                  <m:sSubPr>
                    <m:ctrlPr>
                      <w:del w:id="779" w:author="Lichen Wu" w:date="2022-04-09T12:46:00Z">
                        <w:rPr>
                          <w:rFonts w:ascii="Cambria Math" w:hAnsi="Cambria Math"/>
                        </w:rPr>
                      </w:del>
                    </m:ctrlPr>
                  </m:sSubPr>
                  <m:e>
                    <m:r>
                      <w:del w:id="780" w:author="Lichen Wu" w:date="2022-04-09T12:46:00Z">
                        <m:rPr>
                          <m:sty m:val="p"/>
                        </m:rPr>
                        <w:rPr>
                          <w:rFonts w:ascii="Cambria Math" w:hAnsi="Cambria Math"/>
                        </w:rPr>
                        <m:t>e</m:t>
                      </w:del>
                    </m:r>
                  </m:e>
                  <m:sub>
                    <m:r>
                      <w:del w:id="781" w:author="Lichen Wu" w:date="2022-04-09T12:46:00Z">
                        <m:rPr>
                          <m:sty m:val="p"/>
                        </m:rPr>
                        <w:rPr>
                          <w:rFonts w:ascii="Cambria Math" w:hAnsi="Cambria Math"/>
                        </w:rPr>
                        <m:t>cl</m:t>
                      </w:del>
                    </m:r>
                  </m:sub>
                </m:sSub>
                <m:r>
                  <w:del w:id="782" w:author="Lichen Wu" w:date="2022-04-09T12:46:00Z">
                    <m:rPr>
                      <m:sty m:val="p"/>
                    </m:rPr>
                    <w:rPr>
                      <w:rFonts w:ascii="Cambria Math" w:hAnsi="Cambria Math"/>
                    </w:rPr>
                    <m:t>,Valv</m:t>
                  </w:del>
                </m:r>
                <m:sSub>
                  <m:sSubPr>
                    <m:ctrlPr>
                      <w:del w:id="783" w:author="Lichen Wu" w:date="2022-04-09T12:46:00Z">
                        <w:rPr>
                          <w:rFonts w:ascii="Cambria Math" w:hAnsi="Cambria Math"/>
                        </w:rPr>
                      </w:del>
                    </m:ctrlPr>
                  </m:sSubPr>
                  <m:e>
                    <m:r>
                      <w:del w:id="784" w:author="Lichen Wu" w:date="2022-04-09T12:46:00Z">
                        <m:rPr>
                          <m:sty m:val="p"/>
                        </m:rPr>
                        <w:rPr>
                          <w:rFonts w:ascii="Cambria Math" w:hAnsi="Cambria Math"/>
                        </w:rPr>
                        <m:t>e</m:t>
                      </w:del>
                    </m:r>
                  </m:e>
                  <m:sub>
                    <m:r>
                      <w:del w:id="785" w:author="Lichen Wu" w:date="2022-04-09T12:46:00Z">
                        <m:rPr>
                          <m:sty m:val="p"/>
                        </m:rPr>
                        <w:rPr>
                          <w:rFonts w:ascii="Cambria Math" w:hAnsi="Cambria Math"/>
                        </w:rPr>
                        <m:t>ht</m:t>
                      </w:del>
                    </m:r>
                  </m:sub>
                </m:sSub>
              </m:oMath>
            </m:oMathPara>
          </w:p>
        </w:tc>
        <w:tc>
          <w:tcPr>
            <w:tcW w:w="4788" w:type="dxa"/>
          </w:tcPr>
          <w:p w14:paraId="6382D059" w14:textId="522B2F24" w:rsidR="00120EEC" w:rsidDel="004F5EA1" w:rsidRDefault="00120EEC" w:rsidP="00975633">
            <w:pPr>
              <w:jc w:val="center"/>
              <w:rPr>
                <w:del w:id="786" w:author="Lichen Wu" w:date="2022-04-09T12:46:00Z"/>
                <w:moveFrom w:id="787" w:author="Lichen Wu" w:date="2022-04-08T22:31:00Z"/>
              </w:rPr>
            </w:pPr>
            <w:moveFrom w:id="788" w:author="Lichen Wu" w:date="2022-04-08T22:31:00Z">
              <w:del w:id="789" w:author="Lichen Wu" w:date="2022-04-09T12:46:00Z">
                <w:r w:rsidDel="004F5EA1">
                  <w:delText>2</w:delText>
                </w:r>
                <w:r w:rsidR="002B219B" w:rsidDel="004F5EA1">
                  <w:delText>5</w:delText>
                </w:r>
                <w:r w:rsidDel="004F5EA1">
                  <w:delText>.</w:delText>
                </w:r>
                <w:r w:rsidR="002B219B" w:rsidDel="004F5EA1">
                  <w:delText>34</w:delText>
                </w:r>
                <w:r w:rsidDel="004F5EA1">
                  <w:delText>%</w:delText>
                </w:r>
              </w:del>
            </w:moveFrom>
          </w:p>
        </w:tc>
      </w:tr>
      <w:tr w:rsidR="00120EEC" w:rsidDel="004F5EA1" w14:paraId="0BC63C2B" w14:textId="5560A055" w:rsidTr="00975633">
        <w:trPr>
          <w:del w:id="790" w:author="Lichen Wu" w:date="2022-04-09T12:46:00Z"/>
        </w:trPr>
        <w:tc>
          <w:tcPr>
            <w:tcW w:w="4788" w:type="dxa"/>
          </w:tcPr>
          <w:p w14:paraId="4148EC9D" w14:textId="66A9C64F" w:rsidR="00120EEC" w:rsidDel="004F5EA1" w:rsidRDefault="000D79F5" w:rsidP="00975633">
            <w:pPr>
              <w:jc w:val="both"/>
              <w:rPr>
                <w:del w:id="791" w:author="Lichen Wu" w:date="2022-04-09T12:46:00Z"/>
                <w:moveFrom w:id="792" w:author="Lichen Wu" w:date="2022-04-08T22:31:00Z"/>
              </w:rPr>
            </w:pPr>
            <m:oMathPara>
              <m:oMath>
                <m:sSub>
                  <m:sSubPr>
                    <m:ctrlPr>
                      <w:del w:id="793" w:author="Lichen Wu" w:date="2022-04-09T12:46:00Z">
                        <w:rPr>
                          <w:rFonts w:ascii="Cambria Math" w:hAnsi="Cambria Math"/>
                        </w:rPr>
                      </w:del>
                    </m:ctrlPr>
                  </m:sSubPr>
                  <m:e>
                    <m:r>
                      <w:del w:id="794" w:author="Lichen Wu" w:date="2022-04-09T12:46:00Z">
                        <w:rPr>
                          <w:rFonts w:ascii="Cambria Math" w:hAnsi="Cambria Math"/>
                        </w:rPr>
                        <m:t>T</m:t>
                      </w:del>
                    </m:r>
                  </m:e>
                  <m:sub>
                    <m:r>
                      <w:del w:id="795" w:author="Lichen Wu" w:date="2022-04-09T12:46:00Z">
                        <w:rPr>
                          <w:rFonts w:ascii="Cambria Math" w:hAnsi="Cambria Math"/>
                        </w:rPr>
                        <m:t>out</m:t>
                      </w:del>
                    </m:r>
                  </m:sub>
                </m:sSub>
                <m:r>
                  <w:del w:id="796" w:author="Lichen Wu" w:date="2022-04-09T12:46:00Z">
                    <m:rPr>
                      <m:sty m:val="p"/>
                    </m:rPr>
                    <w:rPr>
                      <w:rFonts w:ascii="Cambria Math" w:hAnsi="Cambria Math"/>
                    </w:rPr>
                    <m:t>,</m:t>
                  </w:del>
                </m:r>
                <m:sSub>
                  <m:sSubPr>
                    <m:ctrlPr>
                      <w:del w:id="797" w:author="Lichen Wu" w:date="2022-04-09T12:46:00Z">
                        <w:rPr>
                          <w:rFonts w:ascii="Cambria Math" w:hAnsi="Cambria Math"/>
                        </w:rPr>
                      </w:del>
                    </m:ctrlPr>
                  </m:sSubPr>
                  <m:e>
                    <m:r>
                      <w:del w:id="798" w:author="Lichen Wu" w:date="2022-04-09T12:46:00Z">
                        <w:rPr>
                          <w:rFonts w:ascii="Cambria Math" w:hAnsi="Cambria Math"/>
                        </w:rPr>
                        <m:t>T</m:t>
                      </w:del>
                    </m:r>
                  </m:e>
                  <m:sub>
                    <m:r>
                      <w:del w:id="799" w:author="Lichen Wu" w:date="2022-04-09T12:46:00Z">
                        <w:rPr>
                          <w:rFonts w:ascii="Cambria Math" w:hAnsi="Cambria Math"/>
                        </w:rPr>
                        <m:t>slabs</m:t>
                      </w:del>
                    </m:r>
                  </m:sub>
                </m:sSub>
                <m:r>
                  <w:del w:id="800" w:author="Lichen Wu" w:date="2022-04-09T12:46:00Z">
                    <m:rPr>
                      <m:sty m:val="p"/>
                    </m:rPr>
                    <w:rPr>
                      <w:rFonts w:ascii="Cambria Math" w:hAnsi="Cambria Math"/>
                    </w:rPr>
                    <m:t>,</m:t>
                  </w:del>
                </m:r>
                <m:sSub>
                  <m:sSubPr>
                    <m:ctrlPr>
                      <w:del w:id="801" w:author="Lichen Wu" w:date="2022-04-09T12:46:00Z">
                        <w:rPr>
                          <w:rFonts w:ascii="Cambria Math" w:hAnsi="Cambria Math"/>
                        </w:rPr>
                      </w:del>
                    </m:ctrlPr>
                  </m:sSubPr>
                  <m:e>
                    <m:r>
                      <w:del w:id="802" w:author="Lichen Wu" w:date="2022-04-09T12:46:00Z">
                        <w:rPr>
                          <w:rFonts w:ascii="Cambria Math" w:hAnsi="Cambria Math"/>
                        </w:rPr>
                        <m:t>T</m:t>
                      </w:del>
                    </m:r>
                  </m:e>
                  <m:sub>
                    <m:r>
                      <w:del w:id="803" w:author="Lichen Wu" w:date="2022-04-09T12:46:00Z">
                        <w:rPr>
                          <w:rFonts w:ascii="Cambria Math" w:hAnsi="Cambria Math"/>
                        </w:rPr>
                        <m:t>cav</m:t>
                      </w:del>
                    </m:r>
                  </m:sub>
                </m:sSub>
                <m:r>
                  <w:del w:id="804" w:author="Lichen Wu" w:date="2022-04-09T12:46:00Z">
                    <m:rPr>
                      <m:sty m:val="p"/>
                    </m:rPr>
                    <w:rPr>
                      <w:rFonts w:ascii="Cambria Math" w:hAnsi="Cambria Math"/>
                    </w:rPr>
                    <m:t>,</m:t>
                  </w:del>
                </m:r>
                <m:r>
                  <w:del w:id="805" w:author="Lichen Wu" w:date="2022-04-09T12:46:00Z">
                    <w:rPr>
                      <w:rFonts w:ascii="Cambria Math" w:hAnsi="Cambria Math"/>
                    </w:rPr>
                    <m:t>Valv</m:t>
                  </w:del>
                </m:r>
                <m:sSub>
                  <m:sSubPr>
                    <m:ctrlPr>
                      <w:del w:id="806" w:author="Lichen Wu" w:date="2022-04-09T12:46:00Z">
                        <w:rPr>
                          <w:rFonts w:ascii="Cambria Math" w:hAnsi="Cambria Math"/>
                        </w:rPr>
                      </w:del>
                    </m:ctrlPr>
                  </m:sSubPr>
                  <m:e>
                    <m:r>
                      <w:del w:id="807" w:author="Lichen Wu" w:date="2022-04-09T12:46:00Z">
                        <w:rPr>
                          <w:rFonts w:ascii="Cambria Math" w:hAnsi="Cambria Math"/>
                        </w:rPr>
                        <m:t>e</m:t>
                      </w:del>
                    </m:r>
                  </m:e>
                  <m:sub>
                    <m:r>
                      <w:del w:id="808" w:author="Lichen Wu" w:date="2022-04-09T12:46:00Z">
                        <w:rPr>
                          <w:rFonts w:ascii="Cambria Math" w:hAnsi="Cambria Math"/>
                        </w:rPr>
                        <m:t>cl</m:t>
                      </w:del>
                    </m:r>
                  </m:sub>
                </m:sSub>
                <m:r>
                  <w:del w:id="809" w:author="Lichen Wu" w:date="2022-04-09T12:46:00Z">
                    <m:rPr>
                      <m:sty m:val="p"/>
                    </m:rPr>
                    <w:rPr>
                      <w:rFonts w:ascii="Cambria Math" w:hAnsi="Cambria Math"/>
                    </w:rPr>
                    <m:t>,</m:t>
                  </w:del>
                </m:r>
                <m:r>
                  <w:del w:id="810" w:author="Lichen Wu" w:date="2022-04-09T12:46:00Z">
                    <w:rPr>
                      <w:rFonts w:ascii="Cambria Math" w:hAnsi="Cambria Math"/>
                    </w:rPr>
                    <m:t>Valv</m:t>
                  </w:del>
                </m:r>
                <m:sSub>
                  <m:sSubPr>
                    <m:ctrlPr>
                      <w:del w:id="811" w:author="Lichen Wu" w:date="2022-04-09T12:46:00Z">
                        <w:rPr>
                          <w:rFonts w:ascii="Cambria Math" w:hAnsi="Cambria Math"/>
                        </w:rPr>
                      </w:del>
                    </m:ctrlPr>
                  </m:sSubPr>
                  <m:e>
                    <m:r>
                      <w:del w:id="812" w:author="Lichen Wu" w:date="2022-04-09T12:46:00Z">
                        <w:rPr>
                          <w:rFonts w:ascii="Cambria Math" w:hAnsi="Cambria Math"/>
                        </w:rPr>
                        <m:t>e</m:t>
                      </w:del>
                    </m:r>
                  </m:e>
                  <m:sub>
                    <m:r>
                      <w:del w:id="813" w:author="Lichen Wu" w:date="2022-04-09T12:46:00Z">
                        <w:rPr>
                          <w:rFonts w:ascii="Cambria Math" w:hAnsi="Cambria Math"/>
                        </w:rPr>
                        <m:t>ht</m:t>
                      </w:del>
                    </m:r>
                  </m:sub>
                </m:sSub>
                <m:r>
                  <w:del w:id="814" w:author="Lichen Wu" w:date="2022-04-09T12:46:00Z">
                    <w:rPr>
                      <w:rFonts w:ascii="Cambria Math" w:hAnsi="Cambria Math"/>
                    </w:rPr>
                    <m:t>,R</m:t>
                  </w:del>
                </m:r>
                <m:sSub>
                  <m:sSubPr>
                    <m:ctrlPr>
                      <w:del w:id="815" w:author="Lichen Wu" w:date="2022-04-09T12:46:00Z">
                        <w:rPr>
                          <w:rFonts w:ascii="Cambria Math" w:hAnsi="Cambria Math"/>
                          <w:i/>
                        </w:rPr>
                      </w:del>
                    </m:ctrlPr>
                  </m:sSubPr>
                  <m:e>
                    <m:r>
                      <w:del w:id="816" w:author="Lichen Wu" w:date="2022-04-09T12:46:00Z">
                        <w:rPr>
                          <w:rFonts w:ascii="Cambria Math" w:hAnsi="Cambria Math"/>
                        </w:rPr>
                        <m:t>C</m:t>
                      </w:del>
                    </m:r>
                  </m:e>
                  <m:sub>
                    <m:r>
                      <w:del w:id="817" w:author="Lichen Wu" w:date="2022-04-09T12:46:00Z">
                        <w:rPr>
                          <w:rFonts w:ascii="Cambria Math" w:hAnsi="Cambria Math"/>
                        </w:rPr>
                        <m:t>predicted,RealTime</m:t>
                      </w:del>
                    </m:r>
                  </m:sub>
                </m:sSub>
              </m:oMath>
            </m:oMathPara>
          </w:p>
        </w:tc>
        <w:tc>
          <w:tcPr>
            <w:tcW w:w="4788" w:type="dxa"/>
          </w:tcPr>
          <w:p w14:paraId="25AA27D1" w14:textId="1EA9063A" w:rsidR="00120EEC" w:rsidDel="004F5EA1" w:rsidRDefault="002B219B" w:rsidP="00975633">
            <w:pPr>
              <w:jc w:val="center"/>
              <w:rPr>
                <w:del w:id="818" w:author="Lichen Wu" w:date="2022-04-09T12:46:00Z"/>
                <w:moveFrom w:id="819" w:author="Lichen Wu" w:date="2022-04-08T22:31:00Z"/>
              </w:rPr>
            </w:pPr>
            <w:moveFrom w:id="820" w:author="Lichen Wu" w:date="2022-04-08T22:31:00Z">
              <w:del w:id="821" w:author="Lichen Wu" w:date="2022-04-09T12:46:00Z">
                <w:r w:rsidDel="004F5EA1">
                  <w:delText xml:space="preserve">11.22 </w:delText>
                </w:r>
                <w:r w:rsidR="00120EEC" w:rsidDel="004F5EA1">
                  <w:delText>%</w:delText>
                </w:r>
              </w:del>
            </w:moveFrom>
          </w:p>
        </w:tc>
      </w:tr>
      <w:tr w:rsidR="00120EEC" w:rsidDel="004F5EA1" w14:paraId="11B5BD07" w14:textId="20C33D4B" w:rsidTr="00975633">
        <w:trPr>
          <w:del w:id="822" w:author="Lichen Wu" w:date="2022-04-09T12:46:00Z"/>
        </w:trPr>
        <w:tc>
          <w:tcPr>
            <w:tcW w:w="4788" w:type="dxa"/>
          </w:tcPr>
          <w:p w14:paraId="2AF52C1E" w14:textId="2547A105" w:rsidR="00120EEC" w:rsidDel="004F5EA1" w:rsidRDefault="000D79F5" w:rsidP="00975633">
            <w:pPr>
              <w:jc w:val="both"/>
              <w:rPr>
                <w:del w:id="823" w:author="Lichen Wu" w:date="2022-04-09T12:46:00Z"/>
                <w:moveFrom w:id="824" w:author="Lichen Wu" w:date="2022-04-08T22:31:00Z"/>
              </w:rPr>
            </w:pPr>
            <m:oMathPara>
              <m:oMath>
                <m:sSub>
                  <m:sSubPr>
                    <m:ctrlPr>
                      <w:del w:id="825" w:author="Lichen Wu" w:date="2022-04-09T12:46:00Z">
                        <w:rPr>
                          <w:rFonts w:ascii="Cambria Math" w:hAnsi="Cambria Math"/>
                        </w:rPr>
                      </w:del>
                    </m:ctrlPr>
                  </m:sSubPr>
                  <m:e>
                    <m:r>
                      <w:del w:id="826" w:author="Lichen Wu" w:date="2022-04-09T12:46:00Z">
                        <m:rPr>
                          <m:sty m:val="p"/>
                        </m:rPr>
                        <w:rPr>
                          <w:rFonts w:ascii="Cambria Math" w:hAnsi="Cambria Math"/>
                        </w:rPr>
                        <m:t>T</m:t>
                      </w:del>
                    </m:r>
                  </m:e>
                  <m:sub>
                    <m:r>
                      <w:del w:id="827" w:author="Lichen Wu" w:date="2022-04-09T12:46:00Z">
                        <m:rPr>
                          <m:sty m:val="p"/>
                        </m:rPr>
                        <w:rPr>
                          <w:rFonts w:ascii="Cambria Math" w:hAnsi="Cambria Math"/>
                        </w:rPr>
                        <m:t>out</m:t>
                      </w:del>
                    </m:r>
                  </m:sub>
                </m:sSub>
                <m:r>
                  <w:del w:id="828" w:author="Lichen Wu" w:date="2022-04-09T12:46:00Z">
                    <m:rPr>
                      <m:sty m:val="p"/>
                    </m:rPr>
                    <w:rPr>
                      <w:rFonts w:ascii="Cambria Math" w:hAnsi="Cambria Math"/>
                    </w:rPr>
                    <m:t>,</m:t>
                  </w:del>
                </m:r>
                <m:sSub>
                  <m:sSubPr>
                    <m:ctrlPr>
                      <w:del w:id="829" w:author="Lichen Wu" w:date="2022-04-09T12:46:00Z">
                        <w:rPr>
                          <w:rFonts w:ascii="Cambria Math" w:hAnsi="Cambria Math"/>
                        </w:rPr>
                      </w:del>
                    </m:ctrlPr>
                  </m:sSubPr>
                  <m:e>
                    <m:r>
                      <w:del w:id="830" w:author="Lichen Wu" w:date="2022-04-09T12:46:00Z">
                        <m:rPr>
                          <m:sty m:val="p"/>
                        </m:rPr>
                        <w:rPr>
                          <w:rFonts w:ascii="Cambria Math" w:hAnsi="Cambria Math"/>
                        </w:rPr>
                        <m:t>T</m:t>
                      </w:del>
                    </m:r>
                  </m:e>
                  <m:sub>
                    <m:r>
                      <w:del w:id="831" w:author="Lichen Wu" w:date="2022-04-09T12:46:00Z">
                        <m:rPr>
                          <m:sty m:val="p"/>
                        </m:rPr>
                        <w:rPr>
                          <w:rFonts w:ascii="Cambria Math" w:hAnsi="Cambria Math"/>
                        </w:rPr>
                        <m:t>slabs</m:t>
                      </w:del>
                    </m:r>
                  </m:sub>
                </m:sSub>
                <m:r>
                  <w:del w:id="832" w:author="Lichen Wu" w:date="2022-04-09T12:46:00Z">
                    <m:rPr>
                      <m:sty m:val="p"/>
                    </m:rPr>
                    <w:rPr>
                      <w:rFonts w:ascii="Cambria Math" w:hAnsi="Cambria Math"/>
                    </w:rPr>
                    <m:t>,</m:t>
                  </w:del>
                </m:r>
                <m:sSub>
                  <m:sSubPr>
                    <m:ctrlPr>
                      <w:del w:id="833" w:author="Lichen Wu" w:date="2022-04-09T12:46:00Z">
                        <w:rPr>
                          <w:rFonts w:ascii="Cambria Math" w:hAnsi="Cambria Math"/>
                        </w:rPr>
                      </w:del>
                    </m:ctrlPr>
                  </m:sSubPr>
                  <m:e>
                    <m:r>
                      <w:del w:id="834" w:author="Lichen Wu" w:date="2022-04-09T12:46:00Z">
                        <m:rPr>
                          <m:sty m:val="p"/>
                        </m:rPr>
                        <w:rPr>
                          <w:rFonts w:ascii="Cambria Math" w:hAnsi="Cambria Math"/>
                        </w:rPr>
                        <m:t>T</m:t>
                      </w:del>
                    </m:r>
                  </m:e>
                  <m:sub>
                    <m:r>
                      <w:del w:id="835" w:author="Lichen Wu" w:date="2022-04-09T12:46:00Z">
                        <m:rPr>
                          <m:sty m:val="p"/>
                        </m:rPr>
                        <w:rPr>
                          <w:rFonts w:ascii="Cambria Math" w:hAnsi="Cambria Math"/>
                        </w:rPr>
                        <m:t>cav</m:t>
                      </w:del>
                    </m:r>
                  </m:sub>
                </m:sSub>
                <m:r>
                  <w:del w:id="836" w:author="Lichen Wu" w:date="2022-04-09T12:46:00Z">
                    <m:rPr>
                      <m:sty m:val="p"/>
                    </m:rPr>
                    <w:rPr>
                      <w:rFonts w:ascii="Cambria Math" w:hAnsi="Cambria Math"/>
                    </w:rPr>
                    <m:t>,Valv</m:t>
                  </w:del>
                </m:r>
                <m:sSub>
                  <m:sSubPr>
                    <m:ctrlPr>
                      <w:del w:id="837" w:author="Lichen Wu" w:date="2022-04-09T12:46:00Z">
                        <w:rPr>
                          <w:rFonts w:ascii="Cambria Math" w:hAnsi="Cambria Math"/>
                        </w:rPr>
                      </w:del>
                    </m:ctrlPr>
                  </m:sSubPr>
                  <m:e>
                    <m:r>
                      <w:del w:id="838" w:author="Lichen Wu" w:date="2022-04-09T12:46:00Z">
                        <m:rPr>
                          <m:sty m:val="p"/>
                        </m:rPr>
                        <w:rPr>
                          <w:rFonts w:ascii="Cambria Math" w:hAnsi="Cambria Math"/>
                        </w:rPr>
                        <m:t>e</m:t>
                      </w:del>
                    </m:r>
                  </m:e>
                  <m:sub>
                    <m:r>
                      <w:del w:id="839" w:author="Lichen Wu" w:date="2022-04-09T12:46:00Z">
                        <m:rPr>
                          <m:sty m:val="p"/>
                        </m:rPr>
                        <w:rPr>
                          <w:rFonts w:ascii="Cambria Math" w:hAnsi="Cambria Math"/>
                        </w:rPr>
                        <m:t>cl</m:t>
                      </w:del>
                    </m:r>
                  </m:sub>
                </m:sSub>
                <m:r>
                  <w:del w:id="840" w:author="Lichen Wu" w:date="2022-04-09T12:46:00Z">
                    <m:rPr>
                      <m:sty m:val="p"/>
                    </m:rPr>
                    <w:rPr>
                      <w:rFonts w:ascii="Cambria Math" w:hAnsi="Cambria Math"/>
                    </w:rPr>
                    <m:t>,Valv</m:t>
                  </w:del>
                </m:r>
                <m:sSub>
                  <m:sSubPr>
                    <m:ctrlPr>
                      <w:del w:id="841" w:author="Lichen Wu" w:date="2022-04-09T12:46:00Z">
                        <w:rPr>
                          <w:rFonts w:ascii="Cambria Math" w:hAnsi="Cambria Math"/>
                        </w:rPr>
                      </w:del>
                    </m:ctrlPr>
                  </m:sSubPr>
                  <m:e>
                    <m:r>
                      <w:del w:id="842" w:author="Lichen Wu" w:date="2022-04-09T12:46:00Z">
                        <m:rPr>
                          <m:sty m:val="p"/>
                        </m:rPr>
                        <w:rPr>
                          <w:rFonts w:ascii="Cambria Math" w:hAnsi="Cambria Math"/>
                        </w:rPr>
                        <m:t>e</m:t>
                      </w:del>
                    </m:r>
                  </m:e>
                  <m:sub>
                    <m:r>
                      <w:del w:id="843" w:author="Lichen Wu" w:date="2022-04-09T12:46:00Z">
                        <m:rPr>
                          <m:sty m:val="p"/>
                        </m:rPr>
                        <w:rPr>
                          <w:rFonts w:ascii="Cambria Math" w:hAnsi="Cambria Math"/>
                        </w:rPr>
                        <m:t>ht</m:t>
                      </w:del>
                    </m:r>
                  </m:sub>
                </m:sSub>
                <m:r>
                  <w:del w:id="844" w:author="Lichen Wu" w:date="2022-04-09T12:46:00Z">
                    <w:rPr>
                      <w:rFonts w:ascii="Cambria Math" w:hAnsi="Cambria Math"/>
                    </w:rPr>
                    <m:t>,Flo</m:t>
                  </w:del>
                </m:r>
                <m:sSub>
                  <m:sSubPr>
                    <m:ctrlPr>
                      <w:del w:id="845" w:author="Lichen Wu" w:date="2022-04-09T12:46:00Z">
                        <w:rPr>
                          <w:rFonts w:ascii="Cambria Math" w:hAnsi="Cambria Math"/>
                          <w:i/>
                        </w:rPr>
                      </w:del>
                    </m:ctrlPr>
                  </m:sSubPr>
                  <m:e>
                    <m:r>
                      <w:del w:id="846" w:author="Lichen Wu" w:date="2022-04-09T12:46:00Z">
                        <w:rPr>
                          <w:rFonts w:ascii="Cambria Math" w:hAnsi="Cambria Math"/>
                        </w:rPr>
                        <m:t>w</m:t>
                      </w:del>
                    </m:r>
                  </m:e>
                  <m:sub>
                    <m:r>
                      <w:del w:id="847" w:author="Lichen Wu" w:date="2022-04-09T12:46:00Z">
                        <w:rPr>
                          <w:rFonts w:ascii="Cambria Math" w:hAnsi="Cambria Math"/>
                        </w:rPr>
                        <m:t>Predicted,GGMR</m:t>
                      </w:del>
                    </m:r>
                  </m:sub>
                </m:sSub>
              </m:oMath>
            </m:oMathPara>
          </w:p>
        </w:tc>
        <w:tc>
          <w:tcPr>
            <w:tcW w:w="4788" w:type="dxa"/>
          </w:tcPr>
          <w:p w14:paraId="1AAA48C0" w14:textId="3F75AEE4" w:rsidR="00120EEC" w:rsidDel="004F5EA1" w:rsidRDefault="002B219B" w:rsidP="00975633">
            <w:pPr>
              <w:jc w:val="center"/>
              <w:rPr>
                <w:del w:id="848" w:author="Lichen Wu" w:date="2022-04-09T12:46:00Z"/>
                <w:moveFrom w:id="849" w:author="Lichen Wu" w:date="2022-04-08T22:31:00Z"/>
              </w:rPr>
            </w:pPr>
            <w:moveFrom w:id="850" w:author="Lichen Wu" w:date="2022-04-08T22:31:00Z">
              <w:del w:id="851" w:author="Lichen Wu" w:date="2022-04-09T12:46:00Z">
                <w:r w:rsidDel="004F5EA1">
                  <w:delText>25.02%</w:delText>
                </w:r>
              </w:del>
            </w:moveFrom>
          </w:p>
        </w:tc>
      </w:tr>
      <w:tr w:rsidR="00120EEC" w:rsidDel="004F5EA1" w14:paraId="7714ECF5" w14:textId="6A514EE4" w:rsidTr="00975633">
        <w:trPr>
          <w:del w:id="852" w:author="Lichen Wu" w:date="2022-04-09T12:46:00Z"/>
        </w:trPr>
        <w:tc>
          <w:tcPr>
            <w:tcW w:w="4788" w:type="dxa"/>
          </w:tcPr>
          <w:p w14:paraId="04216FC4" w14:textId="7F2573C0" w:rsidR="00120EEC" w:rsidDel="004F5EA1" w:rsidRDefault="000D79F5" w:rsidP="00975633">
            <w:pPr>
              <w:jc w:val="both"/>
              <w:rPr>
                <w:del w:id="853" w:author="Lichen Wu" w:date="2022-04-09T12:46:00Z"/>
                <w:moveFrom w:id="854" w:author="Lichen Wu" w:date="2022-04-08T22:31:00Z"/>
              </w:rPr>
            </w:pPr>
            <m:oMathPara>
              <m:oMath>
                <m:sSub>
                  <m:sSubPr>
                    <m:ctrlPr>
                      <w:del w:id="855" w:author="Lichen Wu" w:date="2022-04-09T12:46:00Z">
                        <w:rPr>
                          <w:rFonts w:ascii="Cambria Math" w:hAnsi="Cambria Math"/>
                        </w:rPr>
                      </w:del>
                    </m:ctrlPr>
                  </m:sSubPr>
                  <m:e>
                    <m:r>
                      <w:del w:id="856" w:author="Lichen Wu" w:date="2022-04-09T12:46:00Z">
                        <w:rPr>
                          <w:rFonts w:ascii="Cambria Math" w:hAnsi="Cambria Math"/>
                        </w:rPr>
                        <m:t>T</m:t>
                      </w:del>
                    </m:r>
                  </m:e>
                  <m:sub>
                    <m:r>
                      <w:del w:id="857" w:author="Lichen Wu" w:date="2022-04-09T12:46:00Z">
                        <w:rPr>
                          <w:rFonts w:ascii="Cambria Math" w:hAnsi="Cambria Math"/>
                        </w:rPr>
                        <m:t>out</m:t>
                      </w:del>
                    </m:r>
                  </m:sub>
                </m:sSub>
                <m:r>
                  <w:del w:id="858" w:author="Lichen Wu" w:date="2022-04-09T12:46:00Z">
                    <m:rPr>
                      <m:sty m:val="p"/>
                    </m:rPr>
                    <w:rPr>
                      <w:rFonts w:ascii="Cambria Math" w:hAnsi="Cambria Math"/>
                    </w:rPr>
                    <m:t>,</m:t>
                  </w:del>
                </m:r>
                <m:sSub>
                  <m:sSubPr>
                    <m:ctrlPr>
                      <w:del w:id="859" w:author="Lichen Wu" w:date="2022-04-09T12:46:00Z">
                        <w:rPr>
                          <w:rFonts w:ascii="Cambria Math" w:hAnsi="Cambria Math"/>
                        </w:rPr>
                      </w:del>
                    </m:ctrlPr>
                  </m:sSubPr>
                  <m:e>
                    <m:r>
                      <w:del w:id="860" w:author="Lichen Wu" w:date="2022-04-09T12:46:00Z">
                        <w:rPr>
                          <w:rFonts w:ascii="Cambria Math" w:hAnsi="Cambria Math"/>
                        </w:rPr>
                        <m:t>T</m:t>
                      </w:del>
                    </m:r>
                  </m:e>
                  <m:sub>
                    <m:r>
                      <w:del w:id="861" w:author="Lichen Wu" w:date="2022-04-09T12:46:00Z">
                        <w:rPr>
                          <w:rFonts w:ascii="Cambria Math" w:hAnsi="Cambria Math"/>
                        </w:rPr>
                        <m:t>slabs</m:t>
                      </w:del>
                    </m:r>
                  </m:sub>
                </m:sSub>
                <m:r>
                  <w:del w:id="862" w:author="Lichen Wu" w:date="2022-04-09T12:46:00Z">
                    <m:rPr>
                      <m:sty m:val="p"/>
                    </m:rPr>
                    <w:rPr>
                      <w:rFonts w:ascii="Cambria Math" w:hAnsi="Cambria Math"/>
                    </w:rPr>
                    <m:t>,</m:t>
                  </w:del>
                </m:r>
                <m:sSub>
                  <m:sSubPr>
                    <m:ctrlPr>
                      <w:del w:id="863" w:author="Lichen Wu" w:date="2022-04-09T12:46:00Z">
                        <w:rPr>
                          <w:rFonts w:ascii="Cambria Math" w:hAnsi="Cambria Math"/>
                        </w:rPr>
                      </w:del>
                    </m:ctrlPr>
                  </m:sSubPr>
                  <m:e>
                    <m:r>
                      <w:del w:id="864" w:author="Lichen Wu" w:date="2022-04-09T12:46:00Z">
                        <w:rPr>
                          <w:rFonts w:ascii="Cambria Math" w:hAnsi="Cambria Math"/>
                        </w:rPr>
                        <m:t>T</m:t>
                      </w:del>
                    </m:r>
                  </m:e>
                  <m:sub>
                    <m:r>
                      <w:del w:id="865" w:author="Lichen Wu" w:date="2022-04-09T12:46:00Z">
                        <w:rPr>
                          <w:rFonts w:ascii="Cambria Math" w:hAnsi="Cambria Math"/>
                        </w:rPr>
                        <m:t>cav</m:t>
                      </w:del>
                    </m:r>
                  </m:sub>
                </m:sSub>
                <m:r>
                  <w:del w:id="866" w:author="Lichen Wu" w:date="2022-04-09T12:46:00Z">
                    <m:rPr>
                      <m:sty m:val="p"/>
                    </m:rPr>
                    <w:rPr>
                      <w:rFonts w:ascii="Cambria Math" w:hAnsi="Cambria Math"/>
                    </w:rPr>
                    <m:t>,</m:t>
                  </w:del>
                </m:r>
                <m:r>
                  <w:del w:id="867" w:author="Lichen Wu" w:date="2022-04-09T12:46:00Z">
                    <w:rPr>
                      <w:rFonts w:ascii="Cambria Math" w:hAnsi="Cambria Math"/>
                    </w:rPr>
                    <m:t>Valv</m:t>
                  </w:del>
                </m:r>
                <m:sSub>
                  <m:sSubPr>
                    <m:ctrlPr>
                      <w:del w:id="868" w:author="Lichen Wu" w:date="2022-04-09T12:46:00Z">
                        <w:rPr>
                          <w:rFonts w:ascii="Cambria Math" w:hAnsi="Cambria Math"/>
                        </w:rPr>
                      </w:del>
                    </m:ctrlPr>
                  </m:sSubPr>
                  <m:e>
                    <m:r>
                      <w:del w:id="869" w:author="Lichen Wu" w:date="2022-04-09T12:46:00Z">
                        <w:rPr>
                          <w:rFonts w:ascii="Cambria Math" w:hAnsi="Cambria Math"/>
                        </w:rPr>
                        <m:t>e</m:t>
                      </w:del>
                    </m:r>
                  </m:e>
                  <m:sub>
                    <m:r>
                      <w:del w:id="870" w:author="Lichen Wu" w:date="2022-04-09T12:46:00Z">
                        <w:rPr>
                          <w:rFonts w:ascii="Cambria Math" w:hAnsi="Cambria Math"/>
                        </w:rPr>
                        <m:t>cl</m:t>
                      </w:del>
                    </m:r>
                  </m:sub>
                </m:sSub>
                <m:r>
                  <w:del w:id="871" w:author="Lichen Wu" w:date="2022-04-09T12:46:00Z">
                    <m:rPr>
                      <m:sty m:val="p"/>
                    </m:rPr>
                    <w:rPr>
                      <w:rFonts w:ascii="Cambria Math" w:hAnsi="Cambria Math"/>
                    </w:rPr>
                    <m:t>,</m:t>
                  </w:del>
                </m:r>
                <m:r>
                  <w:del w:id="872" w:author="Lichen Wu" w:date="2022-04-09T12:46:00Z">
                    <w:rPr>
                      <w:rFonts w:ascii="Cambria Math" w:hAnsi="Cambria Math"/>
                    </w:rPr>
                    <m:t>Valv</m:t>
                  </w:del>
                </m:r>
                <m:sSub>
                  <m:sSubPr>
                    <m:ctrlPr>
                      <w:del w:id="873" w:author="Lichen Wu" w:date="2022-04-09T12:46:00Z">
                        <w:rPr>
                          <w:rFonts w:ascii="Cambria Math" w:hAnsi="Cambria Math"/>
                        </w:rPr>
                      </w:del>
                    </m:ctrlPr>
                  </m:sSubPr>
                  <m:e>
                    <m:r>
                      <w:del w:id="874" w:author="Lichen Wu" w:date="2022-04-09T12:46:00Z">
                        <w:rPr>
                          <w:rFonts w:ascii="Cambria Math" w:hAnsi="Cambria Math"/>
                        </w:rPr>
                        <m:t>e</m:t>
                      </w:del>
                    </m:r>
                  </m:e>
                  <m:sub>
                    <m:r>
                      <w:del w:id="875" w:author="Lichen Wu" w:date="2022-04-09T12:46:00Z">
                        <w:rPr>
                          <w:rFonts w:ascii="Cambria Math" w:hAnsi="Cambria Math"/>
                        </w:rPr>
                        <m:t>ht</m:t>
                      </w:del>
                    </m:r>
                  </m:sub>
                </m:sSub>
                <m:r>
                  <w:del w:id="876" w:author="Lichen Wu" w:date="2022-04-09T12:46:00Z">
                    <w:rPr>
                      <w:rFonts w:ascii="Cambria Math" w:hAnsi="Cambria Math"/>
                    </w:rPr>
                    <m:t>,R</m:t>
                  </w:del>
                </m:r>
                <m:sSub>
                  <m:sSubPr>
                    <m:ctrlPr>
                      <w:del w:id="877" w:author="Lichen Wu" w:date="2022-04-09T12:46:00Z">
                        <w:rPr>
                          <w:rFonts w:ascii="Cambria Math" w:hAnsi="Cambria Math"/>
                          <w:i/>
                        </w:rPr>
                      </w:del>
                    </m:ctrlPr>
                  </m:sSubPr>
                  <m:e>
                    <m:r>
                      <w:del w:id="878" w:author="Lichen Wu" w:date="2022-04-09T12:46:00Z">
                        <w:rPr>
                          <w:rFonts w:ascii="Cambria Math" w:hAnsi="Cambria Math"/>
                        </w:rPr>
                        <m:t>C</m:t>
                      </w:del>
                    </m:r>
                  </m:e>
                  <m:sub>
                    <m:r>
                      <w:del w:id="879" w:author="Lichen Wu" w:date="2022-04-09T12:46:00Z">
                        <w:rPr>
                          <w:rFonts w:ascii="Cambria Math" w:hAnsi="Cambria Math"/>
                        </w:rPr>
                        <m:t>predicted,RealTime</m:t>
                      </w:del>
                    </m:r>
                  </m:sub>
                </m:sSub>
                <m:r>
                  <w:del w:id="880" w:author="Lichen Wu" w:date="2022-04-09T12:46:00Z">
                    <w:rPr>
                      <w:rFonts w:ascii="Cambria Math" w:hAnsi="Cambria Math"/>
                    </w:rPr>
                    <m:t>,Flo</m:t>
                  </w:del>
                </m:r>
                <m:sSub>
                  <m:sSubPr>
                    <m:ctrlPr>
                      <w:del w:id="881" w:author="Lichen Wu" w:date="2022-04-09T12:46:00Z">
                        <w:rPr>
                          <w:rFonts w:ascii="Cambria Math" w:hAnsi="Cambria Math"/>
                          <w:i/>
                        </w:rPr>
                      </w:del>
                    </m:ctrlPr>
                  </m:sSubPr>
                  <m:e>
                    <m:r>
                      <w:del w:id="882" w:author="Lichen Wu" w:date="2022-04-09T12:46:00Z">
                        <w:rPr>
                          <w:rFonts w:ascii="Cambria Math" w:hAnsi="Cambria Math"/>
                        </w:rPr>
                        <m:t>w</m:t>
                      </w:del>
                    </m:r>
                  </m:e>
                  <m:sub>
                    <m:r>
                      <w:del w:id="883" w:author="Lichen Wu" w:date="2022-04-09T12:46:00Z">
                        <w:rPr>
                          <w:rFonts w:ascii="Cambria Math" w:hAnsi="Cambria Math"/>
                        </w:rPr>
                        <m:t>Predicted,GGMR</m:t>
                      </w:del>
                    </m:r>
                  </m:sub>
                </m:sSub>
              </m:oMath>
            </m:oMathPara>
          </w:p>
        </w:tc>
        <w:tc>
          <w:tcPr>
            <w:tcW w:w="4788" w:type="dxa"/>
          </w:tcPr>
          <w:p w14:paraId="11C96ADA" w14:textId="761DA509" w:rsidR="00120EEC" w:rsidDel="004F5EA1" w:rsidRDefault="002B219B" w:rsidP="00975633">
            <w:pPr>
              <w:jc w:val="center"/>
              <w:rPr>
                <w:del w:id="884" w:author="Lichen Wu" w:date="2022-04-09T12:46:00Z"/>
                <w:moveFrom w:id="885" w:author="Lichen Wu" w:date="2022-04-08T22:31:00Z"/>
              </w:rPr>
            </w:pPr>
            <w:moveFrom w:id="886" w:author="Lichen Wu" w:date="2022-04-08T22:31:00Z">
              <w:del w:id="887" w:author="Lichen Wu" w:date="2022-04-09T12:46:00Z">
                <w:r w:rsidDel="004F5EA1">
                  <w:delText>9.95%</w:delText>
                </w:r>
              </w:del>
            </w:moveFrom>
          </w:p>
        </w:tc>
      </w:tr>
      <w:moveFromRangeEnd w:id="743"/>
    </w:tbl>
    <w:p w14:paraId="67C77BE2" w14:textId="08F64921" w:rsidR="00120EEC" w:rsidRDefault="00120EEC" w:rsidP="00120EEC">
      <w:pPr>
        <w:rPr>
          <w:ins w:id="888" w:author="Lichen Wu" w:date="2022-04-08T21:16:00Z"/>
          <w:lang w:eastAsia="zh-CN"/>
        </w:rPr>
      </w:pPr>
    </w:p>
    <w:p w14:paraId="12D8FBCE" w14:textId="56959FC3" w:rsidR="00A57370" w:rsidRPr="003E3E05" w:rsidRDefault="00A57370" w:rsidP="00A57370">
      <w:pPr>
        <w:pStyle w:val="Heading2"/>
        <w:rPr>
          <w:ins w:id="889" w:author="Lichen Wu" w:date="2022-04-08T21:16:00Z"/>
        </w:rPr>
      </w:pPr>
      <w:ins w:id="890" w:author="Lichen Wu" w:date="2022-04-08T21:16:00Z">
        <w:r w:rsidRPr="00E07F2E">
          <w:t>2.</w:t>
        </w:r>
      </w:ins>
      <w:ins w:id="891" w:author="Lichen Wu" w:date="2022-04-09T11:31:00Z">
        <w:r w:rsidR="001B6420">
          <w:t>4</w:t>
        </w:r>
      </w:ins>
      <w:ins w:id="892" w:author="Lichen Wu" w:date="2022-04-08T21:16:00Z">
        <w:r w:rsidRPr="00E07F2E">
          <w:t xml:space="preserve"> </w:t>
        </w:r>
        <w:r>
          <w:t>Model Performance Evaluation Criteria</w:t>
        </w:r>
      </w:ins>
    </w:p>
    <w:p w14:paraId="2940B7A6" w14:textId="77777777" w:rsidR="00A57370" w:rsidRDefault="00A57370" w:rsidP="00A57370">
      <w:pPr>
        <w:rPr>
          <w:ins w:id="893" w:author="Lichen Wu" w:date="2022-04-08T21:16:00Z"/>
        </w:rPr>
      </w:pPr>
      <w:ins w:id="894" w:author="Lichen Wu" w:date="2022-04-08T21:16:00Z">
        <w:r>
          <w:t>Four indices, normalized root mean square error (NRMSE), coefficient of variation of root mean square error (CVRMSE), mean absolute error (MAE), and mean absolute percentage error (MAPE).</w:t>
        </w:r>
      </w:ins>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57370" w14:paraId="56ECCA69" w14:textId="77777777" w:rsidTr="00BA158B">
        <w:trPr>
          <w:jc w:val="center"/>
          <w:ins w:id="895" w:author="Lichen Wu" w:date="2022-04-08T21:16:00Z"/>
        </w:trPr>
        <w:tc>
          <w:tcPr>
            <w:tcW w:w="625" w:type="dxa"/>
            <w:vAlign w:val="center"/>
          </w:tcPr>
          <w:p w14:paraId="32D21C6B" w14:textId="77777777" w:rsidR="00A57370" w:rsidRDefault="00A57370" w:rsidP="00BA158B">
            <w:pPr>
              <w:rPr>
                <w:ins w:id="896" w:author="Lichen Wu" w:date="2022-04-08T21:16:00Z"/>
              </w:rPr>
            </w:pPr>
          </w:p>
        </w:tc>
        <w:tc>
          <w:tcPr>
            <w:tcW w:w="8100" w:type="dxa"/>
            <w:vAlign w:val="center"/>
          </w:tcPr>
          <w:p w14:paraId="419908CA" w14:textId="77777777" w:rsidR="00A57370" w:rsidRDefault="00A57370" w:rsidP="00BA158B">
            <w:pPr>
              <w:jc w:val="center"/>
              <w:rPr>
                <w:ins w:id="897" w:author="Lichen Wu" w:date="2022-04-08T21:16:00Z"/>
              </w:rPr>
            </w:pPr>
            <m:oMathPara>
              <m:oMath>
                <m:r>
                  <w:ins w:id="898" w:author="Lichen Wu" w:date="2022-04-08T21:16:00Z">
                    <w:rPr>
                      <w:rFonts w:ascii="Cambria Math" w:hAnsi="Cambria Math"/>
                    </w:rPr>
                    <m:t xml:space="preserve">RMSE= </m:t>
                  </w:ins>
                </m:r>
                <m:rad>
                  <m:radPr>
                    <m:degHide m:val="1"/>
                    <m:ctrlPr>
                      <w:ins w:id="899" w:author="Lichen Wu" w:date="2022-04-08T21:16:00Z">
                        <w:rPr>
                          <w:rFonts w:ascii="Cambria Math" w:hAnsi="Cambria Math"/>
                          <w:i/>
                        </w:rPr>
                      </w:ins>
                    </m:ctrlPr>
                  </m:radPr>
                  <m:deg/>
                  <m:e>
                    <m:f>
                      <m:fPr>
                        <m:ctrlPr>
                          <w:ins w:id="900" w:author="Lichen Wu" w:date="2022-04-08T21:16:00Z">
                            <w:rPr>
                              <w:rFonts w:ascii="Cambria Math" w:hAnsi="Cambria Math"/>
                              <w:i/>
                            </w:rPr>
                          </w:ins>
                        </m:ctrlPr>
                      </m:fPr>
                      <m:num>
                        <m:nary>
                          <m:naryPr>
                            <m:chr m:val="∑"/>
                            <m:limLoc m:val="undOvr"/>
                            <m:ctrlPr>
                              <w:ins w:id="901" w:author="Lichen Wu" w:date="2022-04-08T21:16:00Z">
                                <w:rPr>
                                  <w:rFonts w:ascii="Cambria Math" w:hAnsi="Cambria Math"/>
                                  <w:i/>
                                </w:rPr>
                              </w:ins>
                            </m:ctrlPr>
                          </m:naryPr>
                          <m:sub>
                            <m:r>
                              <w:ins w:id="902" w:author="Lichen Wu" w:date="2022-04-08T21:16:00Z">
                                <w:rPr>
                                  <w:rFonts w:ascii="Cambria Math" w:hAnsi="Cambria Math"/>
                                </w:rPr>
                                <m:t>k=1</m:t>
                              </w:ins>
                            </m:r>
                          </m:sub>
                          <m:sup>
                            <m:r>
                              <w:ins w:id="903" w:author="Lichen Wu" w:date="2022-04-08T21:16:00Z">
                                <w:rPr>
                                  <w:rFonts w:ascii="Cambria Math" w:hAnsi="Cambria Math"/>
                                </w:rPr>
                                <m:t>n</m:t>
                              </w:ins>
                            </m:r>
                          </m:sup>
                          <m:e>
                            <m:sSup>
                              <m:sSupPr>
                                <m:ctrlPr>
                                  <w:ins w:id="904" w:author="Lichen Wu" w:date="2022-04-08T21:16:00Z">
                                    <w:rPr>
                                      <w:rFonts w:ascii="Cambria Math" w:hAnsi="Cambria Math"/>
                                      <w:i/>
                                    </w:rPr>
                                  </w:ins>
                                </m:ctrlPr>
                              </m:sSupPr>
                              <m:e>
                                <m:d>
                                  <m:dPr>
                                    <m:ctrlPr>
                                      <w:ins w:id="905" w:author="Lichen Wu" w:date="2022-04-08T21:16:00Z">
                                        <w:rPr>
                                          <w:rFonts w:ascii="Cambria Math" w:hAnsi="Cambria Math"/>
                                          <w:i/>
                                        </w:rPr>
                                      </w:ins>
                                    </m:ctrlPr>
                                  </m:dPr>
                                  <m:e>
                                    <m:sSub>
                                      <m:sSubPr>
                                        <m:ctrlPr>
                                          <w:ins w:id="906" w:author="Lichen Wu" w:date="2022-04-08T21:16:00Z">
                                            <w:rPr>
                                              <w:rFonts w:ascii="Cambria Math" w:hAnsi="Cambria Math"/>
                                              <w:i/>
                                            </w:rPr>
                                          </w:ins>
                                        </m:ctrlPr>
                                      </m:sSubPr>
                                      <m:e>
                                        <m:r>
                                          <w:ins w:id="907" w:author="Lichen Wu" w:date="2022-04-08T21:16:00Z">
                                            <w:rPr>
                                              <w:rFonts w:ascii="Cambria Math" w:hAnsi="Cambria Math"/>
                                            </w:rPr>
                                            <m:t>y</m:t>
                                          </w:ins>
                                        </m:r>
                                      </m:e>
                                      <m:sub>
                                        <m:r>
                                          <w:ins w:id="908" w:author="Lichen Wu" w:date="2022-04-08T21:16:00Z">
                                            <w:rPr>
                                              <w:rFonts w:ascii="Cambria Math" w:hAnsi="Cambria Math"/>
                                            </w:rPr>
                                            <m:t>measured,k</m:t>
                                          </w:ins>
                                        </m:r>
                                      </m:sub>
                                    </m:sSub>
                                    <m:r>
                                      <w:ins w:id="909" w:author="Lichen Wu" w:date="2022-04-08T21:16:00Z">
                                        <w:rPr>
                                          <w:rFonts w:ascii="Cambria Math" w:hAnsi="Cambria Math"/>
                                        </w:rPr>
                                        <m:t>-</m:t>
                                      </w:ins>
                                    </m:r>
                                    <m:sSub>
                                      <m:sSubPr>
                                        <m:ctrlPr>
                                          <w:ins w:id="910" w:author="Lichen Wu" w:date="2022-04-08T21:16:00Z">
                                            <w:rPr>
                                              <w:rFonts w:ascii="Cambria Math" w:hAnsi="Cambria Math"/>
                                              <w:i/>
                                            </w:rPr>
                                          </w:ins>
                                        </m:ctrlPr>
                                      </m:sSubPr>
                                      <m:e>
                                        <m:r>
                                          <w:ins w:id="911" w:author="Lichen Wu" w:date="2022-04-08T21:16:00Z">
                                            <w:rPr>
                                              <w:rFonts w:ascii="Cambria Math" w:hAnsi="Cambria Math"/>
                                            </w:rPr>
                                            <m:t>y</m:t>
                                          </w:ins>
                                        </m:r>
                                      </m:e>
                                      <m:sub>
                                        <m:r>
                                          <w:ins w:id="912" w:author="Lichen Wu" w:date="2022-04-08T21:16:00Z">
                                            <w:rPr>
                                              <w:rFonts w:ascii="Cambria Math" w:hAnsi="Cambria Math"/>
                                            </w:rPr>
                                            <m:t>predicted,k</m:t>
                                          </w:ins>
                                        </m:r>
                                      </m:sub>
                                    </m:sSub>
                                  </m:e>
                                </m:d>
                              </m:e>
                              <m:sup>
                                <m:r>
                                  <w:ins w:id="913" w:author="Lichen Wu" w:date="2022-04-08T21:16:00Z">
                                    <w:rPr>
                                      <w:rFonts w:ascii="Cambria Math" w:hAnsi="Cambria Math"/>
                                    </w:rPr>
                                    <m:t>2</m:t>
                                  </w:ins>
                                </m:r>
                              </m:sup>
                            </m:sSup>
                          </m:e>
                        </m:nary>
                      </m:num>
                      <m:den>
                        <m:r>
                          <w:ins w:id="914" w:author="Lichen Wu" w:date="2022-04-08T21:16:00Z">
                            <w:rPr>
                              <w:rFonts w:ascii="Cambria Math" w:hAnsi="Cambria Math"/>
                            </w:rPr>
                            <m:t>n-1</m:t>
                          </w:ins>
                        </m:r>
                      </m:den>
                    </m:f>
                  </m:e>
                </m:rad>
              </m:oMath>
            </m:oMathPara>
          </w:p>
        </w:tc>
        <w:tc>
          <w:tcPr>
            <w:tcW w:w="625" w:type="dxa"/>
            <w:vAlign w:val="center"/>
          </w:tcPr>
          <w:p w14:paraId="26F31802" w14:textId="111A3A83" w:rsidR="00A57370" w:rsidRDefault="00A57370" w:rsidP="00BA158B">
            <w:pPr>
              <w:rPr>
                <w:ins w:id="915" w:author="Lichen Wu" w:date="2022-04-08T21:16:00Z"/>
              </w:rPr>
            </w:pPr>
            <w:ins w:id="916" w:author="Lichen Wu" w:date="2022-04-08T21:16:00Z">
              <w:r>
                <w:t>(</w:t>
              </w:r>
              <w:r>
                <w:fldChar w:fldCharType="begin"/>
              </w:r>
              <w:r>
                <w:instrText xml:space="preserve"> SEQ Eq \* MERGEFORMAT </w:instrText>
              </w:r>
              <w:r>
                <w:fldChar w:fldCharType="separate"/>
              </w:r>
            </w:ins>
            <w:ins w:id="917" w:author="Lichen Wu" w:date="2022-04-09T14:40:00Z">
              <w:r w:rsidR="008661CF">
                <w:rPr>
                  <w:noProof/>
                </w:rPr>
                <w:t>17</w:t>
              </w:r>
            </w:ins>
            <w:ins w:id="918" w:author="Lichen Wu" w:date="2022-04-08T21:16:00Z">
              <w:r>
                <w:rPr>
                  <w:noProof/>
                </w:rPr>
                <w:fldChar w:fldCharType="end"/>
              </w:r>
              <w:r>
                <w:t>)</w:t>
              </w:r>
            </w:ins>
          </w:p>
        </w:tc>
      </w:tr>
      <w:tr w:rsidR="00A57370" w14:paraId="20E00BE5" w14:textId="77777777" w:rsidTr="00BA158B">
        <w:trPr>
          <w:jc w:val="center"/>
          <w:ins w:id="919" w:author="Lichen Wu" w:date="2022-04-08T21:16:00Z"/>
        </w:trPr>
        <w:tc>
          <w:tcPr>
            <w:tcW w:w="625" w:type="dxa"/>
            <w:vAlign w:val="center"/>
          </w:tcPr>
          <w:p w14:paraId="551DF523" w14:textId="77777777" w:rsidR="00A57370" w:rsidRDefault="00A57370" w:rsidP="00BA158B">
            <w:pPr>
              <w:rPr>
                <w:ins w:id="920" w:author="Lichen Wu" w:date="2022-04-08T21:16:00Z"/>
              </w:rPr>
            </w:pPr>
          </w:p>
        </w:tc>
        <w:tc>
          <w:tcPr>
            <w:tcW w:w="8100" w:type="dxa"/>
            <w:vAlign w:val="center"/>
          </w:tcPr>
          <w:p w14:paraId="79521521" w14:textId="749901E8" w:rsidR="00A57370" w:rsidRDefault="00855726" w:rsidP="00BA158B">
            <w:pPr>
              <w:jc w:val="center"/>
              <w:rPr>
                <w:ins w:id="921" w:author="Lichen Wu" w:date="2022-04-08T21:16:00Z"/>
              </w:rPr>
            </w:pPr>
            <m:oMathPara>
              <m:oMath>
                <m:r>
                  <w:ins w:id="922" w:author="Lichen Wu" w:date="2022-04-08T21:16:00Z">
                    <m:rPr>
                      <m:sty m:val="p"/>
                    </m:rPr>
                    <w:rPr>
                      <w:rFonts w:ascii="Cambria Math" w:hAnsi="Cambria Math"/>
                    </w:rPr>
                    <m:t>NRMSE</m:t>
                  </w:ins>
                </m:r>
                <m:r>
                  <w:ins w:id="923" w:author="Lichen Wu" w:date="2022-04-08T21:16:00Z">
                    <w:rPr>
                      <w:rFonts w:ascii="Cambria Math" w:hAnsi="Cambria Math"/>
                    </w:rPr>
                    <m:t>=</m:t>
                  </w:ins>
                </m:r>
                <m:f>
                  <m:fPr>
                    <m:ctrlPr>
                      <w:ins w:id="924" w:author="Lichen Wu" w:date="2022-04-08T21:16:00Z">
                        <w:rPr>
                          <w:rFonts w:ascii="Cambria Math" w:hAnsi="Cambria Math"/>
                        </w:rPr>
                      </w:ins>
                    </m:ctrlPr>
                  </m:fPr>
                  <m:num>
                    <m:r>
                      <w:ins w:id="925" w:author="Lichen Wu" w:date="2022-04-08T21:16:00Z">
                        <w:rPr>
                          <w:rFonts w:ascii="Cambria Math" w:hAnsi="Cambria Math"/>
                        </w:rPr>
                        <m:t>RMSE</m:t>
                      </w:ins>
                    </m:r>
                  </m:num>
                  <m:den>
                    <m:r>
                      <w:ins w:id="926" w:author="Lichen Wu" w:date="2022-04-08T21:16:00Z">
                        <w:rPr>
                          <w:rFonts w:ascii="Cambria Math" w:hAnsi="Cambria Math"/>
                        </w:rPr>
                        <m:t>s</m:t>
                      </w:ins>
                    </m:r>
                    <m:d>
                      <m:dPr>
                        <m:ctrlPr>
                          <w:ins w:id="927" w:author="Lichen Wu" w:date="2022-04-08T21:16:00Z">
                            <w:rPr>
                              <w:rFonts w:ascii="Cambria Math" w:hAnsi="Cambria Math"/>
                              <w:i/>
                            </w:rPr>
                          </w:ins>
                        </m:ctrlPr>
                      </m:dPr>
                      <m:e>
                        <m:sSub>
                          <m:sSubPr>
                            <m:ctrlPr>
                              <w:ins w:id="928" w:author="Lichen Wu" w:date="2022-04-08T21:16:00Z">
                                <w:rPr>
                                  <w:rFonts w:ascii="Cambria Math" w:hAnsi="Cambria Math"/>
                                  <w:i/>
                                </w:rPr>
                              </w:ins>
                            </m:ctrlPr>
                          </m:sSubPr>
                          <m:e>
                            <m:r>
                              <w:ins w:id="929" w:author="Lichen Wu" w:date="2022-04-08T21:16:00Z">
                                <w:rPr>
                                  <w:rFonts w:ascii="Cambria Math" w:hAnsi="Cambria Math"/>
                                </w:rPr>
                                <m:t>y</m:t>
                              </w:ins>
                            </m:r>
                          </m:e>
                          <m:sub>
                            <m:r>
                              <w:ins w:id="930" w:author="Lichen Wu" w:date="2022-04-08T21:16:00Z">
                                <w:rPr>
                                  <w:rFonts w:ascii="Cambria Math" w:hAnsi="Cambria Math"/>
                                </w:rPr>
                                <m:t>predicted</m:t>
                              </w:ins>
                            </m:r>
                          </m:sub>
                        </m:sSub>
                      </m:e>
                    </m:d>
                  </m:den>
                </m:f>
              </m:oMath>
            </m:oMathPara>
          </w:p>
        </w:tc>
        <w:tc>
          <w:tcPr>
            <w:tcW w:w="625" w:type="dxa"/>
            <w:vAlign w:val="center"/>
          </w:tcPr>
          <w:p w14:paraId="5D0195E3" w14:textId="55A188A5" w:rsidR="00A57370" w:rsidRDefault="00A57370" w:rsidP="00BA158B">
            <w:pPr>
              <w:rPr>
                <w:ins w:id="931" w:author="Lichen Wu" w:date="2022-04-08T21:16:00Z"/>
              </w:rPr>
            </w:pPr>
            <w:ins w:id="932" w:author="Lichen Wu" w:date="2022-04-08T21:16:00Z">
              <w:r>
                <w:t>(</w:t>
              </w:r>
              <w:r>
                <w:fldChar w:fldCharType="begin"/>
              </w:r>
              <w:r>
                <w:instrText xml:space="preserve"> SEQ Eq \* MERGEFORMAT </w:instrText>
              </w:r>
              <w:r>
                <w:fldChar w:fldCharType="separate"/>
              </w:r>
            </w:ins>
            <w:ins w:id="933" w:author="Lichen Wu" w:date="2022-04-09T14:40:00Z">
              <w:r w:rsidR="008661CF">
                <w:rPr>
                  <w:noProof/>
                </w:rPr>
                <w:t>18</w:t>
              </w:r>
            </w:ins>
            <w:ins w:id="934" w:author="Lichen Wu" w:date="2022-04-08T21:16:00Z">
              <w:r>
                <w:rPr>
                  <w:noProof/>
                </w:rPr>
                <w:fldChar w:fldCharType="end"/>
              </w:r>
              <w:r>
                <w:t>)</w:t>
              </w:r>
            </w:ins>
          </w:p>
        </w:tc>
      </w:tr>
      <w:tr w:rsidR="00A57370" w14:paraId="5139755E" w14:textId="77777777" w:rsidTr="00BA158B">
        <w:trPr>
          <w:jc w:val="center"/>
          <w:ins w:id="935" w:author="Lichen Wu" w:date="2022-04-08T21:16:00Z"/>
        </w:trPr>
        <w:tc>
          <w:tcPr>
            <w:tcW w:w="625" w:type="dxa"/>
            <w:vAlign w:val="center"/>
          </w:tcPr>
          <w:p w14:paraId="4E350F48" w14:textId="77777777" w:rsidR="00A57370" w:rsidRDefault="00A57370" w:rsidP="00BA158B">
            <w:pPr>
              <w:rPr>
                <w:ins w:id="936" w:author="Lichen Wu" w:date="2022-04-08T21:16:00Z"/>
              </w:rPr>
            </w:pPr>
          </w:p>
        </w:tc>
        <w:tc>
          <w:tcPr>
            <w:tcW w:w="8100" w:type="dxa"/>
            <w:vAlign w:val="center"/>
          </w:tcPr>
          <w:p w14:paraId="649814BF" w14:textId="57BB1B3E" w:rsidR="00A57370" w:rsidRDefault="00855726" w:rsidP="00BA158B">
            <w:pPr>
              <w:jc w:val="center"/>
              <w:rPr>
                <w:ins w:id="937" w:author="Lichen Wu" w:date="2022-04-08T21:16:00Z"/>
              </w:rPr>
            </w:pPr>
            <m:oMathPara>
              <m:oMath>
                <m:r>
                  <w:ins w:id="938" w:author="Lichen Wu" w:date="2022-04-08T21:16:00Z">
                    <m:rPr>
                      <m:sty m:val="p"/>
                    </m:rPr>
                    <w:rPr>
                      <w:rFonts w:ascii="Cambria Math" w:hAnsi="Cambria Math"/>
                    </w:rPr>
                    <m:t>CVRMSE</m:t>
                  </w:ins>
                </m:r>
                <m:r>
                  <w:ins w:id="939" w:author="Lichen Wu" w:date="2022-04-08T21:16:00Z">
                    <w:rPr>
                      <w:rFonts w:ascii="Cambria Math" w:hAnsi="Cambria Math"/>
                    </w:rPr>
                    <m:t>=</m:t>
                  </w:ins>
                </m:r>
                <m:f>
                  <m:fPr>
                    <m:ctrlPr>
                      <w:ins w:id="940" w:author="Lichen Wu" w:date="2022-04-08T21:16:00Z">
                        <w:rPr>
                          <w:rFonts w:ascii="Cambria Math" w:hAnsi="Cambria Math"/>
                        </w:rPr>
                      </w:ins>
                    </m:ctrlPr>
                  </m:fPr>
                  <m:num>
                    <m:r>
                      <w:ins w:id="941" w:author="Lichen Wu" w:date="2022-04-08T21:16:00Z">
                        <w:rPr>
                          <w:rFonts w:ascii="Cambria Math" w:hAnsi="Cambria Math"/>
                        </w:rPr>
                        <m:t>RMSE</m:t>
                      </w:ins>
                    </m:r>
                  </m:num>
                  <m:den>
                    <m:sSub>
                      <m:sSubPr>
                        <m:ctrlPr>
                          <w:ins w:id="942" w:author="Lichen Wu" w:date="2022-04-08T21:16:00Z">
                            <w:rPr>
                              <w:rFonts w:ascii="Cambria Math" w:hAnsi="Cambria Math"/>
                              <w:i/>
                            </w:rPr>
                          </w:ins>
                        </m:ctrlPr>
                      </m:sSubPr>
                      <m:e>
                        <m:acc>
                          <m:accPr>
                            <m:chr m:val="̅"/>
                            <m:ctrlPr>
                              <w:ins w:id="943" w:author="Lichen Wu" w:date="2022-04-08T21:16:00Z">
                                <w:rPr>
                                  <w:rFonts w:ascii="Cambria Math" w:hAnsi="Cambria Math"/>
                                </w:rPr>
                              </w:ins>
                            </m:ctrlPr>
                          </m:accPr>
                          <m:e>
                            <m:r>
                              <w:ins w:id="944" w:author="Lichen Wu" w:date="2022-04-08T21:16:00Z">
                                <w:rPr>
                                  <w:rFonts w:ascii="Cambria Math" w:hAnsi="Cambria Math"/>
                                </w:rPr>
                                <m:t>y</m:t>
                              </w:ins>
                            </m:r>
                          </m:e>
                        </m:acc>
                        <m:ctrlPr>
                          <w:ins w:id="945" w:author="Lichen Wu" w:date="2022-04-08T21:16:00Z">
                            <w:rPr>
                              <w:rFonts w:ascii="Cambria Math" w:hAnsi="Cambria Math"/>
                            </w:rPr>
                          </w:ins>
                        </m:ctrlPr>
                      </m:e>
                      <m:sub>
                        <m:r>
                          <w:ins w:id="946" w:author="Lichen Wu" w:date="2022-04-08T21:16:00Z">
                            <w:rPr>
                              <w:rFonts w:ascii="Cambria Math" w:hAnsi="Cambria Math"/>
                            </w:rPr>
                            <m:t>measured</m:t>
                          </w:ins>
                        </m:r>
                      </m:sub>
                    </m:sSub>
                  </m:den>
                </m:f>
              </m:oMath>
            </m:oMathPara>
          </w:p>
        </w:tc>
        <w:tc>
          <w:tcPr>
            <w:tcW w:w="625" w:type="dxa"/>
            <w:vAlign w:val="center"/>
          </w:tcPr>
          <w:p w14:paraId="3960CA30" w14:textId="0240896D" w:rsidR="00A57370" w:rsidRDefault="00A57370" w:rsidP="00BA158B">
            <w:pPr>
              <w:rPr>
                <w:ins w:id="947" w:author="Lichen Wu" w:date="2022-04-08T21:16:00Z"/>
              </w:rPr>
            </w:pPr>
            <w:ins w:id="948" w:author="Lichen Wu" w:date="2022-04-08T21:16:00Z">
              <w:r>
                <w:t>(</w:t>
              </w:r>
              <w:r>
                <w:fldChar w:fldCharType="begin"/>
              </w:r>
              <w:r>
                <w:instrText xml:space="preserve"> SEQ Eq \* MERGEFORMAT </w:instrText>
              </w:r>
              <w:r>
                <w:fldChar w:fldCharType="separate"/>
              </w:r>
            </w:ins>
            <w:ins w:id="949" w:author="Lichen Wu" w:date="2022-04-09T14:40:00Z">
              <w:r w:rsidR="008661CF">
                <w:rPr>
                  <w:noProof/>
                </w:rPr>
                <w:t>19</w:t>
              </w:r>
            </w:ins>
            <w:ins w:id="950" w:author="Lichen Wu" w:date="2022-04-08T21:16:00Z">
              <w:r>
                <w:rPr>
                  <w:noProof/>
                </w:rPr>
                <w:fldChar w:fldCharType="end"/>
              </w:r>
              <w:r>
                <w:t>)</w:t>
              </w:r>
            </w:ins>
          </w:p>
        </w:tc>
      </w:tr>
      <w:tr w:rsidR="00A57370" w14:paraId="4B68F284" w14:textId="77777777" w:rsidTr="00BA158B">
        <w:trPr>
          <w:jc w:val="center"/>
          <w:ins w:id="951" w:author="Lichen Wu" w:date="2022-04-08T21:16:00Z"/>
        </w:trPr>
        <w:tc>
          <w:tcPr>
            <w:tcW w:w="625" w:type="dxa"/>
            <w:vAlign w:val="center"/>
          </w:tcPr>
          <w:p w14:paraId="24588080" w14:textId="77777777" w:rsidR="00A57370" w:rsidRDefault="00A57370" w:rsidP="00BA158B">
            <w:pPr>
              <w:rPr>
                <w:ins w:id="952" w:author="Lichen Wu" w:date="2022-04-08T21:16:00Z"/>
              </w:rPr>
            </w:pPr>
          </w:p>
        </w:tc>
        <w:tc>
          <w:tcPr>
            <w:tcW w:w="8100" w:type="dxa"/>
            <w:vAlign w:val="center"/>
          </w:tcPr>
          <w:p w14:paraId="724670CF" w14:textId="77777777" w:rsidR="00A57370" w:rsidRDefault="00A57370" w:rsidP="00BA158B">
            <w:pPr>
              <w:jc w:val="center"/>
              <w:rPr>
                <w:ins w:id="953" w:author="Lichen Wu" w:date="2022-04-08T21:16:00Z"/>
              </w:rPr>
            </w:pPr>
            <m:oMathPara>
              <m:oMath>
                <m:r>
                  <w:ins w:id="954" w:author="Lichen Wu" w:date="2022-04-08T21:16:00Z">
                    <w:rPr>
                      <w:rFonts w:ascii="Cambria Math" w:hAnsi="Cambria Math"/>
                    </w:rPr>
                    <m:t>MAE=</m:t>
                  </w:ins>
                </m:r>
                <m:f>
                  <m:fPr>
                    <m:ctrlPr>
                      <w:ins w:id="955" w:author="Lichen Wu" w:date="2022-04-08T21:16:00Z">
                        <w:rPr>
                          <w:rFonts w:ascii="Cambria Math" w:hAnsi="Cambria Math"/>
                        </w:rPr>
                      </w:ins>
                    </m:ctrlPr>
                  </m:fPr>
                  <m:num>
                    <m:nary>
                      <m:naryPr>
                        <m:chr m:val="∑"/>
                        <m:subHide m:val="1"/>
                        <m:supHide m:val="1"/>
                        <m:ctrlPr>
                          <w:ins w:id="956" w:author="Lichen Wu" w:date="2022-04-08T21:16:00Z">
                            <w:rPr>
                              <w:rFonts w:ascii="Cambria Math" w:hAnsi="Cambria Math"/>
                            </w:rPr>
                          </w:ins>
                        </m:ctrlPr>
                      </m:naryPr>
                      <m:sub>
                        <m:ctrlPr>
                          <w:ins w:id="957" w:author="Lichen Wu" w:date="2022-04-08T21:16:00Z">
                            <w:rPr>
                              <w:rFonts w:ascii="Cambria Math" w:hAnsi="Cambria Math"/>
                              <w:i/>
                            </w:rPr>
                          </w:ins>
                        </m:ctrlPr>
                      </m:sub>
                      <m:sup>
                        <m:ctrlPr>
                          <w:ins w:id="958" w:author="Lichen Wu" w:date="2022-04-08T21:16:00Z">
                            <w:rPr>
                              <w:rFonts w:ascii="Cambria Math" w:hAnsi="Cambria Math"/>
                              <w:i/>
                            </w:rPr>
                          </w:ins>
                        </m:ctrlPr>
                      </m:sup>
                      <m:e>
                        <m:r>
                          <w:ins w:id="959" w:author="Lichen Wu" w:date="2022-04-08T21:16:00Z">
                            <w:rPr>
                              <w:rFonts w:ascii="Cambria Math" w:hAnsi="Cambria Math"/>
                            </w:rPr>
                            <m:t>abs</m:t>
                          </w:ins>
                        </m:r>
                        <m:d>
                          <m:dPr>
                            <m:ctrlPr>
                              <w:ins w:id="960" w:author="Lichen Wu" w:date="2022-04-08T21:16:00Z">
                                <w:rPr>
                                  <w:rFonts w:ascii="Cambria Math" w:hAnsi="Cambria Math"/>
                                  <w:i/>
                                </w:rPr>
                              </w:ins>
                            </m:ctrlPr>
                          </m:dPr>
                          <m:e>
                            <m:sSub>
                              <m:sSubPr>
                                <m:ctrlPr>
                                  <w:ins w:id="961" w:author="Lichen Wu" w:date="2022-04-08T21:16:00Z">
                                    <w:rPr>
                                      <w:rFonts w:ascii="Cambria Math" w:hAnsi="Cambria Math"/>
                                      <w:i/>
                                    </w:rPr>
                                  </w:ins>
                                </m:ctrlPr>
                              </m:sSubPr>
                              <m:e>
                                <m:r>
                                  <w:ins w:id="962" w:author="Lichen Wu" w:date="2022-04-08T21:16:00Z">
                                    <w:rPr>
                                      <w:rFonts w:ascii="Cambria Math" w:hAnsi="Cambria Math"/>
                                    </w:rPr>
                                    <m:t>y</m:t>
                                  </w:ins>
                                </m:r>
                              </m:e>
                              <m:sub>
                                <m:r>
                                  <w:ins w:id="963" w:author="Lichen Wu" w:date="2022-04-08T21:16:00Z">
                                    <w:rPr>
                                      <w:rFonts w:ascii="Cambria Math" w:hAnsi="Cambria Math"/>
                                    </w:rPr>
                                    <m:t>measured,k</m:t>
                                  </w:ins>
                                </m:r>
                              </m:sub>
                            </m:sSub>
                            <m:r>
                              <w:ins w:id="964" w:author="Lichen Wu" w:date="2022-04-08T21:16:00Z">
                                <w:rPr>
                                  <w:rFonts w:ascii="Cambria Math" w:hAnsi="Cambria Math"/>
                                </w:rPr>
                                <m:t>-</m:t>
                              </w:ins>
                            </m:r>
                            <m:sSub>
                              <m:sSubPr>
                                <m:ctrlPr>
                                  <w:ins w:id="965" w:author="Lichen Wu" w:date="2022-04-08T21:16:00Z">
                                    <w:rPr>
                                      <w:rFonts w:ascii="Cambria Math" w:hAnsi="Cambria Math"/>
                                      <w:i/>
                                    </w:rPr>
                                  </w:ins>
                                </m:ctrlPr>
                              </m:sSubPr>
                              <m:e>
                                <m:r>
                                  <w:ins w:id="966" w:author="Lichen Wu" w:date="2022-04-08T21:16:00Z">
                                    <w:rPr>
                                      <w:rFonts w:ascii="Cambria Math" w:hAnsi="Cambria Math"/>
                                    </w:rPr>
                                    <m:t>y</m:t>
                                  </w:ins>
                                </m:r>
                              </m:e>
                              <m:sub>
                                <m:r>
                                  <w:ins w:id="967" w:author="Lichen Wu" w:date="2022-04-08T21:16:00Z">
                                    <w:rPr>
                                      <w:rFonts w:ascii="Cambria Math" w:hAnsi="Cambria Math"/>
                                    </w:rPr>
                                    <m:t>predicted,k</m:t>
                                  </w:ins>
                                </m:r>
                              </m:sub>
                            </m:sSub>
                          </m:e>
                        </m:d>
                        <m:ctrlPr>
                          <w:ins w:id="968" w:author="Lichen Wu" w:date="2022-04-08T21:16:00Z">
                            <w:rPr>
                              <w:rFonts w:ascii="Cambria Math" w:hAnsi="Cambria Math"/>
                              <w:i/>
                            </w:rPr>
                          </w:ins>
                        </m:ctrlPr>
                      </m:e>
                    </m:nary>
                    <m:ctrlPr>
                      <w:ins w:id="969" w:author="Lichen Wu" w:date="2022-04-08T21:16:00Z">
                        <w:rPr>
                          <w:rFonts w:ascii="Cambria Math" w:hAnsi="Cambria Math"/>
                          <w:i/>
                        </w:rPr>
                      </w:ins>
                    </m:ctrlPr>
                  </m:num>
                  <m:den>
                    <m:r>
                      <w:ins w:id="970" w:author="Lichen Wu" w:date="2022-04-08T21:16:00Z">
                        <w:rPr>
                          <w:rFonts w:ascii="Cambria Math" w:hAnsi="Cambria Math"/>
                        </w:rPr>
                        <m:t>n</m:t>
                      </w:ins>
                    </m:r>
                    <m:ctrlPr>
                      <w:ins w:id="971" w:author="Lichen Wu" w:date="2022-04-08T21:16:00Z">
                        <w:rPr>
                          <w:rFonts w:ascii="Cambria Math" w:hAnsi="Cambria Math"/>
                          <w:i/>
                        </w:rPr>
                      </w:ins>
                    </m:ctrlPr>
                  </m:den>
                </m:f>
              </m:oMath>
            </m:oMathPara>
          </w:p>
        </w:tc>
        <w:tc>
          <w:tcPr>
            <w:tcW w:w="625" w:type="dxa"/>
            <w:vAlign w:val="center"/>
          </w:tcPr>
          <w:p w14:paraId="1362ABE4" w14:textId="6377EF72" w:rsidR="00A57370" w:rsidRDefault="00A57370" w:rsidP="00BA158B">
            <w:pPr>
              <w:rPr>
                <w:ins w:id="972" w:author="Lichen Wu" w:date="2022-04-08T21:16:00Z"/>
              </w:rPr>
            </w:pPr>
            <w:ins w:id="973" w:author="Lichen Wu" w:date="2022-04-08T21:16:00Z">
              <w:r>
                <w:t>(</w:t>
              </w:r>
              <w:r>
                <w:fldChar w:fldCharType="begin"/>
              </w:r>
              <w:r>
                <w:instrText xml:space="preserve"> SEQ Eq \* MERGEFORMAT </w:instrText>
              </w:r>
              <w:r>
                <w:fldChar w:fldCharType="separate"/>
              </w:r>
            </w:ins>
            <w:ins w:id="974" w:author="Lichen Wu" w:date="2022-04-09T14:40:00Z">
              <w:r w:rsidR="008661CF">
                <w:rPr>
                  <w:noProof/>
                </w:rPr>
                <w:t>20</w:t>
              </w:r>
            </w:ins>
            <w:ins w:id="975" w:author="Lichen Wu" w:date="2022-04-08T21:16:00Z">
              <w:r>
                <w:rPr>
                  <w:noProof/>
                </w:rPr>
                <w:fldChar w:fldCharType="end"/>
              </w:r>
              <w:r>
                <w:t>)</w:t>
              </w:r>
            </w:ins>
          </w:p>
        </w:tc>
      </w:tr>
      <w:tr w:rsidR="00A57370" w14:paraId="553C583E" w14:textId="77777777" w:rsidTr="00BA158B">
        <w:trPr>
          <w:jc w:val="center"/>
          <w:ins w:id="976" w:author="Lichen Wu" w:date="2022-04-08T21:16:00Z"/>
        </w:trPr>
        <w:tc>
          <w:tcPr>
            <w:tcW w:w="625" w:type="dxa"/>
            <w:vAlign w:val="center"/>
          </w:tcPr>
          <w:p w14:paraId="142C7DA2" w14:textId="77777777" w:rsidR="00A57370" w:rsidRDefault="00A57370" w:rsidP="00BA158B">
            <w:pPr>
              <w:rPr>
                <w:ins w:id="977" w:author="Lichen Wu" w:date="2022-04-08T21:16:00Z"/>
              </w:rPr>
            </w:pPr>
          </w:p>
        </w:tc>
        <w:tc>
          <w:tcPr>
            <w:tcW w:w="8100" w:type="dxa"/>
            <w:vAlign w:val="center"/>
          </w:tcPr>
          <w:p w14:paraId="09DC74DD" w14:textId="77777777" w:rsidR="00A57370" w:rsidRDefault="00A57370" w:rsidP="00BA158B">
            <w:pPr>
              <w:jc w:val="center"/>
              <w:rPr>
                <w:ins w:id="978" w:author="Lichen Wu" w:date="2022-04-08T21:16:00Z"/>
              </w:rPr>
            </w:pPr>
            <m:oMath>
              <m:r>
                <w:ins w:id="979" w:author="Lichen Wu" w:date="2022-04-08T21:16:00Z">
                  <w:rPr>
                    <w:rFonts w:ascii="Cambria Math" w:hAnsi="Cambria Math"/>
                  </w:rPr>
                  <m:t>MAPE</m:t>
                </w:ins>
              </m:r>
            </m:oMath>
            <w:ins w:id="980" w:author="Lichen Wu" w:date="2022-04-08T21:16:00Z">
              <w:r>
                <w:t xml:space="preserve"> = </w:t>
              </w:r>
            </w:ins>
            <m:oMath>
              <m:f>
                <m:fPr>
                  <m:ctrlPr>
                    <w:ins w:id="981" w:author="Lichen Wu" w:date="2022-04-08T21:16:00Z">
                      <w:rPr>
                        <w:rFonts w:ascii="Cambria Math" w:hAnsi="Cambria Math"/>
                      </w:rPr>
                    </w:ins>
                  </m:ctrlPr>
                </m:fPr>
                <m:num>
                  <m:r>
                    <w:ins w:id="982" w:author="Lichen Wu" w:date="2022-04-08T21:16:00Z">
                      <w:rPr>
                        <w:rFonts w:ascii="Cambria Math" w:hAnsi="Cambria Math"/>
                      </w:rPr>
                      <m:t>1</m:t>
                    </w:ins>
                  </m:r>
                  <m:ctrlPr>
                    <w:ins w:id="983" w:author="Lichen Wu" w:date="2022-04-08T21:16:00Z">
                      <w:rPr>
                        <w:rFonts w:ascii="Cambria Math" w:hAnsi="Cambria Math"/>
                        <w:i/>
                      </w:rPr>
                    </w:ins>
                  </m:ctrlPr>
                </m:num>
                <m:den>
                  <m:r>
                    <w:ins w:id="984" w:author="Lichen Wu" w:date="2022-04-08T21:16:00Z">
                      <w:rPr>
                        <w:rFonts w:ascii="Cambria Math" w:hAnsi="Cambria Math"/>
                      </w:rPr>
                      <m:t>n</m:t>
                    </w:ins>
                  </m:r>
                  <m:ctrlPr>
                    <w:ins w:id="985" w:author="Lichen Wu" w:date="2022-04-08T21:16:00Z">
                      <w:rPr>
                        <w:rFonts w:ascii="Cambria Math" w:hAnsi="Cambria Math"/>
                        <w:i/>
                      </w:rPr>
                    </w:ins>
                  </m:ctrlPr>
                </m:den>
              </m:f>
              <m:nary>
                <m:naryPr>
                  <m:chr m:val="∑"/>
                  <m:subHide m:val="1"/>
                  <m:supHide m:val="1"/>
                  <m:ctrlPr>
                    <w:ins w:id="986" w:author="Lichen Wu" w:date="2022-04-08T21:16:00Z">
                      <w:rPr>
                        <w:rFonts w:ascii="Cambria Math" w:hAnsi="Cambria Math"/>
                      </w:rPr>
                    </w:ins>
                  </m:ctrlPr>
                </m:naryPr>
                <m:sub>
                  <m:ctrlPr>
                    <w:ins w:id="987" w:author="Lichen Wu" w:date="2022-04-08T21:16:00Z">
                      <w:rPr>
                        <w:rFonts w:ascii="Cambria Math" w:hAnsi="Cambria Math"/>
                        <w:i/>
                      </w:rPr>
                    </w:ins>
                  </m:ctrlPr>
                </m:sub>
                <m:sup>
                  <m:ctrlPr>
                    <w:ins w:id="988" w:author="Lichen Wu" w:date="2022-04-08T21:16:00Z">
                      <w:rPr>
                        <w:rFonts w:ascii="Cambria Math" w:hAnsi="Cambria Math"/>
                        <w:i/>
                      </w:rPr>
                    </w:ins>
                  </m:ctrlPr>
                </m:sup>
                <m:e>
                  <m:r>
                    <w:ins w:id="989" w:author="Lichen Wu" w:date="2022-04-08T21:16:00Z">
                      <w:rPr>
                        <w:rFonts w:ascii="Cambria Math" w:hAnsi="Cambria Math"/>
                      </w:rPr>
                      <m:t>abs</m:t>
                    </w:ins>
                  </m:r>
                  <m:d>
                    <m:dPr>
                      <m:ctrlPr>
                        <w:ins w:id="990" w:author="Lichen Wu" w:date="2022-04-08T21:16:00Z">
                          <w:rPr>
                            <w:rFonts w:ascii="Cambria Math" w:hAnsi="Cambria Math"/>
                            <w:i/>
                          </w:rPr>
                        </w:ins>
                      </m:ctrlPr>
                    </m:dPr>
                    <m:e>
                      <m:f>
                        <m:fPr>
                          <m:ctrlPr>
                            <w:ins w:id="991" w:author="Lichen Wu" w:date="2022-04-08T21:16:00Z">
                              <w:rPr>
                                <w:rFonts w:ascii="Cambria Math" w:hAnsi="Cambria Math"/>
                              </w:rPr>
                            </w:ins>
                          </m:ctrlPr>
                        </m:fPr>
                        <m:num>
                          <m:sSub>
                            <m:sSubPr>
                              <m:ctrlPr>
                                <w:ins w:id="992" w:author="Lichen Wu" w:date="2022-04-08T21:16:00Z">
                                  <w:rPr>
                                    <w:rFonts w:ascii="Cambria Math" w:hAnsi="Cambria Math"/>
                                    <w:i/>
                                  </w:rPr>
                                </w:ins>
                              </m:ctrlPr>
                            </m:sSubPr>
                            <m:e>
                              <m:r>
                                <w:ins w:id="993" w:author="Lichen Wu" w:date="2022-04-08T21:16:00Z">
                                  <w:rPr>
                                    <w:rFonts w:ascii="Cambria Math" w:hAnsi="Cambria Math"/>
                                  </w:rPr>
                                  <m:t>y</m:t>
                                </w:ins>
                              </m:r>
                            </m:e>
                            <m:sub>
                              <m:r>
                                <w:ins w:id="994" w:author="Lichen Wu" w:date="2022-04-08T21:16:00Z">
                                  <w:rPr>
                                    <w:rFonts w:ascii="Cambria Math" w:hAnsi="Cambria Math"/>
                                  </w:rPr>
                                  <m:t>measured,k</m:t>
                                </w:ins>
                              </m:r>
                            </m:sub>
                          </m:sSub>
                          <m:r>
                            <w:ins w:id="995" w:author="Lichen Wu" w:date="2022-04-08T21:16:00Z">
                              <w:rPr>
                                <w:rFonts w:ascii="Cambria Math" w:hAnsi="Cambria Math"/>
                              </w:rPr>
                              <m:t>-</m:t>
                            </w:ins>
                          </m:r>
                          <m:sSub>
                            <m:sSubPr>
                              <m:ctrlPr>
                                <w:ins w:id="996" w:author="Lichen Wu" w:date="2022-04-08T21:16:00Z">
                                  <w:rPr>
                                    <w:rFonts w:ascii="Cambria Math" w:hAnsi="Cambria Math"/>
                                    <w:i/>
                                  </w:rPr>
                                </w:ins>
                              </m:ctrlPr>
                            </m:sSubPr>
                            <m:e>
                              <m:r>
                                <w:ins w:id="997" w:author="Lichen Wu" w:date="2022-04-08T21:16:00Z">
                                  <w:rPr>
                                    <w:rFonts w:ascii="Cambria Math" w:hAnsi="Cambria Math"/>
                                  </w:rPr>
                                  <m:t>y</m:t>
                                </w:ins>
                              </m:r>
                            </m:e>
                            <m:sub>
                              <m:r>
                                <w:ins w:id="998" w:author="Lichen Wu" w:date="2022-04-08T21:16:00Z">
                                  <w:rPr>
                                    <w:rFonts w:ascii="Cambria Math" w:hAnsi="Cambria Math"/>
                                  </w:rPr>
                                  <m:t>predicted,k</m:t>
                                </w:ins>
                              </m:r>
                            </m:sub>
                          </m:sSub>
                        </m:num>
                        <m:den>
                          <m:sSub>
                            <m:sSubPr>
                              <m:ctrlPr>
                                <w:ins w:id="999" w:author="Lichen Wu" w:date="2022-04-08T21:16:00Z">
                                  <w:rPr>
                                    <w:rFonts w:ascii="Cambria Math" w:hAnsi="Cambria Math"/>
                                    <w:i/>
                                  </w:rPr>
                                </w:ins>
                              </m:ctrlPr>
                            </m:sSubPr>
                            <m:e>
                              <m:r>
                                <w:ins w:id="1000" w:author="Lichen Wu" w:date="2022-04-08T21:16:00Z">
                                  <w:rPr>
                                    <w:rFonts w:ascii="Cambria Math" w:hAnsi="Cambria Math"/>
                                  </w:rPr>
                                  <m:t>y</m:t>
                                </w:ins>
                              </m:r>
                              <m:ctrlPr>
                                <w:ins w:id="1001" w:author="Lichen Wu" w:date="2022-04-08T21:16:00Z">
                                  <w:rPr>
                                    <w:rFonts w:ascii="Cambria Math" w:hAnsi="Cambria Math"/>
                                  </w:rPr>
                                </w:ins>
                              </m:ctrlPr>
                            </m:e>
                            <m:sub>
                              <m:r>
                                <w:ins w:id="1002" w:author="Lichen Wu" w:date="2022-04-08T21:16:00Z">
                                  <w:rPr>
                                    <w:rFonts w:ascii="Cambria Math" w:hAnsi="Cambria Math"/>
                                  </w:rPr>
                                  <m:t>measured,k</m:t>
                                </w:ins>
                              </m:r>
                            </m:sub>
                          </m:sSub>
                        </m:den>
                      </m:f>
                      <m:ctrlPr>
                        <w:ins w:id="1003" w:author="Lichen Wu" w:date="2022-04-08T21:16:00Z">
                          <w:rPr>
                            <w:rFonts w:ascii="Cambria Math" w:hAnsi="Cambria Math"/>
                          </w:rPr>
                        </w:ins>
                      </m:ctrlPr>
                    </m:e>
                  </m:d>
                  <m:ctrlPr>
                    <w:ins w:id="1004" w:author="Lichen Wu" w:date="2022-04-08T21:16:00Z">
                      <w:rPr>
                        <w:rFonts w:ascii="Cambria Math" w:hAnsi="Cambria Math"/>
                        <w:i/>
                      </w:rPr>
                    </w:ins>
                  </m:ctrlPr>
                </m:e>
              </m:nary>
            </m:oMath>
          </w:p>
        </w:tc>
        <w:tc>
          <w:tcPr>
            <w:tcW w:w="625" w:type="dxa"/>
            <w:vAlign w:val="center"/>
          </w:tcPr>
          <w:p w14:paraId="697C00EC" w14:textId="6177517A" w:rsidR="00A57370" w:rsidRDefault="00A57370" w:rsidP="00BA158B">
            <w:pPr>
              <w:rPr>
                <w:ins w:id="1005" w:author="Lichen Wu" w:date="2022-04-08T21:16:00Z"/>
              </w:rPr>
            </w:pPr>
            <w:ins w:id="1006" w:author="Lichen Wu" w:date="2022-04-08T21:16:00Z">
              <w:r>
                <w:t>(</w:t>
              </w:r>
              <w:r>
                <w:fldChar w:fldCharType="begin"/>
              </w:r>
              <w:r>
                <w:instrText xml:space="preserve"> SEQ Eq \* MERGEFORMAT </w:instrText>
              </w:r>
              <w:r>
                <w:fldChar w:fldCharType="separate"/>
              </w:r>
            </w:ins>
            <w:ins w:id="1007" w:author="Lichen Wu" w:date="2022-04-09T14:40:00Z">
              <w:r w:rsidR="008661CF">
                <w:rPr>
                  <w:noProof/>
                </w:rPr>
                <w:t>21</w:t>
              </w:r>
            </w:ins>
            <w:ins w:id="1008" w:author="Lichen Wu" w:date="2022-04-08T21:16:00Z">
              <w:r>
                <w:rPr>
                  <w:noProof/>
                </w:rPr>
                <w:fldChar w:fldCharType="end"/>
              </w:r>
              <w:r>
                <w:t>)</w:t>
              </w:r>
            </w:ins>
          </w:p>
        </w:tc>
      </w:tr>
    </w:tbl>
    <w:p w14:paraId="6906A023" w14:textId="3E3A576D" w:rsidR="005534DD" w:rsidRPr="00120EEC" w:rsidRDefault="00A57370" w:rsidP="005534DD">
      <w:pPr>
        <w:jc w:val="both"/>
        <w:pPrChange w:id="1009" w:author="Lichen Wu" w:date="2022-04-09T15:32:00Z">
          <w:pPr/>
        </w:pPrChange>
      </w:pPr>
      <w:ins w:id="1010" w:author="Lichen Wu" w:date="2022-04-08T21:16:00Z">
        <w:r>
          <w:rPr>
            <w:szCs w:val="24"/>
          </w:rPr>
          <w:t xml:space="preserve">where n the number of observations, </w:t>
        </w:r>
      </w:ins>
      <m:oMath>
        <m:r>
          <w:ins w:id="1011" w:author="Lichen Wu" w:date="2022-04-08T21:16:00Z">
            <w:rPr>
              <w:rFonts w:ascii="Cambria Math" w:hAnsi="Cambria Math"/>
            </w:rPr>
            <m:t>s</m:t>
          </w:ins>
        </m:r>
        <m:d>
          <m:dPr>
            <m:ctrlPr>
              <w:ins w:id="1012" w:author="Lichen Wu" w:date="2022-04-08T21:16:00Z">
                <w:rPr>
                  <w:rFonts w:ascii="Cambria Math" w:hAnsi="Cambria Math"/>
                  <w:i/>
                </w:rPr>
              </w:ins>
            </m:ctrlPr>
          </m:dPr>
          <m:e>
            <m:sSub>
              <m:sSubPr>
                <m:ctrlPr>
                  <w:ins w:id="1013" w:author="Lichen Wu" w:date="2022-04-08T21:16:00Z">
                    <w:rPr>
                      <w:rFonts w:ascii="Cambria Math" w:hAnsi="Cambria Math"/>
                      <w:i/>
                    </w:rPr>
                  </w:ins>
                </m:ctrlPr>
              </m:sSubPr>
              <m:e>
                <m:r>
                  <w:ins w:id="1014" w:author="Lichen Wu" w:date="2022-04-08T21:16:00Z">
                    <w:rPr>
                      <w:rFonts w:ascii="Cambria Math" w:hAnsi="Cambria Math"/>
                    </w:rPr>
                    <m:t>y</m:t>
                  </w:ins>
                </m:r>
              </m:e>
              <m:sub>
                <m:r>
                  <w:ins w:id="1015" w:author="Lichen Wu" w:date="2022-04-08T21:16:00Z">
                    <w:rPr>
                      <w:rFonts w:ascii="Cambria Math" w:hAnsi="Cambria Math"/>
                    </w:rPr>
                    <m:t>predicted</m:t>
                  </w:ins>
                </m:r>
              </m:sub>
            </m:sSub>
          </m:e>
        </m:d>
      </m:oMath>
      <w:ins w:id="1016" w:author="Lichen Wu" w:date="2022-04-08T21:16:00Z">
        <w:r>
          <w:t xml:space="preserve">is the standard deviation of predictions,  </w:t>
        </w:r>
      </w:ins>
      <m:oMath>
        <m:sSub>
          <m:sSubPr>
            <m:ctrlPr>
              <w:ins w:id="1017" w:author="Lichen Wu" w:date="2022-04-08T21:16:00Z">
                <w:rPr>
                  <w:rFonts w:ascii="Cambria Math" w:hAnsi="Cambria Math"/>
                  <w:i/>
                </w:rPr>
              </w:ins>
            </m:ctrlPr>
          </m:sSubPr>
          <m:e>
            <m:acc>
              <m:accPr>
                <m:chr m:val="̅"/>
                <m:ctrlPr>
                  <w:ins w:id="1018" w:author="Lichen Wu" w:date="2022-04-08T21:16:00Z">
                    <w:rPr>
                      <w:rFonts w:ascii="Cambria Math" w:hAnsi="Cambria Math"/>
                    </w:rPr>
                  </w:ins>
                </m:ctrlPr>
              </m:accPr>
              <m:e>
                <m:r>
                  <w:ins w:id="1019" w:author="Lichen Wu" w:date="2022-04-08T21:16:00Z">
                    <w:rPr>
                      <w:rFonts w:ascii="Cambria Math" w:hAnsi="Cambria Math"/>
                    </w:rPr>
                    <m:t>y</m:t>
                  </w:ins>
                </m:r>
              </m:e>
            </m:acc>
            <m:ctrlPr>
              <w:ins w:id="1020" w:author="Lichen Wu" w:date="2022-04-08T21:16:00Z">
                <w:rPr>
                  <w:rFonts w:ascii="Cambria Math" w:hAnsi="Cambria Math"/>
                </w:rPr>
              </w:ins>
            </m:ctrlPr>
          </m:e>
          <m:sub>
            <m:r>
              <w:ins w:id="1021" w:author="Lichen Wu" w:date="2022-04-08T21:16:00Z">
                <w:rPr>
                  <w:rFonts w:ascii="Cambria Math" w:hAnsi="Cambria Math"/>
                </w:rPr>
                <m:t>measured</m:t>
              </w:ins>
            </m:r>
          </m:sub>
        </m:sSub>
      </m:oMath>
      <w:ins w:id="1022" w:author="Lichen Wu" w:date="2022-04-08T21:16:00Z">
        <w:r>
          <w:t xml:space="preserve"> is the average of measured values.</w:t>
        </w:r>
      </w:ins>
    </w:p>
    <w:p w14:paraId="343CE75A" w14:textId="77777777" w:rsidR="0062676E" w:rsidRPr="007D53FE" w:rsidRDefault="0062676E" w:rsidP="007D53FE">
      <w:pPr>
        <w:rPr>
          <w:lang w:eastAsia="zh-CN"/>
        </w:rPr>
      </w:pPr>
    </w:p>
    <w:p w14:paraId="28DF8528" w14:textId="18FE0A0D" w:rsidR="00B50A22" w:rsidRDefault="00B50A22" w:rsidP="00BD1E49">
      <w:pPr>
        <w:pStyle w:val="Heading1"/>
      </w:pPr>
      <w:r w:rsidRPr="00E07F2E">
        <w:t>3.</w:t>
      </w:r>
      <w:r w:rsidR="00C601F8">
        <w:t xml:space="preserve"> CASE STUDY</w:t>
      </w:r>
    </w:p>
    <w:p w14:paraId="16A26DAC" w14:textId="77777777" w:rsidR="007D53FE" w:rsidRDefault="007D53FE" w:rsidP="00A27328"/>
    <w:p w14:paraId="2C44250C" w14:textId="7937DEB0" w:rsidR="00A27328" w:rsidRPr="00A27328" w:rsidRDefault="00301C84" w:rsidP="00A27328">
      <w:commentRangeStart w:id="1023"/>
      <w:r w:rsidRPr="00301C84">
        <w:t xml:space="preserve">This section </w:t>
      </w:r>
      <w:del w:id="1024" w:author="Lichen Wu" w:date="2022-04-08T22:11:00Z">
        <w:r w:rsidRPr="00301C84" w:rsidDel="001F6879">
          <w:delText xml:space="preserve">gives </w:delText>
        </w:r>
      </w:del>
      <w:ins w:id="1025" w:author="Lichen Wu" w:date="2022-04-08T22:11:00Z">
        <w:r w:rsidR="001F6879">
          <w:t>presents</w:t>
        </w:r>
        <w:r w:rsidR="001F6879" w:rsidRPr="00301C84">
          <w:t xml:space="preserve"> </w:t>
        </w:r>
      </w:ins>
      <w:r w:rsidRPr="00301C84">
        <w:t xml:space="preserve">a case study for </w:t>
      </w:r>
      <w:ins w:id="1026" w:author="Lichen Wu" w:date="2022-04-08T22:12:00Z">
        <w:r w:rsidR="001F6879">
          <w:t>all the three proposed methods</w:t>
        </w:r>
      </w:ins>
      <w:del w:id="1027" w:author="Lichen Wu" w:date="2022-04-08T22:12:00Z">
        <w:r w:rsidRPr="00301C84" w:rsidDel="001F6879">
          <w:delText>t</w:delText>
        </w:r>
      </w:del>
      <w:ins w:id="1028" w:author="Lichen Wu" w:date="2022-04-08T22:14:00Z">
        <w:r w:rsidR="001F6879">
          <w:t xml:space="preserve">, including RC network, GGMR and hybrid approach. </w:t>
        </w:r>
      </w:ins>
      <w:del w:id="1029" w:author="Lichen Wu" w:date="2022-04-08T22:12:00Z">
        <w:r w:rsidRPr="00301C84" w:rsidDel="001F6879">
          <w:delText>he</w:delText>
        </w:r>
      </w:del>
      <w:del w:id="1030" w:author="Lichen Wu" w:date="2022-04-08T22:14:00Z">
        <w:r w:rsidRPr="00301C84" w:rsidDel="001F6879">
          <w:delText xml:space="preserve"> </w:delText>
        </w:r>
      </w:del>
      <w:del w:id="1031" w:author="Lichen Wu" w:date="2022-04-08T22:12:00Z">
        <w:r w:rsidRPr="00301C84" w:rsidDel="001F6879">
          <w:delText xml:space="preserve">creation of the Hybrid </w:delText>
        </w:r>
      </w:del>
      <w:ins w:id="1032" w:author="LipingWang" w:date="2022-04-08T14:17:00Z">
        <w:del w:id="1033" w:author="Lichen Wu" w:date="2022-04-08T22:12:00Z">
          <w:r w:rsidR="00E81D4E" w:rsidDel="001F6879">
            <w:delText>h</w:delText>
          </w:r>
          <w:r w:rsidR="00E81D4E" w:rsidRPr="00301C84" w:rsidDel="001F6879">
            <w:delText xml:space="preserve">ybrid </w:delText>
          </w:r>
        </w:del>
      </w:ins>
      <w:del w:id="1034" w:author="Lichen Wu" w:date="2022-04-08T22:12:00Z">
        <w:r w:rsidR="00D06296" w:rsidDel="001F6879">
          <w:delText>Approach</w:delText>
        </w:r>
      </w:del>
      <w:ins w:id="1035" w:author="LipingWang" w:date="2022-04-08T14:17:00Z">
        <w:del w:id="1036" w:author="Lichen Wu" w:date="2022-04-08T22:12:00Z">
          <w:r w:rsidR="00E81D4E" w:rsidDel="001F6879">
            <w:delText>approach</w:delText>
          </w:r>
        </w:del>
      </w:ins>
      <w:del w:id="1037" w:author="Lichen Wu" w:date="2022-04-08T22:12:00Z">
        <w:r w:rsidR="00D06296" w:rsidDel="001F6879">
          <w:delText xml:space="preserve">. </w:delText>
        </w:r>
      </w:del>
      <w:r w:rsidRPr="00301C84">
        <w:t>It begins with a description of the data collection procedure</w:t>
      </w:r>
      <w:r w:rsidR="00D06296">
        <w:t xml:space="preserve">, then moved to the </w:t>
      </w:r>
      <w:ins w:id="1038" w:author="Lichen Wu" w:date="2022-04-08T22:21:00Z">
        <w:r w:rsidR="008A3BA9">
          <w:t>moved to the mode</w:t>
        </w:r>
      </w:ins>
      <w:ins w:id="1039" w:author="Lichen Wu" w:date="2022-04-08T22:22:00Z">
        <w:r w:rsidR="008A3BA9">
          <w:t>l development and selections</w:t>
        </w:r>
      </w:ins>
      <w:del w:id="1040" w:author="Lichen Wu" w:date="2022-04-08T22:21:00Z">
        <w:r w:rsidR="00D06296" w:rsidDel="008A3BA9">
          <w:delText xml:space="preserve">hyperparameters </w:delText>
        </w:r>
      </w:del>
      <w:del w:id="1041" w:author="Lichen Wu" w:date="2022-04-08T22:22:00Z">
        <w:r w:rsidR="00D06296" w:rsidDel="008A3BA9">
          <w:delText>selections</w:delText>
        </w:r>
      </w:del>
      <w:r w:rsidR="00D06296">
        <w:t>,</w:t>
      </w:r>
      <w:r w:rsidRPr="00301C84">
        <w:t xml:space="preserve"> and </w:t>
      </w:r>
      <w:r w:rsidR="00D06296">
        <w:t>finally</w:t>
      </w:r>
      <w:r w:rsidR="00A27328">
        <w:t xml:space="preserve"> presents with the </w:t>
      </w:r>
      <w:r w:rsidR="00D06296">
        <w:t xml:space="preserve">comparison </w:t>
      </w:r>
      <w:r w:rsidR="00A27328">
        <w:t>of each modeling approach</w:t>
      </w:r>
      <w:r w:rsidR="00D06296">
        <w:t xml:space="preserve"> performance</w:t>
      </w:r>
      <w:r w:rsidR="00A27328">
        <w:t xml:space="preserve">. </w:t>
      </w:r>
      <w:commentRangeEnd w:id="1023"/>
      <w:r w:rsidR="00E81D4E">
        <w:rPr>
          <w:rStyle w:val="CommentReference"/>
        </w:rPr>
        <w:commentReference w:id="1023"/>
      </w:r>
    </w:p>
    <w:p w14:paraId="22040EEC" w14:textId="77777777" w:rsidR="00B50A22" w:rsidRPr="00F76945" w:rsidRDefault="00B50A22" w:rsidP="00120FD7">
      <w:pPr>
        <w:rPr>
          <w:szCs w:val="24"/>
        </w:rPr>
      </w:pPr>
    </w:p>
    <w:p w14:paraId="10BD40D7" w14:textId="6D993299" w:rsidR="00E07F2E" w:rsidRDefault="00E07F2E" w:rsidP="00B26135">
      <w:pPr>
        <w:pStyle w:val="Heading2"/>
      </w:pPr>
      <w:r>
        <w:t>3.1</w:t>
      </w:r>
      <w:r w:rsidRPr="00B50A22">
        <w:t xml:space="preserve"> </w:t>
      </w:r>
      <w:r w:rsidR="00B26135">
        <w:t>Data Description</w:t>
      </w:r>
    </w:p>
    <w:p w14:paraId="476D280F" w14:textId="2F317FC6" w:rsidR="00A81326" w:rsidRDefault="007F4EC6" w:rsidP="00C156E5">
      <w:pPr>
        <w:widowControl w:val="0"/>
        <w:jc w:val="both"/>
        <w:rPr>
          <w:ins w:id="1042" w:author="Lichen Wu" w:date="2022-04-08T22:29:00Z"/>
        </w:rPr>
      </w:pPr>
      <w:ins w:id="1043" w:author="Lichen Wu" w:date="2022-04-08T22:24:00Z">
        <w:r>
          <w:t xml:space="preserve">The dataset contained </w:t>
        </w:r>
      </w:ins>
      <w:ins w:id="1044" w:author="Lichen Wu" w:date="2022-04-08T22:25:00Z">
        <w:r>
          <w:t xml:space="preserve">in-situ measurements for a living </w:t>
        </w:r>
      </w:ins>
      <w:ins w:id="1045" w:author="Lichen Wu" w:date="2022-04-08T22:27:00Z">
        <w:r w:rsidR="00DC3481">
          <w:t>laboratory</w:t>
        </w:r>
      </w:ins>
      <w:ins w:id="1046" w:author="Lichen Wu" w:date="2022-04-08T22:26:00Z">
        <w:r w:rsidR="00DC3481">
          <w:t xml:space="preserve"> </w:t>
        </w:r>
        <w:r w:rsidR="00DC3481" w:rsidRPr="006571AE">
          <w:t xml:space="preserve">office space from January 15th to March 7th, </w:t>
        </w:r>
      </w:ins>
      <w:ins w:id="1047" w:author="Lichen Wu" w:date="2022-04-08T22:27:00Z">
        <w:r w:rsidR="00DC3481" w:rsidRPr="006571AE">
          <w:t>2022,</w:t>
        </w:r>
      </w:ins>
      <w:ins w:id="1048" w:author="Lichen Wu" w:date="2022-04-08T22:25:00Z">
        <w:r>
          <w:t xml:space="preserve"> </w:t>
        </w:r>
      </w:ins>
      <w:ins w:id="1049" w:author="Lichen Wu" w:date="2022-04-08T22:27:00Z">
        <w:r w:rsidR="00DC3481">
          <w:t>with a 5-minute sampling rate. In addition, t</w:t>
        </w:r>
      </w:ins>
      <w:del w:id="1050" w:author="Lichen Wu" w:date="2022-04-08T22:27:00Z">
        <w:r w:rsidR="000342C1" w:rsidDel="00DC3481">
          <w:delText>T</w:delText>
        </w:r>
      </w:del>
      <w:r w:rsidR="000342C1">
        <w:t xml:space="preserve">he </w:t>
      </w:r>
      <w:del w:id="1051" w:author="Lichen Wu" w:date="2022-04-08T22:27:00Z">
        <w:r w:rsidR="000342C1" w:rsidDel="00DC3481">
          <w:delText xml:space="preserve">minutely </w:delText>
        </w:r>
      </w:del>
      <w:r w:rsidR="000342C1">
        <w:t xml:space="preserve">data </w:t>
      </w:r>
      <w:r w:rsidR="00A439FF">
        <w:t xml:space="preserve">consists of two types, onsite sensor data and estimated data. </w:t>
      </w:r>
      <w:r w:rsidR="003D3E87">
        <w:t>O</w:t>
      </w:r>
      <w:r w:rsidR="000342C1">
        <w:t>nsite sensor data</w:t>
      </w:r>
      <w:r w:rsidR="003D3E87">
        <w:t xml:space="preserve"> </w:t>
      </w:r>
      <w:r w:rsidR="000342C1">
        <w:t>include</w:t>
      </w:r>
      <w:r w:rsidR="003D3E87">
        <w:t>s</w:t>
      </w:r>
      <w:r w:rsidR="000342C1">
        <w:t xml:space="preserve"> the followings: </w:t>
      </w:r>
      <w:r w:rsidR="008C7C82">
        <w:t xml:space="preserve">outdoor air temperature denoted as </w:t>
      </w:r>
      <m:oMath>
        <m:sSub>
          <m:sSubPr>
            <m:ctrlPr>
              <w:rPr>
                <w:rFonts w:ascii="Cambria Math" w:hAnsi="Cambria Math"/>
                <w:i/>
              </w:rPr>
            </m:ctrlPr>
          </m:sSubPr>
          <m:e>
            <m:r>
              <w:rPr>
                <w:rFonts w:ascii="Cambria Math" w:hAnsi="Cambria Math"/>
              </w:rPr>
              <m:t>T</m:t>
            </m:r>
          </m:e>
          <m:sub>
            <m:r>
              <w:rPr>
                <w:rFonts w:ascii="Cambria Math" w:hAnsi="Cambria Math"/>
              </w:rPr>
              <m:t>out</m:t>
            </m:r>
          </m:sub>
        </m:sSub>
      </m:oMath>
      <w:r w:rsidR="008C7C82">
        <w:t xml:space="preserve">, Façade cavity space temperature denoted as </w:t>
      </w:r>
      <m:oMath>
        <m:sSub>
          <m:sSubPr>
            <m:ctrlPr>
              <w:rPr>
                <w:rFonts w:ascii="Cambria Math" w:hAnsi="Cambria Math"/>
                <w:i/>
              </w:rPr>
            </m:ctrlPr>
          </m:sSubPr>
          <m:e>
            <m:r>
              <w:rPr>
                <w:rFonts w:ascii="Cambria Math" w:hAnsi="Cambria Math"/>
              </w:rPr>
              <m:t>T</m:t>
            </m:r>
          </m:e>
          <m:sub>
            <m:r>
              <w:rPr>
                <w:rFonts w:ascii="Cambria Math" w:hAnsi="Cambria Math"/>
              </w:rPr>
              <m:t>cav</m:t>
            </m:r>
          </m:sub>
        </m:sSub>
      </m:oMath>
      <w:r w:rsidR="008C7C82">
        <w:t xml:space="preserve">, slab concrete temperature denoted as </w:t>
      </w:r>
      <m:oMath>
        <m:sSub>
          <m:sSubPr>
            <m:ctrlPr>
              <w:rPr>
                <w:rFonts w:ascii="Cambria Math" w:hAnsi="Cambria Math"/>
                <w:i/>
              </w:rPr>
            </m:ctrlPr>
          </m:sSubPr>
          <m:e>
            <m:r>
              <w:rPr>
                <w:rFonts w:ascii="Cambria Math" w:hAnsi="Cambria Math"/>
              </w:rPr>
              <m:t>T</m:t>
            </m:r>
          </m:e>
          <m:sub>
            <m:r>
              <w:rPr>
                <w:rFonts w:ascii="Cambria Math" w:hAnsi="Cambria Math"/>
              </w:rPr>
              <m:t>slab</m:t>
            </m:r>
          </m:sub>
        </m:sSub>
      </m:oMath>
      <w:r w:rsidR="008C7C82">
        <w:t xml:space="preserve">, </w:t>
      </w:r>
      <w:r w:rsidR="00A439FF">
        <w:t>flowing</w:t>
      </w:r>
      <w:r w:rsidR="000342C1">
        <w:t xml:space="preserve"> water </w:t>
      </w:r>
      <w:r w:rsidR="00A439FF">
        <w:t xml:space="preserve">temperature </w:t>
      </w:r>
      <w:r w:rsidR="000342C1">
        <w:t xml:space="preserve">within slab pipe denoted as </w:t>
      </w:r>
      <m:oMath>
        <m:sSub>
          <m:sSubPr>
            <m:ctrlPr>
              <w:rPr>
                <w:rFonts w:ascii="Cambria Math" w:hAnsi="Cambria Math"/>
                <w:i/>
              </w:rPr>
            </m:ctrlPr>
          </m:sSubPr>
          <m:e>
            <m:r>
              <w:rPr>
                <w:rFonts w:ascii="Cambria Math" w:hAnsi="Cambria Math"/>
              </w:rPr>
              <m:t>T</m:t>
            </m:r>
          </m:e>
          <m:sub>
            <m:r>
              <w:rPr>
                <w:rFonts w:ascii="Cambria Math" w:hAnsi="Cambria Math"/>
              </w:rPr>
              <m:t>source</m:t>
            </m:r>
          </m:sub>
        </m:sSub>
      </m:oMath>
      <w:r w:rsidR="00A439FF">
        <w:t xml:space="preserve">, solar radiation retrieved from a weather station denoted as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solar</m:t>
            </m:r>
          </m:sub>
        </m:sSub>
      </m:oMath>
      <w:r w:rsidR="002234F5">
        <w:t xml:space="preserve">, air handling unit consumed heating power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AHU</m:t>
            </m:r>
          </m:sub>
        </m:sSub>
      </m:oMath>
      <w:r w:rsidR="000342C1">
        <w:t xml:space="preserve">. </w:t>
      </w:r>
      <w:r w:rsidR="003D3E87">
        <w:t>The</w:t>
      </w:r>
      <w:r w:rsidR="00A439FF">
        <w:t xml:space="preserve"> </w:t>
      </w:r>
      <w:r w:rsidR="00C36FC7">
        <w:t xml:space="preserve">estimated input </w:t>
      </w:r>
      <w:r w:rsidR="003D3E87">
        <w:t xml:space="preserve">values are calculated </w:t>
      </w:r>
      <w:ins w:id="1052" w:author="Lichen Wu" w:date="2022-04-08T22:23:00Z">
        <w:r>
          <w:t xml:space="preserve">with </w:t>
        </w:r>
        <w:commentRangeStart w:id="1053"/>
        <w:r>
          <w:t xml:space="preserve">predefined </w:t>
        </w:r>
        <w:commentRangeEnd w:id="1053"/>
        <w:r>
          <w:rPr>
            <w:rStyle w:val="CommentReference"/>
          </w:rPr>
          <w:commentReference w:id="1053"/>
        </w:r>
        <w:r>
          <w:t xml:space="preserve">schedule </w:t>
        </w:r>
      </w:ins>
      <w:r w:rsidR="003D3E87">
        <w:t xml:space="preserve">in accordance with </w:t>
      </w:r>
      <w:r w:rsidR="007B5D76">
        <w:t xml:space="preserve">ASHRAE 90.1 </w:t>
      </w:r>
      <w:r w:rsidR="007B5D76">
        <w:fldChar w:fldCharType="begin"/>
      </w:r>
      <w:r w:rsidR="002234F5">
        <w:instrText xml:space="preserve"> ADDIN ZOTERO_ITEM CSL_CITATION {"citationID":"lqT0ihn8","properties":{"formattedCitation":"({\\i{}ANSI/ASHRAE/IES 90.1-2016, Energy Standard for Buildings Except Low Rise Residential Buildings.}, n.d.)","plainCitation":"(ANSI/ASHRAE/IES 90.1-2016, Energy Standard for Buildings Except Low Rise Residential Buildings., n.d.)","noteIndex":0},"citationItems":[{"id":765,"uris":["http://zotero.org/users/3944343/items/C3AQI6V2"],"itemData":{"id":765,"type":"book","publisher":"American Society of Heating, Refrigerating and Air-Conditioning Engineers","title":"ANSI/ASHRAE/IES 90.1-2016, Energy Standard for Buildings Except Low Rise Residential Buildings."}}],"schema":"https://github.com/citation-style-language/schema/raw/master/csl-citation.json"} </w:instrText>
      </w:r>
      <w:r w:rsidR="007B5D76">
        <w:fldChar w:fldCharType="separate"/>
      </w:r>
      <w:r w:rsidR="002234F5" w:rsidRPr="002234F5">
        <w:rPr>
          <w:szCs w:val="24"/>
        </w:rPr>
        <w:t>(</w:t>
      </w:r>
      <w:r w:rsidR="002234F5" w:rsidRPr="002234F5">
        <w:rPr>
          <w:i/>
          <w:iCs/>
          <w:szCs w:val="24"/>
        </w:rPr>
        <w:t>ANSI/ASHRAE/IES 90.1-2016, Energy Standard for Buildings Except Low Rise Residential Buildings.</w:t>
      </w:r>
      <w:r w:rsidR="002234F5" w:rsidRPr="002234F5">
        <w:rPr>
          <w:szCs w:val="24"/>
        </w:rPr>
        <w:t>, n.d.)</w:t>
      </w:r>
      <w:r w:rsidR="007B5D76">
        <w:fldChar w:fldCharType="end"/>
      </w:r>
      <w:r w:rsidR="002234F5">
        <w:t xml:space="preserve">, such as internal heating radiation denoted as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int</m:t>
            </m:r>
          </m:sub>
        </m:sSub>
      </m:oMath>
      <w:r w:rsidR="002234F5">
        <w:t xml:space="preserve">, lighting radiation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light</m:t>
            </m:r>
          </m:sub>
        </m:sSub>
      </m:oMath>
      <w:r w:rsidR="002234F5">
        <w:t>.</w:t>
      </w:r>
    </w:p>
    <w:p w14:paraId="18FFA806" w14:textId="22DDA089" w:rsidR="00BB31D6" w:rsidRDefault="00BB31D6" w:rsidP="00C156E5">
      <w:pPr>
        <w:widowControl w:val="0"/>
        <w:jc w:val="both"/>
        <w:rPr>
          <w:ins w:id="1054" w:author="Lichen Wu" w:date="2022-04-08T22:29:00Z"/>
        </w:rPr>
      </w:pPr>
    </w:p>
    <w:p w14:paraId="2B645DA5" w14:textId="297EAB94" w:rsidR="00BB31D6" w:rsidRDefault="00BB31D6" w:rsidP="00BB31D6">
      <w:pPr>
        <w:pStyle w:val="Heading2"/>
        <w:rPr>
          <w:ins w:id="1055" w:author="Lichen Wu" w:date="2022-04-08T22:29:00Z"/>
        </w:rPr>
      </w:pPr>
      <w:ins w:id="1056" w:author="Lichen Wu" w:date="2022-04-08T22:29:00Z">
        <w:r>
          <w:t xml:space="preserve">3.2 RC </w:t>
        </w:r>
      </w:ins>
      <w:ins w:id="1057" w:author="Lichen Wu" w:date="2022-04-09T13:21:00Z">
        <w:r w:rsidR="0016181E">
          <w:t>N</w:t>
        </w:r>
      </w:ins>
      <w:ins w:id="1058" w:author="Lichen Wu" w:date="2022-04-08T22:29:00Z">
        <w:r>
          <w:t xml:space="preserve">etwork </w:t>
        </w:r>
      </w:ins>
      <w:ins w:id="1059" w:author="Lichen Wu" w:date="2022-04-09T13:21:00Z">
        <w:r w:rsidR="0016181E">
          <w:t>M</w:t>
        </w:r>
      </w:ins>
      <w:ins w:id="1060" w:author="Lichen Wu" w:date="2022-04-08T22:29:00Z">
        <w:r>
          <w:t xml:space="preserve">odel </w:t>
        </w:r>
      </w:ins>
      <w:ins w:id="1061" w:author="Lichen Wu" w:date="2022-04-09T13:21:00Z">
        <w:r w:rsidR="0016181E">
          <w:t>D</w:t>
        </w:r>
      </w:ins>
      <w:ins w:id="1062" w:author="Lichen Wu" w:date="2022-04-08T22:29:00Z">
        <w:r>
          <w:t>evelopment</w:t>
        </w:r>
      </w:ins>
    </w:p>
    <w:p w14:paraId="3407F30D" w14:textId="2223BD86" w:rsidR="00632542" w:rsidRDefault="003D18DC" w:rsidP="00632542">
      <w:pPr>
        <w:rPr>
          <w:ins w:id="1063" w:author="Lichen Wu" w:date="2022-04-09T10:12:00Z"/>
        </w:rPr>
      </w:pPr>
      <w:ins w:id="1064" w:author="Lichen Wu" w:date="2022-04-09T10:41:00Z">
        <w:r>
          <w:t xml:space="preserve">Considering model accuracy-complexity trade-off, </w:t>
        </w:r>
      </w:ins>
      <w:del w:id="1065" w:author="Lichen Wu" w:date="2022-04-09T10:27:00Z">
        <w:r w:rsidR="002C771F" w:rsidDel="001817E2">
          <w:fldChar w:fldCharType="begin"/>
        </w:r>
        <w:r w:rsidR="002C771F" w:rsidDel="001817E2">
          <w:delInstrText xml:space="preserve"> ADDIN ZOTERO_ITEM CSL_CITATION {"citationID":"qMy5TeBq","properties":{"formattedCitation":"(Joe &amp; Karava, 2017)","plainCitation":"(Joe &amp; Karava, 2017)","noteIndex":0},"citationItems":[{"id":632,"uris":["http://zotero.org/users/3944343/items/D9VWS9GN"],"itemData":{"id":632,"type":"article-journal","container-title":"Journal of Building Performance Simulation","DOI":"10.1080/19401493.2016.1212272","ISSN":"1940-1493, 1940-1507","issue":"2","journalAbbreviation":"Journal of Building Performance Simulation","language":"en","page":"183-204","source":"DOI.org (Crossref)","title":"Agent-based system identification for control-oriented building models","volume":"10","author":[{"family":"Joe","given":"Jaewan"},{"family":"Karava","given":"Panagiota"}],"issued":{"date-parts":[["2017",3,4]]}}}],"schema":"https://github.com/citation-style-language/schema/raw/master/csl-citation.json"} </w:delInstrText>
        </w:r>
        <w:r w:rsidR="002C771F" w:rsidDel="001817E2">
          <w:fldChar w:fldCharType="separate"/>
        </w:r>
        <w:r w:rsidR="002C771F" w:rsidRPr="002C771F" w:rsidDel="001817E2">
          <w:delText>(Joe &amp; Karava, 2017)</w:delText>
        </w:r>
        <w:r w:rsidR="002C771F" w:rsidDel="001817E2">
          <w:fldChar w:fldCharType="end"/>
        </w:r>
      </w:del>
      <w:ins w:id="1066" w:author="Lichen Wu" w:date="2022-04-09T10:41:00Z">
        <w:r>
          <w:t>t</w:t>
        </w:r>
      </w:ins>
      <w:ins w:id="1067" w:author="Lichen Wu" w:date="2022-04-09T10:12:00Z">
        <w:r w:rsidR="00632542">
          <w:t xml:space="preserve">he overall </w:t>
        </w:r>
      </w:ins>
      <w:ins w:id="1068" w:author="Lichen Wu" w:date="2022-04-09T10:13:00Z">
        <w:r w:rsidR="00662BEA">
          <w:t xml:space="preserve">design </w:t>
        </w:r>
      </w:ins>
      <w:ins w:id="1069" w:author="Lichen Wu" w:date="2022-04-09T10:12:00Z">
        <w:r w:rsidR="00632542">
          <w:t xml:space="preserve">logic for RC network construction </w:t>
        </w:r>
      </w:ins>
      <w:ins w:id="1070" w:author="Lichen Wu" w:date="2022-04-09T10:13:00Z">
        <w:r w:rsidR="00662BEA">
          <w:t>are</w:t>
        </w:r>
      </w:ins>
      <w:ins w:id="1071" w:author="Lichen Wu" w:date="2022-04-09T10:41:00Z">
        <w:r>
          <w:t xml:space="preserve"> listed as </w:t>
        </w:r>
      </w:ins>
      <w:ins w:id="1072" w:author="Lichen Wu" w:date="2022-04-09T10:12:00Z">
        <w:r w:rsidR="00632542">
          <w:t>followings:</w:t>
        </w:r>
      </w:ins>
    </w:p>
    <w:p w14:paraId="300403FA" w14:textId="01AAFC2A" w:rsidR="00632542" w:rsidRDefault="00C94FA1" w:rsidP="00632542">
      <w:pPr>
        <w:pStyle w:val="ListParagraph"/>
        <w:numPr>
          <w:ilvl w:val="0"/>
          <w:numId w:val="7"/>
        </w:numPr>
        <w:rPr>
          <w:ins w:id="1073" w:author="Lichen Wu" w:date="2022-04-09T10:12:00Z"/>
        </w:rPr>
      </w:pPr>
      <w:ins w:id="1074" w:author="Lichen Wu" w:date="2022-04-09T10:18:00Z">
        <w:r>
          <w:t>Increase m</w:t>
        </w:r>
      </w:ins>
      <w:ins w:id="1075" w:author="Lichen Wu" w:date="2022-04-09T10:12:00Z">
        <w:r w:rsidR="00632542">
          <w:t>odel accuracy. The physical description of a</w:t>
        </w:r>
      </w:ins>
      <w:ins w:id="1076" w:author="Lichen Wu" w:date="2022-04-09T10:13:00Z">
        <w:r w:rsidR="00662BEA">
          <w:t xml:space="preserve">n RC model </w:t>
        </w:r>
      </w:ins>
      <w:ins w:id="1077" w:author="Lichen Wu" w:date="2022-04-09T10:12:00Z">
        <w:r w:rsidR="00632542">
          <w:t xml:space="preserve">should capture the key and most thermal behaviors of targeted </w:t>
        </w:r>
      </w:ins>
      <w:ins w:id="1078" w:author="Lichen Wu" w:date="2022-04-09T10:13:00Z">
        <w:r w:rsidR="00662BEA">
          <w:t>space</w:t>
        </w:r>
      </w:ins>
      <w:ins w:id="1079" w:author="Lichen Wu" w:date="2022-04-09T10:14:00Z">
        <w:r w:rsidR="00662BEA">
          <w:t xml:space="preserve"> to maintain model robustness for different operating conditions.</w:t>
        </w:r>
      </w:ins>
    </w:p>
    <w:p w14:paraId="251967E3" w14:textId="37606308" w:rsidR="00632542" w:rsidRDefault="00C94FA1" w:rsidP="00632542">
      <w:pPr>
        <w:pStyle w:val="ListParagraph"/>
        <w:numPr>
          <w:ilvl w:val="0"/>
          <w:numId w:val="7"/>
        </w:numPr>
        <w:rPr>
          <w:ins w:id="1080" w:author="Lichen Wu" w:date="2022-04-09T10:12:00Z"/>
        </w:rPr>
      </w:pPr>
      <w:ins w:id="1081" w:author="Lichen Wu" w:date="2022-04-09T10:18:00Z">
        <w:r>
          <w:t>Decrease model complexity</w:t>
        </w:r>
      </w:ins>
      <w:ins w:id="1082" w:author="Lichen Wu" w:date="2022-04-09T10:20:00Z">
        <w:r>
          <w:t>.</w:t>
        </w:r>
      </w:ins>
      <w:ins w:id="1083" w:author="Lichen Wu" w:date="2022-04-09T10:18:00Z">
        <w:r>
          <w:t xml:space="preserve"> </w:t>
        </w:r>
      </w:ins>
      <w:ins w:id="1084" w:author="Lichen Wu" w:date="2022-04-09T10:12:00Z">
        <w:r w:rsidR="00632542">
          <w:t>Reduce the number of input variables</w:t>
        </w:r>
      </w:ins>
      <w:ins w:id="1085" w:author="Lichen Wu" w:date="2022-04-09T10:17:00Z">
        <w:r w:rsidR="00662BEA">
          <w:t xml:space="preserve"> or training data</w:t>
        </w:r>
      </w:ins>
      <w:ins w:id="1086" w:author="Lichen Wu" w:date="2022-04-09T10:12:00Z">
        <w:r w:rsidR="00632542">
          <w:t xml:space="preserve"> to </w:t>
        </w:r>
      </w:ins>
      <w:ins w:id="1087" w:author="Lichen Wu" w:date="2022-04-09T10:20:00Z">
        <w:r>
          <w:t xml:space="preserve">avoid </w:t>
        </w:r>
      </w:ins>
      <w:ins w:id="1088" w:author="Lichen Wu" w:date="2022-04-09T11:11:00Z">
        <w:r w:rsidR="00474A83">
          <w:t>over</w:t>
        </w:r>
      </w:ins>
      <w:ins w:id="1089" w:author="Lichen Wu" w:date="2022-04-09T11:12:00Z">
        <w:r w:rsidR="00474A83">
          <w:t>-</w:t>
        </w:r>
      </w:ins>
      <w:ins w:id="1090" w:author="Lichen Wu" w:date="2022-04-09T10:21:00Z">
        <w:r>
          <w:t>complex model.</w:t>
        </w:r>
      </w:ins>
    </w:p>
    <w:p w14:paraId="53751C19" w14:textId="1A8BB465" w:rsidR="003D18DC" w:rsidRDefault="00866877" w:rsidP="00632542">
      <w:pPr>
        <w:rPr>
          <w:ins w:id="1091" w:author="Lichen Wu" w:date="2022-04-09T10:42:00Z"/>
        </w:rPr>
      </w:pPr>
      <w:ins w:id="1092" w:author="Lichen Wu" w:date="2022-04-09T10:31:00Z">
        <w:r>
          <w:t>The major thermal components of</w:t>
        </w:r>
      </w:ins>
      <w:ins w:id="1093" w:author="Lichen Wu" w:date="2022-04-09T10:30:00Z">
        <w:r>
          <w:t xml:space="preserve"> </w:t>
        </w:r>
      </w:ins>
      <w:ins w:id="1094" w:author="Lichen Wu" w:date="2022-04-09T10:27:00Z">
        <w:r w:rsidR="001817E2">
          <w:t>the living laboratory office space</w:t>
        </w:r>
      </w:ins>
      <w:ins w:id="1095" w:author="Lichen Wu" w:date="2022-04-09T11:11:00Z">
        <w:r w:rsidR="00474A83">
          <w:t xml:space="preserve"> </w:t>
        </w:r>
      </w:ins>
      <w:ins w:id="1096" w:author="Lichen Wu" w:date="2022-04-09T10:27:00Z">
        <w:r w:rsidR="001817E2">
          <w:fldChar w:fldCharType="begin"/>
        </w:r>
        <w:r w:rsidR="001817E2">
          <w:instrText xml:space="preserve"> ADDIN ZOTERO_ITEM CSL_CITATION {"citationID":"qMy5TeBq","properties":{"formattedCitation":"(Joe &amp; Karava, 2017)","plainCitation":"(Joe &amp; Karava, 2017)","noteIndex":0},"citationItems":[{"id":632,"uris":["http://zotero.org/users/3944343/items/D9VWS9GN"],"itemData":{"id":632,"type":"article-journal","container-title":"Journal of Building Performance Simulation","DOI":"10.1080/19401493.2016.1212272","ISSN":"1940-1493, 1940-1507","issue":"2","journalAbbreviation":"Journal of Building Performance Simulation","language":"en","page":"183-204","source":"DOI.org (Crossref)","title":"Agent-based system identification for control-oriented building models","volume":"10","author":[{"family":"Joe","given":"Jaewan"},{"family":"Karava","given":"Panagiota"}],"issued":{"date-parts":[["2017",3,4]]}}}],"schema":"https://github.com/citation-style-language/schema/raw/master/csl-citation.json"} </w:instrText>
        </w:r>
        <w:r w:rsidR="001817E2">
          <w:fldChar w:fldCharType="separate"/>
        </w:r>
        <w:r w:rsidR="001817E2" w:rsidRPr="002C771F">
          <w:t>(Joe &amp; Karava, 2017)</w:t>
        </w:r>
        <w:r w:rsidR="001817E2">
          <w:fldChar w:fldCharType="end"/>
        </w:r>
      </w:ins>
      <w:ins w:id="1097" w:author="Lichen Wu" w:date="2022-04-09T10:31:00Z">
        <w:r>
          <w:t xml:space="preserve"> </w:t>
        </w:r>
      </w:ins>
      <w:ins w:id="1098" w:author="Lichen Wu" w:date="2022-04-09T10:27:00Z">
        <w:r w:rsidR="001817E2">
          <w:t xml:space="preserve">include </w:t>
        </w:r>
      </w:ins>
      <w:ins w:id="1099" w:author="Lichen Wu" w:date="2022-04-09T10:32:00Z">
        <w:r>
          <w:t xml:space="preserve">external walls, </w:t>
        </w:r>
      </w:ins>
      <w:ins w:id="1100" w:author="Lichen Wu" w:date="2022-04-09T10:33:00Z">
        <w:r>
          <w:t xml:space="preserve">roof/ceiling, </w:t>
        </w:r>
        <w:r w:rsidR="005832E2">
          <w:t xml:space="preserve">internal wall, </w:t>
        </w:r>
      </w:ins>
      <w:ins w:id="1101" w:author="Lichen Wu" w:date="2022-04-09T10:27:00Z">
        <w:r w:rsidR="001817E2">
          <w:t xml:space="preserve">south-facing double façade system, conditioned air from air handling unit </w:t>
        </w:r>
      </w:ins>
      <w:ins w:id="1102" w:author="Lichen Wu" w:date="2022-04-09T10:45:00Z">
        <w:r w:rsidR="003D18DC">
          <w:t xml:space="preserve">(AHU) </w:t>
        </w:r>
      </w:ins>
      <w:ins w:id="1103" w:author="Lichen Wu" w:date="2022-04-09T10:27:00Z">
        <w:r w:rsidR="001817E2">
          <w:t>system, and hydronic radiant floor system</w:t>
        </w:r>
      </w:ins>
      <w:ins w:id="1104" w:author="Lichen Wu" w:date="2022-04-09T10:56:00Z">
        <w:r w:rsidR="0014793E">
          <w:t xml:space="preserve"> (as shown in Figure 2)</w:t>
        </w:r>
      </w:ins>
      <w:ins w:id="1105" w:author="Lichen Wu" w:date="2022-04-09T10:27:00Z">
        <w:r w:rsidR="001817E2">
          <w:t xml:space="preserve">. </w:t>
        </w:r>
      </w:ins>
    </w:p>
    <w:p w14:paraId="40AABAE7" w14:textId="77777777" w:rsidR="002A66E5" w:rsidRDefault="002A66E5" w:rsidP="00632542">
      <w:pPr>
        <w:rPr>
          <w:ins w:id="1106" w:author="Lichen Wu" w:date="2022-04-09T11:23:00Z"/>
        </w:rPr>
      </w:pPr>
    </w:p>
    <w:p w14:paraId="72F55353" w14:textId="32B3C481" w:rsidR="00D86C17" w:rsidRDefault="003D18DC" w:rsidP="00632542">
      <w:pPr>
        <w:rPr>
          <w:ins w:id="1107" w:author="Lichen Wu" w:date="2022-04-09T11:08:00Z"/>
        </w:rPr>
      </w:pPr>
      <w:ins w:id="1108" w:author="Lichen Wu" w:date="2022-04-09T10:42:00Z">
        <w:r>
          <w:t>In the present study, we experimented diff</w:t>
        </w:r>
      </w:ins>
      <w:ins w:id="1109" w:author="Lichen Wu" w:date="2022-04-09T10:43:00Z">
        <w:r>
          <w:t xml:space="preserve">erent RC network design by considering model robustness and different levels of complexity or model orders. </w:t>
        </w:r>
      </w:ins>
      <w:ins w:id="1110" w:author="Lichen Wu" w:date="2022-04-09T10:21:00Z">
        <w:r w:rsidR="00C94FA1">
          <w:t xml:space="preserve">We </w:t>
        </w:r>
      </w:ins>
      <w:ins w:id="1111" w:author="Lichen Wu" w:date="2022-04-09T10:12:00Z">
        <w:r w:rsidR="00632542">
          <w:t>designed three model</w:t>
        </w:r>
      </w:ins>
      <w:ins w:id="1112" w:author="Lichen Wu" w:date="2022-04-09T10:22:00Z">
        <w:r w:rsidR="00C94FA1">
          <w:t>s</w:t>
        </w:r>
      </w:ins>
      <w:ins w:id="1113" w:author="Lichen Wu" w:date="2022-04-09T10:12:00Z">
        <w:r w:rsidR="00632542">
          <w:t>,</w:t>
        </w:r>
        <w:r w:rsidR="00632542" w:rsidRPr="007A465F">
          <w:t xml:space="preserve"> </w:t>
        </w:r>
        <w:r w:rsidR="00632542">
          <w:t>4-states Model 1, 6-states Model 2 and 5-states Model 3, for RC networks</w:t>
        </w:r>
      </w:ins>
      <w:ins w:id="1114" w:author="Lichen Wu" w:date="2022-04-09T10:59:00Z">
        <w:r w:rsidR="003E6258">
          <w:t xml:space="preserve"> as shown in Figure 3</w:t>
        </w:r>
      </w:ins>
      <w:ins w:id="1115" w:author="Lichen Wu" w:date="2022-04-09T11:07:00Z">
        <w:r w:rsidR="00D86C17">
          <w:t>,</w:t>
        </w:r>
      </w:ins>
      <w:ins w:id="1116" w:author="Lichen Wu" w:date="2022-04-09T10:12:00Z">
        <w:r w:rsidR="00632542">
          <w:t xml:space="preserve"> </w:t>
        </w:r>
      </w:ins>
      <w:ins w:id="1117" w:author="Lichen Wu" w:date="2022-04-09T11:07:00Z">
        <w:r w:rsidR="00D86C17">
          <w:t xml:space="preserve">in which  </w:t>
        </w:r>
      </w:ins>
      <m:oMath>
        <m:r>
          <w:ins w:id="1118" w:author="Lichen Wu" w:date="2022-04-09T11:07:00Z">
            <w:rPr>
              <w:rFonts w:ascii="Cambria Math" w:hAnsi="Cambria Math"/>
            </w:rPr>
            <m:t xml:space="preserve">T, C,Q, </m:t>
          </w:ins>
        </m:r>
        <m:r>
          <w:ins w:id="1119" w:author="Lichen Wu" w:date="2022-04-09T11:07:00Z">
            <m:rPr>
              <m:sty m:val="p"/>
            </m:rPr>
            <w:rPr>
              <w:rFonts w:ascii="Cambria Math" w:hAnsi="Cambria Math"/>
            </w:rPr>
            <m:t>α</m:t>
          </w:ins>
        </m:r>
      </m:oMath>
      <w:ins w:id="1120" w:author="Lichen Wu" w:date="2022-04-09T11:07:00Z">
        <w:r w:rsidR="00D86C17">
          <w:t xml:space="preserve"> represents temperature, capacitances, resistances, heat flux due to radiation and corresponding coefficients. </w:t>
        </w:r>
      </w:ins>
      <w:ins w:id="1121" w:author="Lichen Wu" w:date="2022-04-09T11:08:00Z">
        <w:r w:rsidR="00D86C17">
          <w:t>As for</w:t>
        </w:r>
      </w:ins>
      <w:ins w:id="1122" w:author="Lichen Wu" w:date="2022-04-09T11:07:00Z">
        <w:r w:rsidR="00D86C17">
          <w:t xml:space="preserve"> the subscripts, </w:t>
        </w:r>
      </w:ins>
      <m:oMath>
        <m:r>
          <w:ins w:id="1123" w:author="Lichen Wu" w:date="2022-04-09T11:07:00Z">
            <w:rPr>
              <w:rFonts w:ascii="Cambria Math" w:hAnsi="Cambria Math"/>
            </w:rPr>
            <m:t>out, cav,slab,source, sink, env, room, intwall, sol, int, light, AHU, rad</m:t>
          </w:ins>
        </m:r>
        <w:commentRangeStart w:id="1124"/>
        <w:commentRangeEnd w:id="1124"/>
        <m:r>
          <w:ins w:id="1125" w:author="Lichen Wu" w:date="2022-04-09T11:07:00Z">
            <m:rPr>
              <m:sty m:val="p"/>
            </m:rPr>
            <w:rPr>
              <w:rStyle w:val="CommentReference"/>
              <w:rFonts w:ascii="Cambria Math" w:hAnsi="Cambria Math"/>
            </w:rPr>
            <w:commentReference w:id="1124"/>
          </w:ins>
        </m:r>
      </m:oMath>
      <w:ins w:id="1126" w:author="Lichen Wu" w:date="2022-04-09T11:07:00Z">
        <w:r w:rsidR="00D86C17">
          <w:t>, represent outdoor air, façade cavity, slab concrete, hot water or chilled water within tubes, insulation below tubes, envelope, room air, internal wall, solar radiation, internal heat, lighting, air handling unit, thermal heat flux load requirements, respectively.</w:t>
        </w:r>
      </w:ins>
    </w:p>
    <w:p w14:paraId="7219E65D" w14:textId="77777777" w:rsidR="002A66E5" w:rsidRDefault="002A66E5" w:rsidP="00632542">
      <w:pPr>
        <w:rPr>
          <w:ins w:id="1127" w:author="Lichen Wu" w:date="2022-04-09T11:23:00Z"/>
        </w:rPr>
      </w:pPr>
    </w:p>
    <w:p w14:paraId="5AB32FAD" w14:textId="10D3C90E" w:rsidR="00632542" w:rsidRDefault="00632542" w:rsidP="00632542">
      <w:pPr>
        <w:rPr>
          <w:ins w:id="1128" w:author="Lichen Wu" w:date="2022-04-09T10:33:00Z"/>
        </w:rPr>
      </w:pPr>
      <w:ins w:id="1129" w:author="Lichen Wu" w:date="2022-04-09T10:12:00Z">
        <w:r>
          <w:lastRenderedPageBreak/>
          <w:t>All those</w:t>
        </w:r>
      </w:ins>
      <w:ins w:id="1130" w:author="Lichen Wu" w:date="2022-04-09T11:07:00Z">
        <w:r w:rsidR="00D86C17">
          <w:t xml:space="preserve"> three</w:t>
        </w:r>
      </w:ins>
      <w:ins w:id="1131" w:author="Lichen Wu" w:date="2022-04-09T10:12:00Z">
        <w:r>
          <w:t xml:space="preserve"> models consist of two parts: room part and concrete slab part. We chose the same</w:t>
        </w:r>
      </w:ins>
      <w:ins w:id="1132" w:author="Lichen Wu" w:date="2022-04-09T10:22:00Z">
        <w:r w:rsidR="00C94FA1">
          <w:t xml:space="preserve"> room</w:t>
        </w:r>
      </w:ins>
      <w:ins w:id="1133" w:author="Lichen Wu" w:date="2022-04-09T10:23:00Z">
        <w:r w:rsidR="00C94FA1">
          <w:t xml:space="preserve"> part</w:t>
        </w:r>
      </w:ins>
      <w:ins w:id="1134" w:author="Lichen Wu" w:date="2022-04-09T10:12:00Z">
        <w:r>
          <w:t xml:space="preserve"> network structure to well capture </w:t>
        </w:r>
      </w:ins>
      <w:ins w:id="1135" w:author="Lichen Wu" w:date="2022-04-09T10:23:00Z">
        <w:r w:rsidR="001817E2">
          <w:t>its</w:t>
        </w:r>
      </w:ins>
      <w:ins w:id="1136" w:author="Lichen Wu" w:date="2022-04-09T10:12:00Z">
        <w:r>
          <w:t xml:space="preserve"> thermal properties</w:t>
        </w:r>
      </w:ins>
      <w:ins w:id="1137" w:author="Lichen Wu" w:date="2022-04-09T10:32:00Z">
        <w:r w:rsidR="00866877">
          <w:t xml:space="preserve">: </w:t>
        </w:r>
      </w:ins>
      <w:ins w:id="1138" w:author="Lichen Wu" w:date="2022-04-09T10:33:00Z">
        <w:r w:rsidR="005832E2">
          <w:t xml:space="preserve">two-node </w:t>
        </w:r>
      </w:ins>
      <w:ins w:id="1139" w:author="Lichen Wu" w:date="2022-04-09T11:25:00Z">
        <w:r w:rsidR="00FC6B59">
          <w:t>envelope</w:t>
        </w:r>
      </w:ins>
      <w:ins w:id="1140" w:author="Lichen Wu" w:date="2022-04-09T10:33:00Z">
        <w:r w:rsidR="005832E2">
          <w:t>, one-node internal</w:t>
        </w:r>
      </w:ins>
      <w:ins w:id="1141" w:author="Lichen Wu" w:date="2022-04-09T10:34:00Z">
        <w:r w:rsidR="005832E2">
          <w:t xml:space="preserve"> wall</w:t>
        </w:r>
      </w:ins>
      <w:ins w:id="1142" w:author="Lichen Wu" w:date="2022-04-09T10:44:00Z">
        <w:r w:rsidR="003D18DC">
          <w:t xml:space="preserve">, one node cavity for double </w:t>
        </w:r>
      </w:ins>
      <w:ins w:id="1143" w:author="Lichen Wu" w:date="2022-04-09T10:45:00Z">
        <w:r w:rsidR="003D18DC">
          <w:t>façade system, and room air node to capture the provided disturbance heating or cooling from AHU system.</w:t>
        </w:r>
      </w:ins>
      <w:ins w:id="1144" w:author="Lichen Wu" w:date="2022-04-09T10:46:00Z">
        <w:r w:rsidR="003D18DC">
          <w:t xml:space="preserve"> </w:t>
        </w:r>
      </w:ins>
      <w:ins w:id="1145" w:author="Lichen Wu" w:date="2022-04-09T10:57:00Z">
        <w:r w:rsidR="003E6258">
          <w:t xml:space="preserve">It is worth noting that we </w:t>
        </w:r>
      </w:ins>
      <w:ins w:id="1146" w:author="Lichen Wu" w:date="2022-04-09T11:25:00Z">
        <w:r w:rsidR="00FC6B59">
          <w:t xml:space="preserve">used envelope node to represent </w:t>
        </w:r>
      </w:ins>
      <w:ins w:id="1147" w:author="Lichen Wu" w:date="2022-04-09T10:58:00Z">
        <w:r w:rsidR="003E6258">
          <w:t>external wall</w:t>
        </w:r>
      </w:ins>
      <w:ins w:id="1148" w:author="Lichen Wu" w:date="2022-04-09T10:59:00Z">
        <w:r w:rsidR="003E6258">
          <w:t xml:space="preserve"> </w:t>
        </w:r>
      </w:ins>
      <w:ins w:id="1149" w:author="Lichen Wu" w:date="2022-04-09T11:25:00Z">
        <w:r w:rsidR="00FC6B59">
          <w:t xml:space="preserve">and roof/ceiling </w:t>
        </w:r>
      </w:ins>
      <w:ins w:id="1150" w:author="Lichen Wu" w:date="2022-04-09T10:59:00Z">
        <w:r w:rsidR="003E6258">
          <w:t xml:space="preserve">to maintain model complexity. </w:t>
        </w:r>
      </w:ins>
      <w:ins w:id="1151" w:author="Lichen Wu" w:date="2022-04-09T10:46:00Z">
        <w:r w:rsidR="003D18DC">
          <w:t xml:space="preserve">As for radiant floor </w:t>
        </w:r>
        <w:r w:rsidR="006074D8">
          <w:t xml:space="preserve">system, </w:t>
        </w:r>
      </w:ins>
      <w:ins w:id="1152" w:author="Lichen Wu" w:date="2022-04-09T10:59:00Z">
        <w:r w:rsidR="003E6258">
          <w:t xml:space="preserve">we have </w:t>
        </w:r>
      </w:ins>
      <w:ins w:id="1153" w:author="Lichen Wu" w:date="2022-04-09T11:01:00Z">
        <w:r w:rsidR="00656BDE">
          <w:t>tried different model orders to capture its thermal behaviors</w:t>
        </w:r>
        <w:r w:rsidR="0092798E">
          <w:t>.</w:t>
        </w:r>
      </w:ins>
      <w:ins w:id="1154" w:author="Lichen Wu" w:date="2022-04-09T11:02:00Z">
        <w:r w:rsidR="0092798E" w:rsidRPr="0092798E">
          <w:t xml:space="preserve"> </w:t>
        </w:r>
        <w:r w:rsidR="0092798E">
          <w:t xml:space="preserve">In Model 1, </w:t>
        </w:r>
        <w:commentRangeStart w:id="1155"/>
        <w:r w:rsidR="0092798E">
          <w:t>the detailed thermal structure of radiant floor has been neglected</w:t>
        </w:r>
        <w:commentRangeEnd w:id="1155"/>
        <w:r w:rsidR="0092798E">
          <w:rPr>
            <w:rStyle w:val="CommentReference"/>
          </w:rPr>
          <w:commentReference w:id="1155"/>
        </w:r>
        <w:r w:rsidR="0092798E">
          <w:t xml:space="preserve">. We treated the entire slab as one node. </w:t>
        </w:r>
      </w:ins>
      <w:ins w:id="1156" w:author="Lichen Wu" w:date="2022-04-09T11:05:00Z">
        <w:r w:rsidR="0092798E">
          <w:t>Compared with Model 1,</w:t>
        </w:r>
      </w:ins>
      <w:ins w:id="1157" w:author="Lichen Wu" w:date="2022-04-09T11:03:00Z">
        <w:r w:rsidR="0092798E">
          <w:t xml:space="preserve"> </w:t>
        </w:r>
      </w:ins>
      <w:ins w:id="1158" w:author="Lichen Wu" w:date="2022-04-09T11:05:00Z">
        <w:r w:rsidR="0092798E">
          <w:t>M</w:t>
        </w:r>
      </w:ins>
      <w:ins w:id="1159" w:author="Lichen Wu" w:date="2022-04-09T11:03:00Z">
        <w:r w:rsidR="0092798E">
          <w:t>odel 3 has additional source node, wh</w:t>
        </w:r>
      </w:ins>
      <w:ins w:id="1160" w:author="Lichen Wu" w:date="2022-04-09T11:04:00Z">
        <w:r w:rsidR="0092798E">
          <w:t>ich represents the water flowing through slab pipes.</w:t>
        </w:r>
      </w:ins>
      <w:ins w:id="1161" w:author="Lichen Wu" w:date="2022-04-09T11:02:00Z">
        <w:r w:rsidR="0092798E">
          <w:t xml:space="preserve"> </w:t>
        </w:r>
      </w:ins>
      <w:ins w:id="1162" w:author="Lichen Wu" w:date="2022-04-09T11:05:00Z">
        <w:r w:rsidR="0092798E">
          <w:t xml:space="preserve">And </w:t>
        </w:r>
      </w:ins>
      <w:ins w:id="1163" w:author="Lichen Wu" w:date="2022-04-09T11:02:00Z">
        <w:r w:rsidR="0092798E">
          <w:t>Model 2 has</w:t>
        </w:r>
      </w:ins>
      <w:ins w:id="1164" w:author="Lichen Wu" w:date="2022-04-09T11:05:00Z">
        <w:r w:rsidR="0092798E">
          <w:t xml:space="preserve"> one more </w:t>
        </w:r>
      </w:ins>
      <w:ins w:id="1165" w:author="Lichen Wu" w:date="2022-04-09T11:06:00Z">
        <w:r w:rsidR="0092798E">
          <w:t>sink node</w:t>
        </w:r>
      </w:ins>
      <w:ins w:id="1166" w:author="Lichen Wu" w:date="2022-04-09T11:12:00Z">
        <w:r w:rsidR="00462110">
          <w:t xml:space="preserve"> than Model 3</w:t>
        </w:r>
      </w:ins>
      <w:ins w:id="1167" w:author="Lichen Wu" w:date="2022-04-09T11:06:00Z">
        <w:r w:rsidR="0092798E">
          <w:t xml:space="preserve"> to represent the thermal insulation below concrete as shown in Figure 2</w:t>
        </w:r>
        <w:r w:rsidR="00D86C17">
          <w:t>.</w:t>
        </w:r>
      </w:ins>
    </w:p>
    <w:p w14:paraId="231D9968" w14:textId="77777777" w:rsidR="0009191C" w:rsidRDefault="0009191C" w:rsidP="00BB31D6">
      <w:pPr>
        <w:rPr>
          <w:ins w:id="1168" w:author="Lichen Wu" w:date="2022-04-09T11:23:00Z"/>
        </w:rPr>
      </w:pPr>
    </w:p>
    <w:p w14:paraId="3BAEDEC4" w14:textId="2E6DFDBB" w:rsidR="00BB31D6" w:rsidRDefault="00BB31D6" w:rsidP="00BB31D6">
      <w:pPr>
        <w:rPr>
          <w:ins w:id="1169" w:author="Lichen Wu" w:date="2022-04-09T11:09:00Z"/>
        </w:rPr>
      </w:pPr>
      <w:ins w:id="1170" w:author="Lichen Wu" w:date="2022-04-08T22:29:00Z">
        <w:r>
          <w:t xml:space="preserve">Figure </w:t>
        </w:r>
      </w:ins>
      <w:ins w:id="1171" w:author="Lichen Wu" w:date="2022-04-09T11:12:00Z">
        <w:r w:rsidR="00462110">
          <w:t>4</w:t>
        </w:r>
      </w:ins>
      <w:ins w:id="1172" w:author="Lichen Wu" w:date="2022-04-08T22:29:00Z">
        <w:r>
          <w:t xml:space="preserve"> shows the predicted and measured results during testing period</w:t>
        </w:r>
      </w:ins>
      <w:ins w:id="1173" w:author="Lichen Wu" w:date="2022-04-09T11:14:00Z">
        <w:r w:rsidR="00462110">
          <w:t xml:space="preserve"> (10892 </w:t>
        </w:r>
      </w:ins>
      <w:ins w:id="1174" w:author="Lichen Wu" w:date="2022-04-09T11:15:00Z">
        <w:r w:rsidR="00462110">
          <w:t>sampling</w:t>
        </w:r>
      </w:ins>
      <w:ins w:id="1175" w:author="Lichen Wu" w:date="2022-04-09T11:14:00Z">
        <w:r w:rsidR="00462110">
          <w:t xml:space="preserve"> points for around 37</w:t>
        </w:r>
      </w:ins>
      <w:ins w:id="1176" w:author="Lichen Wu" w:date="2022-04-09T11:15:00Z">
        <w:r w:rsidR="00462110">
          <w:t xml:space="preserve"> days</w:t>
        </w:r>
      </w:ins>
      <w:ins w:id="1177" w:author="Lichen Wu" w:date="2022-04-09T11:14:00Z">
        <w:r w:rsidR="00462110">
          <w:t>)</w:t>
        </w:r>
      </w:ins>
      <w:ins w:id="1178" w:author="Lichen Wu" w:date="2022-04-08T22:29:00Z">
        <w:r>
          <w:t xml:space="preserve">. </w:t>
        </w:r>
      </w:ins>
      <w:ins w:id="1179" w:author="Lichen Wu" w:date="2022-04-09T11:15:00Z">
        <w:r w:rsidR="00462110">
          <w:t>Compared with Model 2 and Model 3</w:t>
        </w:r>
      </w:ins>
      <w:ins w:id="1180" w:author="Lichen Wu" w:date="2022-04-09T11:16:00Z">
        <w:r w:rsidR="00462110">
          <w:t xml:space="preserve">, the Model 1 has </w:t>
        </w:r>
      </w:ins>
      <w:ins w:id="1181" w:author="Lichen Wu" w:date="2022-04-09T11:18:00Z">
        <w:r w:rsidR="00C44859">
          <w:t xml:space="preserve">much higher error which </w:t>
        </w:r>
      </w:ins>
      <w:ins w:id="1182" w:author="Lichen Wu" w:date="2022-04-09T11:19:00Z">
        <w:r w:rsidR="00C44859">
          <w:rPr>
            <w:rFonts w:eastAsiaTheme="minorEastAsia" w:hint="eastAsia"/>
            <w:lang w:eastAsia="zh-CN"/>
          </w:rPr>
          <w:t>can</w:t>
        </w:r>
        <w:r w:rsidR="00C44859">
          <w:rPr>
            <w:rFonts w:eastAsiaTheme="minorEastAsia"/>
            <w:lang w:eastAsia="zh-CN"/>
          </w:rPr>
          <w:t xml:space="preserve"> be attributed to the oversimplified floor representation</w:t>
        </w:r>
      </w:ins>
      <w:ins w:id="1183" w:author="Lichen Wu" w:date="2022-04-09T11:20:00Z">
        <w:r w:rsidR="00C44859">
          <w:rPr>
            <w:rFonts w:eastAsiaTheme="minorEastAsia"/>
            <w:lang w:eastAsia="zh-CN"/>
          </w:rPr>
          <w:t xml:space="preserve">. </w:t>
        </w:r>
        <w:r w:rsidR="00533915">
          <w:rPr>
            <w:rFonts w:eastAsiaTheme="minorEastAsia"/>
            <w:lang w:eastAsia="zh-CN"/>
          </w:rPr>
          <w:t xml:space="preserve">As for </w:t>
        </w:r>
      </w:ins>
      <w:ins w:id="1184" w:author="Lichen Wu" w:date="2022-04-08T22:29:00Z">
        <w:r w:rsidRPr="00500202">
          <w:t>Model 2</w:t>
        </w:r>
      </w:ins>
      <w:ins w:id="1185" w:author="Lichen Wu" w:date="2022-04-09T11:20:00Z">
        <w:r w:rsidR="00533915">
          <w:t>, it</w:t>
        </w:r>
      </w:ins>
      <w:ins w:id="1186" w:author="Lichen Wu" w:date="2022-04-08T22:29:00Z">
        <w:r w:rsidRPr="00500202">
          <w:t xml:space="preserve"> has</w:t>
        </w:r>
      </w:ins>
      <w:ins w:id="1187" w:author="Lichen Wu" w:date="2022-04-09T11:20:00Z">
        <w:r w:rsidR="00533915">
          <w:t xml:space="preserve"> </w:t>
        </w:r>
      </w:ins>
      <w:ins w:id="1188" w:author="Lichen Wu" w:date="2022-04-08T22:29:00Z">
        <w:r w:rsidRPr="00500202">
          <w:t xml:space="preserve">lower </w:t>
        </w:r>
        <w:r>
          <w:t>CVRMSE</w:t>
        </w:r>
      </w:ins>
      <w:ins w:id="1189" w:author="Lichen Wu" w:date="2022-04-09T11:21:00Z">
        <w:r w:rsidR="00533915">
          <w:t xml:space="preserve"> than Model 3 which can be explained by the additional sink node.</w:t>
        </w:r>
      </w:ins>
      <w:ins w:id="1190" w:author="Lichen Wu" w:date="2022-04-08T22:29:00Z">
        <w:r w:rsidRPr="00500202">
          <w:t xml:space="preserve"> </w:t>
        </w:r>
      </w:ins>
      <w:ins w:id="1191" w:author="Lichen Wu" w:date="2022-04-09T11:22:00Z">
        <w:r w:rsidR="00533915">
          <w:t>More</w:t>
        </w:r>
      </w:ins>
      <w:ins w:id="1192" w:author="Lichen Wu" w:date="2022-04-08T22:29:00Z">
        <w:r w:rsidRPr="00500202">
          <w:t xml:space="preserve"> </w:t>
        </w:r>
        <w:r>
          <w:t>detailed</w:t>
        </w:r>
        <w:r w:rsidRPr="00500202">
          <w:t xml:space="preserve"> </w:t>
        </w:r>
      </w:ins>
      <w:ins w:id="1193" w:author="Lichen Wu" w:date="2022-04-09T11:22:00Z">
        <w:r w:rsidR="00533915">
          <w:t xml:space="preserve">performance comparison can be view </w:t>
        </w:r>
      </w:ins>
      <w:ins w:id="1194" w:author="Lichen Wu" w:date="2022-04-08T22:29:00Z">
        <w:r w:rsidRPr="00500202">
          <w:t>in Table 2</w:t>
        </w:r>
      </w:ins>
      <w:ins w:id="1195" w:author="Lichen Wu" w:date="2022-04-09T11:22:00Z">
        <w:r w:rsidR="00533915">
          <w:t>.</w:t>
        </w:r>
      </w:ins>
      <w:ins w:id="1196" w:author="Lichen Wu" w:date="2022-04-08T22:29:00Z">
        <w:r w:rsidRPr="00500202">
          <w:t xml:space="preserve"> </w:t>
        </w:r>
      </w:ins>
      <w:ins w:id="1197" w:author="Lichen Wu" w:date="2022-04-09T11:22:00Z">
        <w:r w:rsidR="001C2B5E">
          <w:t>Model 2</w:t>
        </w:r>
      </w:ins>
      <w:ins w:id="1198" w:author="Lichen Wu" w:date="2022-04-08T22:29:00Z">
        <w:r w:rsidRPr="00500202">
          <w:t xml:space="preserve"> has been chosen as the optimum model for the RC network </w:t>
        </w:r>
      </w:ins>
      <w:ins w:id="1199" w:author="Lichen Wu" w:date="2022-04-09T11:22:00Z">
        <w:r w:rsidR="00451FBD">
          <w:t>meth</w:t>
        </w:r>
      </w:ins>
      <w:ins w:id="1200" w:author="Lichen Wu" w:date="2022-04-09T11:23:00Z">
        <w:r w:rsidR="00451FBD">
          <w:t>od</w:t>
        </w:r>
      </w:ins>
      <w:ins w:id="1201" w:author="Lichen Wu" w:date="2022-04-09T11:26:00Z">
        <w:r w:rsidR="0067465E">
          <w:t xml:space="preserve"> as it has better performance to capture the peaking load than Mode</w:t>
        </w:r>
      </w:ins>
      <w:ins w:id="1202" w:author="Lichen Wu" w:date="2022-04-09T11:27:00Z">
        <w:r w:rsidR="0067465E">
          <w:t>l 3.</w:t>
        </w:r>
      </w:ins>
    </w:p>
    <w:p w14:paraId="15959A54" w14:textId="77777777" w:rsidR="007570C6" w:rsidRDefault="007570C6" w:rsidP="00BB31D6">
      <w:pPr>
        <w:rPr>
          <w:ins w:id="1203" w:author="Lichen Wu" w:date="2022-04-08T22:29:00Z"/>
        </w:rPr>
      </w:pPr>
    </w:p>
    <w:p w14:paraId="3EA4CEEF" w14:textId="77777777" w:rsidR="00BB31D6" w:rsidRDefault="00BB31D6" w:rsidP="00BB31D6">
      <w:pPr>
        <w:rPr>
          <w:ins w:id="1204" w:author="Lichen Wu" w:date="2022-04-08T22:29:00Z"/>
        </w:rPr>
      </w:pPr>
      <w:ins w:id="1205" w:author="Lichen Wu" w:date="2022-04-08T22:29:00Z">
        <w:r>
          <w:t xml:space="preserve">The Model 2 can be </w:t>
        </w:r>
        <w:commentRangeStart w:id="1206"/>
        <w:r>
          <w:t>represented</w:t>
        </w:r>
        <w:commentRangeEnd w:id="1206"/>
        <w:r>
          <w:rPr>
            <w:rStyle w:val="CommentReference"/>
          </w:rPr>
          <w:commentReference w:id="1206"/>
        </w:r>
        <w:r>
          <w:t xml:space="preserve"> by a state-space model with the following state, input, and output variables definitions:</w:t>
        </w:r>
      </w:ins>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BB31D6" w14:paraId="7876F357" w14:textId="77777777" w:rsidTr="00BA158B">
        <w:trPr>
          <w:jc w:val="center"/>
          <w:ins w:id="1207" w:author="Lichen Wu" w:date="2022-04-08T22:29:00Z"/>
        </w:trPr>
        <w:tc>
          <w:tcPr>
            <w:tcW w:w="625" w:type="dxa"/>
            <w:vAlign w:val="center"/>
          </w:tcPr>
          <w:p w14:paraId="53A37679" w14:textId="77777777" w:rsidR="00BB31D6" w:rsidRDefault="00BB31D6" w:rsidP="00BA158B">
            <w:pPr>
              <w:rPr>
                <w:ins w:id="1208" w:author="Lichen Wu" w:date="2022-04-08T22:29:00Z"/>
              </w:rPr>
            </w:pPr>
          </w:p>
        </w:tc>
        <w:tc>
          <w:tcPr>
            <w:tcW w:w="8100" w:type="dxa"/>
            <w:vAlign w:val="center"/>
          </w:tcPr>
          <w:p w14:paraId="4104DD05" w14:textId="77777777" w:rsidR="00BB31D6" w:rsidRDefault="000D79F5" w:rsidP="00BA158B">
            <w:pPr>
              <w:rPr>
                <w:ins w:id="1209" w:author="Lichen Wu" w:date="2022-04-08T22:29:00Z"/>
              </w:rPr>
            </w:pPr>
            <m:oMathPara>
              <m:oMath>
                <m:sSup>
                  <m:sSupPr>
                    <m:ctrlPr>
                      <w:ins w:id="1210" w:author="Lichen Wu" w:date="2022-04-08T22:29:00Z">
                        <w:rPr>
                          <w:rFonts w:ascii="Cambria Math" w:hAnsi="Cambria Math"/>
                          <w:i/>
                        </w:rPr>
                      </w:ins>
                    </m:ctrlPr>
                  </m:sSupPr>
                  <m:e>
                    <m:r>
                      <w:ins w:id="1211" w:author="Lichen Wu" w:date="2022-04-08T22:29:00Z">
                        <m:rPr>
                          <m:sty m:val="bi"/>
                        </m:rPr>
                        <w:rPr>
                          <w:rFonts w:ascii="Cambria Math" w:hAnsi="Cambria Math"/>
                        </w:rPr>
                        <m:t>x</m:t>
                      </w:ins>
                    </m:r>
                  </m:e>
                  <m:sup>
                    <m:r>
                      <w:ins w:id="1212" w:author="Lichen Wu" w:date="2022-04-08T22:29:00Z">
                        <w:rPr>
                          <w:rFonts w:ascii="Cambria Math" w:hAnsi="Cambria Math"/>
                        </w:rPr>
                        <m:t>T</m:t>
                      </w:ins>
                    </m:r>
                  </m:sup>
                </m:sSup>
                <m:r>
                  <w:ins w:id="1213" w:author="Lichen Wu" w:date="2022-04-08T22:29:00Z">
                    <w:rPr>
                      <w:rFonts w:ascii="Cambria Math" w:hAnsi="Cambria Math"/>
                    </w:rPr>
                    <m:t>=</m:t>
                  </w:ins>
                </m:r>
                <m:d>
                  <m:dPr>
                    <m:begChr m:val="["/>
                    <m:endChr m:val="]"/>
                    <m:ctrlPr>
                      <w:ins w:id="1214" w:author="Lichen Wu" w:date="2022-04-08T22:29:00Z">
                        <w:rPr>
                          <w:rFonts w:ascii="Cambria Math" w:hAnsi="Cambria Math"/>
                          <w:i/>
                        </w:rPr>
                      </w:ins>
                    </m:ctrlPr>
                  </m:dPr>
                  <m:e>
                    <m:sSub>
                      <m:sSubPr>
                        <m:ctrlPr>
                          <w:ins w:id="1215" w:author="Lichen Wu" w:date="2022-04-08T22:29:00Z">
                            <w:rPr>
                              <w:rFonts w:ascii="Cambria Math" w:hAnsi="Cambria Math"/>
                              <w:i/>
                            </w:rPr>
                          </w:ins>
                        </m:ctrlPr>
                      </m:sSubPr>
                      <m:e>
                        <m:r>
                          <w:ins w:id="1216" w:author="Lichen Wu" w:date="2022-04-08T22:29:00Z">
                            <w:rPr>
                              <w:rFonts w:ascii="Cambria Math" w:hAnsi="Cambria Math"/>
                            </w:rPr>
                            <m:t>T</m:t>
                          </w:ins>
                        </m:r>
                      </m:e>
                      <m:sub>
                        <m:r>
                          <w:ins w:id="1217" w:author="Lichen Wu" w:date="2022-04-08T22:29:00Z">
                            <w:rPr>
                              <w:rFonts w:ascii="Cambria Math" w:hAnsi="Cambria Math"/>
                            </w:rPr>
                            <m:t>env1</m:t>
                          </w:ins>
                        </m:r>
                      </m:sub>
                    </m:sSub>
                    <m:r>
                      <w:ins w:id="1218" w:author="Lichen Wu" w:date="2022-04-08T22:29:00Z">
                        <w:rPr>
                          <w:rFonts w:ascii="Cambria Math" w:hAnsi="Cambria Math"/>
                        </w:rPr>
                        <m:t>,</m:t>
                      </w:ins>
                    </m:r>
                    <m:sSub>
                      <m:sSubPr>
                        <m:ctrlPr>
                          <w:ins w:id="1219" w:author="Lichen Wu" w:date="2022-04-08T22:29:00Z">
                            <w:rPr>
                              <w:rFonts w:ascii="Cambria Math" w:hAnsi="Cambria Math"/>
                              <w:i/>
                            </w:rPr>
                          </w:ins>
                        </m:ctrlPr>
                      </m:sSubPr>
                      <m:e>
                        <m:r>
                          <w:ins w:id="1220" w:author="Lichen Wu" w:date="2022-04-08T22:29:00Z">
                            <w:rPr>
                              <w:rFonts w:ascii="Cambria Math" w:hAnsi="Cambria Math"/>
                            </w:rPr>
                            <m:t>T</m:t>
                          </w:ins>
                        </m:r>
                      </m:e>
                      <m:sub>
                        <m:r>
                          <w:ins w:id="1221" w:author="Lichen Wu" w:date="2022-04-08T22:29:00Z">
                            <w:rPr>
                              <w:rFonts w:ascii="Cambria Math" w:hAnsi="Cambria Math"/>
                            </w:rPr>
                            <m:t>env2</m:t>
                          </w:ins>
                        </m:r>
                      </m:sub>
                    </m:sSub>
                    <m:r>
                      <w:ins w:id="1222" w:author="Lichen Wu" w:date="2022-04-08T22:29:00Z">
                        <w:rPr>
                          <w:rFonts w:ascii="Cambria Math" w:hAnsi="Cambria Math"/>
                        </w:rPr>
                        <m:t>,</m:t>
                      </w:ins>
                    </m:r>
                    <m:sSub>
                      <m:sSubPr>
                        <m:ctrlPr>
                          <w:ins w:id="1223" w:author="Lichen Wu" w:date="2022-04-08T22:29:00Z">
                            <w:rPr>
                              <w:rFonts w:ascii="Cambria Math" w:hAnsi="Cambria Math"/>
                              <w:i/>
                            </w:rPr>
                          </w:ins>
                        </m:ctrlPr>
                      </m:sSubPr>
                      <m:e>
                        <m:r>
                          <w:ins w:id="1224" w:author="Lichen Wu" w:date="2022-04-08T22:29:00Z">
                            <w:rPr>
                              <w:rFonts w:ascii="Cambria Math" w:hAnsi="Cambria Math"/>
                            </w:rPr>
                            <m:t>T</m:t>
                          </w:ins>
                        </m:r>
                      </m:e>
                      <m:sub>
                        <m:r>
                          <w:ins w:id="1225" w:author="Lichen Wu" w:date="2022-04-08T22:29:00Z">
                            <w:rPr>
                              <w:rFonts w:ascii="Cambria Math" w:hAnsi="Cambria Math"/>
                            </w:rPr>
                            <m:t>room</m:t>
                          </w:ins>
                        </m:r>
                      </m:sub>
                    </m:sSub>
                    <m:r>
                      <w:ins w:id="1226" w:author="Lichen Wu" w:date="2022-04-08T22:29:00Z">
                        <w:rPr>
                          <w:rFonts w:ascii="Cambria Math" w:hAnsi="Cambria Math"/>
                        </w:rPr>
                        <m:t>,</m:t>
                      </w:ins>
                    </m:r>
                    <m:sSub>
                      <m:sSubPr>
                        <m:ctrlPr>
                          <w:ins w:id="1227" w:author="Lichen Wu" w:date="2022-04-08T22:29:00Z">
                            <w:rPr>
                              <w:rFonts w:ascii="Cambria Math" w:hAnsi="Cambria Math"/>
                              <w:i/>
                            </w:rPr>
                          </w:ins>
                        </m:ctrlPr>
                      </m:sSubPr>
                      <m:e>
                        <m:r>
                          <w:ins w:id="1228" w:author="Lichen Wu" w:date="2022-04-08T22:29:00Z">
                            <w:rPr>
                              <w:rFonts w:ascii="Cambria Math" w:hAnsi="Cambria Math"/>
                            </w:rPr>
                            <m:t>T</m:t>
                          </w:ins>
                        </m:r>
                      </m:e>
                      <m:sub>
                        <m:r>
                          <w:ins w:id="1229" w:author="Lichen Wu" w:date="2022-04-08T22:29:00Z">
                            <w:rPr>
                              <w:rFonts w:ascii="Cambria Math" w:hAnsi="Cambria Math"/>
                            </w:rPr>
                            <m:t>intwall</m:t>
                          </w:ins>
                        </m:r>
                      </m:sub>
                    </m:sSub>
                    <m:r>
                      <w:ins w:id="1230" w:author="Lichen Wu" w:date="2022-04-08T22:29:00Z">
                        <w:rPr>
                          <w:rFonts w:ascii="Cambria Math" w:hAnsi="Cambria Math"/>
                        </w:rPr>
                        <m:t>,</m:t>
                      </w:ins>
                    </m:r>
                    <m:sSub>
                      <m:sSubPr>
                        <m:ctrlPr>
                          <w:ins w:id="1231" w:author="Lichen Wu" w:date="2022-04-08T22:29:00Z">
                            <w:rPr>
                              <w:rFonts w:ascii="Cambria Math" w:hAnsi="Cambria Math"/>
                              <w:i/>
                            </w:rPr>
                          </w:ins>
                        </m:ctrlPr>
                      </m:sSubPr>
                      <m:e>
                        <m:r>
                          <w:ins w:id="1232" w:author="Lichen Wu" w:date="2022-04-08T22:29:00Z">
                            <w:rPr>
                              <w:rFonts w:ascii="Cambria Math" w:hAnsi="Cambria Math"/>
                            </w:rPr>
                            <m:t>T</m:t>
                          </w:ins>
                        </m:r>
                      </m:e>
                      <m:sub>
                        <m:r>
                          <w:ins w:id="1233" w:author="Lichen Wu" w:date="2022-04-08T22:29:00Z">
                            <w:rPr>
                              <w:rFonts w:ascii="Cambria Math" w:hAnsi="Cambria Math"/>
                            </w:rPr>
                            <m:t>slab2</m:t>
                          </w:ins>
                        </m:r>
                      </m:sub>
                    </m:sSub>
                    <m:r>
                      <w:ins w:id="1234" w:author="Lichen Wu" w:date="2022-04-08T22:29:00Z">
                        <w:rPr>
                          <w:rFonts w:ascii="Cambria Math" w:hAnsi="Cambria Math"/>
                        </w:rPr>
                        <m:t>,</m:t>
                      </w:ins>
                    </m:r>
                    <m:sSub>
                      <m:sSubPr>
                        <m:ctrlPr>
                          <w:ins w:id="1235" w:author="Lichen Wu" w:date="2022-04-08T22:29:00Z">
                            <w:rPr>
                              <w:rFonts w:ascii="Cambria Math" w:hAnsi="Cambria Math"/>
                              <w:i/>
                            </w:rPr>
                          </w:ins>
                        </m:ctrlPr>
                      </m:sSubPr>
                      <m:e>
                        <m:r>
                          <w:ins w:id="1236" w:author="Lichen Wu" w:date="2022-04-08T22:29:00Z">
                            <w:rPr>
                              <w:rFonts w:ascii="Cambria Math" w:hAnsi="Cambria Math"/>
                            </w:rPr>
                            <m:t>T</m:t>
                          </w:ins>
                        </m:r>
                      </m:e>
                      <m:sub>
                        <m:r>
                          <w:ins w:id="1237" w:author="Lichen Wu" w:date="2022-04-08T22:29:00Z">
                            <w:rPr>
                              <w:rFonts w:ascii="Cambria Math" w:hAnsi="Cambria Math"/>
                            </w:rPr>
                            <m:t>sink</m:t>
                          </w:ins>
                        </m:r>
                      </m:sub>
                    </m:sSub>
                  </m:e>
                </m:d>
              </m:oMath>
            </m:oMathPara>
          </w:p>
        </w:tc>
        <w:tc>
          <w:tcPr>
            <w:tcW w:w="625" w:type="dxa"/>
            <w:vAlign w:val="center"/>
          </w:tcPr>
          <w:p w14:paraId="729FD338" w14:textId="260B8E77" w:rsidR="00BB31D6" w:rsidRDefault="00BB31D6" w:rsidP="00BA158B">
            <w:pPr>
              <w:rPr>
                <w:ins w:id="1238" w:author="Lichen Wu" w:date="2022-04-08T22:29:00Z"/>
              </w:rPr>
            </w:pPr>
            <w:ins w:id="1239" w:author="Lichen Wu" w:date="2022-04-08T22:29:00Z">
              <w:r>
                <w:t>(</w:t>
              </w:r>
              <w:r>
                <w:fldChar w:fldCharType="begin"/>
              </w:r>
              <w:r>
                <w:instrText xml:space="preserve"> SEQ Eq \* MERGEFORMAT </w:instrText>
              </w:r>
              <w:r>
                <w:fldChar w:fldCharType="separate"/>
              </w:r>
            </w:ins>
            <w:ins w:id="1240" w:author="Lichen Wu" w:date="2022-04-09T14:40:00Z">
              <w:r w:rsidR="008661CF">
                <w:rPr>
                  <w:noProof/>
                </w:rPr>
                <w:t>22</w:t>
              </w:r>
            </w:ins>
            <w:ins w:id="1241" w:author="Lichen Wu" w:date="2022-04-08T22:29:00Z">
              <w:r>
                <w:rPr>
                  <w:noProof/>
                </w:rPr>
                <w:fldChar w:fldCharType="end"/>
              </w:r>
              <w:r>
                <w:t>)</w:t>
              </w:r>
            </w:ins>
          </w:p>
        </w:tc>
      </w:tr>
      <w:tr w:rsidR="00BB31D6" w14:paraId="4800BDB3" w14:textId="77777777" w:rsidTr="00BA158B">
        <w:trPr>
          <w:jc w:val="center"/>
          <w:ins w:id="1242" w:author="Lichen Wu" w:date="2022-04-08T22:29:00Z"/>
        </w:trPr>
        <w:tc>
          <w:tcPr>
            <w:tcW w:w="625" w:type="dxa"/>
            <w:vAlign w:val="center"/>
          </w:tcPr>
          <w:p w14:paraId="0662554F" w14:textId="77777777" w:rsidR="00BB31D6" w:rsidRDefault="00BB31D6" w:rsidP="00BA158B">
            <w:pPr>
              <w:rPr>
                <w:ins w:id="1243" w:author="Lichen Wu" w:date="2022-04-08T22:29:00Z"/>
              </w:rPr>
            </w:pPr>
          </w:p>
        </w:tc>
        <w:tc>
          <w:tcPr>
            <w:tcW w:w="8100" w:type="dxa"/>
            <w:vAlign w:val="center"/>
          </w:tcPr>
          <w:p w14:paraId="056F5F31" w14:textId="77777777" w:rsidR="00BB31D6" w:rsidRDefault="000D79F5" w:rsidP="00BA158B">
            <w:pPr>
              <w:jc w:val="center"/>
              <w:rPr>
                <w:ins w:id="1244" w:author="Lichen Wu" w:date="2022-04-08T22:29:00Z"/>
              </w:rPr>
            </w:pPr>
            <m:oMathPara>
              <m:oMath>
                <m:sSup>
                  <m:sSupPr>
                    <m:ctrlPr>
                      <w:ins w:id="1245" w:author="Lichen Wu" w:date="2022-04-08T22:29:00Z">
                        <w:rPr>
                          <w:rFonts w:ascii="Cambria Math" w:hAnsi="Cambria Math"/>
                          <w:i/>
                        </w:rPr>
                      </w:ins>
                    </m:ctrlPr>
                  </m:sSupPr>
                  <m:e>
                    <m:r>
                      <w:ins w:id="1246" w:author="Lichen Wu" w:date="2022-04-08T22:29:00Z">
                        <m:rPr>
                          <m:sty m:val="bi"/>
                        </m:rPr>
                        <w:rPr>
                          <w:rFonts w:ascii="Cambria Math" w:hAnsi="Cambria Math"/>
                        </w:rPr>
                        <m:t>u</m:t>
                      </w:ins>
                    </m:r>
                    <m:ctrlPr>
                      <w:ins w:id="1247" w:author="Lichen Wu" w:date="2022-04-08T22:29:00Z">
                        <w:rPr>
                          <w:rFonts w:ascii="Cambria Math" w:hAnsi="Cambria Math"/>
                          <w:b/>
                          <w:i/>
                        </w:rPr>
                      </w:ins>
                    </m:ctrlPr>
                  </m:e>
                  <m:sup>
                    <m:r>
                      <w:ins w:id="1248" w:author="Lichen Wu" w:date="2022-04-08T22:29:00Z">
                        <w:rPr>
                          <w:rFonts w:ascii="Cambria Math" w:hAnsi="Cambria Math"/>
                        </w:rPr>
                        <m:t>T</m:t>
                      </w:ins>
                    </m:r>
                  </m:sup>
                </m:sSup>
                <m:r>
                  <w:ins w:id="1249" w:author="Lichen Wu" w:date="2022-04-08T22:29:00Z">
                    <w:rPr>
                      <w:rFonts w:ascii="Cambria Math" w:hAnsi="Cambria Math"/>
                    </w:rPr>
                    <m:t>=</m:t>
                  </w:ins>
                </m:r>
                <m:d>
                  <m:dPr>
                    <m:begChr m:val="["/>
                    <m:endChr m:val="]"/>
                    <m:ctrlPr>
                      <w:ins w:id="1250" w:author="Lichen Wu" w:date="2022-04-08T22:29:00Z">
                        <w:rPr>
                          <w:rFonts w:ascii="Cambria Math" w:hAnsi="Cambria Math"/>
                        </w:rPr>
                      </w:ins>
                    </m:ctrlPr>
                  </m:dPr>
                  <m:e>
                    <m:sSub>
                      <m:sSubPr>
                        <m:ctrlPr>
                          <w:ins w:id="1251" w:author="Lichen Wu" w:date="2022-04-08T22:29:00Z">
                            <w:rPr>
                              <w:rFonts w:ascii="Cambria Math" w:hAnsi="Cambria Math"/>
                              <w:i/>
                            </w:rPr>
                          </w:ins>
                        </m:ctrlPr>
                      </m:sSubPr>
                      <m:e>
                        <m:r>
                          <w:ins w:id="1252" w:author="Lichen Wu" w:date="2022-04-08T22:29:00Z">
                            <w:rPr>
                              <w:rFonts w:ascii="Cambria Math" w:hAnsi="Cambria Math"/>
                            </w:rPr>
                            <m:t>T</m:t>
                          </w:ins>
                        </m:r>
                        <m:ctrlPr>
                          <w:ins w:id="1253" w:author="Lichen Wu" w:date="2022-04-08T22:29:00Z">
                            <w:rPr>
                              <w:rFonts w:ascii="Cambria Math" w:hAnsi="Cambria Math"/>
                            </w:rPr>
                          </w:ins>
                        </m:ctrlPr>
                      </m:e>
                      <m:sub>
                        <m:r>
                          <w:ins w:id="1254" w:author="Lichen Wu" w:date="2022-04-08T22:29:00Z">
                            <w:rPr>
                              <w:rFonts w:ascii="Cambria Math" w:hAnsi="Cambria Math"/>
                            </w:rPr>
                            <m:t>out</m:t>
                          </w:ins>
                        </m:r>
                      </m:sub>
                    </m:sSub>
                    <m:r>
                      <w:ins w:id="1255" w:author="Lichen Wu" w:date="2022-04-08T22:29:00Z">
                        <w:rPr>
                          <w:rFonts w:ascii="Cambria Math" w:hAnsi="Cambria Math"/>
                        </w:rPr>
                        <m:t>,</m:t>
                      </w:ins>
                    </m:r>
                    <m:sSub>
                      <m:sSubPr>
                        <m:ctrlPr>
                          <w:ins w:id="1256" w:author="Lichen Wu" w:date="2022-04-08T22:29:00Z">
                            <w:rPr>
                              <w:rFonts w:ascii="Cambria Math" w:hAnsi="Cambria Math"/>
                              <w:i/>
                            </w:rPr>
                          </w:ins>
                        </m:ctrlPr>
                      </m:sSubPr>
                      <m:e>
                        <m:r>
                          <w:ins w:id="1257" w:author="Lichen Wu" w:date="2022-04-08T22:29:00Z">
                            <w:rPr>
                              <w:rFonts w:ascii="Cambria Math" w:hAnsi="Cambria Math"/>
                            </w:rPr>
                            <m:t>T</m:t>
                          </w:ins>
                        </m:r>
                      </m:e>
                      <m:sub>
                        <m:r>
                          <w:ins w:id="1258" w:author="Lichen Wu" w:date="2022-04-08T22:29:00Z">
                            <w:rPr>
                              <w:rFonts w:ascii="Cambria Math" w:hAnsi="Cambria Math"/>
                            </w:rPr>
                            <m:t>slab1</m:t>
                          </w:ins>
                        </m:r>
                      </m:sub>
                    </m:sSub>
                    <m:r>
                      <w:ins w:id="1259" w:author="Lichen Wu" w:date="2022-04-08T22:29:00Z">
                        <w:rPr>
                          <w:rFonts w:ascii="Cambria Math" w:hAnsi="Cambria Math"/>
                        </w:rPr>
                        <m:t>,</m:t>
                      </w:ins>
                    </m:r>
                    <m:sSub>
                      <m:sSubPr>
                        <m:ctrlPr>
                          <w:ins w:id="1260" w:author="Lichen Wu" w:date="2022-04-08T22:29:00Z">
                            <w:rPr>
                              <w:rFonts w:ascii="Cambria Math" w:hAnsi="Cambria Math"/>
                              <w:i/>
                            </w:rPr>
                          </w:ins>
                        </m:ctrlPr>
                      </m:sSubPr>
                      <m:e>
                        <m:r>
                          <w:ins w:id="1261" w:author="Lichen Wu" w:date="2022-04-08T22:29:00Z">
                            <w:rPr>
                              <w:rFonts w:ascii="Cambria Math" w:hAnsi="Cambria Math"/>
                            </w:rPr>
                            <m:t>T</m:t>
                          </w:ins>
                        </m:r>
                      </m:e>
                      <m:sub>
                        <m:r>
                          <w:ins w:id="1262" w:author="Lichen Wu" w:date="2022-04-08T22:29:00Z">
                            <w:rPr>
                              <w:rFonts w:ascii="Cambria Math" w:hAnsi="Cambria Math"/>
                            </w:rPr>
                            <m:t>cav</m:t>
                          </w:ins>
                        </m:r>
                      </m:sub>
                    </m:sSub>
                    <m:r>
                      <w:ins w:id="1263" w:author="Lichen Wu" w:date="2022-04-08T22:29:00Z">
                        <w:rPr>
                          <w:rFonts w:ascii="Cambria Math" w:hAnsi="Cambria Math"/>
                        </w:rPr>
                        <m:t>,</m:t>
                      </w:ins>
                    </m:r>
                    <m:sSub>
                      <m:sSubPr>
                        <m:ctrlPr>
                          <w:ins w:id="1264" w:author="Lichen Wu" w:date="2022-04-08T22:29:00Z">
                            <w:rPr>
                              <w:rFonts w:ascii="Cambria Math" w:hAnsi="Cambria Math"/>
                              <w:i/>
                            </w:rPr>
                          </w:ins>
                        </m:ctrlPr>
                      </m:sSubPr>
                      <m:e>
                        <m:r>
                          <w:ins w:id="1265" w:author="Lichen Wu" w:date="2022-04-08T22:29:00Z">
                            <w:rPr>
                              <w:rFonts w:ascii="Cambria Math" w:hAnsi="Cambria Math"/>
                            </w:rPr>
                            <m:t>T</m:t>
                          </w:ins>
                        </m:r>
                      </m:e>
                      <m:sub>
                        <m:r>
                          <w:ins w:id="1266" w:author="Lichen Wu" w:date="2022-04-08T22:29:00Z">
                            <w:rPr>
                              <w:rFonts w:ascii="Cambria Math" w:hAnsi="Cambria Math"/>
                            </w:rPr>
                            <m:t>source</m:t>
                          </w:ins>
                        </m:r>
                      </m:sub>
                    </m:sSub>
                    <m:r>
                      <w:ins w:id="1267" w:author="Lichen Wu" w:date="2022-04-08T22:29:00Z">
                        <w:rPr>
                          <w:rFonts w:ascii="Cambria Math" w:hAnsi="Cambria Math"/>
                        </w:rPr>
                        <m:t>,</m:t>
                      </w:ins>
                    </m:r>
                    <m:sSub>
                      <m:sSubPr>
                        <m:ctrlPr>
                          <w:ins w:id="1268" w:author="Lichen Wu" w:date="2022-04-08T22:29:00Z">
                            <w:rPr>
                              <w:rFonts w:ascii="Cambria Math" w:hAnsi="Cambria Math"/>
                              <w:i/>
                            </w:rPr>
                          </w:ins>
                        </m:ctrlPr>
                      </m:sSubPr>
                      <m:e>
                        <m:acc>
                          <m:accPr>
                            <m:chr m:val="̇"/>
                            <m:ctrlPr>
                              <w:ins w:id="1269" w:author="Lichen Wu" w:date="2022-04-08T22:29:00Z">
                                <w:rPr>
                                  <w:rFonts w:ascii="Cambria Math" w:hAnsi="Cambria Math"/>
                                </w:rPr>
                              </w:ins>
                            </m:ctrlPr>
                          </m:accPr>
                          <m:e>
                            <m:r>
                              <w:ins w:id="1270" w:author="Lichen Wu" w:date="2022-04-08T22:29:00Z">
                                <w:rPr>
                                  <w:rFonts w:ascii="Cambria Math" w:hAnsi="Cambria Math"/>
                                </w:rPr>
                                <m:t>Q</m:t>
                              </w:ins>
                            </m:r>
                          </m:e>
                        </m:acc>
                      </m:e>
                      <m:sub>
                        <m:r>
                          <w:ins w:id="1271" w:author="Lichen Wu" w:date="2022-04-08T22:29:00Z">
                            <w:rPr>
                              <w:rFonts w:ascii="Cambria Math" w:hAnsi="Cambria Math"/>
                            </w:rPr>
                            <m:t>sol</m:t>
                          </w:ins>
                        </m:r>
                      </m:sub>
                    </m:sSub>
                    <m:r>
                      <w:ins w:id="1272" w:author="Lichen Wu" w:date="2022-04-08T22:29:00Z">
                        <w:rPr>
                          <w:rFonts w:ascii="Cambria Math" w:hAnsi="Cambria Math"/>
                        </w:rPr>
                        <m:t>,</m:t>
                      </w:ins>
                    </m:r>
                    <m:sSub>
                      <m:sSubPr>
                        <m:ctrlPr>
                          <w:ins w:id="1273" w:author="Lichen Wu" w:date="2022-04-08T22:29:00Z">
                            <w:rPr>
                              <w:rFonts w:ascii="Cambria Math" w:hAnsi="Cambria Math"/>
                              <w:i/>
                            </w:rPr>
                          </w:ins>
                        </m:ctrlPr>
                      </m:sSubPr>
                      <m:e>
                        <m:acc>
                          <m:accPr>
                            <m:chr m:val="̇"/>
                            <m:ctrlPr>
                              <w:ins w:id="1274" w:author="Lichen Wu" w:date="2022-04-08T22:29:00Z">
                                <w:rPr>
                                  <w:rFonts w:ascii="Cambria Math" w:hAnsi="Cambria Math"/>
                                </w:rPr>
                              </w:ins>
                            </m:ctrlPr>
                          </m:accPr>
                          <m:e>
                            <m:r>
                              <w:ins w:id="1275" w:author="Lichen Wu" w:date="2022-04-08T22:29:00Z">
                                <w:rPr>
                                  <w:rFonts w:ascii="Cambria Math" w:hAnsi="Cambria Math"/>
                                </w:rPr>
                                <m:t>Q</m:t>
                              </w:ins>
                            </m:r>
                          </m:e>
                        </m:acc>
                      </m:e>
                      <m:sub>
                        <m:r>
                          <w:ins w:id="1276" w:author="Lichen Wu" w:date="2022-04-08T22:29:00Z">
                            <w:rPr>
                              <w:rFonts w:ascii="Cambria Math" w:hAnsi="Cambria Math"/>
                            </w:rPr>
                            <m:t>int</m:t>
                          </w:ins>
                        </m:r>
                      </m:sub>
                    </m:sSub>
                    <m:r>
                      <w:ins w:id="1277" w:author="Lichen Wu" w:date="2022-04-08T22:29:00Z">
                        <w:rPr>
                          <w:rFonts w:ascii="Cambria Math" w:hAnsi="Cambria Math"/>
                        </w:rPr>
                        <m:t>,</m:t>
                      </w:ins>
                    </m:r>
                    <m:sSub>
                      <m:sSubPr>
                        <m:ctrlPr>
                          <w:ins w:id="1278" w:author="Lichen Wu" w:date="2022-04-08T22:29:00Z">
                            <w:rPr>
                              <w:rFonts w:ascii="Cambria Math" w:hAnsi="Cambria Math"/>
                              <w:i/>
                            </w:rPr>
                          </w:ins>
                        </m:ctrlPr>
                      </m:sSubPr>
                      <m:e>
                        <m:acc>
                          <m:accPr>
                            <m:chr m:val="̇"/>
                            <m:ctrlPr>
                              <w:ins w:id="1279" w:author="Lichen Wu" w:date="2022-04-08T22:29:00Z">
                                <w:rPr>
                                  <w:rFonts w:ascii="Cambria Math" w:hAnsi="Cambria Math"/>
                                </w:rPr>
                              </w:ins>
                            </m:ctrlPr>
                          </m:accPr>
                          <m:e>
                            <m:r>
                              <w:ins w:id="1280" w:author="Lichen Wu" w:date="2022-04-08T22:29:00Z">
                                <w:rPr>
                                  <w:rFonts w:ascii="Cambria Math" w:hAnsi="Cambria Math"/>
                                </w:rPr>
                                <m:t>Q</m:t>
                              </w:ins>
                            </m:r>
                          </m:e>
                        </m:acc>
                      </m:e>
                      <m:sub>
                        <m:r>
                          <w:ins w:id="1281" w:author="Lichen Wu" w:date="2022-04-08T22:29:00Z">
                            <w:rPr>
                              <w:rFonts w:ascii="Cambria Math" w:hAnsi="Cambria Math"/>
                            </w:rPr>
                            <m:t>light</m:t>
                          </w:ins>
                        </m:r>
                      </m:sub>
                    </m:sSub>
                    <m:r>
                      <w:ins w:id="1282" w:author="Lichen Wu" w:date="2022-04-08T22:29:00Z">
                        <w:rPr>
                          <w:rFonts w:ascii="Cambria Math" w:hAnsi="Cambria Math"/>
                        </w:rPr>
                        <m:t>,</m:t>
                      </w:ins>
                    </m:r>
                    <m:sSub>
                      <m:sSubPr>
                        <m:ctrlPr>
                          <w:ins w:id="1283" w:author="Lichen Wu" w:date="2022-04-08T22:29:00Z">
                            <w:rPr>
                              <w:rFonts w:ascii="Cambria Math" w:hAnsi="Cambria Math"/>
                              <w:i/>
                            </w:rPr>
                          </w:ins>
                        </m:ctrlPr>
                      </m:sSubPr>
                      <m:e>
                        <m:acc>
                          <m:accPr>
                            <m:chr m:val="̇"/>
                            <m:ctrlPr>
                              <w:ins w:id="1284" w:author="Lichen Wu" w:date="2022-04-08T22:29:00Z">
                                <w:rPr>
                                  <w:rFonts w:ascii="Cambria Math" w:hAnsi="Cambria Math"/>
                                </w:rPr>
                              </w:ins>
                            </m:ctrlPr>
                          </m:accPr>
                          <m:e>
                            <m:r>
                              <w:ins w:id="1285" w:author="Lichen Wu" w:date="2022-04-08T22:29:00Z">
                                <w:rPr>
                                  <w:rFonts w:ascii="Cambria Math" w:hAnsi="Cambria Math"/>
                                </w:rPr>
                                <m:t>Q</m:t>
                              </w:ins>
                            </m:r>
                          </m:e>
                        </m:acc>
                      </m:e>
                      <m:sub>
                        <m:r>
                          <w:ins w:id="1286" w:author="Lichen Wu" w:date="2022-04-08T22:29:00Z">
                            <w:rPr>
                              <w:rFonts w:ascii="Cambria Math" w:hAnsi="Cambria Math"/>
                            </w:rPr>
                            <m:t>AHU</m:t>
                          </w:ins>
                        </m:r>
                      </m:sub>
                    </m:sSub>
                    <m:r>
                      <w:ins w:id="1287" w:author="Lichen Wu" w:date="2022-04-08T22:29:00Z">
                        <w:rPr>
                          <w:rFonts w:ascii="Cambria Math" w:hAnsi="Cambria Math"/>
                        </w:rPr>
                        <m:t>,</m:t>
                      </w:ins>
                    </m:r>
                    <m:f>
                      <m:fPr>
                        <m:ctrlPr>
                          <w:ins w:id="1288" w:author="Lichen Wu" w:date="2022-04-08T22:29:00Z">
                            <w:rPr>
                              <w:rFonts w:ascii="Cambria Math" w:hAnsi="Cambria Math"/>
                            </w:rPr>
                          </w:ins>
                        </m:ctrlPr>
                      </m:fPr>
                      <m:num>
                        <m:r>
                          <w:ins w:id="1289" w:author="Lichen Wu" w:date="2022-04-08T22:29:00Z">
                            <w:rPr>
                              <w:rFonts w:ascii="Cambria Math" w:hAnsi="Cambria Math"/>
                            </w:rPr>
                            <m:t>d</m:t>
                          </w:ins>
                        </m:r>
                        <m:sSub>
                          <m:sSubPr>
                            <m:ctrlPr>
                              <w:ins w:id="1290" w:author="Lichen Wu" w:date="2022-04-08T22:29:00Z">
                                <w:rPr>
                                  <w:rFonts w:ascii="Cambria Math" w:hAnsi="Cambria Math"/>
                                  <w:i/>
                                </w:rPr>
                              </w:ins>
                            </m:ctrlPr>
                          </m:sSubPr>
                          <m:e>
                            <m:r>
                              <w:ins w:id="1291" w:author="Lichen Wu" w:date="2022-04-08T22:29:00Z">
                                <w:rPr>
                                  <w:rFonts w:ascii="Cambria Math" w:hAnsi="Cambria Math"/>
                                </w:rPr>
                                <m:t>T</m:t>
                              </w:ins>
                            </m:r>
                          </m:e>
                          <m:sub>
                            <m:r>
                              <w:ins w:id="1292" w:author="Lichen Wu" w:date="2022-04-08T22:29:00Z">
                                <w:rPr>
                                  <w:rFonts w:ascii="Cambria Math" w:hAnsi="Cambria Math"/>
                                </w:rPr>
                                <m:t>source</m:t>
                              </w:ins>
                            </m:r>
                          </m:sub>
                        </m:sSub>
                      </m:num>
                      <m:den>
                        <m:r>
                          <w:ins w:id="1293" w:author="Lichen Wu" w:date="2022-04-08T22:29:00Z">
                            <w:rPr>
                              <w:rFonts w:ascii="Cambria Math" w:hAnsi="Cambria Math"/>
                            </w:rPr>
                            <m:t>dt</m:t>
                          </w:ins>
                        </m:r>
                      </m:den>
                    </m:f>
                    <m:ctrlPr>
                      <w:ins w:id="1294" w:author="Lichen Wu" w:date="2022-04-08T22:29:00Z">
                        <w:rPr>
                          <w:rFonts w:ascii="Cambria Math" w:hAnsi="Cambria Math"/>
                          <w:i/>
                        </w:rPr>
                      </w:ins>
                    </m:ctrlPr>
                  </m:e>
                </m:d>
              </m:oMath>
            </m:oMathPara>
          </w:p>
        </w:tc>
        <w:tc>
          <w:tcPr>
            <w:tcW w:w="625" w:type="dxa"/>
            <w:vAlign w:val="center"/>
          </w:tcPr>
          <w:p w14:paraId="1CA383B7" w14:textId="5B7F3C10" w:rsidR="00BB31D6" w:rsidRDefault="00BB31D6" w:rsidP="00BA158B">
            <w:pPr>
              <w:rPr>
                <w:ins w:id="1295" w:author="Lichen Wu" w:date="2022-04-08T22:29:00Z"/>
              </w:rPr>
            </w:pPr>
            <w:ins w:id="1296" w:author="Lichen Wu" w:date="2022-04-08T22:29:00Z">
              <w:r>
                <w:t>(</w:t>
              </w:r>
              <w:r>
                <w:fldChar w:fldCharType="begin"/>
              </w:r>
              <w:r>
                <w:instrText xml:space="preserve"> SEQ Eq \* MERGEFORMAT </w:instrText>
              </w:r>
              <w:r>
                <w:fldChar w:fldCharType="separate"/>
              </w:r>
            </w:ins>
            <w:ins w:id="1297" w:author="Lichen Wu" w:date="2022-04-09T14:40:00Z">
              <w:r w:rsidR="008661CF">
                <w:rPr>
                  <w:noProof/>
                </w:rPr>
                <w:t>23</w:t>
              </w:r>
            </w:ins>
            <w:ins w:id="1298" w:author="Lichen Wu" w:date="2022-04-08T22:29:00Z">
              <w:r>
                <w:rPr>
                  <w:noProof/>
                </w:rPr>
                <w:fldChar w:fldCharType="end"/>
              </w:r>
              <w:r>
                <w:t>)</w:t>
              </w:r>
            </w:ins>
          </w:p>
        </w:tc>
      </w:tr>
      <w:tr w:rsidR="00BB31D6" w14:paraId="5831F713" w14:textId="77777777" w:rsidTr="00BA158B">
        <w:trPr>
          <w:jc w:val="center"/>
          <w:ins w:id="1299" w:author="Lichen Wu" w:date="2022-04-08T22:29:00Z"/>
        </w:trPr>
        <w:tc>
          <w:tcPr>
            <w:tcW w:w="625" w:type="dxa"/>
            <w:vAlign w:val="center"/>
          </w:tcPr>
          <w:p w14:paraId="5F7A5B09" w14:textId="77777777" w:rsidR="00BB31D6" w:rsidRDefault="00BB31D6" w:rsidP="00BA158B">
            <w:pPr>
              <w:rPr>
                <w:ins w:id="1300" w:author="Lichen Wu" w:date="2022-04-08T22:29:00Z"/>
              </w:rPr>
            </w:pPr>
          </w:p>
        </w:tc>
        <w:tc>
          <w:tcPr>
            <w:tcW w:w="8100" w:type="dxa"/>
            <w:vAlign w:val="center"/>
          </w:tcPr>
          <w:p w14:paraId="74034E65" w14:textId="4EEE8467" w:rsidR="00BB31D6" w:rsidRDefault="00855726" w:rsidP="00BA158B">
            <w:pPr>
              <w:jc w:val="center"/>
              <w:rPr>
                <w:ins w:id="1301" w:author="Lichen Wu" w:date="2022-04-08T22:29:00Z"/>
              </w:rPr>
            </w:pPr>
            <m:oMathPara>
              <m:oMath>
                <m:r>
                  <w:ins w:id="1302" w:author="Lichen Wu" w:date="2022-04-08T22:29:00Z">
                    <m:rPr>
                      <m:sty m:val="p"/>
                    </m:rPr>
                    <w:rPr>
                      <w:rFonts w:ascii="Cambria Math" w:hAnsi="Cambria Math"/>
                    </w:rPr>
                    <m:t>y</m:t>
                  </w:ins>
                </m:r>
                <m:r>
                  <w:ins w:id="1303" w:author="Lichen Wu" w:date="2022-04-08T22:29:00Z">
                    <w:rPr>
                      <w:rFonts w:ascii="Cambria Math" w:hAnsi="Cambria Math"/>
                    </w:rPr>
                    <m:t>=</m:t>
                  </w:ins>
                </m:r>
                <m:sSub>
                  <m:sSubPr>
                    <m:ctrlPr>
                      <w:ins w:id="1304" w:author="Lichen Wu" w:date="2022-04-08T22:29:00Z">
                        <w:rPr>
                          <w:rFonts w:ascii="Cambria Math" w:hAnsi="Cambria Math"/>
                          <w:i/>
                        </w:rPr>
                      </w:ins>
                    </m:ctrlPr>
                  </m:sSubPr>
                  <m:e>
                    <m:acc>
                      <m:accPr>
                        <m:chr m:val="̇"/>
                        <m:ctrlPr>
                          <w:ins w:id="1305" w:author="Lichen Wu" w:date="2022-04-08T22:29:00Z">
                            <w:rPr>
                              <w:rFonts w:ascii="Cambria Math" w:hAnsi="Cambria Math"/>
                            </w:rPr>
                          </w:ins>
                        </m:ctrlPr>
                      </m:accPr>
                      <m:e>
                        <m:r>
                          <w:ins w:id="1306" w:author="Lichen Wu" w:date="2022-04-08T22:29:00Z">
                            <w:rPr>
                              <w:rFonts w:ascii="Cambria Math" w:hAnsi="Cambria Math"/>
                            </w:rPr>
                            <m:t>Q</m:t>
                          </w:ins>
                        </m:r>
                      </m:e>
                    </m:acc>
                  </m:e>
                  <m:sub>
                    <m:r>
                      <w:ins w:id="1307" w:author="Lichen Wu" w:date="2022-04-08T22:29:00Z">
                        <w:rPr>
                          <w:rFonts w:ascii="Cambria Math" w:hAnsi="Cambria Math"/>
                        </w:rPr>
                        <m:t>rad</m:t>
                      </w:ins>
                    </m:r>
                  </m:sub>
                </m:sSub>
                <m:r>
                  <w:ins w:id="1308" w:author="Lichen Wu" w:date="2022-04-08T22:29:00Z">
                    <w:rPr>
                      <w:rFonts w:ascii="Cambria Math" w:hAnsi="Cambria Math"/>
                    </w:rPr>
                    <m:t>=</m:t>
                  </w:ins>
                </m:r>
                <m:f>
                  <m:fPr>
                    <m:ctrlPr>
                      <w:ins w:id="1309" w:author="Lichen Wu" w:date="2022-04-08T22:29:00Z">
                        <w:rPr>
                          <w:rFonts w:ascii="Cambria Math" w:hAnsi="Cambria Math"/>
                        </w:rPr>
                      </w:ins>
                    </m:ctrlPr>
                  </m:fPr>
                  <m:num>
                    <m:sSub>
                      <m:sSubPr>
                        <m:ctrlPr>
                          <w:ins w:id="1310" w:author="Lichen Wu" w:date="2022-04-08T22:29:00Z">
                            <w:rPr>
                              <w:rFonts w:ascii="Cambria Math" w:hAnsi="Cambria Math"/>
                              <w:i/>
                            </w:rPr>
                          </w:ins>
                        </m:ctrlPr>
                      </m:sSubPr>
                      <m:e>
                        <m:r>
                          <w:ins w:id="1311" w:author="Lichen Wu" w:date="2022-04-08T22:29:00Z">
                            <w:rPr>
                              <w:rFonts w:ascii="Cambria Math" w:hAnsi="Cambria Math"/>
                            </w:rPr>
                            <m:t>T</m:t>
                          </w:ins>
                        </m:r>
                        <m:ctrlPr>
                          <w:ins w:id="1312" w:author="Lichen Wu" w:date="2022-04-08T22:29:00Z">
                            <w:rPr>
                              <w:rFonts w:ascii="Cambria Math" w:hAnsi="Cambria Math"/>
                            </w:rPr>
                          </w:ins>
                        </m:ctrlPr>
                      </m:e>
                      <m:sub>
                        <m:r>
                          <w:ins w:id="1313" w:author="Lichen Wu" w:date="2022-04-08T22:29:00Z">
                            <w:rPr>
                              <w:rFonts w:ascii="Cambria Math" w:hAnsi="Cambria Math"/>
                            </w:rPr>
                            <m:t>source</m:t>
                          </w:ins>
                        </m:r>
                      </m:sub>
                    </m:sSub>
                    <m:r>
                      <w:ins w:id="1314" w:author="Lichen Wu" w:date="2022-04-08T22:29:00Z">
                        <w:rPr>
                          <w:rFonts w:ascii="Cambria Math" w:hAnsi="Cambria Math"/>
                        </w:rPr>
                        <m:t>-</m:t>
                      </w:ins>
                    </m:r>
                    <m:sSub>
                      <m:sSubPr>
                        <m:ctrlPr>
                          <w:ins w:id="1315" w:author="Lichen Wu" w:date="2022-04-08T22:29:00Z">
                            <w:rPr>
                              <w:rFonts w:ascii="Cambria Math" w:hAnsi="Cambria Math"/>
                              <w:i/>
                            </w:rPr>
                          </w:ins>
                        </m:ctrlPr>
                      </m:sSubPr>
                      <m:e>
                        <m:r>
                          <w:ins w:id="1316" w:author="Lichen Wu" w:date="2022-04-08T22:29:00Z">
                            <w:rPr>
                              <w:rFonts w:ascii="Cambria Math" w:hAnsi="Cambria Math"/>
                            </w:rPr>
                            <m:t>T</m:t>
                          </w:ins>
                        </m:r>
                      </m:e>
                      <m:sub>
                        <m:r>
                          <w:ins w:id="1317" w:author="Lichen Wu" w:date="2022-04-08T22:29:00Z">
                            <w:rPr>
                              <w:rFonts w:ascii="Cambria Math" w:hAnsi="Cambria Math"/>
                            </w:rPr>
                            <m:t>slab2</m:t>
                          </w:ins>
                        </m:r>
                      </m:sub>
                    </m:sSub>
                  </m:num>
                  <m:den>
                    <m:sSub>
                      <m:sSubPr>
                        <m:ctrlPr>
                          <w:ins w:id="1318" w:author="Lichen Wu" w:date="2022-04-08T22:29:00Z">
                            <w:rPr>
                              <w:rFonts w:ascii="Cambria Math" w:hAnsi="Cambria Math"/>
                              <w:i/>
                            </w:rPr>
                          </w:ins>
                        </m:ctrlPr>
                      </m:sSubPr>
                      <m:e>
                        <m:r>
                          <w:ins w:id="1319" w:author="Lichen Wu" w:date="2022-04-08T22:29:00Z">
                            <w:rPr>
                              <w:rFonts w:ascii="Cambria Math" w:hAnsi="Cambria Math"/>
                            </w:rPr>
                            <m:t>R</m:t>
                          </w:ins>
                        </m:r>
                        <m:ctrlPr>
                          <w:ins w:id="1320" w:author="Lichen Wu" w:date="2022-04-08T22:29:00Z">
                            <w:rPr>
                              <w:rFonts w:ascii="Cambria Math" w:hAnsi="Cambria Math"/>
                            </w:rPr>
                          </w:ins>
                        </m:ctrlPr>
                      </m:e>
                      <m:sub>
                        <m:r>
                          <w:ins w:id="1321" w:author="Lichen Wu" w:date="2022-04-08T22:29:00Z">
                            <w:rPr>
                              <w:rFonts w:ascii="Cambria Math" w:hAnsi="Cambria Math"/>
                            </w:rPr>
                            <m:t>source,slab2</m:t>
                          </w:ins>
                        </m:r>
                      </m:sub>
                    </m:sSub>
                  </m:den>
                </m:f>
                <m:r>
                  <w:ins w:id="1322" w:author="Lichen Wu" w:date="2022-04-08T22:29:00Z">
                    <w:rPr>
                      <w:rFonts w:ascii="Cambria Math" w:hAnsi="Cambria Math"/>
                    </w:rPr>
                    <m:t>+</m:t>
                  </w:ins>
                </m:r>
                <m:f>
                  <m:fPr>
                    <m:ctrlPr>
                      <w:ins w:id="1323" w:author="Lichen Wu" w:date="2022-04-08T22:29:00Z">
                        <w:rPr>
                          <w:rFonts w:ascii="Cambria Math" w:hAnsi="Cambria Math"/>
                        </w:rPr>
                      </w:ins>
                    </m:ctrlPr>
                  </m:fPr>
                  <m:num>
                    <m:sSub>
                      <m:sSubPr>
                        <m:ctrlPr>
                          <w:ins w:id="1324" w:author="Lichen Wu" w:date="2022-04-08T22:29:00Z">
                            <w:rPr>
                              <w:rFonts w:ascii="Cambria Math" w:hAnsi="Cambria Math"/>
                              <w:i/>
                            </w:rPr>
                          </w:ins>
                        </m:ctrlPr>
                      </m:sSubPr>
                      <m:e>
                        <m:r>
                          <w:ins w:id="1325" w:author="Lichen Wu" w:date="2022-04-08T22:29:00Z">
                            <w:rPr>
                              <w:rFonts w:ascii="Cambria Math" w:hAnsi="Cambria Math"/>
                            </w:rPr>
                            <m:t>T</m:t>
                          </w:ins>
                        </m:r>
                        <m:ctrlPr>
                          <w:ins w:id="1326" w:author="Lichen Wu" w:date="2022-04-08T22:29:00Z">
                            <w:rPr>
                              <w:rFonts w:ascii="Cambria Math" w:hAnsi="Cambria Math"/>
                            </w:rPr>
                          </w:ins>
                        </m:ctrlPr>
                      </m:e>
                      <m:sub>
                        <m:r>
                          <w:ins w:id="1327" w:author="Lichen Wu" w:date="2022-04-08T22:29:00Z">
                            <w:rPr>
                              <w:rFonts w:ascii="Cambria Math" w:hAnsi="Cambria Math"/>
                            </w:rPr>
                            <m:t>source</m:t>
                          </w:ins>
                        </m:r>
                      </m:sub>
                    </m:sSub>
                    <m:r>
                      <w:ins w:id="1328" w:author="Lichen Wu" w:date="2022-04-08T22:29:00Z">
                        <w:rPr>
                          <w:rFonts w:ascii="Cambria Math" w:hAnsi="Cambria Math"/>
                        </w:rPr>
                        <m:t>-</m:t>
                      </w:ins>
                    </m:r>
                    <m:sSub>
                      <m:sSubPr>
                        <m:ctrlPr>
                          <w:ins w:id="1329" w:author="Lichen Wu" w:date="2022-04-08T22:29:00Z">
                            <w:rPr>
                              <w:rFonts w:ascii="Cambria Math" w:hAnsi="Cambria Math"/>
                              <w:i/>
                            </w:rPr>
                          </w:ins>
                        </m:ctrlPr>
                      </m:sSubPr>
                      <m:e>
                        <m:r>
                          <w:ins w:id="1330" w:author="Lichen Wu" w:date="2022-04-08T22:29:00Z">
                            <w:rPr>
                              <w:rFonts w:ascii="Cambria Math" w:hAnsi="Cambria Math"/>
                            </w:rPr>
                            <m:t>T</m:t>
                          </w:ins>
                        </m:r>
                      </m:e>
                      <m:sub>
                        <m:r>
                          <w:ins w:id="1331" w:author="Lichen Wu" w:date="2022-04-08T22:29:00Z">
                            <w:rPr>
                              <w:rFonts w:ascii="Cambria Math" w:hAnsi="Cambria Math"/>
                            </w:rPr>
                            <m:t>sink</m:t>
                          </w:ins>
                        </m:r>
                      </m:sub>
                    </m:sSub>
                  </m:num>
                  <m:den>
                    <m:sSub>
                      <m:sSubPr>
                        <m:ctrlPr>
                          <w:ins w:id="1332" w:author="Lichen Wu" w:date="2022-04-08T22:29:00Z">
                            <w:rPr>
                              <w:rFonts w:ascii="Cambria Math" w:hAnsi="Cambria Math"/>
                              <w:i/>
                            </w:rPr>
                          </w:ins>
                        </m:ctrlPr>
                      </m:sSubPr>
                      <m:e>
                        <m:r>
                          <w:ins w:id="1333" w:author="Lichen Wu" w:date="2022-04-08T22:29:00Z">
                            <w:rPr>
                              <w:rFonts w:ascii="Cambria Math" w:hAnsi="Cambria Math"/>
                            </w:rPr>
                            <m:t>R</m:t>
                          </w:ins>
                        </m:r>
                        <m:ctrlPr>
                          <w:ins w:id="1334" w:author="Lichen Wu" w:date="2022-04-08T22:29:00Z">
                            <w:rPr>
                              <w:rFonts w:ascii="Cambria Math" w:hAnsi="Cambria Math"/>
                            </w:rPr>
                          </w:ins>
                        </m:ctrlPr>
                      </m:e>
                      <m:sub>
                        <m:r>
                          <w:ins w:id="1335" w:author="Lichen Wu" w:date="2022-04-08T22:29:00Z">
                            <w:rPr>
                              <w:rFonts w:ascii="Cambria Math" w:hAnsi="Cambria Math"/>
                            </w:rPr>
                            <m:t>source,sink</m:t>
                          </w:ins>
                        </m:r>
                      </m:sub>
                    </m:sSub>
                  </m:den>
                </m:f>
                <m:r>
                  <w:ins w:id="1336" w:author="Lichen Wu" w:date="2022-04-08T22:29:00Z">
                    <w:rPr>
                      <w:rFonts w:ascii="Cambria Math" w:hAnsi="Cambria Math"/>
                    </w:rPr>
                    <m:t>+</m:t>
                  </w:ins>
                </m:r>
                <m:sSub>
                  <m:sSubPr>
                    <m:ctrlPr>
                      <w:ins w:id="1337" w:author="Lichen Wu" w:date="2022-04-08T22:29:00Z">
                        <w:rPr>
                          <w:rFonts w:ascii="Cambria Math" w:hAnsi="Cambria Math"/>
                          <w:i/>
                        </w:rPr>
                      </w:ins>
                    </m:ctrlPr>
                  </m:sSubPr>
                  <m:e>
                    <m:r>
                      <w:ins w:id="1338" w:author="Lichen Wu" w:date="2022-04-08T22:29:00Z">
                        <w:rPr>
                          <w:rFonts w:ascii="Cambria Math" w:hAnsi="Cambria Math"/>
                        </w:rPr>
                        <m:t>C</m:t>
                      </w:ins>
                    </m:r>
                  </m:e>
                  <m:sub>
                    <m:r>
                      <w:ins w:id="1339" w:author="Lichen Wu" w:date="2022-04-08T22:29:00Z">
                        <w:rPr>
                          <w:rFonts w:ascii="Cambria Math" w:hAnsi="Cambria Math"/>
                        </w:rPr>
                        <m:t>source</m:t>
                      </w:ins>
                    </m:r>
                  </m:sub>
                </m:sSub>
                <m:f>
                  <m:fPr>
                    <m:ctrlPr>
                      <w:ins w:id="1340" w:author="Lichen Wu" w:date="2022-04-08T22:29:00Z">
                        <w:rPr>
                          <w:rFonts w:ascii="Cambria Math" w:hAnsi="Cambria Math"/>
                        </w:rPr>
                      </w:ins>
                    </m:ctrlPr>
                  </m:fPr>
                  <m:num>
                    <m:r>
                      <w:ins w:id="1341" w:author="Lichen Wu" w:date="2022-04-08T22:29:00Z">
                        <w:rPr>
                          <w:rFonts w:ascii="Cambria Math" w:hAnsi="Cambria Math"/>
                        </w:rPr>
                        <m:t>d</m:t>
                      </w:ins>
                    </m:r>
                    <m:sSub>
                      <m:sSubPr>
                        <m:ctrlPr>
                          <w:ins w:id="1342" w:author="Lichen Wu" w:date="2022-04-08T22:29:00Z">
                            <w:rPr>
                              <w:rFonts w:ascii="Cambria Math" w:hAnsi="Cambria Math"/>
                              <w:i/>
                            </w:rPr>
                          </w:ins>
                        </m:ctrlPr>
                      </m:sSubPr>
                      <m:e>
                        <m:r>
                          <w:ins w:id="1343" w:author="Lichen Wu" w:date="2022-04-08T22:29:00Z">
                            <w:rPr>
                              <w:rFonts w:ascii="Cambria Math" w:hAnsi="Cambria Math"/>
                            </w:rPr>
                            <m:t>T</m:t>
                          </w:ins>
                        </m:r>
                      </m:e>
                      <m:sub>
                        <m:r>
                          <w:ins w:id="1344" w:author="Lichen Wu" w:date="2022-04-08T22:29:00Z">
                            <w:rPr>
                              <w:rFonts w:ascii="Cambria Math" w:hAnsi="Cambria Math"/>
                            </w:rPr>
                            <m:t>source</m:t>
                          </w:ins>
                        </m:r>
                      </m:sub>
                    </m:sSub>
                  </m:num>
                  <m:den>
                    <m:r>
                      <w:ins w:id="1345" w:author="Lichen Wu" w:date="2022-04-08T22:29:00Z">
                        <w:rPr>
                          <w:rFonts w:ascii="Cambria Math" w:hAnsi="Cambria Math"/>
                        </w:rPr>
                        <m:t>dt</m:t>
                      </w:ins>
                    </m:r>
                  </m:den>
                </m:f>
              </m:oMath>
            </m:oMathPara>
          </w:p>
        </w:tc>
        <w:tc>
          <w:tcPr>
            <w:tcW w:w="625" w:type="dxa"/>
            <w:vAlign w:val="center"/>
          </w:tcPr>
          <w:p w14:paraId="3DE368A2" w14:textId="41270A35" w:rsidR="00BB31D6" w:rsidRDefault="00BB31D6" w:rsidP="00BA158B">
            <w:pPr>
              <w:rPr>
                <w:ins w:id="1346" w:author="Lichen Wu" w:date="2022-04-08T22:29:00Z"/>
              </w:rPr>
            </w:pPr>
            <w:ins w:id="1347" w:author="Lichen Wu" w:date="2022-04-08T22:29:00Z">
              <w:r>
                <w:t>(</w:t>
              </w:r>
              <w:r>
                <w:fldChar w:fldCharType="begin"/>
              </w:r>
              <w:r>
                <w:instrText xml:space="preserve"> SEQ Eq \* MERGEFORMAT </w:instrText>
              </w:r>
              <w:r>
                <w:fldChar w:fldCharType="separate"/>
              </w:r>
            </w:ins>
            <w:ins w:id="1348" w:author="Lichen Wu" w:date="2022-04-09T14:40:00Z">
              <w:r w:rsidR="008661CF">
                <w:rPr>
                  <w:noProof/>
                </w:rPr>
                <w:t>24</w:t>
              </w:r>
            </w:ins>
            <w:ins w:id="1349" w:author="Lichen Wu" w:date="2022-04-08T22:29:00Z">
              <w:r>
                <w:rPr>
                  <w:noProof/>
                </w:rPr>
                <w:fldChar w:fldCharType="end"/>
              </w:r>
              <w:r>
                <w:t>)</w:t>
              </w:r>
            </w:ins>
          </w:p>
        </w:tc>
      </w:tr>
    </w:tbl>
    <w:p w14:paraId="0FE08725" w14:textId="77777777" w:rsidR="00BB31D6" w:rsidRDefault="00BB31D6" w:rsidP="00BB31D6">
      <w:pPr>
        <w:rPr>
          <w:ins w:id="1350" w:author="Lichen Wu" w:date="2022-04-08T22:29:00Z"/>
        </w:rPr>
      </w:pPr>
      <w:ins w:id="1351" w:author="Lichen Wu" w:date="2022-04-08T22:29:00Z">
        <w:r>
          <w:t>Thermal resistances, (</w:t>
        </w:r>
      </w:ins>
      <m:oMath>
        <m:r>
          <w:ins w:id="1352" w:author="Lichen Wu" w:date="2022-04-08T22:29:00Z">
            <w:rPr>
              <w:rFonts w:ascii="Cambria Math" w:hAnsi="Cambria Math"/>
            </w:rPr>
            <m:t>K</m:t>
          </w:ins>
        </m:r>
        <m:r>
          <w:ins w:id="1353" w:author="Lichen Wu" w:date="2022-04-08T22:29:00Z">
            <m:rPr>
              <m:lit/>
            </m:rPr>
            <w:rPr>
              <w:rFonts w:ascii="Cambria Math" w:hAnsi="Cambria Math"/>
            </w:rPr>
            <m:t>/</m:t>
          </w:ins>
        </m:r>
        <m:r>
          <w:ins w:id="1354" w:author="Lichen Wu" w:date="2022-04-08T22:29:00Z">
            <w:rPr>
              <w:rFonts w:ascii="Cambria Math" w:hAnsi="Cambria Math"/>
            </w:rPr>
            <m:t>W</m:t>
          </w:ins>
        </m:r>
      </m:oMath>
      <w:ins w:id="1355" w:author="Lichen Wu" w:date="2022-04-08T22:29:00Z">
        <w:r>
          <w:t>) and thermal capacity (</w:t>
        </w:r>
      </w:ins>
      <m:oMath>
        <m:r>
          <w:ins w:id="1356" w:author="Lichen Wu" w:date="2022-04-08T22:29:00Z">
            <w:rPr>
              <w:rFonts w:ascii="Cambria Math" w:hAnsi="Cambria Math"/>
            </w:rPr>
            <m:t>J</m:t>
          </w:ins>
        </m:r>
        <m:r>
          <w:ins w:id="1357" w:author="Lichen Wu" w:date="2022-04-08T22:29:00Z">
            <m:rPr>
              <m:lit/>
            </m:rPr>
            <w:rPr>
              <w:rFonts w:ascii="Cambria Math" w:hAnsi="Cambria Math"/>
            </w:rPr>
            <m:t>/</m:t>
          </w:ins>
        </m:r>
        <m:r>
          <w:ins w:id="1358" w:author="Lichen Wu" w:date="2022-04-08T22:29:00Z">
            <w:rPr>
              <w:rFonts w:ascii="Cambria Math" w:hAnsi="Cambria Math"/>
            </w:rPr>
            <m:t>K)</m:t>
          </w:ins>
        </m:r>
      </m:oMath>
      <w:ins w:id="1359" w:author="Lichen Wu" w:date="2022-04-08T22:29:00Z">
        <w:r w:rsidRPr="004D0944">
          <w:t xml:space="preserve"> are evaluated using the following equations, the results of which are displayed in Table 1</w:t>
        </w:r>
        <w:r>
          <w:t>:</w:t>
        </w:r>
      </w:ins>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BB31D6" w14:paraId="10728AE8" w14:textId="77777777" w:rsidTr="00BA158B">
        <w:trPr>
          <w:jc w:val="center"/>
          <w:ins w:id="1360" w:author="Lichen Wu" w:date="2022-04-08T22:29:00Z"/>
        </w:trPr>
        <w:tc>
          <w:tcPr>
            <w:tcW w:w="625" w:type="dxa"/>
            <w:vAlign w:val="center"/>
          </w:tcPr>
          <w:p w14:paraId="33AD57DB" w14:textId="77777777" w:rsidR="00BB31D6" w:rsidRDefault="00BB31D6" w:rsidP="00BA158B">
            <w:pPr>
              <w:rPr>
                <w:ins w:id="1361" w:author="Lichen Wu" w:date="2022-04-08T22:29:00Z"/>
              </w:rPr>
            </w:pPr>
          </w:p>
        </w:tc>
        <w:tc>
          <w:tcPr>
            <w:tcW w:w="8100" w:type="dxa"/>
            <w:vAlign w:val="center"/>
          </w:tcPr>
          <w:p w14:paraId="1C1035FE" w14:textId="77777777" w:rsidR="00BB31D6" w:rsidRDefault="00BB31D6" w:rsidP="00BA158B">
            <w:pPr>
              <w:rPr>
                <w:ins w:id="1362" w:author="Lichen Wu" w:date="2022-04-08T22:29:00Z"/>
              </w:rPr>
            </w:pPr>
            <m:oMathPara>
              <m:oMath>
                <m:r>
                  <w:ins w:id="1363" w:author="Lichen Wu" w:date="2022-04-08T22:29:00Z">
                    <w:rPr>
                      <w:rFonts w:ascii="Cambria Math" w:hAnsi="Cambria Math"/>
                    </w:rPr>
                    <m:t>R=</m:t>
                  </w:ins>
                </m:r>
                <m:f>
                  <m:fPr>
                    <m:ctrlPr>
                      <w:ins w:id="1364" w:author="Lichen Wu" w:date="2022-04-08T22:29:00Z">
                        <w:rPr>
                          <w:rFonts w:ascii="Cambria Math" w:hAnsi="Cambria Math"/>
                        </w:rPr>
                      </w:ins>
                    </m:ctrlPr>
                  </m:fPr>
                  <m:num>
                    <m:r>
                      <w:ins w:id="1365" w:author="Lichen Wu" w:date="2022-04-08T22:29:00Z">
                        <w:rPr>
                          <w:rFonts w:ascii="Cambria Math" w:hAnsi="Cambria Math"/>
                        </w:rPr>
                        <m:t>L</m:t>
                      </w:ins>
                    </m:r>
                    <m:ctrlPr>
                      <w:ins w:id="1366" w:author="Lichen Wu" w:date="2022-04-08T22:29:00Z">
                        <w:rPr>
                          <w:rFonts w:ascii="Cambria Math" w:hAnsi="Cambria Math"/>
                          <w:i/>
                        </w:rPr>
                      </w:ins>
                    </m:ctrlPr>
                  </m:num>
                  <m:den>
                    <m:r>
                      <w:ins w:id="1367" w:author="Lichen Wu" w:date="2022-04-08T22:29:00Z">
                        <m:rPr>
                          <m:sty m:val="p"/>
                        </m:rPr>
                        <w:rPr>
                          <w:rFonts w:ascii="Cambria Math" w:hAnsi="Cambria Math"/>
                        </w:rPr>
                        <m:t>λ</m:t>
                      </w:ins>
                    </m:r>
                    <m:r>
                      <w:ins w:id="1368" w:author="Lichen Wu" w:date="2022-04-08T22:29:00Z">
                        <w:rPr>
                          <w:rFonts w:ascii="Cambria Math" w:hAnsi="Cambria Math"/>
                        </w:rPr>
                        <m:t>A</m:t>
                      </w:ins>
                    </m:r>
                    <m:ctrlPr>
                      <w:ins w:id="1369" w:author="Lichen Wu" w:date="2022-04-08T22:29:00Z">
                        <w:rPr>
                          <w:rFonts w:ascii="Cambria Math" w:hAnsi="Cambria Math"/>
                          <w:i/>
                        </w:rPr>
                      </w:ins>
                    </m:ctrlPr>
                  </m:den>
                </m:f>
                <m:r>
                  <w:ins w:id="1370" w:author="Lichen Wu" w:date="2022-04-08T22:29:00Z">
                    <w:rPr>
                      <w:rFonts w:ascii="Cambria Math" w:hAnsi="Cambria Math"/>
                    </w:rPr>
                    <m:t>=</m:t>
                  </w:ins>
                </m:r>
                <m:f>
                  <m:fPr>
                    <m:ctrlPr>
                      <w:ins w:id="1371" w:author="Lichen Wu" w:date="2022-04-08T22:29:00Z">
                        <w:rPr>
                          <w:rFonts w:ascii="Cambria Math" w:hAnsi="Cambria Math"/>
                        </w:rPr>
                      </w:ins>
                    </m:ctrlPr>
                  </m:fPr>
                  <m:num>
                    <m:r>
                      <w:ins w:id="1372" w:author="Lichen Wu" w:date="2022-04-08T22:29:00Z">
                        <w:rPr>
                          <w:rFonts w:ascii="Cambria Math" w:hAnsi="Cambria Math"/>
                        </w:rPr>
                        <m:t>L</m:t>
                      </w:ins>
                    </m:r>
                    <m:ctrlPr>
                      <w:ins w:id="1373" w:author="Lichen Wu" w:date="2022-04-08T22:29:00Z">
                        <w:rPr>
                          <w:rFonts w:ascii="Cambria Math" w:hAnsi="Cambria Math"/>
                          <w:i/>
                        </w:rPr>
                      </w:ins>
                    </m:ctrlPr>
                  </m:num>
                  <m:den>
                    <m:r>
                      <w:ins w:id="1374" w:author="Lichen Wu" w:date="2022-04-08T22:29:00Z">
                        <w:rPr>
                          <w:rFonts w:ascii="Cambria Math" w:hAnsi="Cambria Math"/>
                        </w:rPr>
                        <m:t>hA</m:t>
                      </w:ins>
                    </m:r>
                    <m:ctrlPr>
                      <w:ins w:id="1375" w:author="Lichen Wu" w:date="2022-04-08T22:29:00Z">
                        <w:rPr>
                          <w:rFonts w:ascii="Cambria Math" w:hAnsi="Cambria Math"/>
                          <w:i/>
                        </w:rPr>
                      </w:ins>
                    </m:ctrlPr>
                  </m:den>
                </m:f>
              </m:oMath>
            </m:oMathPara>
          </w:p>
        </w:tc>
        <w:tc>
          <w:tcPr>
            <w:tcW w:w="625" w:type="dxa"/>
            <w:vAlign w:val="center"/>
          </w:tcPr>
          <w:p w14:paraId="34F4050D" w14:textId="74E644A0" w:rsidR="00BB31D6" w:rsidRDefault="00BB31D6" w:rsidP="00BA158B">
            <w:pPr>
              <w:rPr>
                <w:ins w:id="1376" w:author="Lichen Wu" w:date="2022-04-08T22:29:00Z"/>
              </w:rPr>
            </w:pPr>
            <w:ins w:id="1377" w:author="Lichen Wu" w:date="2022-04-08T22:29:00Z">
              <w:r>
                <w:t>(</w:t>
              </w:r>
              <w:r>
                <w:fldChar w:fldCharType="begin"/>
              </w:r>
              <w:r>
                <w:instrText xml:space="preserve"> SEQ Eq \* MERGEFORMAT </w:instrText>
              </w:r>
              <w:r>
                <w:fldChar w:fldCharType="separate"/>
              </w:r>
            </w:ins>
            <w:ins w:id="1378" w:author="Lichen Wu" w:date="2022-04-09T14:40:00Z">
              <w:r w:rsidR="008661CF">
                <w:rPr>
                  <w:noProof/>
                </w:rPr>
                <w:t>25</w:t>
              </w:r>
            </w:ins>
            <w:ins w:id="1379" w:author="Lichen Wu" w:date="2022-04-08T22:29:00Z">
              <w:r>
                <w:rPr>
                  <w:noProof/>
                </w:rPr>
                <w:fldChar w:fldCharType="end"/>
              </w:r>
              <w:r>
                <w:t>)</w:t>
              </w:r>
            </w:ins>
          </w:p>
        </w:tc>
      </w:tr>
      <w:tr w:rsidR="00BB31D6" w14:paraId="32DA6675" w14:textId="77777777" w:rsidTr="00BA158B">
        <w:trPr>
          <w:jc w:val="center"/>
          <w:ins w:id="1380" w:author="Lichen Wu" w:date="2022-04-08T22:29:00Z"/>
        </w:trPr>
        <w:tc>
          <w:tcPr>
            <w:tcW w:w="625" w:type="dxa"/>
            <w:vAlign w:val="center"/>
          </w:tcPr>
          <w:p w14:paraId="1547AF30" w14:textId="77777777" w:rsidR="00BB31D6" w:rsidRDefault="00BB31D6" w:rsidP="00BA158B">
            <w:pPr>
              <w:rPr>
                <w:ins w:id="1381" w:author="Lichen Wu" w:date="2022-04-08T22:29:00Z"/>
              </w:rPr>
            </w:pPr>
          </w:p>
        </w:tc>
        <w:tc>
          <w:tcPr>
            <w:tcW w:w="8100" w:type="dxa"/>
            <w:vAlign w:val="center"/>
          </w:tcPr>
          <w:p w14:paraId="7A189428" w14:textId="77777777" w:rsidR="00BB31D6" w:rsidRDefault="00BB31D6" w:rsidP="00BA158B">
            <w:pPr>
              <w:jc w:val="center"/>
              <w:rPr>
                <w:ins w:id="1382" w:author="Lichen Wu" w:date="2022-04-08T22:29:00Z"/>
              </w:rPr>
            </w:pPr>
            <m:oMathPara>
              <m:oMath>
                <m:r>
                  <w:ins w:id="1383" w:author="Lichen Wu" w:date="2022-04-08T22:29:00Z">
                    <w:rPr>
                      <w:rFonts w:ascii="Cambria Math" w:hAnsi="Cambria Math"/>
                    </w:rPr>
                    <m:t>C=</m:t>
                  </w:ins>
                </m:r>
                <m:nary>
                  <m:naryPr>
                    <m:chr m:val="∑"/>
                    <m:subHide m:val="1"/>
                    <m:supHide m:val="1"/>
                    <m:ctrlPr>
                      <w:ins w:id="1384" w:author="Lichen Wu" w:date="2022-04-08T22:29:00Z">
                        <w:rPr>
                          <w:rFonts w:ascii="Cambria Math" w:hAnsi="Cambria Math"/>
                        </w:rPr>
                      </w:ins>
                    </m:ctrlPr>
                  </m:naryPr>
                  <m:sub>
                    <m:ctrlPr>
                      <w:ins w:id="1385" w:author="Lichen Wu" w:date="2022-04-08T22:29:00Z">
                        <w:rPr>
                          <w:rFonts w:ascii="Cambria Math" w:hAnsi="Cambria Math"/>
                          <w:i/>
                        </w:rPr>
                      </w:ins>
                    </m:ctrlPr>
                  </m:sub>
                  <m:sup>
                    <m:ctrlPr>
                      <w:ins w:id="1386" w:author="Lichen Wu" w:date="2022-04-08T22:29:00Z">
                        <w:rPr>
                          <w:rFonts w:ascii="Cambria Math" w:hAnsi="Cambria Math"/>
                          <w:i/>
                        </w:rPr>
                      </w:ins>
                    </m:ctrlPr>
                  </m:sup>
                  <m:e>
                    <m:sSub>
                      <m:sSubPr>
                        <m:ctrlPr>
                          <w:ins w:id="1387" w:author="Lichen Wu" w:date="2022-04-08T22:29:00Z">
                            <w:rPr>
                              <w:rFonts w:ascii="Cambria Math" w:hAnsi="Cambria Math"/>
                              <w:i/>
                            </w:rPr>
                          </w:ins>
                        </m:ctrlPr>
                      </m:sSubPr>
                      <m:e>
                        <m:r>
                          <w:ins w:id="1388" w:author="Lichen Wu" w:date="2022-04-08T22:29:00Z">
                            <w:rPr>
                              <w:rFonts w:ascii="Cambria Math" w:hAnsi="Cambria Math"/>
                            </w:rPr>
                            <m:t>L</m:t>
                          </w:ins>
                        </m:r>
                      </m:e>
                      <m:sub>
                        <m:r>
                          <w:ins w:id="1389" w:author="Lichen Wu" w:date="2022-04-08T22:29:00Z">
                            <w:rPr>
                              <w:rFonts w:ascii="Cambria Math" w:hAnsi="Cambria Math"/>
                            </w:rPr>
                            <m:t>i</m:t>
                          </w:ins>
                        </m:r>
                      </m:sub>
                    </m:sSub>
                    <m:sSub>
                      <m:sSubPr>
                        <m:ctrlPr>
                          <w:ins w:id="1390" w:author="Lichen Wu" w:date="2022-04-08T22:29:00Z">
                            <w:rPr>
                              <w:rFonts w:ascii="Cambria Math" w:hAnsi="Cambria Math"/>
                              <w:i/>
                            </w:rPr>
                          </w:ins>
                        </m:ctrlPr>
                      </m:sSubPr>
                      <m:e>
                        <m:r>
                          <w:ins w:id="1391" w:author="Lichen Wu" w:date="2022-04-08T22:29:00Z">
                            <w:rPr>
                              <w:rFonts w:ascii="Cambria Math" w:hAnsi="Cambria Math"/>
                            </w:rPr>
                            <m:t>A</m:t>
                          </w:ins>
                        </m:r>
                      </m:e>
                      <m:sub>
                        <m:r>
                          <w:ins w:id="1392" w:author="Lichen Wu" w:date="2022-04-08T22:29:00Z">
                            <w:rPr>
                              <w:rFonts w:ascii="Cambria Math" w:hAnsi="Cambria Math"/>
                            </w:rPr>
                            <m:t>i</m:t>
                          </w:ins>
                        </m:r>
                      </m:sub>
                    </m:sSub>
                    <m:sSub>
                      <m:sSubPr>
                        <m:ctrlPr>
                          <w:ins w:id="1393" w:author="Lichen Wu" w:date="2022-04-08T22:29:00Z">
                            <w:rPr>
                              <w:rFonts w:ascii="Cambria Math" w:hAnsi="Cambria Math"/>
                            </w:rPr>
                          </w:ins>
                        </m:ctrlPr>
                      </m:sSubPr>
                      <m:e>
                        <m:r>
                          <w:ins w:id="1394" w:author="Lichen Wu" w:date="2022-04-08T22:29:00Z">
                            <m:rPr>
                              <m:sty m:val="p"/>
                            </m:rPr>
                            <w:rPr>
                              <w:rFonts w:ascii="Cambria Math" w:hAnsi="Cambria Math"/>
                            </w:rPr>
                            <m:t>ρ</m:t>
                          </w:ins>
                        </m:r>
                      </m:e>
                      <m:sub>
                        <m:r>
                          <w:ins w:id="1395" w:author="Lichen Wu" w:date="2022-04-08T22:29:00Z">
                            <m:rPr>
                              <m:sty m:val="p"/>
                            </m:rPr>
                            <w:rPr>
                              <w:rFonts w:ascii="Cambria Math" w:hAnsi="Cambria Math"/>
                            </w:rPr>
                            <m:t>i</m:t>
                          </w:ins>
                        </m:r>
                        <m:sSub>
                          <m:sSubPr>
                            <m:ctrlPr>
                              <w:ins w:id="1396" w:author="Lichen Wu" w:date="2022-04-08T22:29:00Z">
                                <w:rPr>
                                  <w:rFonts w:ascii="Cambria Math" w:hAnsi="Cambria Math"/>
                                  <w:i/>
                                </w:rPr>
                              </w:ins>
                            </m:ctrlPr>
                          </m:sSubPr>
                          <m:e>
                            <m:r>
                              <w:ins w:id="1397" w:author="Lichen Wu" w:date="2022-04-08T22:29:00Z">
                                <w:rPr>
                                  <w:rFonts w:ascii="Cambria Math" w:hAnsi="Cambria Math"/>
                                </w:rPr>
                                <m:t>c</m:t>
                              </w:ins>
                            </m:r>
                          </m:e>
                          <m:sub>
                            <m:r>
                              <w:ins w:id="1398" w:author="Lichen Wu" w:date="2022-04-08T22:29:00Z">
                                <w:rPr>
                                  <w:rFonts w:ascii="Cambria Math" w:hAnsi="Cambria Math"/>
                                </w:rPr>
                                <m:t>pi</m:t>
                              </w:ins>
                            </m:r>
                          </m:sub>
                        </m:sSub>
                      </m:sub>
                    </m:sSub>
                    <m:ctrlPr>
                      <w:ins w:id="1399" w:author="Lichen Wu" w:date="2022-04-08T22:29:00Z">
                        <w:rPr>
                          <w:rFonts w:ascii="Cambria Math" w:hAnsi="Cambria Math"/>
                          <w:i/>
                        </w:rPr>
                      </w:ins>
                    </m:ctrlPr>
                  </m:e>
                </m:nary>
              </m:oMath>
            </m:oMathPara>
          </w:p>
        </w:tc>
        <w:tc>
          <w:tcPr>
            <w:tcW w:w="625" w:type="dxa"/>
            <w:vAlign w:val="center"/>
          </w:tcPr>
          <w:p w14:paraId="1BF8CCED" w14:textId="775098F4" w:rsidR="00BB31D6" w:rsidRDefault="00BB31D6" w:rsidP="00BA158B">
            <w:pPr>
              <w:rPr>
                <w:ins w:id="1400" w:author="Lichen Wu" w:date="2022-04-08T22:29:00Z"/>
              </w:rPr>
            </w:pPr>
            <w:ins w:id="1401" w:author="Lichen Wu" w:date="2022-04-08T22:29:00Z">
              <w:r>
                <w:t>(</w:t>
              </w:r>
              <w:r>
                <w:fldChar w:fldCharType="begin"/>
              </w:r>
              <w:r>
                <w:instrText xml:space="preserve"> SEQ Eq \* MERGEFORMAT </w:instrText>
              </w:r>
              <w:r>
                <w:fldChar w:fldCharType="separate"/>
              </w:r>
            </w:ins>
            <w:ins w:id="1402" w:author="Lichen Wu" w:date="2022-04-09T14:40:00Z">
              <w:r w:rsidR="008661CF">
                <w:rPr>
                  <w:noProof/>
                </w:rPr>
                <w:t>26</w:t>
              </w:r>
            </w:ins>
            <w:ins w:id="1403" w:author="Lichen Wu" w:date="2022-04-08T22:29:00Z">
              <w:r>
                <w:rPr>
                  <w:noProof/>
                </w:rPr>
                <w:fldChar w:fldCharType="end"/>
              </w:r>
              <w:r>
                <w:t>)</w:t>
              </w:r>
            </w:ins>
          </w:p>
        </w:tc>
      </w:tr>
    </w:tbl>
    <w:p w14:paraId="391BFCD8" w14:textId="3DBBA3C3" w:rsidR="004F076D" w:rsidRDefault="004F076D" w:rsidP="004F076D">
      <w:pPr>
        <w:rPr>
          <w:ins w:id="1404" w:author="Lichen Wu" w:date="2022-04-09T10:54:00Z"/>
        </w:rPr>
      </w:pPr>
      <w:ins w:id="1405" w:author="Lichen Wu" w:date="2022-04-08T22:45:00Z">
        <w:r>
          <w:t>As stated in Equation 4, the R</w:t>
        </w:r>
      </w:ins>
      <w:ins w:id="1406" w:author="Lichen Wu" w:date="2022-04-08T22:46:00Z">
        <w:r>
          <w:t>C network model</w:t>
        </w:r>
        <w:r w:rsidR="00C27CEF">
          <w:t xml:space="preserve"> training is essentially an optimization problem. </w:t>
        </w:r>
      </w:ins>
      <w:ins w:id="1407" w:author="Lichen Wu" w:date="2022-04-08T22:47:00Z">
        <w:r w:rsidR="00C27CEF">
          <w:t>In the present paper, p</w:t>
        </w:r>
      </w:ins>
      <w:moveToRangeStart w:id="1408" w:author="Lichen Wu" w:date="2022-04-08T22:45:00Z" w:name="move100350346"/>
      <w:moveTo w:id="1409" w:author="Lichen Wu" w:date="2022-04-08T22:45:00Z">
        <w:del w:id="1410" w:author="Lichen Wu" w:date="2022-04-08T22:47:00Z">
          <w:r w:rsidDel="00C27CEF">
            <w:delText>P</w:delText>
          </w:r>
        </w:del>
        <w:r>
          <w:t xml:space="preserve">article swarm optimization (PSO) from </w:t>
        </w:r>
        <w:commentRangeStart w:id="1411"/>
        <w:r>
          <w:t xml:space="preserve">python package (pyswarms </w:t>
        </w:r>
        <w:r>
          <w:fldChar w:fldCharType="begin"/>
        </w:r>
        <w:r>
          <w:instrText xml:space="preserve"> ADDIN ZOTERO_ITEM CSL_CITATION {"citationID":"JkyXi64b","properties":{"formattedCitation":"(James V. Miranda, 2018)","plainCitation":"(James V. Miranda, 2018)","noteIndex":0},"citationItems":[{"id":733,"uris":["http://zotero.org/users/3944343/items/823FKNJR"],"itemData":{"id":733,"type":"article-journal","container-title":"The Journal of Open Source Software","DOI":"10.21105/joss.00433","ISSN":"2475-9066","issue":"21","journalAbbreviation":"JOSS","page":"433","source":"DOI.org (Crossref)","title":"PySwarms: a research toolkit for Particle Swarm Optimization in Python","title-short":"PySwarms","volume":"3","author":[{"family":"James V. Miranda","given":"Lester"}],"issued":{"date-parts":[["2018",1,10]]}}}],"schema":"https://github.com/citation-style-language/schema/raw/master/csl-citation.json"} </w:instrText>
        </w:r>
        <w:r>
          <w:fldChar w:fldCharType="separate"/>
        </w:r>
        <w:r w:rsidRPr="002234F5">
          <w:t>(James V. Miranda, 2018)</w:t>
        </w:r>
        <w:r>
          <w:fldChar w:fldCharType="end"/>
        </w:r>
        <w:r>
          <w:t xml:space="preserve">) </w:t>
        </w:r>
        <w:commentRangeEnd w:id="1411"/>
        <w:r>
          <w:rPr>
            <w:rStyle w:val="CommentReference"/>
          </w:rPr>
          <w:commentReference w:id="1411"/>
        </w:r>
        <w:r>
          <w:t xml:space="preserve">was used to solve the above optimization problem. </w:t>
        </w:r>
      </w:moveTo>
    </w:p>
    <w:p w14:paraId="62864D59" w14:textId="77777777" w:rsidR="008206A4" w:rsidRDefault="008206A4" w:rsidP="004F076D">
      <w:pPr>
        <w:rPr>
          <w:moveTo w:id="1412" w:author="Lichen Wu" w:date="2022-04-08T22:45:00Z"/>
        </w:rPr>
      </w:pPr>
    </w:p>
    <w:moveToRangeEnd w:id="1408"/>
    <w:p w14:paraId="288C589A" w14:textId="72B103E9" w:rsidR="008206A4" w:rsidRDefault="008206A4">
      <w:pPr>
        <w:keepNext/>
        <w:jc w:val="center"/>
        <w:rPr>
          <w:ins w:id="1413" w:author="Lichen Wu" w:date="2022-04-09T10:54:00Z"/>
        </w:rPr>
        <w:pPrChange w:id="1414" w:author="Lichen Wu" w:date="2022-04-09T10:54:00Z">
          <w:pPr>
            <w:jc w:val="center"/>
          </w:pPr>
        </w:pPrChange>
      </w:pPr>
      <w:ins w:id="1415" w:author="Lichen Wu" w:date="2022-04-09T10:56:00Z">
        <w:r>
          <w:rPr>
            <w:noProof/>
          </w:rPr>
          <w:drawing>
            <wp:inline distT="0" distB="0" distL="0" distR="0" wp14:anchorId="0BEFE6F3" wp14:editId="604FD9A1">
              <wp:extent cx="1847850" cy="1847850"/>
              <wp:effectExtent l="0" t="0" r="0" b="0"/>
              <wp:docPr id="13" name="Picture 1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848008" cy="1848008"/>
                      </a:xfrm>
                      <a:prstGeom prst="rect">
                        <a:avLst/>
                      </a:prstGeom>
                    </pic:spPr>
                  </pic:pic>
                </a:graphicData>
              </a:graphic>
            </wp:inline>
          </w:drawing>
        </w:r>
      </w:ins>
    </w:p>
    <w:p w14:paraId="2BEEF76D" w14:textId="471EC311" w:rsidR="008206A4" w:rsidRDefault="008206A4">
      <w:pPr>
        <w:pStyle w:val="Caption"/>
        <w:rPr>
          <w:ins w:id="1416" w:author="Lichen Wu" w:date="2022-04-09T10:54:00Z"/>
        </w:rPr>
        <w:pPrChange w:id="1417" w:author="Lichen Wu" w:date="2022-04-09T10:54:00Z">
          <w:pPr/>
        </w:pPrChange>
      </w:pPr>
      <w:ins w:id="1418" w:author="Lichen Wu" w:date="2022-04-09T10:54:00Z">
        <w:r>
          <w:t xml:space="preserve">Figure </w:t>
        </w:r>
        <w:r>
          <w:fldChar w:fldCharType="begin"/>
        </w:r>
        <w:r>
          <w:instrText xml:space="preserve"> SEQ Figure \* ARABIC </w:instrText>
        </w:r>
      </w:ins>
      <w:r>
        <w:fldChar w:fldCharType="separate"/>
      </w:r>
      <w:ins w:id="1419" w:author="Lichen Wu" w:date="2022-04-09T14:40:00Z">
        <w:r w:rsidR="008661CF">
          <w:rPr>
            <w:noProof/>
          </w:rPr>
          <w:t>2</w:t>
        </w:r>
      </w:ins>
      <w:ins w:id="1420" w:author="Lichen Wu" w:date="2022-04-09T10:54:00Z">
        <w:r>
          <w:fldChar w:fldCharType="end"/>
        </w:r>
        <w:r>
          <w:t xml:space="preserve"> Floor slab section view</w:t>
        </w:r>
      </w:ins>
    </w:p>
    <w:p w14:paraId="7C8D294A" w14:textId="77777777" w:rsidR="008206A4" w:rsidRPr="008206A4" w:rsidRDefault="008206A4">
      <w:pPr>
        <w:rPr>
          <w:ins w:id="1421" w:author="Lichen Wu" w:date="2022-04-08T22:29:00Z"/>
          <w:rPrChange w:id="1422" w:author="Lichen Wu" w:date="2022-04-09T10:54:00Z">
            <w:rPr>
              <w:ins w:id="1423" w:author="Lichen Wu" w:date="2022-04-08T22:29:00Z"/>
              <w:b/>
              <w:bCs/>
            </w:rPr>
          </w:rPrChange>
        </w:rPr>
        <w:pPrChange w:id="1424" w:author="Lichen Wu" w:date="2022-04-09T10:54:00Z">
          <w:pPr>
            <w:pStyle w:val="Caption"/>
            <w:jc w:val="left"/>
          </w:pPr>
        </w:pPrChange>
      </w:pPr>
    </w:p>
    <w:p w14:paraId="39F0EEBD" w14:textId="02194356" w:rsidR="00BB31D6" w:rsidRDefault="00BB31D6" w:rsidP="00BB31D6">
      <w:pPr>
        <w:pStyle w:val="Caption"/>
        <w:rPr>
          <w:ins w:id="1425" w:author="Lichen Wu" w:date="2022-04-08T22:29:00Z"/>
        </w:rPr>
      </w:pPr>
      <w:ins w:id="1426" w:author="Lichen Wu" w:date="2022-04-08T22:29:00Z">
        <w:r w:rsidRPr="00B80B9D">
          <w:rPr>
            <w:b/>
            <w:bCs/>
          </w:rPr>
          <w:t xml:space="preserve">Table </w:t>
        </w:r>
        <w:r w:rsidRPr="00B80B9D">
          <w:rPr>
            <w:b/>
            <w:bCs/>
          </w:rPr>
          <w:fldChar w:fldCharType="begin"/>
        </w:r>
        <w:r w:rsidRPr="00B80B9D">
          <w:rPr>
            <w:b/>
            <w:bCs/>
          </w:rPr>
          <w:instrText xml:space="preserve"> SEQ Table \* ARABIC </w:instrText>
        </w:r>
        <w:r w:rsidRPr="00B80B9D">
          <w:rPr>
            <w:b/>
            <w:bCs/>
          </w:rPr>
          <w:fldChar w:fldCharType="separate"/>
        </w:r>
      </w:ins>
      <w:ins w:id="1427" w:author="Lichen Wu" w:date="2022-04-09T14:40:00Z">
        <w:r w:rsidR="008661CF">
          <w:rPr>
            <w:b/>
            <w:bCs/>
            <w:noProof/>
          </w:rPr>
          <w:t>1</w:t>
        </w:r>
      </w:ins>
      <w:ins w:id="1428" w:author="Lichen Wu" w:date="2022-04-08T22:29:00Z">
        <w:r w:rsidRPr="00B80B9D">
          <w:rPr>
            <w:b/>
            <w:bCs/>
            <w:noProof/>
          </w:rPr>
          <w:fldChar w:fldCharType="end"/>
        </w:r>
        <w:r>
          <w:t xml:space="preserve"> Estimated values for Rs (K/W) and Cs (J/K)</w:t>
        </w:r>
      </w:ins>
    </w:p>
    <w:tbl>
      <w:tblPr>
        <w:tblStyle w:val="TableGrid"/>
        <w:tblW w:w="0" w:type="auto"/>
        <w:tblLook w:val="04A0" w:firstRow="1" w:lastRow="0" w:firstColumn="1" w:lastColumn="0" w:noHBand="0" w:noVBand="1"/>
      </w:tblPr>
      <w:tblGrid>
        <w:gridCol w:w="2337"/>
        <w:gridCol w:w="2337"/>
        <w:gridCol w:w="2338"/>
        <w:gridCol w:w="2338"/>
      </w:tblGrid>
      <w:tr w:rsidR="00BB31D6" w14:paraId="24327575" w14:textId="77777777" w:rsidTr="00BA158B">
        <w:trPr>
          <w:ins w:id="1429" w:author="Lichen Wu" w:date="2022-04-08T22:29:00Z"/>
        </w:trPr>
        <w:tc>
          <w:tcPr>
            <w:tcW w:w="2337" w:type="dxa"/>
          </w:tcPr>
          <w:p w14:paraId="6B03A8A4" w14:textId="77777777" w:rsidR="00BB31D6" w:rsidRPr="0024773C" w:rsidRDefault="000D79F5" w:rsidP="00BA158B">
            <w:pPr>
              <w:jc w:val="center"/>
              <w:rPr>
                <w:ins w:id="1430" w:author="Lichen Wu" w:date="2022-04-08T22:29:00Z"/>
              </w:rPr>
            </w:pPr>
            <m:oMathPara>
              <m:oMath>
                <m:sSub>
                  <m:sSubPr>
                    <m:ctrlPr>
                      <w:ins w:id="1431" w:author="Lichen Wu" w:date="2022-04-08T22:29:00Z">
                        <w:rPr>
                          <w:rFonts w:ascii="Cambria Math" w:hAnsi="Cambria Math"/>
                          <w:i/>
                        </w:rPr>
                      </w:ins>
                    </m:ctrlPr>
                  </m:sSubPr>
                  <m:e>
                    <m:r>
                      <w:ins w:id="1432" w:author="Lichen Wu" w:date="2022-04-08T22:29:00Z">
                        <w:rPr>
                          <w:rFonts w:ascii="Cambria Math" w:hAnsi="Cambria Math"/>
                        </w:rPr>
                        <m:t>R</m:t>
                      </w:ins>
                    </m:r>
                  </m:e>
                  <m:sub>
                    <m:r>
                      <w:ins w:id="1433" w:author="Lichen Wu" w:date="2022-04-08T22:29:00Z">
                        <w:rPr>
                          <w:rFonts w:ascii="Cambria Math" w:hAnsi="Cambria Math"/>
                        </w:rPr>
                        <m:t>out,env1</m:t>
                      </w:ins>
                    </m:r>
                  </m:sub>
                </m:sSub>
                <m:r>
                  <w:ins w:id="1434" w:author="Lichen Wu" w:date="2022-04-08T22:29:00Z">
                    <w:rPr>
                      <w:rFonts w:ascii="Cambria Math" w:hAnsi="Cambria Math"/>
                    </w:rPr>
                    <m:t>=3.32E-3</m:t>
                  </w:ins>
                </m:r>
              </m:oMath>
            </m:oMathPara>
          </w:p>
        </w:tc>
        <w:tc>
          <w:tcPr>
            <w:tcW w:w="2337" w:type="dxa"/>
          </w:tcPr>
          <w:p w14:paraId="06698F92" w14:textId="77777777" w:rsidR="00BB31D6" w:rsidRPr="0024773C" w:rsidRDefault="000D79F5" w:rsidP="00BA158B">
            <w:pPr>
              <w:jc w:val="center"/>
              <w:rPr>
                <w:ins w:id="1435" w:author="Lichen Wu" w:date="2022-04-08T22:29:00Z"/>
              </w:rPr>
            </w:pPr>
            <m:oMathPara>
              <m:oMath>
                <m:sSub>
                  <m:sSubPr>
                    <m:ctrlPr>
                      <w:ins w:id="1436" w:author="Lichen Wu" w:date="2022-04-08T22:29:00Z">
                        <w:rPr>
                          <w:rFonts w:ascii="Cambria Math" w:hAnsi="Cambria Math"/>
                          <w:i/>
                        </w:rPr>
                      </w:ins>
                    </m:ctrlPr>
                  </m:sSubPr>
                  <m:e>
                    <m:r>
                      <w:ins w:id="1437" w:author="Lichen Wu" w:date="2022-04-08T22:29:00Z">
                        <w:rPr>
                          <w:rFonts w:ascii="Cambria Math" w:hAnsi="Cambria Math"/>
                        </w:rPr>
                        <m:t>R</m:t>
                      </w:ins>
                    </m:r>
                  </m:e>
                  <m:sub>
                    <m:r>
                      <w:ins w:id="1438" w:author="Lichen Wu" w:date="2022-04-08T22:29:00Z">
                        <w:rPr>
                          <w:rFonts w:ascii="Cambria Math" w:hAnsi="Cambria Math"/>
                        </w:rPr>
                        <m:t>env2,env1</m:t>
                      </w:ins>
                    </m:r>
                  </m:sub>
                </m:sSub>
                <m:r>
                  <w:ins w:id="1439" w:author="Lichen Wu" w:date="2022-04-08T22:29:00Z">
                    <w:rPr>
                      <w:rFonts w:ascii="Cambria Math" w:hAnsi="Cambria Math"/>
                    </w:rPr>
                    <m:t>=6E-2</m:t>
                  </w:ins>
                </m:r>
              </m:oMath>
            </m:oMathPara>
          </w:p>
        </w:tc>
        <w:tc>
          <w:tcPr>
            <w:tcW w:w="2338" w:type="dxa"/>
          </w:tcPr>
          <w:p w14:paraId="1AB58E69" w14:textId="77777777" w:rsidR="00BB31D6" w:rsidRPr="0024773C" w:rsidRDefault="000D79F5" w:rsidP="00BA158B">
            <w:pPr>
              <w:jc w:val="center"/>
              <w:rPr>
                <w:ins w:id="1440" w:author="Lichen Wu" w:date="2022-04-08T22:29:00Z"/>
              </w:rPr>
            </w:pPr>
            <m:oMathPara>
              <m:oMath>
                <m:sSub>
                  <m:sSubPr>
                    <m:ctrlPr>
                      <w:ins w:id="1441" w:author="Lichen Wu" w:date="2022-04-08T22:29:00Z">
                        <w:rPr>
                          <w:rFonts w:ascii="Cambria Math" w:hAnsi="Cambria Math"/>
                          <w:i/>
                        </w:rPr>
                      </w:ins>
                    </m:ctrlPr>
                  </m:sSubPr>
                  <m:e>
                    <m:r>
                      <w:ins w:id="1442" w:author="Lichen Wu" w:date="2022-04-08T22:29:00Z">
                        <w:rPr>
                          <w:rFonts w:ascii="Cambria Math" w:hAnsi="Cambria Math"/>
                        </w:rPr>
                        <m:t>R</m:t>
                      </w:ins>
                    </m:r>
                  </m:e>
                  <m:sub>
                    <m:r>
                      <w:ins w:id="1443" w:author="Lichen Wu" w:date="2022-04-08T22:29:00Z">
                        <w:rPr>
                          <w:rFonts w:ascii="Cambria Math" w:hAnsi="Cambria Math"/>
                        </w:rPr>
                        <m:t>env2,room</m:t>
                      </w:ins>
                    </m:r>
                  </m:sub>
                </m:sSub>
                <m:r>
                  <w:ins w:id="1444" w:author="Lichen Wu" w:date="2022-04-08T22:29:00Z">
                    <w:rPr>
                      <w:rFonts w:ascii="Cambria Math" w:hAnsi="Cambria Math"/>
                    </w:rPr>
                    <m:t>=6E-2</m:t>
                  </w:ins>
                </m:r>
              </m:oMath>
            </m:oMathPara>
          </w:p>
        </w:tc>
        <w:tc>
          <w:tcPr>
            <w:tcW w:w="2338" w:type="dxa"/>
          </w:tcPr>
          <w:p w14:paraId="422518BA" w14:textId="77777777" w:rsidR="00BB31D6" w:rsidRPr="0024773C" w:rsidRDefault="000D79F5" w:rsidP="00BA158B">
            <w:pPr>
              <w:jc w:val="center"/>
              <w:rPr>
                <w:ins w:id="1445" w:author="Lichen Wu" w:date="2022-04-08T22:29:00Z"/>
              </w:rPr>
            </w:pPr>
            <m:oMathPara>
              <m:oMath>
                <m:sSub>
                  <m:sSubPr>
                    <m:ctrlPr>
                      <w:ins w:id="1446" w:author="Lichen Wu" w:date="2022-04-08T22:29:00Z">
                        <w:rPr>
                          <w:rFonts w:ascii="Cambria Math" w:hAnsi="Cambria Math"/>
                          <w:i/>
                        </w:rPr>
                      </w:ins>
                    </m:ctrlPr>
                  </m:sSubPr>
                  <m:e>
                    <m:r>
                      <w:ins w:id="1447" w:author="Lichen Wu" w:date="2022-04-08T22:29:00Z">
                        <w:rPr>
                          <w:rFonts w:ascii="Cambria Math" w:hAnsi="Cambria Math"/>
                        </w:rPr>
                        <m:t>R</m:t>
                      </w:ins>
                    </m:r>
                  </m:e>
                  <m:sub>
                    <m:r>
                      <w:ins w:id="1448" w:author="Lichen Wu" w:date="2022-04-08T22:29:00Z">
                        <w:rPr>
                          <w:rFonts w:ascii="Cambria Math" w:hAnsi="Cambria Math"/>
                        </w:rPr>
                        <m:t>iw,room</m:t>
                      </w:ins>
                    </m:r>
                  </m:sub>
                </m:sSub>
                <m:r>
                  <w:ins w:id="1449" w:author="Lichen Wu" w:date="2022-04-08T22:29:00Z">
                    <w:rPr>
                      <w:rFonts w:ascii="Cambria Math" w:hAnsi="Cambria Math"/>
                    </w:rPr>
                    <m:t>=6E-2</m:t>
                  </w:ins>
                </m:r>
              </m:oMath>
            </m:oMathPara>
          </w:p>
        </w:tc>
      </w:tr>
      <w:tr w:rsidR="00BB31D6" w14:paraId="6F4DEBE6" w14:textId="77777777" w:rsidTr="00BA158B">
        <w:trPr>
          <w:ins w:id="1450" w:author="Lichen Wu" w:date="2022-04-08T22:29:00Z"/>
        </w:trPr>
        <w:tc>
          <w:tcPr>
            <w:tcW w:w="2337" w:type="dxa"/>
          </w:tcPr>
          <w:p w14:paraId="3ED0D3D5" w14:textId="77777777" w:rsidR="00BB31D6" w:rsidRPr="0024773C" w:rsidRDefault="000D79F5" w:rsidP="00BA158B">
            <w:pPr>
              <w:jc w:val="center"/>
              <w:rPr>
                <w:ins w:id="1451" w:author="Lichen Wu" w:date="2022-04-08T22:29:00Z"/>
              </w:rPr>
            </w:pPr>
            <m:oMathPara>
              <m:oMath>
                <m:sSub>
                  <m:sSubPr>
                    <m:ctrlPr>
                      <w:ins w:id="1452" w:author="Lichen Wu" w:date="2022-04-08T22:29:00Z">
                        <w:rPr>
                          <w:rFonts w:ascii="Cambria Math" w:hAnsi="Cambria Math"/>
                          <w:i/>
                        </w:rPr>
                      </w:ins>
                    </m:ctrlPr>
                  </m:sSubPr>
                  <m:e>
                    <m:r>
                      <w:ins w:id="1453" w:author="Lichen Wu" w:date="2022-04-08T22:29:00Z">
                        <w:rPr>
                          <w:rFonts w:ascii="Cambria Math" w:hAnsi="Cambria Math"/>
                        </w:rPr>
                        <m:t>R</m:t>
                      </w:ins>
                    </m:r>
                  </m:e>
                  <m:sub>
                    <m:r>
                      <w:ins w:id="1454" w:author="Lichen Wu" w:date="2022-04-08T22:29:00Z">
                        <w:rPr>
                          <w:rFonts w:ascii="Cambria Math" w:hAnsi="Cambria Math"/>
                        </w:rPr>
                        <m:t>slab1,room</m:t>
                      </w:ins>
                    </m:r>
                  </m:sub>
                </m:sSub>
                <m:r>
                  <w:ins w:id="1455" w:author="Lichen Wu" w:date="2022-04-08T22:29:00Z">
                    <w:rPr>
                      <w:rFonts w:ascii="Cambria Math" w:hAnsi="Cambria Math"/>
                    </w:rPr>
                    <m:t>=2E-3</m:t>
                  </w:ins>
                </m:r>
              </m:oMath>
            </m:oMathPara>
          </w:p>
        </w:tc>
        <w:tc>
          <w:tcPr>
            <w:tcW w:w="2337" w:type="dxa"/>
          </w:tcPr>
          <w:p w14:paraId="6C5B7369" w14:textId="77777777" w:rsidR="00BB31D6" w:rsidRPr="0024773C" w:rsidRDefault="000D79F5" w:rsidP="00BA158B">
            <w:pPr>
              <w:jc w:val="center"/>
              <w:rPr>
                <w:ins w:id="1456" w:author="Lichen Wu" w:date="2022-04-08T22:29:00Z"/>
              </w:rPr>
            </w:pPr>
            <m:oMathPara>
              <m:oMath>
                <m:sSub>
                  <m:sSubPr>
                    <m:ctrlPr>
                      <w:ins w:id="1457" w:author="Lichen Wu" w:date="2022-04-08T22:29:00Z">
                        <w:rPr>
                          <w:rFonts w:ascii="Cambria Math" w:hAnsi="Cambria Math"/>
                          <w:i/>
                        </w:rPr>
                      </w:ins>
                    </m:ctrlPr>
                  </m:sSubPr>
                  <m:e>
                    <m:r>
                      <w:ins w:id="1458" w:author="Lichen Wu" w:date="2022-04-08T22:29:00Z">
                        <w:rPr>
                          <w:rFonts w:ascii="Cambria Math" w:hAnsi="Cambria Math"/>
                        </w:rPr>
                        <m:t>R</m:t>
                      </w:ins>
                    </m:r>
                  </m:e>
                  <m:sub>
                    <m:r>
                      <w:ins w:id="1459" w:author="Lichen Wu" w:date="2022-04-08T22:29:00Z">
                        <w:rPr>
                          <w:rFonts w:ascii="Cambria Math" w:hAnsi="Cambria Math"/>
                        </w:rPr>
                        <m:t>cav,room</m:t>
                      </w:ins>
                    </m:r>
                  </m:sub>
                </m:sSub>
                <m:r>
                  <w:ins w:id="1460" w:author="Lichen Wu" w:date="2022-04-08T22:29:00Z">
                    <w:rPr>
                      <w:rFonts w:ascii="Cambria Math" w:hAnsi="Cambria Math"/>
                    </w:rPr>
                    <m:t>=2E-2</m:t>
                  </w:ins>
                </m:r>
              </m:oMath>
            </m:oMathPara>
          </w:p>
        </w:tc>
        <w:tc>
          <w:tcPr>
            <w:tcW w:w="2338" w:type="dxa"/>
          </w:tcPr>
          <w:p w14:paraId="0B67659B" w14:textId="77777777" w:rsidR="00BB31D6" w:rsidRPr="0024773C" w:rsidRDefault="000D79F5" w:rsidP="00BA158B">
            <w:pPr>
              <w:jc w:val="center"/>
              <w:rPr>
                <w:ins w:id="1461" w:author="Lichen Wu" w:date="2022-04-08T22:29:00Z"/>
              </w:rPr>
            </w:pPr>
            <m:oMathPara>
              <m:oMath>
                <m:sSub>
                  <m:sSubPr>
                    <m:ctrlPr>
                      <w:ins w:id="1462" w:author="Lichen Wu" w:date="2022-04-08T22:29:00Z">
                        <w:rPr>
                          <w:rFonts w:ascii="Cambria Math" w:hAnsi="Cambria Math"/>
                          <w:i/>
                        </w:rPr>
                      </w:ins>
                    </m:ctrlPr>
                  </m:sSubPr>
                  <m:e>
                    <m:r>
                      <w:ins w:id="1463" w:author="Lichen Wu" w:date="2022-04-08T22:29:00Z">
                        <w:rPr>
                          <w:rFonts w:ascii="Cambria Math" w:hAnsi="Cambria Math"/>
                        </w:rPr>
                        <m:t>R</m:t>
                      </w:ins>
                    </m:r>
                  </m:e>
                  <m:sub>
                    <m:r>
                      <w:ins w:id="1464" w:author="Lichen Wu" w:date="2022-04-08T22:29:00Z">
                        <w:rPr>
                          <w:rFonts w:ascii="Cambria Math" w:hAnsi="Cambria Math"/>
                        </w:rPr>
                        <m:t>slab1,slab2</m:t>
                      </w:ins>
                    </m:r>
                  </m:sub>
                </m:sSub>
                <m:r>
                  <w:ins w:id="1465" w:author="Lichen Wu" w:date="2022-04-08T22:29:00Z">
                    <w:rPr>
                      <w:rFonts w:ascii="Cambria Math" w:hAnsi="Cambria Math"/>
                    </w:rPr>
                    <m:t>=3.64E-4</m:t>
                  </w:ins>
                </m:r>
              </m:oMath>
            </m:oMathPara>
          </w:p>
        </w:tc>
        <w:tc>
          <w:tcPr>
            <w:tcW w:w="2338" w:type="dxa"/>
          </w:tcPr>
          <w:p w14:paraId="18B19280" w14:textId="77777777" w:rsidR="00BB31D6" w:rsidRPr="0024773C" w:rsidRDefault="000D79F5" w:rsidP="00BA158B">
            <w:pPr>
              <w:jc w:val="center"/>
              <w:rPr>
                <w:ins w:id="1466" w:author="Lichen Wu" w:date="2022-04-08T22:29:00Z"/>
              </w:rPr>
            </w:pPr>
            <m:oMathPara>
              <m:oMath>
                <m:sSub>
                  <m:sSubPr>
                    <m:ctrlPr>
                      <w:ins w:id="1467" w:author="Lichen Wu" w:date="2022-04-08T22:29:00Z">
                        <w:rPr>
                          <w:rFonts w:ascii="Cambria Math" w:hAnsi="Cambria Math"/>
                          <w:i/>
                        </w:rPr>
                      </w:ins>
                    </m:ctrlPr>
                  </m:sSubPr>
                  <m:e>
                    <m:r>
                      <w:ins w:id="1468" w:author="Lichen Wu" w:date="2022-04-08T22:29:00Z">
                        <w:rPr>
                          <w:rFonts w:ascii="Cambria Math" w:hAnsi="Cambria Math"/>
                        </w:rPr>
                        <m:t>R</m:t>
                      </w:ins>
                    </m:r>
                  </m:e>
                  <m:sub>
                    <m:r>
                      <w:ins w:id="1469" w:author="Lichen Wu" w:date="2022-04-08T22:29:00Z">
                        <w:rPr>
                          <w:rFonts w:ascii="Cambria Math" w:hAnsi="Cambria Math"/>
                        </w:rPr>
                        <m:t>source,slab2</m:t>
                      </w:ins>
                    </m:r>
                  </m:sub>
                </m:sSub>
                <m:r>
                  <w:ins w:id="1470" w:author="Lichen Wu" w:date="2022-04-08T22:29:00Z">
                    <w:rPr>
                      <w:rFonts w:ascii="Cambria Math" w:hAnsi="Cambria Math"/>
                    </w:rPr>
                    <m:t>=3.64E-4</m:t>
                  </w:ins>
                </m:r>
              </m:oMath>
            </m:oMathPara>
          </w:p>
        </w:tc>
      </w:tr>
      <w:tr w:rsidR="00BB31D6" w14:paraId="3A9D10BF" w14:textId="77777777" w:rsidTr="00BA158B">
        <w:trPr>
          <w:ins w:id="1471" w:author="Lichen Wu" w:date="2022-04-08T22:29:00Z"/>
        </w:trPr>
        <w:tc>
          <w:tcPr>
            <w:tcW w:w="2337" w:type="dxa"/>
          </w:tcPr>
          <w:p w14:paraId="1B5FC7A0" w14:textId="77777777" w:rsidR="00BB31D6" w:rsidRPr="0024773C" w:rsidRDefault="000D79F5" w:rsidP="00BA158B">
            <w:pPr>
              <w:jc w:val="center"/>
              <w:rPr>
                <w:ins w:id="1472" w:author="Lichen Wu" w:date="2022-04-08T22:29:00Z"/>
              </w:rPr>
            </w:pPr>
            <m:oMath>
              <m:sSub>
                <m:sSubPr>
                  <m:ctrlPr>
                    <w:ins w:id="1473" w:author="Lichen Wu" w:date="2022-04-08T22:29:00Z">
                      <w:rPr>
                        <w:rFonts w:ascii="Cambria Math" w:hAnsi="Cambria Math"/>
                        <w:i/>
                      </w:rPr>
                    </w:ins>
                  </m:ctrlPr>
                </m:sSubPr>
                <m:e>
                  <m:r>
                    <w:ins w:id="1474" w:author="Lichen Wu" w:date="2022-04-08T22:29:00Z">
                      <w:rPr>
                        <w:rFonts w:ascii="Cambria Math" w:hAnsi="Cambria Math"/>
                      </w:rPr>
                      <m:t>R</m:t>
                    </w:ins>
                  </m:r>
                </m:e>
                <m:sub>
                  <m:r>
                    <w:ins w:id="1475" w:author="Lichen Wu" w:date="2022-04-08T22:29:00Z">
                      <w:rPr>
                        <w:rFonts w:ascii="Cambria Math" w:hAnsi="Cambria Math"/>
                      </w:rPr>
                      <m:t>source,sink</m:t>
                    </w:ins>
                  </m:r>
                </m:sub>
              </m:sSub>
              <m:r>
                <w:ins w:id="1476" w:author="Lichen Wu" w:date="2022-04-08T22:29:00Z">
                  <w:rPr>
                    <w:rFonts w:ascii="Cambria Math" w:hAnsi="Cambria Math"/>
                  </w:rPr>
                  <m:t>=</m:t>
                </w:ins>
              </m:r>
            </m:oMath>
            <w:ins w:id="1477" w:author="Lichen Wu" w:date="2022-04-08T22:29:00Z">
              <w:r w:rsidR="00BB31D6">
                <w:t>3.6E-3</w:t>
              </w:r>
            </w:ins>
          </w:p>
        </w:tc>
        <w:tc>
          <w:tcPr>
            <w:tcW w:w="2337" w:type="dxa"/>
          </w:tcPr>
          <w:p w14:paraId="4479FC59" w14:textId="77777777" w:rsidR="00BB31D6" w:rsidRPr="0024773C" w:rsidRDefault="000D79F5" w:rsidP="00BA158B">
            <w:pPr>
              <w:jc w:val="center"/>
              <w:rPr>
                <w:ins w:id="1478" w:author="Lichen Wu" w:date="2022-04-08T22:29:00Z"/>
              </w:rPr>
            </w:pPr>
            <m:oMathPara>
              <m:oMath>
                <m:sSub>
                  <m:sSubPr>
                    <m:ctrlPr>
                      <w:ins w:id="1479" w:author="Lichen Wu" w:date="2022-04-08T22:29:00Z">
                        <w:rPr>
                          <w:rFonts w:ascii="Cambria Math" w:hAnsi="Cambria Math"/>
                          <w:i/>
                        </w:rPr>
                      </w:ins>
                    </m:ctrlPr>
                  </m:sSubPr>
                  <m:e>
                    <m:r>
                      <w:ins w:id="1480" w:author="Lichen Wu" w:date="2022-04-08T22:29:00Z">
                        <w:rPr>
                          <w:rFonts w:ascii="Cambria Math" w:hAnsi="Cambria Math"/>
                        </w:rPr>
                        <m:t>C</m:t>
                      </w:ins>
                    </m:r>
                  </m:e>
                  <m:sub>
                    <m:r>
                      <w:ins w:id="1481" w:author="Lichen Wu" w:date="2022-04-08T22:29:00Z">
                        <w:rPr>
                          <w:rFonts w:ascii="Cambria Math" w:hAnsi="Cambria Math"/>
                        </w:rPr>
                        <m:t>env1</m:t>
                      </w:ins>
                    </m:r>
                  </m:sub>
                </m:sSub>
                <m:r>
                  <w:ins w:id="1482" w:author="Lichen Wu" w:date="2022-04-08T22:29:00Z">
                    <w:rPr>
                      <w:rFonts w:ascii="Cambria Math" w:hAnsi="Cambria Math"/>
                    </w:rPr>
                    <m:t>=26E5</m:t>
                  </w:ins>
                </m:r>
              </m:oMath>
            </m:oMathPara>
          </w:p>
        </w:tc>
        <w:tc>
          <w:tcPr>
            <w:tcW w:w="2338" w:type="dxa"/>
          </w:tcPr>
          <w:p w14:paraId="16D2B727" w14:textId="77777777" w:rsidR="00BB31D6" w:rsidRPr="0024773C" w:rsidRDefault="000D79F5" w:rsidP="00BA158B">
            <w:pPr>
              <w:jc w:val="center"/>
              <w:rPr>
                <w:ins w:id="1483" w:author="Lichen Wu" w:date="2022-04-08T22:29:00Z"/>
              </w:rPr>
            </w:pPr>
            <m:oMathPara>
              <m:oMath>
                <m:sSub>
                  <m:sSubPr>
                    <m:ctrlPr>
                      <w:ins w:id="1484" w:author="Lichen Wu" w:date="2022-04-08T22:29:00Z">
                        <w:rPr>
                          <w:rFonts w:ascii="Cambria Math" w:hAnsi="Cambria Math"/>
                          <w:i/>
                        </w:rPr>
                      </w:ins>
                    </m:ctrlPr>
                  </m:sSubPr>
                  <m:e>
                    <m:r>
                      <w:ins w:id="1485" w:author="Lichen Wu" w:date="2022-04-08T22:29:00Z">
                        <w:rPr>
                          <w:rFonts w:ascii="Cambria Math" w:hAnsi="Cambria Math"/>
                        </w:rPr>
                        <m:t>C</m:t>
                      </w:ins>
                    </m:r>
                  </m:e>
                  <m:sub>
                    <m:r>
                      <w:ins w:id="1486" w:author="Lichen Wu" w:date="2022-04-08T22:29:00Z">
                        <w:rPr>
                          <w:rFonts w:ascii="Cambria Math" w:hAnsi="Cambria Math"/>
                        </w:rPr>
                        <m:t>env2</m:t>
                      </w:ins>
                    </m:r>
                  </m:sub>
                </m:sSub>
                <m:r>
                  <w:ins w:id="1487" w:author="Lichen Wu" w:date="2022-04-08T22:29:00Z">
                    <w:rPr>
                      <w:rFonts w:ascii="Cambria Math" w:hAnsi="Cambria Math"/>
                    </w:rPr>
                    <m:t>=13E5</m:t>
                  </w:ins>
                </m:r>
              </m:oMath>
            </m:oMathPara>
          </w:p>
        </w:tc>
        <w:tc>
          <w:tcPr>
            <w:tcW w:w="2338" w:type="dxa"/>
          </w:tcPr>
          <w:p w14:paraId="2CC91E53" w14:textId="77777777" w:rsidR="00BB31D6" w:rsidRPr="0024773C" w:rsidRDefault="000D79F5" w:rsidP="00BA158B">
            <w:pPr>
              <w:jc w:val="center"/>
              <w:rPr>
                <w:ins w:id="1488" w:author="Lichen Wu" w:date="2022-04-08T22:29:00Z"/>
              </w:rPr>
            </w:pPr>
            <m:oMathPara>
              <m:oMath>
                <m:sSub>
                  <m:sSubPr>
                    <m:ctrlPr>
                      <w:ins w:id="1489" w:author="Lichen Wu" w:date="2022-04-08T22:29:00Z">
                        <w:rPr>
                          <w:rFonts w:ascii="Cambria Math" w:hAnsi="Cambria Math"/>
                          <w:i/>
                        </w:rPr>
                      </w:ins>
                    </m:ctrlPr>
                  </m:sSubPr>
                  <m:e>
                    <m:r>
                      <w:ins w:id="1490" w:author="Lichen Wu" w:date="2022-04-08T22:29:00Z">
                        <w:rPr>
                          <w:rFonts w:ascii="Cambria Math" w:hAnsi="Cambria Math"/>
                        </w:rPr>
                        <m:t>C</m:t>
                      </w:ins>
                    </m:r>
                  </m:e>
                  <m:sub>
                    <m:r>
                      <w:ins w:id="1491" w:author="Lichen Wu" w:date="2022-04-08T22:29:00Z">
                        <w:rPr>
                          <w:rFonts w:ascii="Cambria Math" w:hAnsi="Cambria Math"/>
                        </w:rPr>
                        <m:t>room</m:t>
                      </w:ins>
                    </m:r>
                  </m:sub>
                </m:sSub>
                <m:r>
                  <w:ins w:id="1492" w:author="Lichen Wu" w:date="2022-04-08T22:29:00Z">
                    <w:rPr>
                      <w:rFonts w:ascii="Cambria Math" w:hAnsi="Cambria Math"/>
                    </w:rPr>
                    <m:t>=1E8</m:t>
                  </w:ins>
                </m:r>
              </m:oMath>
            </m:oMathPara>
          </w:p>
        </w:tc>
      </w:tr>
      <w:tr w:rsidR="00BB31D6" w14:paraId="3E30EF2B" w14:textId="77777777" w:rsidTr="00BA158B">
        <w:trPr>
          <w:ins w:id="1493" w:author="Lichen Wu" w:date="2022-04-08T22:29:00Z"/>
        </w:trPr>
        <w:tc>
          <w:tcPr>
            <w:tcW w:w="2337" w:type="dxa"/>
          </w:tcPr>
          <w:p w14:paraId="36984AE0" w14:textId="77777777" w:rsidR="00BB31D6" w:rsidRPr="0024773C" w:rsidRDefault="000D79F5" w:rsidP="00BA158B">
            <w:pPr>
              <w:jc w:val="center"/>
              <w:rPr>
                <w:ins w:id="1494" w:author="Lichen Wu" w:date="2022-04-08T22:29:00Z"/>
              </w:rPr>
            </w:pPr>
            <m:oMathPara>
              <m:oMath>
                <m:sSub>
                  <m:sSubPr>
                    <m:ctrlPr>
                      <w:ins w:id="1495" w:author="Lichen Wu" w:date="2022-04-08T22:29:00Z">
                        <w:rPr>
                          <w:rFonts w:ascii="Cambria Math" w:hAnsi="Cambria Math"/>
                          <w:i/>
                        </w:rPr>
                      </w:ins>
                    </m:ctrlPr>
                  </m:sSubPr>
                  <m:e>
                    <m:r>
                      <w:ins w:id="1496" w:author="Lichen Wu" w:date="2022-04-08T22:29:00Z">
                        <w:rPr>
                          <w:rFonts w:ascii="Cambria Math" w:hAnsi="Cambria Math"/>
                        </w:rPr>
                        <m:t>C</m:t>
                      </w:ins>
                    </m:r>
                  </m:e>
                  <m:sub>
                    <m:r>
                      <w:ins w:id="1497" w:author="Lichen Wu" w:date="2022-04-08T22:29:00Z">
                        <w:rPr>
                          <w:rFonts w:ascii="Cambria Math" w:hAnsi="Cambria Math"/>
                        </w:rPr>
                        <m:t>iw</m:t>
                      </w:ins>
                    </m:r>
                  </m:sub>
                </m:sSub>
                <m:r>
                  <w:ins w:id="1498" w:author="Lichen Wu" w:date="2022-04-08T22:29:00Z">
                    <w:rPr>
                      <w:rFonts w:ascii="Cambria Math" w:hAnsi="Cambria Math"/>
                    </w:rPr>
                    <m:t>=1.2E6</m:t>
                  </w:ins>
                </m:r>
              </m:oMath>
            </m:oMathPara>
          </w:p>
        </w:tc>
        <w:tc>
          <w:tcPr>
            <w:tcW w:w="2337" w:type="dxa"/>
          </w:tcPr>
          <w:p w14:paraId="0B7D44E7" w14:textId="77777777" w:rsidR="00BB31D6" w:rsidRPr="0024773C" w:rsidRDefault="000D79F5" w:rsidP="00BA158B">
            <w:pPr>
              <w:jc w:val="center"/>
              <w:rPr>
                <w:ins w:id="1499" w:author="Lichen Wu" w:date="2022-04-08T22:29:00Z"/>
              </w:rPr>
            </w:pPr>
            <m:oMathPara>
              <m:oMath>
                <m:sSub>
                  <m:sSubPr>
                    <m:ctrlPr>
                      <w:ins w:id="1500" w:author="Lichen Wu" w:date="2022-04-08T22:29:00Z">
                        <w:rPr>
                          <w:rFonts w:ascii="Cambria Math" w:hAnsi="Cambria Math"/>
                          <w:i/>
                        </w:rPr>
                      </w:ins>
                    </m:ctrlPr>
                  </m:sSubPr>
                  <m:e>
                    <m:r>
                      <w:ins w:id="1501" w:author="Lichen Wu" w:date="2022-04-08T22:29:00Z">
                        <w:rPr>
                          <w:rFonts w:ascii="Cambria Math" w:hAnsi="Cambria Math"/>
                        </w:rPr>
                        <m:t>C</m:t>
                      </w:ins>
                    </m:r>
                  </m:e>
                  <m:sub>
                    <m:r>
                      <w:ins w:id="1502" w:author="Lichen Wu" w:date="2022-04-08T22:29:00Z">
                        <w:rPr>
                          <w:rFonts w:ascii="Cambria Math" w:hAnsi="Cambria Math"/>
                        </w:rPr>
                        <m:t>slab2</m:t>
                      </w:ins>
                    </m:r>
                  </m:sub>
                </m:sSub>
                <m:r>
                  <w:ins w:id="1503" w:author="Lichen Wu" w:date="2022-04-08T22:29:00Z">
                    <w:rPr>
                      <w:rFonts w:ascii="Cambria Math" w:hAnsi="Cambria Math"/>
                    </w:rPr>
                    <m:t>=2.88E7</m:t>
                  </w:ins>
                </m:r>
              </m:oMath>
            </m:oMathPara>
          </w:p>
        </w:tc>
        <w:tc>
          <w:tcPr>
            <w:tcW w:w="2338" w:type="dxa"/>
          </w:tcPr>
          <w:p w14:paraId="5FC8F702" w14:textId="77777777" w:rsidR="00BB31D6" w:rsidRPr="0024773C" w:rsidRDefault="000D79F5" w:rsidP="00BA158B">
            <w:pPr>
              <w:jc w:val="center"/>
              <w:rPr>
                <w:ins w:id="1504" w:author="Lichen Wu" w:date="2022-04-08T22:29:00Z"/>
              </w:rPr>
            </w:pPr>
            <m:oMathPara>
              <m:oMath>
                <m:sSub>
                  <m:sSubPr>
                    <m:ctrlPr>
                      <w:ins w:id="1505" w:author="Lichen Wu" w:date="2022-04-08T22:29:00Z">
                        <w:rPr>
                          <w:rFonts w:ascii="Cambria Math" w:hAnsi="Cambria Math"/>
                          <w:i/>
                        </w:rPr>
                      </w:ins>
                    </m:ctrlPr>
                  </m:sSubPr>
                  <m:e>
                    <m:r>
                      <w:ins w:id="1506" w:author="Lichen Wu" w:date="2022-04-08T22:29:00Z">
                        <w:rPr>
                          <w:rFonts w:ascii="Cambria Math" w:hAnsi="Cambria Math"/>
                        </w:rPr>
                        <m:t>C</m:t>
                      </w:ins>
                    </m:r>
                  </m:e>
                  <m:sub>
                    <m:r>
                      <w:ins w:id="1507" w:author="Lichen Wu" w:date="2022-04-08T22:29:00Z">
                        <w:rPr>
                          <w:rFonts w:ascii="Cambria Math" w:hAnsi="Cambria Math"/>
                        </w:rPr>
                        <m:t>sink</m:t>
                      </w:ins>
                    </m:r>
                  </m:sub>
                </m:sSub>
                <m:r>
                  <w:ins w:id="1508" w:author="Lichen Wu" w:date="2022-04-08T22:29:00Z">
                    <w:rPr>
                      <w:rFonts w:ascii="Cambria Math" w:hAnsi="Cambria Math"/>
                    </w:rPr>
                    <m:t>=2E11</m:t>
                  </w:ins>
                </m:r>
              </m:oMath>
            </m:oMathPara>
          </w:p>
        </w:tc>
        <w:tc>
          <w:tcPr>
            <w:tcW w:w="2338" w:type="dxa"/>
          </w:tcPr>
          <w:p w14:paraId="3BB8DE32" w14:textId="77777777" w:rsidR="00BB31D6" w:rsidRPr="0024773C" w:rsidRDefault="000D79F5" w:rsidP="00BA158B">
            <w:pPr>
              <w:jc w:val="center"/>
              <w:rPr>
                <w:ins w:id="1509" w:author="Lichen Wu" w:date="2022-04-08T22:29:00Z"/>
              </w:rPr>
            </w:pPr>
            <m:oMathPara>
              <m:oMath>
                <m:sSub>
                  <m:sSubPr>
                    <m:ctrlPr>
                      <w:ins w:id="1510" w:author="Lichen Wu" w:date="2022-04-08T22:29:00Z">
                        <w:rPr>
                          <w:rFonts w:ascii="Cambria Math" w:hAnsi="Cambria Math"/>
                          <w:i/>
                        </w:rPr>
                      </w:ins>
                    </m:ctrlPr>
                  </m:sSubPr>
                  <m:e>
                    <m:r>
                      <w:ins w:id="1511" w:author="Lichen Wu" w:date="2022-04-08T22:29:00Z">
                        <w:rPr>
                          <w:rFonts w:ascii="Cambria Math" w:hAnsi="Cambria Math"/>
                        </w:rPr>
                        <m:t>C</m:t>
                      </w:ins>
                    </m:r>
                  </m:e>
                  <m:sub>
                    <m:r>
                      <w:ins w:id="1512" w:author="Lichen Wu" w:date="2022-04-08T22:29:00Z">
                        <w:rPr>
                          <w:rFonts w:ascii="Cambria Math" w:hAnsi="Cambria Math"/>
                        </w:rPr>
                        <m:t>source</m:t>
                      </w:ins>
                    </m:r>
                  </m:sub>
                </m:sSub>
                <m:r>
                  <w:ins w:id="1513" w:author="Lichen Wu" w:date="2022-04-08T22:29:00Z">
                    <w:rPr>
                      <w:rFonts w:ascii="Cambria Math" w:hAnsi="Cambria Math"/>
                    </w:rPr>
                    <m:t>=1.5E6</m:t>
                  </w:ins>
                </m:r>
              </m:oMath>
            </m:oMathPara>
          </w:p>
        </w:tc>
      </w:tr>
      <w:tr w:rsidR="00BB31D6" w14:paraId="401C8259" w14:textId="77777777" w:rsidTr="00BA158B">
        <w:trPr>
          <w:ins w:id="1514" w:author="Lichen Wu" w:date="2022-04-08T22:29:00Z"/>
        </w:trPr>
        <w:tc>
          <w:tcPr>
            <w:tcW w:w="2337" w:type="dxa"/>
          </w:tcPr>
          <w:p w14:paraId="765417A3" w14:textId="77777777" w:rsidR="00BB31D6" w:rsidRPr="0024773C" w:rsidRDefault="000D79F5" w:rsidP="00BA158B">
            <w:pPr>
              <w:jc w:val="center"/>
              <w:rPr>
                <w:ins w:id="1515" w:author="Lichen Wu" w:date="2022-04-08T22:29:00Z"/>
                <w:rFonts w:eastAsia="DengXian"/>
              </w:rPr>
            </w:pPr>
            <m:oMathPara>
              <m:oMath>
                <m:sSub>
                  <m:sSubPr>
                    <m:ctrlPr>
                      <w:ins w:id="1516" w:author="Lichen Wu" w:date="2022-04-08T22:29:00Z">
                        <w:rPr>
                          <w:rFonts w:ascii="Cambria Math" w:hAnsi="Cambria Math"/>
                          <w:i/>
                        </w:rPr>
                      </w:ins>
                    </m:ctrlPr>
                  </m:sSubPr>
                  <m:e>
                    <m:r>
                      <w:ins w:id="1517" w:author="Lichen Wu" w:date="2022-04-08T22:29:00Z">
                        <m:rPr>
                          <m:sty m:val="p"/>
                        </m:rPr>
                        <w:rPr>
                          <w:rFonts w:ascii="Cambria Math" w:hAnsi="Cambria Math"/>
                        </w:rPr>
                        <m:t>α</m:t>
                      </w:ins>
                    </m:r>
                    <m:ctrlPr>
                      <w:ins w:id="1518" w:author="Lichen Wu" w:date="2022-04-08T22:29:00Z">
                        <w:rPr>
                          <w:rFonts w:ascii="Cambria Math" w:hAnsi="Cambria Math"/>
                        </w:rPr>
                      </w:ins>
                    </m:ctrlPr>
                  </m:e>
                  <m:sub>
                    <m:r>
                      <w:ins w:id="1519" w:author="Lichen Wu" w:date="2022-04-08T22:29:00Z">
                        <w:rPr>
                          <w:rFonts w:ascii="Cambria Math" w:hAnsi="Cambria Math"/>
                        </w:rPr>
                        <m:t>sol,env1</m:t>
                      </w:ins>
                    </m:r>
                  </m:sub>
                </m:sSub>
                <m:r>
                  <w:ins w:id="1520" w:author="Lichen Wu" w:date="2022-04-08T22:29:00Z">
                    <w:rPr>
                      <w:rFonts w:ascii="Cambria Math" w:hAnsi="Cambria Math"/>
                    </w:rPr>
                    <m:t>=1E2</m:t>
                  </w:ins>
                </m:r>
              </m:oMath>
            </m:oMathPara>
          </w:p>
        </w:tc>
        <w:tc>
          <w:tcPr>
            <w:tcW w:w="2337" w:type="dxa"/>
          </w:tcPr>
          <w:p w14:paraId="131BD250" w14:textId="77777777" w:rsidR="00BB31D6" w:rsidRPr="0024773C" w:rsidRDefault="000D79F5" w:rsidP="00BA158B">
            <w:pPr>
              <w:jc w:val="center"/>
              <w:rPr>
                <w:ins w:id="1521" w:author="Lichen Wu" w:date="2022-04-08T22:29:00Z"/>
                <w:rFonts w:eastAsia="DengXian"/>
              </w:rPr>
            </w:pPr>
            <m:oMathPara>
              <m:oMath>
                <m:sSub>
                  <m:sSubPr>
                    <m:ctrlPr>
                      <w:ins w:id="1522" w:author="Lichen Wu" w:date="2022-04-08T22:29:00Z">
                        <w:rPr>
                          <w:rFonts w:ascii="Cambria Math" w:hAnsi="Cambria Math"/>
                          <w:i/>
                        </w:rPr>
                      </w:ins>
                    </m:ctrlPr>
                  </m:sSubPr>
                  <m:e>
                    <m:r>
                      <w:ins w:id="1523" w:author="Lichen Wu" w:date="2022-04-08T22:29:00Z">
                        <m:rPr>
                          <m:sty m:val="p"/>
                        </m:rPr>
                        <w:rPr>
                          <w:rFonts w:ascii="Cambria Math" w:hAnsi="Cambria Math"/>
                        </w:rPr>
                        <m:t>α</m:t>
                      </w:ins>
                    </m:r>
                    <m:ctrlPr>
                      <w:ins w:id="1524" w:author="Lichen Wu" w:date="2022-04-08T22:29:00Z">
                        <w:rPr>
                          <w:rFonts w:ascii="Cambria Math" w:hAnsi="Cambria Math"/>
                        </w:rPr>
                      </w:ins>
                    </m:ctrlPr>
                  </m:e>
                  <m:sub>
                    <m:r>
                      <w:ins w:id="1525" w:author="Lichen Wu" w:date="2022-04-08T22:29:00Z">
                        <w:rPr>
                          <w:rFonts w:ascii="Cambria Math" w:hAnsi="Cambria Math"/>
                        </w:rPr>
                        <m:t>sol,env2</m:t>
                      </w:ins>
                    </m:r>
                  </m:sub>
                </m:sSub>
                <m:r>
                  <w:ins w:id="1526" w:author="Lichen Wu" w:date="2022-04-08T22:29:00Z">
                    <w:rPr>
                      <w:rFonts w:ascii="Cambria Math" w:hAnsi="Cambria Math"/>
                    </w:rPr>
                    <m:t>=1E-2</m:t>
                  </w:ins>
                </m:r>
              </m:oMath>
            </m:oMathPara>
          </w:p>
        </w:tc>
        <w:tc>
          <w:tcPr>
            <w:tcW w:w="2338" w:type="dxa"/>
          </w:tcPr>
          <w:p w14:paraId="2D5FF18C" w14:textId="77777777" w:rsidR="00BB31D6" w:rsidRPr="0024773C" w:rsidRDefault="000D79F5" w:rsidP="00BA158B">
            <w:pPr>
              <w:jc w:val="center"/>
              <w:rPr>
                <w:ins w:id="1527" w:author="Lichen Wu" w:date="2022-04-08T22:29:00Z"/>
              </w:rPr>
            </w:pPr>
            <m:oMathPara>
              <m:oMath>
                <m:sSub>
                  <m:sSubPr>
                    <m:ctrlPr>
                      <w:ins w:id="1528" w:author="Lichen Wu" w:date="2022-04-08T22:29:00Z">
                        <w:rPr>
                          <w:rFonts w:ascii="Cambria Math" w:hAnsi="Cambria Math"/>
                          <w:i/>
                        </w:rPr>
                      </w:ins>
                    </m:ctrlPr>
                  </m:sSubPr>
                  <m:e>
                    <m:r>
                      <w:ins w:id="1529" w:author="Lichen Wu" w:date="2022-04-08T22:29:00Z">
                        <m:rPr>
                          <m:sty m:val="p"/>
                        </m:rPr>
                        <w:rPr>
                          <w:rFonts w:ascii="Cambria Math" w:hAnsi="Cambria Math"/>
                        </w:rPr>
                        <m:t>α</m:t>
                      </w:ins>
                    </m:r>
                    <m:ctrlPr>
                      <w:ins w:id="1530" w:author="Lichen Wu" w:date="2022-04-08T22:29:00Z">
                        <w:rPr>
                          <w:rFonts w:ascii="Cambria Math" w:hAnsi="Cambria Math"/>
                        </w:rPr>
                      </w:ins>
                    </m:ctrlPr>
                  </m:e>
                  <m:sub>
                    <m:r>
                      <w:ins w:id="1531" w:author="Lichen Wu" w:date="2022-04-08T22:29:00Z">
                        <w:rPr>
                          <w:rFonts w:ascii="Cambria Math" w:hAnsi="Cambria Math"/>
                        </w:rPr>
                        <m:t>int,env2</m:t>
                      </w:ins>
                    </m:r>
                  </m:sub>
                </m:sSub>
                <m:r>
                  <w:ins w:id="1532" w:author="Lichen Wu" w:date="2022-04-08T22:29:00Z">
                    <w:rPr>
                      <w:rFonts w:ascii="Cambria Math" w:hAnsi="Cambria Math"/>
                    </w:rPr>
                    <m:t>=1</m:t>
                  </w:ins>
                </m:r>
              </m:oMath>
            </m:oMathPara>
          </w:p>
        </w:tc>
        <w:tc>
          <w:tcPr>
            <w:tcW w:w="2338" w:type="dxa"/>
          </w:tcPr>
          <w:p w14:paraId="54C26153" w14:textId="77777777" w:rsidR="00BB31D6" w:rsidRPr="0024773C" w:rsidRDefault="000D79F5" w:rsidP="00BA158B">
            <w:pPr>
              <w:jc w:val="center"/>
              <w:rPr>
                <w:ins w:id="1533" w:author="Lichen Wu" w:date="2022-04-08T22:29:00Z"/>
              </w:rPr>
            </w:pPr>
            <m:oMathPara>
              <m:oMath>
                <m:sSub>
                  <m:sSubPr>
                    <m:ctrlPr>
                      <w:ins w:id="1534" w:author="Lichen Wu" w:date="2022-04-08T22:29:00Z">
                        <w:rPr>
                          <w:rFonts w:ascii="Cambria Math" w:hAnsi="Cambria Math"/>
                          <w:i/>
                        </w:rPr>
                      </w:ins>
                    </m:ctrlPr>
                  </m:sSubPr>
                  <m:e>
                    <m:r>
                      <w:ins w:id="1535" w:author="Lichen Wu" w:date="2022-04-08T22:29:00Z">
                        <m:rPr>
                          <m:sty m:val="p"/>
                        </m:rPr>
                        <w:rPr>
                          <w:rFonts w:ascii="Cambria Math" w:hAnsi="Cambria Math"/>
                        </w:rPr>
                        <m:t>α</m:t>
                      </w:ins>
                    </m:r>
                    <m:ctrlPr>
                      <w:ins w:id="1536" w:author="Lichen Wu" w:date="2022-04-08T22:29:00Z">
                        <w:rPr>
                          <w:rFonts w:ascii="Cambria Math" w:hAnsi="Cambria Math"/>
                        </w:rPr>
                      </w:ins>
                    </m:ctrlPr>
                  </m:e>
                  <m:sub>
                    <m:r>
                      <w:ins w:id="1537" w:author="Lichen Wu" w:date="2022-04-08T22:29:00Z">
                        <w:rPr>
                          <w:rFonts w:ascii="Cambria Math" w:hAnsi="Cambria Math"/>
                        </w:rPr>
                        <m:t>light,env2</m:t>
                      </w:ins>
                    </m:r>
                  </m:sub>
                </m:sSub>
                <m:r>
                  <w:ins w:id="1538" w:author="Lichen Wu" w:date="2022-04-08T22:29:00Z">
                    <w:rPr>
                      <w:rFonts w:ascii="Cambria Math" w:hAnsi="Cambria Math"/>
                    </w:rPr>
                    <m:t>=1</m:t>
                  </w:ins>
                </m:r>
              </m:oMath>
            </m:oMathPara>
          </w:p>
        </w:tc>
      </w:tr>
      <w:tr w:rsidR="00BB31D6" w14:paraId="60C741F4" w14:textId="77777777" w:rsidTr="00BA158B">
        <w:trPr>
          <w:ins w:id="1539" w:author="Lichen Wu" w:date="2022-04-08T22:29:00Z"/>
        </w:trPr>
        <w:tc>
          <w:tcPr>
            <w:tcW w:w="2337" w:type="dxa"/>
          </w:tcPr>
          <w:p w14:paraId="20C157F7" w14:textId="77777777" w:rsidR="00BB31D6" w:rsidRPr="0024773C" w:rsidRDefault="000D79F5" w:rsidP="00BA158B">
            <w:pPr>
              <w:jc w:val="center"/>
              <w:rPr>
                <w:ins w:id="1540" w:author="Lichen Wu" w:date="2022-04-08T22:29:00Z"/>
                <w:rFonts w:eastAsia="DengXian"/>
              </w:rPr>
            </w:pPr>
            <m:oMathPara>
              <m:oMath>
                <m:sSub>
                  <m:sSubPr>
                    <m:ctrlPr>
                      <w:ins w:id="1541" w:author="Lichen Wu" w:date="2022-04-08T22:29:00Z">
                        <w:rPr>
                          <w:rFonts w:ascii="Cambria Math" w:hAnsi="Cambria Math"/>
                          <w:i/>
                        </w:rPr>
                      </w:ins>
                    </m:ctrlPr>
                  </m:sSubPr>
                  <m:e>
                    <m:r>
                      <w:ins w:id="1542" w:author="Lichen Wu" w:date="2022-04-08T22:29:00Z">
                        <m:rPr>
                          <m:sty m:val="p"/>
                        </m:rPr>
                        <w:rPr>
                          <w:rFonts w:ascii="Cambria Math" w:hAnsi="Cambria Math"/>
                        </w:rPr>
                        <m:t>α</m:t>
                      </w:ins>
                    </m:r>
                    <m:ctrlPr>
                      <w:ins w:id="1543" w:author="Lichen Wu" w:date="2022-04-08T22:29:00Z">
                        <w:rPr>
                          <w:rFonts w:ascii="Cambria Math" w:hAnsi="Cambria Math"/>
                        </w:rPr>
                      </w:ins>
                    </m:ctrlPr>
                  </m:e>
                  <m:sub>
                    <m:r>
                      <w:ins w:id="1544" w:author="Lichen Wu" w:date="2022-04-08T22:29:00Z">
                        <w:rPr>
                          <w:rFonts w:ascii="Cambria Math" w:hAnsi="Cambria Math"/>
                        </w:rPr>
                        <m:t>AHU,room</m:t>
                      </w:ins>
                    </m:r>
                  </m:sub>
                </m:sSub>
                <m:r>
                  <w:ins w:id="1545" w:author="Lichen Wu" w:date="2022-04-08T22:29:00Z">
                    <w:rPr>
                      <w:rFonts w:ascii="Cambria Math" w:hAnsi="Cambria Math"/>
                    </w:rPr>
                    <m:t>=1</m:t>
                  </w:ins>
                </m:r>
              </m:oMath>
            </m:oMathPara>
          </w:p>
        </w:tc>
        <w:tc>
          <w:tcPr>
            <w:tcW w:w="2337" w:type="dxa"/>
          </w:tcPr>
          <w:p w14:paraId="34586B15" w14:textId="77777777" w:rsidR="00BB31D6" w:rsidRPr="0024773C" w:rsidRDefault="000D79F5" w:rsidP="00BA158B">
            <w:pPr>
              <w:jc w:val="center"/>
              <w:rPr>
                <w:ins w:id="1546" w:author="Lichen Wu" w:date="2022-04-08T22:29:00Z"/>
                <w:rFonts w:eastAsia="DengXian"/>
              </w:rPr>
            </w:pPr>
            <m:oMathPara>
              <m:oMath>
                <m:sSub>
                  <m:sSubPr>
                    <m:ctrlPr>
                      <w:ins w:id="1547" w:author="Lichen Wu" w:date="2022-04-08T22:29:00Z">
                        <w:rPr>
                          <w:rFonts w:ascii="Cambria Math" w:hAnsi="Cambria Math"/>
                          <w:i/>
                        </w:rPr>
                      </w:ins>
                    </m:ctrlPr>
                  </m:sSubPr>
                  <m:e>
                    <m:r>
                      <w:ins w:id="1548" w:author="Lichen Wu" w:date="2022-04-08T22:29:00Z">
                        <m:rPr>
                          <m:sty m:val="p"/>
                        </m:rPr>
                        <w:rPr>
                          <w:rFonts w:ascii="Cambria Math" w:hAnsi="Cambria Math"/>
                        </w:rPr>
                        <m:t>α</m:t>
                      </w:ins>
                    </m:r>
                    <m:ctrlPr>
                      <w:ins w:id="1549" w:author="Lichen Wu" w:date="2022-04-08T22:29:00Z">
                        <w:rPr>
                          <w:rFonts w:ascii="Cambria Math" w:hAnsi="Cambria Math"/>
                        </w:rPr>
                      </w:ins>
                    </m:ctrlPr>
                  </m:e>
                  <m:sub>
                    <m:r>
                      <w:ins w:id="1550" w:author="Lichen Wu" w:date="2022-04-08T22:29:00Z">
                        <w:rPr>
                          <w:rFonts w:ascii="Cambria Math" w:hAnsi="Cambria Math"/>
                        </w:rPr>
                        <m:t>sol,iw</m:t>
                      </w:ins>
                    </m:r>
                  </m:sub>
                </m:sSub>
                <m:r>
                  <w:ins w:id="1551" w:author="Lichen Wu" w:date="2022-04-08T22:29:00Z">
                    <w:rPr>
                      <w:rFonts w:ascii="Cambria Math" w:hAnsi="Cambria Math"/>
                    </w:rPr>
                    <m:t>=1E-8</m:t>
                  </w:ins>
                </m:r>
              </m:oMath>
            </m:oMathPara>
          </w:p>
        </w:tc>
        <w:tc>
          <w:tcPr>
            <w:tcW w:w="2338" w:type="dxa"/>
          </w:tcPr>
          <w:p w14:paraId="3F10E1FD" w14:textId="77777777" w:rsidR="00BB31D6" w:rsidRPr="0024773C" w:rsidRDefault="000D79F5" w:rsidP="00BA158B">
            <w:pPr>
              <w:jc w:val="center"/>
              <w:rPr>
                <w:ins w:id="1552" w:author="Lichen Wu" w:date="2022-04-08T22:29:00Z"/>
              </w:rPr>
            </w:pPr>
            <m:oMathPara>
              <m:oMath>
                <m:sSub>
                  <m:sSubPr>
                    <m:ctrlPr>
                      <w:ins w:id="1553" w:author="Lichen Wu" w:date="2022-04-08T22:29:00Z">
                        <w:rPr>
                          <w:rFonts w:ascii="Cambria Math" w:hAnsi="Cambria Math"/>
                          <w:i/>
                        </w:rPr>
                      </w:ins>
                    </m:ctrlPr>
                  </m:sSubPr>
                  <m:e>
                    <m:r>
                      <w:ins w:id="1554" w:author="Lichen Wu" w:date="2022-04-08T22:29:00Z">
                        <m:rPr>
                          <m:sty m:val="p"/>
                        </m:rPr>
                        <w:rPr>
                          <w:rFonts w:ascii="Cambria Math" w:hAnsi="Cambria Math"/>
                        </w:rPr>
                        <m:t>α</m:t>
                      </w:ins>
                    </m:r>
                    <m:ctrlPr>
                      <w:ins w:id="1555" w:author="Lichen Wu" w:date="2022-04-08T22:29:00Z">
                        <w:rPr>
                          <w:rFonts w:ascii="Cambria Math" w:hAnsi="Cambria Math"/>
                        </w:rPr>
                      </w:ins>
                    </m:ctrlPr>
                  </m:e>
                  <m:sub>
                    <m:r>
                      <w:ins w:id="1556" w:author="Lichen Wu" w:date="2022-04-08T22:29:00Z">
                        <w:rPr>
                          <w:rFonts w:ascii="Cambria Math" w:hAnsi="Cambria Math"/>
                        </w:rPr>
                        <m:t>int,iw</m:t>
                      </w:ins>
                    </m:r>
                  </m:sub>
                </m:sSub>
                <m:r>
                  <w:ins w:id="1557" w:author="Lichen Wu" w:date="2022-04-08T22:29:00Z">
                    <w:rPr>
                      <w:rFonts w:ascii="Cambria Math" w:hAnsi="Cambria Math"/>
                    </w:rPr>
                    <m:t>=1</m:t>
                  </w:ins>
                </m:r>
              </m:oMath>
            </m:oMathPara>
          </w:p>
        </w:tc>
        <w:tc>
          <w:tcPr>
            <w:tcW w:w="2338" w:type="dxa"/>
          </w:tcPr>
          <w:p w14:paraId="05BA8D31" w14:textId="77777777" w:rsidR="00BB31D6" w:rsidRPr="0024773C" w:rsidRDefault="000D79F5" w:rsidP="00BA158B">
            <w:pPr>
              <w:jc w:val="center"/>
              <w:rPr>
                <w:ins w:id="1558" w:author="Lichen Wu" w:date="2022-04-08T22:29:00Z"/>
              </w:rPr>
            </w:pPr>
            <m:oMathPara>
              <m:oMath>
                <m:sSub>
                  <m:sSubPr>
                    <m:ctrlPr>
                      <w:ins w:id="1559" w:author="Lichen Wu" w:date="2022-04-08T22:29:00Z">
                        <w:rPr>
                          <w:rFonts w:ascii="Cambria Math" w:hAnsi="Cambria Math"/>
                          <w:i/>
                        </w:rPr>
                      </w:ins>
                    </m:ctrlPr>
                  </m:sSubPr>
                  <m:e>
                    <m:r>
                      <w:ins w:id="1560" w:author="Lichen Wu" w:date="2022-04-08T22:29:00Z">
                        <m:rPr>
                          <m:sty m:val="p"/>
                        </m:rPr>
                        <w:rPr>
                          <w:rFonts w:ascii="Cambria Math" w:hAnsi="Cambria Math"/>
                        </w:rPr>
                        <m:t>α</m:t>
                      </w:ins>
                    </m:r>
                    <m:ctrlPr>
                      <w:ins w:id="1561" w:author="Lichen Wu" w:date="2022-04-08T22:29:00Z">
                        <w:rPr>
                          <w:rFonts w:ascii="Cambria Math" w:hAnsi="Cambria Math"/>
                        </w:rPr>
                      </w:ins>
                    </m:ctrlPr>
                  </m:e>
                  <m:sub>
                    <m:r>
                      <w:ins w:id="1562" w:author="Lichen Wu" w:date="2022-04-08T22:29:00Z">
                        <w:rPr>
                          <w:rFonts w:ascii="Cambria Math" w:hAnsi="Cambria Math"/>
                        </w:rPr>
                        <m:t>light,iw</m:t>
                      </w:ins>
                    </m:r>
                  </m:sub>
                </m:sSub>
                <m:r>
                  <w:ins w:id="1563" w:author="Lichen Wu" w:date="2022-04-08T22:29:00Z">
                    <w:rPr>
                      <w:rFonts w:ascii="Cambria Math" w:hAnsi="Cambria Math"/>
                    </w:rPr>
                    <m:t>=1</m:t>
                  </w:ins>
                </m:r>
              </m:oMath>
            </m:oMathPara>
          </w:p>
        </w:tc>
      </w:tr>
    </w:tbl>
    <w:p w14:paraId="573A0D79" w14:textId="77777777" w:rsidR="00BB31D6" w:rsidRDefault="00BB31D6" w:rsidP="00BB31D6">
      <w:pPr>
        <w:widowControl w:val="0"/>
        <w:jc w:val="both"/>
        <w:rPr>
          <w:ins w:id="1564" w:author="Lichen Wu" w:date="2022-04-08T22:29:00Z"/>
        </w:rPr>
      </w:pPr>
    </w:p>
    <w:p w14:paraId="6923C102" w14:textId="77777777" w:rsidR="00BB31D6" w:rsidRDefault="00BB31D6" w:rsidP="00BB31D6">
      <w:pPr>
        <w:widowControl w:val="0"/>
        <w:rPr>
          <w:ins w:id="1565" w:author="Lichen Wu" w:date="2022-04-08T22:29:00Z"/>
        </w:rPr>
      </w:pPr>
    </w:p>
    <w:p w14:paraId="1BB052B4" w14:textId="77777777" w:rsidR="00BB31D6" w:rsidRDefault="00BB31D6" w:rsidP="00BB31D6">
      <w:pPr>
        <w:widowControl w:val="0"/>
        <w:rPr>
          <w:ins w:id="1566" w:author="Lichen Wu" w:date="2022-04-08T22:29:00Z"/>
        </w:rPr>
      </w:pPr>
      <w:ins w:id="1567" w:author="Lichen Wu" w:date="2022-04-08T22:29:00Z">
        <w:r>
          <w:rPr>
            <w:noProof/>
          </w:rPr>
          <w:drawing>
            <wp:inline distT="0" distB="0" distL="0" distR="0" wp14:anchorId="66D794C6" wp14:editId="77734BCA">
              <wp:extent cx="5943600" cy="1379855"/>
              <wp:effectExtent l="0" t="0" r="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379855"/>
                      </a:xfrm>
                      <a:prstGeom prst="rect">
                        <a:avLst/>
                      </a:prstGeom>
                    </pic:spPr>
                  </pic:pic>
                </a:graphicData>
              </a:graphic>
            </wp:inline>
          </w:drawing>
        </w:r>
      </w:ins>
    </w:p>
    <w:p w14:paraId="76DA34A2" w14:textId="5047E63E" w:rsidR="00BB31D6" w:rsidRDefault="00BB31D6" w:rsidP="00546BD1">
      <w:pPr>
        <w:pStyle w:val="Caption"/>
        <w:rPr>
          <w:ins w:id="1568" w:author="Lichen Wu" w:date="2022-04-08T22:48:00Z"/>
        </w:rPr>
      </w:pPr>
      <w:ins w:id="1569" w:author="Lichen Wu" w:date="2022-04-08T22:29:00Z">
        <w:r w:rsidRPr="00FC2900">
          <w:rPr>
            <w:b/>
            <w:bCs/>
          </w:rPr>
          <w:t xml:space="preserve">Figure </w:t>
        </w:r>
        <w:r w:rsidRPr="00FC2900">
          <w:rPr>
            <w:b/>
            <w:bCs/>
          </w:rPr>
          <w:fldChar w:fldCharType="begin"/>
        </w:r>
        <w:r w:rsidRPr="00FC2900">
          <w:rPr>
            <w:b/>
            <w:bCs/>
          </w:rPr>
          <w:instrText xml:space="preserve"> SEQ Figure \* ARABIC </w:instrText>
        </w:r>
        <w:r w:rsidRPr="00FC2900">
          <w:rPr>
            <w:b/>
            <w:bCs/>
          </w:rPr>
          <w:fldChar w:fldCharType="separate"/>
        </w:r>
      </w:ins>
      <w:ins w:id="1570" w:author="Lichen Wu" w:date="2022-04-09T14:40:00Z">
        <w:r w:rsidR="008661CF">
          <w:rPr>
            <w:b/>
            <w:bCs/>
            <w:noProof/>
          </w:rPr>
          <w:t>3</w:t>
        </w:r>
      </w:ins>
      <w:ins w:id="1571" w:author="Lichen Wu" w:date="2022-04-08T22:29:00Z">
        <w:r w:rsidRPr="00FC2900">
          <w:rPr>
            <w:b/>
            <w:bCs/>
          </w:rPr>
          <w:fldChar w:fldCharType="end"/>
        </w:r>
        <w:r>
          <w:t xml:space="preserve"> Structure of RC network. Left: Model 1 with 4 states; Middle: Model 2 with 6 states; Middle: Model 3 with 5 states.</w:t>
        </w:r>
      </w:ins>
    </w:p>
    <w:p w14:paraId="2C2889FE" w14:textId="77777777" w:rsidR="00337E25" w:rsidRPr="00337E25" w:rsidRDefault="00337E25">
      <w:pPr>
        <w:rPr>
          <w:ins w:id="1572" w:author="Lichen Wu" w:date="2022-04-08T22:29:00Z"/>
          <w:lang w:eastAsia="zh-CN"/>
        </w:rPr>
        <w:pPrChange w:id="1573" w:author="Lichen Wu" w:date="2022-04-08T22:48:00Z">
          <w:pPr>
            <w:jc w:val="center"/>
          </w:pPr>
        </w:pPrChange>
      </w:pPr>
    </w:p>
    <w:p w14:paraId="2C221E64" w14:textId="77777777" w:rsidR="00BB31D6" w:rsidRDefault="00BB31D6" w:rsidP="00BB31D6">
      <w:pPr>
        <w:keepNext/>
        <w:jc w:val="center"/>
        <w:rPr>
          <w:ins w:id="1574" w:author="Lichen Wu" w:date="2022-04-08T22:29:00Z"/>
        </w:rPr>
      </w:pPr>
      <w:ins w:id="1575" w:author="Lichen Wu" w:date="2022-04-08T22:29:00Z">
        <w:r>
          <w:rPr>
            <w:noProof/>
          </w:rPr>
          <w:drawing>
            <wp:inline distT="0" distB="0" distL="0" distR="0" wp14:anchorId="1D2F78C0" wp14:editId="413814AC">
              <wp:extent cx="5943600" cy="3135630"/>
              <wp:effectExtent l="19050" t="19050" r="19050" b="26670"/>
              <wp:docPr id="5" name="Picture 5"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943600" cy="3135630"/>
                      </a:xfrm>
                      <a:prstGeom prst="rect">
                        <a:avLst/>
                      </a:prstGeom>
                      <a:ln>
                        <a:solidFill>
                          <a:schemeClr val="tx1"/>
                        </a:solidFill>
                      </a:ln>
                    </pic:spPr>
                  </pic:pic>
                </a:graphicData>
              </a:graphic>
            </wp:inline>
          </w:drawing>
        </w:r>
      </w:ins>
    </w:p>
    <w:p w14:paraId="4F6D8916" w14:textId="2919C6A5" w:rsidR="00BB31D6" w:rsidRDefault="00BB31D6">
      <w:pPr>
        <w:pStyle w:val="Caption"/>
        <w:rPr>
          <w:ins w:id="1576" w:author="Lichen Wu" w:date="2022-04-08T22:29:00Z"/>
        </w:rPr>
        <w:pPrChange w:id="1577" w:author="Lichen Wu" w:date="2022-04-09T12:23:00Z">
          <w:pPr/>
        </w:pPrChange>
      </w:pPr>
      <w:ins w:id="1578" w:author="Lichen Wu" w:date="2022-04-08T22:29:00Z">
        <w:r w:rsidRPr="009A7900">
          <w:rPr>
            <w:b/>
            <w:bCs/>
          </w:rPr>
          <w:t xml:space="preserve">Figure </w:t>
        </w:r>
        <w:r w:rsidRPr="009A7900">
          <w:rPr>
            <w:b/>
            <w:bCs/>
          </w:rPr>
          <w:fldChar w:fldCharType="begin"/>
        </w:r>
        <w:r w:rsidRPr="009A7900">
          <w:rPr>
            <w:b/>
            <w:bCs/>
          </w:rPr>
          <w:instrText xml:space="preserve"> SEQ Figure \* ARABIC </w:instrText>
        </w:r>
        <w:r w:rsidRPr="009A7900">
          <w:rPr>
            <w:b/>
            <w:bCs/>
          </w:rPr>
          <w:fldChar w:fldCharType="separate"/>
        </w:r>
      </w:ins>
      <w:ins w:id="1579" w:author="Lichen Wu" w:date="2022-04-09T14:40:00Z">
        <w:r w:rsidR="008661CF">
          <w:rPr>
            <w:b/>
            <w:bCs/>
            <w:noProof/>
          </w:rPr>
          <w:t>4</w:t>
        </w:r>
      </w:ins>
      <w:ins w:id="1580" w:author="Lichen Wu" w:date="2022-04-08T22:29:00Z">
        <w:r w:rsidRPr="009A7900">
          <w:rPr>
            <w:b/>
            <w:bCs/>
          </w:rPr>
          <w:fldChar w:fldCharType="end"/>
        </w:r>
        <w:r>
          <w:t xml:space="preserve"> Testing results for Model 1, Model 2 and Model 3</w:t>
        </w:r>
      </w:ins>
    </w:p>
    <w:p w14:paraId="3830E463" w14:textId="77777777" w:rsidR="00BB31D6" w:rsidRPr="005D15F8" w:rsidRDefault="00BB31D6" w:rsidP="00BB31D6">
      <w:pPr>
        <w:rPr>
          <w:ins w:id="1581" w:author="Lichen Wu" w:date="2022-04-08T22:29:00Z"/>
          <w:lang w:eastAsia="zh-CN"/>
        </w:rPr>
      </w:pPr>
    </w:p>
    <w:p w14:paraId="46B68A2C" w14:textId="4C26909E" w:rsidR="00BB31D6" w:rsidRDefault="00BB31D6" w:rsidP="00BB31D6">
      <w:pPr>
        <w:pStyle w:val="Caption"/>
        <w:keepNext/>
        <w:rPr>
          <w:ins w:id="1582" w:author="Lichen Wu" w:date="2022-04-08T22:29:00Z"/>
        </w:rPr>
      </w:pPr>
      <w:ins w:id="1583" w:author="Lichen Wu" w:date="2022-04-08T22:29:00Z">
        <w:r w:rsidRPr="00FC1139">
          <w:rPr>
            <w:b/>
            <w:bCs/>
          </w:rPr>
          <w:t xml:space="preserve">Table </w:t>
        </w:r>
        <w:r w:rsidRPr="00FC1139">
          <w:rPr>
            <w:b/>
            <w:bCs/>
          </w:rPr>
          <w:fldChar w:fldCharType="begin"/>
        </w:r>
        <w:r w:rsidRPr="00FC1139">
          <w:rPr>
            <w:b/>
            <w:bCs/>
          </w:rPr>
          <w:instrText xml:space="preserve"> SEQ Table \* ARABIC </w:instrText>
        </w:r>
        <w:r w:rsidRPr="00FC1139">
          <w:rPr>
            <w:b/>
            <w:bCs/>
          </w:rPr>
          <w:fldChar w:fldCharType="separate"/>
        </w:r>
      </w:ins>
      <w:ins w:id="1584" w:author="Lichen Wu" w:date="2022-04-09T14:40:00Z">
        <w:r w:rsidR="008661CF">
          <w:rPr>
            <w:b/>
            <w:bCs/>
            <w:noProof/>
          </w:rPr>
          <w:t>2</w:t>
        </w:r>
      </w:ins>
      <w:ins w:id="1585" w:author="Lichen Wu" w:date="2022-04-08T22:29:00Z">
        <w:r w:rsidRPr="00FC1139">
          <w:rPr>
            <w:b/>
            <w:bCs/>
          </w:rPr>
          <w:fldChar w:fldCharType="end"/>
        </w:r>
        <w:r>
          <w:t xml:space="preserve"> Comparison of proposed RC models (5-mins interval)</w:t>
        </w:r>
      </w:ins>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BB31D6" w14:paraId="5EA7147D" w14:textId="77777777" w:rsidTr="00BA158B">
        <w:trPr>
          <w:jc w:val="center"/>
          <w:ins w:id="1586" w:author="Lichen Wu" w:date="2022-04-08T22:29:00Z"/>
        </w:trPr>
        <w:tc>
          <w:tcPr>
            <w:tcW w:w="1870" w:type="dxa"/>
            <w:tcBorders>
              <w:top w:val="single" w:sz="4" w:space="0" w:color="auto"/>
              <w:bottom w:val="single" w:sz="4" w:space="0" w:color="auto"/>
            </w:tcBorders>
            <w:vAlign w:val="center"/>
          </w:tcPr>
          <w:p w14:paraId="63DF9C83" w14:textId="77777777" w:rsidR="00BB31D6" w:rsidRPr="00FC1139" w:rsidRDefault="00BB31D6" w:rsidP="00BA158B">
            <w:pPr>
              <w:jc w:val="center"/>
              <w:rPr>
                <w:ins w:id="1587" w:author="Lichen Wu" w:date="2022-04-08T22:29:00Z"/>
                <w:b/>
                <w:bCs/>
                <w:lang w:eastAsia="zh-CN"/>
              </w:rPr>
            </w:pPr>
            <w:ins w:id="1588" w:author="Lichen Wu" w:date="2022-04-08T22:29:00Z">
              <w:r w:rsidRPr="00FC1139">
                <w:rPr>
                  <w:b/>
                  <w:bCs/>
                  <w:lang w:eastAsia="zh-CN"/>
                </w:rPr>
                <w:t>Models</w:t>
              </w:r>
            </w:ins>
          </w:p>
        </w:tc>
        <w:tc>
          <w:tcPr>
            <w:tcW w:w="1870" w:type="dxa"/>
            <w:tcBorders>
              <w:top w:val="single" w:sz="4" w:space="0" w:color="auto"/>
              <w:bottom w:val="single" w:sz="4" w:space="0" w:color="auto"/>
            </w:tcBorders>
            <w:vAlign w:val="center"/>
          </w:tcPr>
          <w:p w14:paraId="14844853" w14:textId="77777777" w:rsidR="00BB31D6" w:rsidRPr="00FC1139" w:rsidRDefault="00BB31D6" w:rsidP="00BA158B">
            <w:pPr>
              <w:jc w:val="center"/>
              <w:rPr>
                <w:ins w:id="1589" w:author="Lichen Wu" w:date="2022-04-08T22:29:00Z"/>
                <w:b/>
                <w:bCs/>
                <w:lang w:eastAsia="zh-CN"/>
              </w:rPr>
            </w:pPr>
            <w:ins w:id="1590" w:author="Lichen Wu" w:date="2022-04-08T22:29:00Z">
              <w:r w:rsidRPr="00FC1139">
                <w:rPr>
                  <w:b/>
                  <w:bCs/>
                  <w:lang w:eastAsia="zh-CN"/>
                </w:rPr>
                <w:t>NRMSE</w:t>
              </w:r>
              <w:r>
                <w:rPr>
                  <w:b/>
                  <w:bCs/>
                  <w:lang w:eastAsia="zh-CN"/>
                </w:rPr>
                <w:t xml:space="preserve"> (%)</w:t>
              </w:r>
            </w:ins>
          </w:p>
        </w:tc>
        <w:tc>
          <w:tcPr>
            <w:tcW w:w="1870" w:type="dxa"/>
            <w:tcBorders>
              <w:top w:val="single" w:sz="4" w:space="0" w:color="auto"/>
              <w:bottom w:val="single" w:sz="4" w:space="0" w:color="auto"/>
            </w:tcBorders>
            <w:vAlign w:val="center"/>
          </w:tcPr>
          <w:p w14:paraId="31D75FDC" w14:textId="77777777" w:rsidR="00BB31D6" w:rsidRPr="00FC1139" w:rsidRDefault="00BB31D6" w:rsidP="00BA158B">
            <w:pPr>
              <w:jc w:val="center"/>
              <w:rPr>
                <w:ins w:id="1591" w:author="Lichen Wu" w:date="2022-04-08T22:29:00Z"/>
                <w:b/>
                <w:bCs/>
                <w:lang w:eastAsia="zh-CN"/>
              </w:rPr>
            </w:pPr>
            <w:ins w:id="1592" w:author="Lichen Wu" w:date="2022-04-08T22:29:00Z">
              <w:r w:rsidRPr="00FC1139">
                <w:rPr>
                  <w:b/>
                  <w:bCs/>
                  <w:lang w:eastAsia="zh-CN"/>
                </w:rPr>
                <w:t>CVRMSE</w:t>
              </w:r>
              <w:r>
                <w:rPr>
                  <w:b/>
                  <w:bCs/>
                  <w:lang w:eastAsia="zh-CN"/>
                </w:rPr>
                <w:t xml:space="preserve"> (%)</w:t>
              </w:r>
            </w:ins>
          </w:p>
        </w:tc>
        <w:tc>
          <w:tcPr>
            <w:tcW w:w="1870" w:type="dxa"/>
            <w:tcBorders>
              <w:top w:val="single" w:sz="4" w:space="0" w:color="auto"/>
              <w:bottom w:val="single" w:sz="4" w:space="0" w:color="auto"/>
            </w:tcBorders>
            <w:vAlign w:val="center"/>
          </w:tcPr>
          <w:p w14:paraId="2E854E3E" w14:textId="77777777" w:rsidR="00BB31D6" w:rsidRPr="00FC1139" w:rsidRDefault="00BB31D6" w:rsidP="00BA158B">
            <w:pPr>
              <w:jc w:val="center"/>
              <w:rPr>
                <w:ins w:id="1593" w:author="Lichen Wu" w:date="2022-04-08T22:29:00Z"/>
                <w:b/>
                <w:bCs/>
                <w:lang w:eastAsia="zh-CN"/>
              </w:rPr>
            </w:pPr>
            <w:ins w:id="1594" w:author="Lichen Wu" w:date="2022-04-08T22:29:00Z">
              <w:r w:rsidRPr="00FC1139">
                <w:rPr>
                  <w:b/>
                  <w:bCs/>
                  <w:lang w:eastAsia="zh-CN"/>
                </w:rPr>
                <w:t>MAE</w:t>
              </w:r>
              <w:r>
                <w:rPr>
                  <w:b/>
                  <w:bCs/>
                  <w:lang w:eastAsia="zh-CN"/>
                </w:rPr>
                <w:t xml:space="preserve"> (kW)</w:t>
              </w:r>
            </w:ins>
          </w:p>
        </w:tc>
        <w:tc>
          <w:tcPr>
            <w:tcW w:w="1870" w:type="dxa"/>
            <w:tcBorders>
              <w:top w:val="single" w:sz="4" w:space="0" w:color="auto"/>
              <w:bottom w:val="single" w:sz="4" w:space="0" w:color="auto"/>
            </w:tcBorders>
            <w:vAlign w:val="center"/>
          </w:tcPr>
          <w:p w14:paraId="4B1779C3" w14:textId="77777777" w:rsidR="00BB31D6" w:rsidRPr="00FC1139" w:rsidRDefault="00BB31D6" w:rsidP="00BA158B">
            <w:pPr>
              <w:jc w:val="center"/>
              <w:rPr>
                <w:ins w:id="1595" w:author="Lichen Wu" w:date="2022-04-08T22:29:00Z"/>
                <w:b/>
                <w:bCs/>
                <w:lang w:eastAsia="zh-CN"/>
              </w:rPr>
            </w:pPr>
            <w:ins w:id="1596" w:author="Lichen Wu" w:date="2022-04-08T22:29:00Z">
              <w:r w:rsidRPr="00FC1139">
                <w:rPr>
                  <w:b/>
                  <w:bCs/>
                  <w:lang w:eastAsia="zh-CN"/>
                </w:rPr>
                <w:t>MAPE</w:t>
              </w:r>
              <w:r>
                <w:rPr>
                  <w:b/>
                  <w:bCs/>
                  <w:lang w:eastAsia="zh-CN"/>
                </w:rPr>
                <w:t xml:space="preserve"> (%)</w:t>
              </w:r>
            </w:ins>
          </w:p>
        </w:tc>
      </w:tr>
      <w:tr w:rsidR="00BB31D6" w14:paraId="7CA282A6" w14:textId="77777777" w:rsidTr="00BA158B">
        <w:trPr>
          <w:jc w:val="center"/>
          <w:ins w:id="1597" w:author="Lichen Wu" w:date="2022-04-08T22:29:00Z"/>
        </w:trPr>
        <w:tc>
          <w:tcPr>
            <w:tcW w:w="1870" w:type="dxa"/>
            <w:tcBorders>
              <w:top w:val="single" w:sz="4" w:space="0" w:color="auto"/>
            </w:tcBorders>
            <w:vAlign w:val="center"/>
          </w:tcPr>
          <w:p w14:paraId="4AC9F9C5" w14:textId="77777777" w:rsidR="00BB31D6" w:rsidRDefault="00BB31D6" w:rsidP="00BA158B">
            <w:pPr>
              <w:jc w:val="center"/>
              <w:rPr>
                <w:ins w:id="1598" w:author="Lichen Wu" w:date="2022-04-08T22:29:00Z"/>
                <w:lang w:eastAsia="zh-CN"/>
              </w:rPr>
            </w:pPr>
            <w:ins w:id="1599" w:author="Lichen Wu" w:date="2022-04-08T22:29:00Z">
              <w:r>
                <w:rPr>
                  <w:lang w:eastAsia="zh-CN"/>
                </w:rPr>
                <w:t>Model 1</w:t>
              </w:r>
            </w:ins>
          </w:p>
        </w:tc>
        <w:tc>
          <w:tcPr>
            <w:tcW w:w="1870" w:type="dxa"/>
            <w:tcBorders>
              <w:top w:val="single" w:sz="4" w:space="0" w:color="auto"/>
            </w:tcBorders>
            <w:vAlign w:val="center"/>
          </w:tcPr>
          <w:p w14:paraId="417FC5CB" w14:textId="77777777" w:rsidR="00BB31D6" w:rsidRDefault="00BB31D6" w:rsidP="00BA158B">
            <w:pPr>
              <w:jc w:val="center"/>
              <w:rPr>
                <w:ins w:id="1600" w:author="Lichen Wu" w:date="2022-04-08T22:29:00Z"/>
                <w:lang w:eastAsia="zh-CN"/>
              </w:rPr>
            </w:pPr>
            <w:ins w:id="1601" w:author="Lichen Wu" w:date="2022-04-08T22:29:00Z">
              <w:r>
                <w:rPr>
                  <w:lang w:eastAsia="zh-CN"/>
                </w:rPr>
                <w:t>156.96</w:t>
              </w:r>
            </w:ins>
          </w:p>
        </w:tc>
        <w:tc>
          <w:tcPr>
            <w:tcW w:w="1870" w:type="dxa"/>
            <w:tcBorders>
              <w:top w:val="single" w:sz="4" w:space="0" w:color="auto"/>
            </w:tcBorders>
            <w:vAlign w:val="center"/>
          </w:tcPr>
          <w:p w14:paraId="5DD3E4AC" w14:textId="77777777" w:rsidR="00BB31D6" w:rsidRDefault="00BB31D6" w:rsidP="00BA158B">
            <w:pPr>
              <w:jc w:val="center"/>
              <w:rPr>
                <w:ins w:id="1602" w:author="Lichen Wu" w:date="2022-04-08T22:29:00Z"/>
                <w:lang w:eastAsia="zh-CN"/>
              </w:rPr>
            </w:pPr>
            <w:ins w:id="1603" w:author="Lichen Wu" w:date="2022-04-08T22:29:00Z">
              <w:r>
                <w:rPr>
                  <w:lang w:eastAsia="zh-CN"/>
                </w:rPr>
                <w:t>117.52</w:t>
              </w:r>
            </w:ins>
          </w:p>
        </w:tc>
        <w:tc>
          <w:tcPr>
            <w:tcW w:w="1870" w:type="dxa"/>
            <w:tcBorders>
              <w:top w:val="single" w:sz="4" w:space="0" w:color="auto"/>
            </w:tcBorders>
            <w:vAlign w:val="center"/>
          </w:tcPr>
          <w:p w14:paraId="24F871DA" w14:textId="77777777" w:rsidR="00BB31D6" w:rsidRDefault="00BB31D6" w:rsidP="00BA158B">
            <w:pPr>
              <w:jc w:val="center"/>
              <w:rPr>
                <w:ins w:id="1604" w:author="Lichen Wu" w:date="2022-04-08T22:29:00Z"/>
                <w:lang w:eastAsia="zh-CN"/>
              </w:rPr>
            </w:pPr>
            <w:ins w:id="1605" w:author="Lichen Wu" w:date="2022-04-08T22:29:00Z">
              <w:r>
                <w:rPr>
                  <w:lang w:eastAsia="zh-CN"/>
                </w:rPr>
                <w:t>5.76</w:t>
              </w:r>
            </w:ins>
          </w:p>
        </w:tc>
        <w:tc>
          <w:tcPr>
            <w:tcW w:w="1870" w:type="dxa"/>
            <w:tcBorders>
              <w:top w:val="single" w:sz="4" w:space="0" w:color="auto"/>
            </w:tcBorders>
            <w:vAlign w:val="center"/>
          </w:tcPr>
          <w:p w14:paraId="6A348A17" w14:textId="77777777" w:rsidR="00BB31D6" w:rsidRDefault="00BB31D6" w:rsidP="00BA158B">
            <w:pPr>
              <w:jc w:val="center"/>
              <w:rPr>
                <w:ins w:id="1606" w:author="Lichen Wu" w:date="2022-04-08T22:29:00Z"/>
                <w:lang w:eastAsia="zh-CN"/>
              </w:rPr>
            </w:pPr>
            <w:ins w:id="1607" w:author="Lichen Wu" w:date="2022-04-08T22:29:00Z">
              <w:r>
                <w:rPr>
                  <w:lang w:eastAsia="zh-CN"/>
                </w:rPr>
                <w:t>87.88</w:t>
              </w:r>
            </w:ins>
          </w:p>
        </w:tc>
      </w:tr>
      <w:tr w:rsidR="00BB31D6" w14:paraId="190975F0" w14:textId="77777777" w:rsidTr="00BA158B">
        <w:trPr>
          <w:jc w:val="center"/>
          <w:ins w:id="1608" w:author="Lichen Wu" w:date="2022-04-08T22:29:00Z"/>
        </w:trPr>
        <w:tc>
          <w:tcPr>
            <w:tcW w:w="1870" w:type="dxa"/>
            <w:vAlign w:val="center"/>
          </w:tcPr>
          <w:p w14:paraId="017B0289" w14:textId="77777777" w:rsidR="00BB31D6" w:rsidRDefault="00BB31D6" w:rsidP="00BA158B">
            <w:pPr>
              <w:jc w:val="center"/>
              <w:rPr>
                <w:ins w:id="1609" w:author="Lichen Wu" w:date="2022-04-08T22:29:00Z"/>
                <w:lang w:eastAsia="zh-CN"/>
              </w:rPr>
            </w:pPr>
            <w:ins w:id="1610" w:author="Lichen Wu" w:date="2022-04-08T22:29:00Z">
              <w:r>
                <w:rPr>
                  <w:lang w:eastAsia="zh-CN"/>
                </w:rPr>
                <w:t>Model 2</w:t>
              </w:r>
            </w:ins>
          </w:p>
        </w:tc>
        <w:tc>
          <w:tcPr>
            <w:tcW w:w="1870" w:type="dxa"/>
            <w:vAlign w:val="center"/>
          </w:tcPr>
          <w:p w14:paraId="671CE85B" w14:textId="77777777" w:rsidR="00BB31D6" w:rsidRPr="00FC1139" w:rsidRDefault="00BB31D6" w:rsidP="00BA158B">
            <w:pPr>
              <w:jc w:val="center"/>
              <w:rPr>
                <w:ins w:id="1611" w:author="Lichen Wu" w:date="2022-04-08T22:29:00Z"/>
                <w:b/>
                <w:bCs/>
                <w:lang w:eastAsia="zh-CN"/>
              </w:rPr>
            </w:pPr>
            <w:ins w:id="1612" w:author="Lichen Wu" w:date="2022-04-08T22:29:00Z">
              <w:r>
                <w:rPr>
                  <w:b/>
                  <w:bCs/>
                  <w:lang w:eastAsia="zh-CN"/>
                </w:rPr>
                <w:t>16.15</w:t>
              </w:r>
            </w:ins>
          </w:p>
        </w:tc>
        <w:tc>
          <w:tcPr>
            <w:tcW w:w="1870" w:type="dxa"/>
            <w:vAlign w:val="center"/>
          </w:tcPr>
          <w:p w14:paraId="5B0AD9CD" w14:textId="77777777" w:rsidR="00BB31D6" w:rsidRPr="00FC1139" w:rsidRDefault="00BB31D6" w:rsidP="00BA158B">
            <w:pPr>
              <w:jc w:val="center"/>
              <w:rPr>
                <w:ins w:id="1613" w:author="Lichen Wu" w:date="2022-04-08T22:29:00Z"/>
                <w:b/>
                <w:bCs/>
                <w:lang w:eastAsia="zh-CN"/>
              </w:rPr>
            </w:pPr>
            <w:ins w:id="1614" w:author="Lichen Wu" w:date="2022-04-08T22:29:00Z">
              <w:r>
                <w:rPr>
                  <w:b/>
                  <w:bCs/>
                  <w:lang w:eastAsia="zh-CN"/>
                </w:rPr>
                <w:t>21.31</w:t>
              </w:r>
            </w:ins>
          </w:p>
        </w:tc>
        <w:tc>
          <w:tcPr>
            <w:tcW w:w="1870" w:type="dxa"/>
            <w:vAlign w:val="center"/>
          </w:tcPr>
          <w:p w14:paraId="4A52849C" w14:textId="77777777" w:rsidR="00BB31D6" w:rsidRPr="00FC1139" w:rsidRDefault="00BB31D6" w:rsidP="00BA158B">
            <w:pPr>
              <w:jc w:val="center"/>
              <w:rPr>
                <w:ins w:id="1615" w:author="Lichen Wu" w:date="2022-04-08T22:29:00Z"/>
                <w:b/>
                <w:bCs/>
                <w:lang w:eastAsia="zh-CN"/>
              </w:rPr>
            </w:pPr>
            <w:ins w:id="1616" w:author="Lichen Wu" w:date="2022-04-08T22:29:00Z">
              <w:r>
                <w:rPr>
                  <w:b/>
                  <w:bCs/>
                  <w:lang w:eastAsia="zh-CN"/>
                </w:rPr>
                <w:t>0.</w:t>
              </w:r>
              <w:r w:rsidRPr="00FC1139">
                <w:rPr>
                  <w:b/>
                  <w:bCs/>
                  <w:lang w:eastAsia="zh-CN"/>
                </w:rPr>
                <w:t>8</w:t>
              </w:r>
              <w:r>
                <w:rPr>
                  <w:b/>
                  <w:bCs/>
                  <w:lang w:eastAsia="zh-CN"/>
                </w:rPr>
                <w:t>4</w:t>
              </w:r>
            </w:ins>
          </w:p>
        </w:tc>
        <w:tc>
          <w:tcPr>
            <w:tcW w:w="1870" w:type="dxa"/>
            <w:vAlign w:val="center"/>
          </w:tcPr>
          <w:p w14:paraId="5AB6272B" w14:textId="77777777" w:rsidR="00BB31D6" w:rsidRPr="00FC1139" w:rsidRDefault="00BB31D6" w:rsidP="00BA158B">
            <w:pPr>
              <w:jc w:val="center"/>
              <w:rPr>
                <w:ins w:id="1617" w:author="Lichen Wu" w:date="2022-04-08T22:29:00Z"/>
                <w:b/>
                <w:bCs/>
                <w:lang w:eastAsia="zh-CN"/>
              </w:rPr>
            </w:pPr>
            <w:ins w:id="1618" w:author="Lichen Wu" w:date="2022-04-08T22:29:00Z">
              <w:r w:rsidRPr="00FC1139">
                <w:rPr>
                  <w:b/>
                  <w:bCs/>
                  <w:lang w:eastAsia="zh-CN"/>
                </w:rPr>
                <w:t>26</w:t>
              </w:r>
              <w:r>
                <w:rPr>
                  <w:b/>
                  <w:bCs/>
                  <w:lang w:eastAsia="zh-CN"/>
                </w:rPr>
                <w:t>.10</w:t>
              </w:r>
            </w:ins>
          </w:p>
        </w:tc>
      </w:tr>
      <w:tr w:rsidR="00BB31D6" w14:paraId="03BC38B1" w14:textId="77777777" w:rsidTr="00BA158B">
        <w:trPr>
          <w:jc w:val="center"/>
          <w:ins w:id="1619" w:author="Lichen Wu" w:date="2022-04-08T22:29:00Z"/>
        </w:trPr>
        <w:tc>
          <w:tcPr>
            <w:tcW w:w="1870" w:type="dxa"/>
            <w:tcBorders>
              <w:bottom w:val="single" w:sz="4" w:space="0" w:color="auto"/>
            </w:tcBorders>
            <w:vAlign w:val="center"/>
          </w:tcPr>
          <w:p w14:paraId="1AFE3F72" w14:textId="77777777" w:rsidR="00BB31D6" w:rsidRDefault="00BB31D6" w:rsidP="00BA158B">
            <w:pPr>
              <w:jc w:val="center"/>
              <w:rPr>
                <w:ins w:id="1620" w:author="Lichen Wu" w:date="2022-04-08T22:29:00Z"/>
                <w:lang w:eastAsia="zh-CN"/>
              </w:rPr>
            </w:pPr>
            <w:ins w:id="1621" w:author="Lichen Wu" w:date="2022-04-08T22:29:00Z">
              <w:r>
                <w:rPr>
                  <w:lang w:eastAsia="zh-CN"/>
                </w:rPr>
                <w:t>Model 3</w:t>
              </w:r>
            </w:ins>
          </w:p>
        </w:tc>
        <w:tc>
          <w:tcPr>
            <w:tcW w:w="1870" w:type="dxa"/>
            <w:tcBorders>
              <w:bottom w:val="single" w:sz="4" w:space="0" w:color="auto"/>
            </w:tcBorders>
            <w:vAlign w:val="center"/>
          </w:tcPr>
          <w:p w14:paraId="26D4C84A" w14:textId="77777777" w:rsidR="00BB31D6" w:rsidRPr="004633EB" w:rsidRDefault="00BB31D6" w:rsidP="00BA158B">
            <w:pPr>
              <w:jc w:val="center"/>
              <w:rPr>
                <w:ins w:id="1622" w:author="Lichen Wu" w:date="2022-04-08T22:29:00Z"/>
                <w:lang w:eastAsia="zh-CN"/>
              </w:rPr>
            </w:pPr>
            <w:ins w:id="1623" w:author="Lichen Wu" w:date="2022-04-08T22:29:00Z">
              <w:r>
                <w:rPr>
                  <w:lang w:eastAsia="zh-CN"/>
                </w:rPr>
                <w:t>27.60</w:t>
              </w:r>
            </w:ins>
          </w:p>
        </w:tc>
        <w:tc>
          <w:tcPr>
            <w:tcW w:w="1870" w:type="dxa"/>
            <w:tcBorders>
              <w:bottom w:val="single" w:sz="4" w:space="0" w:color="auto"/>
            </w:tcBorders>
            <w:vAlign w:val="center"/>
          </w:tcPr>
          <w:p w14:paraId="4C148A7C" w14:textId="77777777" w:rsidR="00BB31D6" w:rsidRPr="004633EB" w:rsidRDefault="00BB31D6" w:rsidP="00BA158B">
            <w:pPr>
              <w:jc w:val="center"/>
              <w:rPr>
                <w:ins w:id="1624" w:author="Lichen Wu" w:date="2022-04-08T22:29:00Z"/>
                <w:lang w:eastAsia="zh-CN"/>
              </w:rPr>
            </w:pPr>
            <w:ins w:id="1625" w:author="Lichen Wu" w:date="2022-04-08T22:29:00Z">
              <w:r w:rsidRPr="004633EB">
                <w:rPr>
                  <w:lang w:eastAsia="zh-CN"/>
                </w:rPr>
                <w:t>31.37</w:t>
              </w:r>
            </w:ins>
          </w:p>
        </w:tc>
        <w:tc>
          <w:tcPr>
            <w:tcW w:w="1870" w:type="dxa"/>
            <w:tcBorders>
              <w:bottom w:val="single" w:sz="4" w:space="0" w:color="auto"/>
            </w:tcBorders>
            <w:vAlign w:val="center"/>
          </w:tcPr>
          <w:p w14:paraId="4B119B73" w14:textId="77777777" w:rsidR="00BB31D6" w:rsidRPr="004633EB" w:rsidRDefault="00BB31D6" w:rsidP="00BA158B">
            <w:pPr>
              <w:jc w:val="center"/>
              <w:rPr>
                <w:ins w:id="1626" w:author="Lichen Wu" w:date="2022-04-08T22:29:00Z"/>
                <w:lang w:eastAsia="zh-CN"/>
              </w:rPr>
            </w:pPr>
            <w:ins w:id="1627" w:author="Lichen Wu" w:date="2022-04-08T22:29:00Z">
              <w:r w:rsidRPr="004633EB">
                <w:rPr>
                  <w:lang w:eastAsia="zh-CN"/>
                </w:rPr>
                <w:t>1</w:t>
              </w:r>
              <w:r>
                <w:rPr>
                  <w:lang w:eastAsia="zh-CN"/>
                </w:rPr>
                <w:t>.</w:t>
              </w:r>
              <w:r w:rsidRPr="004633EB">
                <w:rPr>
                  <w:lang w:eastAsia="zh-CN"/>
                </w:rPr>
                <w:t>28</w:t>
              </w:r>
            </w:ins>
          </w:p>
        </w:tc>
        <w:tc>
          <w:tcPr>
            <w:tcW w:w="1870" w:type="dxa"/>
            <w:tcBorders>
              <w:bottom w:val="single" w:sz="4" w:space="0" w:color="auto"/>
            </w:tcBorders>
            <w:vAlign w:val="center"/>
          </w:tcPr>
          <w:p w14:paraId="7D8573E6" w14:textId="77777777" w:rsidR="00BB31D6" w:rsidRPr="004633EB" w:rsidRDefault="00BB31D6" w:rsidP="00BA158B">
            <w:pPr>
              <w:jc w:val="center"/>
              <w:rPr>
                <w:ins w:id="1628" w:author="Lichen Wu" w:date="2022-04-08T22:29:00Z"/>
                <w:lang w:eastAsia="zh-CN"/>
              </w:rPr>
            </w:pPr>
            <w:ins w:id="1629" w:author="Lichen Wu" w:date="2022-04-08T22:29:00Z">
              <w:r w:rsidRPr="004633EB">
                <w:rPr>
                  <w:lang w:eastAsia="zh-CN"/>
                </w:rPr>
                <w:t>35.89</w:t>
              </w:r>
            </w:ins>
          </w:p>
        </w:tc>
      </w:tr>
    </w:tbl>
    <w:p w14:paraId="353E8CDE" w14:textId="04FF574C" w:rsidR="00BB31D6" w:rsidRDefault="00BB31D6" w:rsidP="00BB31D6">
      <w:pPr>
        <w:rPr>
          <w:ins w:id="1630" w:author="Lichen Wu" w:date="2022-04-09T13:31:00Z"/>
        </w:rPr>
      </w:pPr>
    </w:p>
    <w:p w14:paraId="52C4B1EF" w14:textId="043A1117" w:rsidR="00F44120" w:rsidRDefault="00F44120" w:rsidP="00F44120">
      <w:pPr>
        <w:pStyle w:val="Heading2"/>
        <w:rPr>
          <w:ins w:id="1631" w:author="Lichen Wu" w:date="2022-04-09T13:32:00Z"/>
        </w:rPr>
      </w:pPr>
      <w:ins w:id="1632" w:author="Lichen Wu" w:date="2022-04-09T13:32:00Z">
        <w:r>
          <w:t>3.2 GGMR Model Development</w:t>
        </w:r>
      </w:ins>
    </w:p>
    <w:p w14:paraId="42AE590D" w14:textId="1539E68F" w:rsidR="00F44120" w:rsidRDefault="00582EE9" w:rsidP="00F44120">
      <w:pPr>
        <w:rPr>
          <w:ins w:id="1633" w:author="Lichen Wu" w:date="2022-04-09T13:42:00Z"/>
        </w:rPr>
      </w:pPr>
      <w:ins w:id="1634" w:author="Lichen Wu" w:date="2022-04-09T13:38:00Z">
        <w:r>
          <w:t>In this subsection, we mainly focus on the determination of input variables for GGMR model. A</w:t>
        </w:r>
      </w:ins>
      <w:ins w:id="1635" w:author="Lichen Wu" w:date="2022-04-09T13:39:00Z">
        <w:r>
          <w:t xml:space="preserve">s referred to Wang et al. </w:t>
        </w:r>
      </w:ins>
      <w:r>
        <w:fldChar w:fldCharType="begin"/>
      </w:r>
      <w:r>
        <w:instrText xml:space="preserve"> ADDIN ZOTERO_ITEM CSL_CITATION {"citationID":"3D7giVNi","properties":{"formattedCitation":"(Wang et al., 2018)","plainCitation":"(Wang et al., 2018)","noteIndex":0},"citationItems":[{"id":813,"uris":["http://zotero.org/users/3944343/items/8M27RWCQ"],"itemData":{"id":813,"type":"article-journal","abstract":"Accurately predicting energy usage in buildings is of great importance in various efforts on improving building energy efficiencies such as fault detection and diagnostics, building-grid interactions, and building commissioning. Data-driven approach and first-principle approach are two commonly used methods in developing models for predicting building energy use. In this paper, several data-driven methods including multiple linear regression, adaptive linear filter algorithms (least mean square (LMS), normalized least mean square (nLMS), and recursive least square (RLS)), and Gaussian mixture model regression (GMMR) are employed to predict hourly energy usages in two buildings. One building is a synthetic large-size office building from DOE reference building models. The hourly building energy consumption was predicted using the energy simulation model for one year under Chicago climate. The other building is an existing office building located in Des Moines, Iowa. The actual hourly building energy consumption of the existing building was obtained through building submeters. The accuracies of these data-driven models for predicting energy usages of the two buildings are compared. The GMMR models outperform the adaptive filter methods in this study. Both the GMMR and adaptive filter methods meet the model calibration criteria defined by the ASHRAE Guideline 14.","container-title":"Energy and Buildings","DOI":"10.1016/j.enbuild.2017.10.054","ISSN":"0378-7788","journalAbbreviation":"Energy and Buildings","language":"en","page":"454-461","source":"ScienceDirect","title":"Adaptive learning based data-driven models for predicting hourly building energy use","volume":"159","author":[{"family":"Wang","given":"Liping"},{"family":"Kubichek","given":"Robert"},{"family":"Zhou","given":"Xiaohui"}],"issued":{"date-parts":[["2018",1,15]]}}}],"schema":"https://github.com/citation-style-language/schema/raw/master/csl-citation.json"} </w:instrText>
      </w:r>
      <w:r>
        <w:fldChar w:fldCharType="separate"/>
      </w:r>
      <w:r w:rsidRPr="00582EE9">
        <w:t>(Wang et al., 2018)</w:t>
      </w:r>
      <w:r>
        <w:fldChar w:fldCharType="end"/>
      </w:r>
      <w:ins w:id="1636" w:author="Lichen Wu" w:date="2022-04-09T13:39:00Z">
        <w:r>
          <w:t xml:space="preserve">, correlation coefficients </w:t>
        </w:r>
      </w:ins>
      <m:oMath>
        <m:r>
          <w:ins w:id="1637" w:author="Lichen Wu" w:date="2022-04-09T13:40:00Z">
            <w:rPr>
              <w:rFonts w:ascii="Cambria Math" w:hAnsi="Cambria Math"/>
            </w:rPr>
            <m:t>R</m:t>
          </w:ins>
        </m:r>
      </m:oMath>
      <w:ins w:id="1638" w:author="Lichen Wu" w:date="2022-04-09T13:40:00Z">
        <w:r>
          <w:t xml:space="preserve"> has been used as a indicator of the strength and </w:t>
        </w:r>
      </w:ins>
      <w:ins w:id="1639" w:author="Lichen Wu" w:date="2022-04-09T13:41:00Z">
        <w:r>
          <w:t>direction for of the linear relationship between inputs and model outputs.</w:t>
        </w:r>
      </w:ins>
      <w:ins w:id="1640" w:author="Lichen Wu" w:date="2022-04-09T13:50:00Z">
        <w:r w:rsidR="00E41F6A">
          <w:t xml:space="preserve"> And the correlation coefficient is ranging from -1 to +1, where -1 represents the p</w:t>
        </w:r>
      </w:ins>
      <w:ins w:id="1641" w:author="Lichen Wu" w:date="2022-04-09T13:51:00Z">
        <w:r w:rsidR="00E41F6A">
          <w:t>refect negative linear correlation and +1 represents the prefect positive linear correlation.</w:t>
        </w:r>
      </w:ins>
      <w:ins w:id="1642" w:author="Lichen Wu" w:date="2022-04-09T14:01:00Z">
        <w:r w:rsidR="00F862DC">
          <w:t xml:space="preserve"> </w:t>
        </w:r>
        <w:r w:rsidR="00F862DC">
          <w:lastRenderedPageBreak/>
          <w:t>By referring the Table 3, we have experimented different inputs combinations for GGMR model</w:t>
        </w:r>
      </w:ins>
      <w:ins w:id="1643" w:author="Lichen Wu" w:date="2022-04-09T14:02:00Z">
        <w:r w:rsidR="00B45DCC">
          <w:t xml:space="preserve"> as shown in Table 4. </w:t>
        </w:r>
      </w:ins>
      <w:ins w:id="1644" w:author="Lichen Wu" w:date="2022-04-09T14:03:00Z">
        <w:r w:rsidR="00B45DCC">
          <w:t>It is worth noting that strong linear correlation does not necessarily mean better GGMR prediction performance.</w:t>
        </w:r>
        <w:r w:rsidR="004A032E">
          <w:t xml:space="preserve"> </w:t>
        </w:r>
      </w:ins>
      <m:oMath>
        <m:sSub>
          <m:sSubPr>
            <m:ctrlPr>
              <w:ins w:id="1645" w:author="Lichen Wu" w:date="2022-04-09T14:04:00Z">
                <w:rPr>
                  <w:rFonts w:ascii="Cambria Math" w:hAnsi="Cambria Math"/>
                </w:rPr>
              </w:ins>
            </m:ctrlPr>
          </m:sSubPr>
          <m:e>
            <m:r>
              <w:ins w:id="1646" w:author="Lichen Wu" w:date="2022-04-09T14:04:00Z">
                <w:rPr>
                  <w:rFonts w:ascii="Cambria Math" w:hAnsi="Cambria Math"/>
                </w:rPr>
                <m:t>T</m:t>
              </w:ins>
            </m:r>
          </m:e>
          <m:sub>
            <m:r>
              <w:ins w:id="1647" w:author="Lichen Wu" w:date="2022-04-09T14:04:00Z">
                <w:rPr>
                  <w:rFonts w:ascii="Cambria Math" w:hAnsi="Cambria Math"/>
                </w:rPr>
                <m:t>out</m:t>
              </w:ins>
            </m:r>
          </m:sub>
        </m:sSub>
        <m:r>
          <w:ins w:id="1648" w:author="Lichen Wu" w:date="2022-04-09T14:04:00Z">
            <m:rPr>
              <m:sty m:val="p"/>
            </m:rPr>
            <w:rPr>
              <w:rFonts w:ascii="Cambria Math" w:hAnsi="Cambria Math"/>
            </w:rPr>
            <m:t>,</m:t>
          </w:ins>
        </m:r>
        <m:sSub>
          <m:sSubPr>
            <m:ctrlPr>
              <w:ins w:id="1649" w:author="Lichen Wu" w:date="2022-04-09T14:04:00Z">
                <w:rPr>
                  <w:rFonts w:ascii="Cambria Math" w:hAnsi="Cambria Math"/>
                </w:rPr>
              </w:ins>
            </m:ctrlPr>
          </m:sSubPr>
          <m:e>
            <m:r>
              <w:ins w:id="1650" w:author="Lichen Wu" w:date="2022-04-09T14:04:00Z">
                <w:rPr>
                  <w:rFonts w:ascii="Cambria Math" w:hAnsi="Cambria Math"/>
                </w:rPr>
                <m:t>T</m:t>
              </w:ins>
            </m:r>
          </m:e>
          <m:sub>
            <m:r>
              <w:ins w:id="1651" w:author="Lichen Wu" w:date="2022-04-09T14:04:00Z">
                <w:rPr>
                  <w:rFonts w:ascii="Cambria Math" w:hAnsi="Cambria Math"/>
                </w:rPr>
                <m:t>slabs</m:t>
              </w:ins>
            </m:r>
          </m:sub>
        </m:sSub>
        <m:r>
          <w:ins w:id="1652" w:author="Lichen Wu" w:date="2022-04-09T14:04:00Z">
            <m:rPr>
              <m:sty m:val="p"/>
            </m:rPr>
            <w:rPr>
              <w:rFonts w:ascii="Cambria Math" w:hAnsi="Cambria Math"/>
            </w:rPr>
            <m:t>,</m:t>
          </w:ins>
        </m:r>
        <m:sSub>
          <m:sSubPr>
            <m:ctrlPr>
              <w:ins w:id="1653" w:author="Lichen Wu" w:date="2022-04-09T14:04:00Z">
                <w:rPr>
                  <w:rFonts w:ascii="Cambria Math" w:hAnsi="Cambria Math"/>
                </w:rPr>
              </w:ins>
            </m:ctrlPr>
          </m:sSubPr>
          <m:e>
            <m:r>
              <w:ins w:id="1654" w:author="Lichen Wu" w:date="2022-04-09T14:04:00Z">
                <w:rPr>
                  <w:rFonts w:ascii="Cambria Math" w:hAnsi="Cambria Math"/>
                </w:rPr>
                <m:t>T</m:t>
              </w:ins>
            </m:r>
          </m:e>
          <m:sub>
            <m:r>
              <w:ins w:id="1655" w:author="Lichen Wu" w:date="2022-04-09T14:04:00Z">
                <w:rPr>
                  <w:rFonts w:ascii="Cambria Math" w:hAnsi="Cambria Math"/>
                </w:rPr>
                <m:t>cav</m:t>
              </w:ins>
            </m:r>
          </m:sub>
        </m:sSub>
        <m:r>
          <w:ins w:id="1656" w:author="Lichen Wu" w:date="2022-04-09T14:04:00Z">
            <m:rPr>
              <m:sty m:val="p"/>
            </m:rPr>
            <w:rPr>
              <w:rFonts w:ascii="Cambria Math" w:hAnsi="Cambria Math"/>
            </w:rPr>
            <m:t>,</m:t>
          </w:ins>
        </m:r>
        <m:r>
          <w:ins w:id="1657" w:author="Lichen Wu" w:date="2022-04-09T14:04:00Z">
            <w:rPr>
              <w:rFonts w:ascii="Cambria Math" w:hAnsi="Cambria Math"/>
            </w:rPr>
            <m:t>Valv</m:t>
          </w:ins>
        </m:r>
        <m:sSub>
          <m:sSubPr>
            <m:ctrlPr>
              <w:ins w:id="1658" w:author="Lichen Wu" w:date="2022-04-09T14:04:00Z">
                <w:rPr>
                  <w:rFonts w:ascii="Cambria Math" w:hAnsi="Cambria Math"/>
                </w:rPr>
              </w:ins>
            </m:ctrlPr>
          </m:sSubPr>
          <m:e>
            <m:r>
              <w:ins w:id="1659" w:author="Lichen Wu" w:date="2022-04-09T14:04:00Z">
                <w:rPr>
                  <w:rFonts w:ascii="Cambria Math" w:hAnsi="Cambria Math"/>
                </w:rPr>
                <m:t>e</m:t>
              </w:ins>
            </m:r>
          </m:e>
          <m:sub>
            <m:r>
              <w:ins w:id="1660" w:author="Lichen Wu" w:date="2022-04-09T14:04:00Z">
                <w:rPr>
                  <w:rFonts w:ascii="Cambria Math" w:hAnsi="Cambria Math"/>
                </w:rPr>
                <m:t>cl</m:t>
              </w:ins>
            </m:r>
          </m:sub>
        </m:sSub>
        <m:r>
          <w:ins w:id="1661" w:author="Lichen Wu" w:date="2022-04-09T14:04:00Z">
            <m:rPr>
              <m:sty m:val="p"/>
            </m:rPr>
            <w:rPr>
              <w:rFonts w:ascii="Cambria Math" w:hAnsi="Cambria Math"/>
            </w:rPr>
            <m:t>,</m:t>
          </w:ins>
        </m:r>
        <m:r>
          <w:ins w:id="1662" w:author="Lichen Wu" w:date="2022-04-09T14:04:00Z">
            <w:rPr>
              <w:rFonts w:ascii="Cambria Math" w:hAnsi="Cambria Math"/>
            </w:rPr>
            <m:t>Valv</m:t>
          </w:ins>
        </m:r>
        <m:sSub>
          <m:sSubPr>
            <m:ctrlPr>
              <w:ins w:id="1663" w:author="Lichen Wu" w:date="2022-04-09T14:04:00Z">
                <w:rPr>
                  <w:rFonts w:ascii="Cambria Math" w:hAnsi="Cambria Math"/>
                </w:rPr>
              </w:ins>
            </m:ctrlPr>
          </m:sSubPr>
          <m:e>
            <m:r>
              <w:ins w:id="1664" w:author="Lichen Wu" w:date="2022-04-09T14:04:00Z">
                <w:rPr>
                  <w:rFonts w:ascii="Cambria Math" w:hAnsi="Cambria Math"/>
                </w:rPr>
                <m:t>e</m:t>
              </w:ins>
            </m:r>
          </m:e>
          <m:sub>
            <m:r>
              <w:ins w:id="1665" w:author="Lichen Wu" w:date="2022-04-09T14:04:00Z">
                <w:rPr>
                  <w:rFonts w:ascii="Cambria Math" w:hAnsi="Cambria Math"/>
                </w:rPr>
                <m:t>ht</m:t>
              </w:ins>
            </m:r>
          </m:sub>
        </m:sSub>
      </m:oMath>
      <w:ins w:id="1666" w:author="Lichen Wu" w:date="2022-04-09T14:04:00Z">
        <w:r w:rsidR="006D0A58">
          <w:t xml:space="preserve"> </w:t>
        </w:r>
        <w:r w:rsidR="006D0A58">
          <w:rPr>
            <w:rFonts w:eastAsiaTheme="minorEastAsia"/>
            <w:lang w:eastAsia="zh-CN"/>
          </w:rPr>
          <w:t xml:space="preserve">has been selected </w:t>
        </w:r>
        <w:r w:rsidR="006D0A58">
          <w:rPr>
            <w:rFonts w:eastAsiaTheme="minorEastAsia"/>
          </w:rPr>
          <w:t>as the GGMR Model inputs.</w:t>
        </w:r>
      </w:ins>
    </w:p>
    <w:p w14:paraId="55D54B7C" w14:textId="77777777" w:rsidR="00582EE9" w:rsidRDefault="00582EE9" w:rsidP="00F44120">
      <w:pPr>
        <w:rPr>
          <w:ins w:id="1667" w:author="Lichen Wu" w:date="2022-04-09T13:41:00Z"/>
        </w:rPr>
      </w:pPr>
    </w:p>
    <w:p w14:paraId="3FC0A2F7" w14:textId="24610B5E" w:rsidR="00855726" w:rsidRDefault="00855726">
      <w:pPr>
        <w:pStyle w:val="Caption"/>
        <w:keepNext/>
        <w:rPr>
          <w:ins w:id="1668" w:author="Lichen Wu" w:date="2022-04-09T13:46:00Z"/>
        </w:rPr>
        <w:pPrChange w:id="1669" w:author="Lichen Wu" w:date="2022-04-09T13:46:00Z">
          <w:pPr/>
        </w:pPrChange>
      </w:pPr>
      <w:ins w:id="1670" w:author="Lichen Wu" w:date="2022-04-09T13:46:00Z">
        <w:r w:rsidRPr="00FF6D54">
          <w:rPr>
            <w:b/>
            <w:bCs/>
            <w:rPrChange w:id="1671" w:author="Lichen Wu" w:date="2022-04-09T13:54:00Z">
              <w:rPr>
                <w:iCs/>
              </w:rPr>
            </w:rPrChange>
          </w:rPr>
          <w:t xml:space="preserve">Table </w:t>
        </w:r>
        <w:r w:rsidRPr="00FF6D54">
          <w:rPr>
            <w:b/>
            <w:bCs/>
            <w:rPrChange w:id="1672" w:author="Lichen Wu" w:date="2022-04-09T13:54:00Z">
              <w:rPr>
                <w:iCs/>
              </w:rPr>
            </w:rPrChange>
          </w:rPr>
          <w:fldChar w:fldCharType="begin"/>
        </w:r>
        <w:r w:rsidRPr="00FF6D54">
          <w:rPr>
            <w:b/>
            <w:bCs/>
            <w:rPrChange w:id="1673" w:author="Lichen Wu" w:date="2022-04-09T13:54:00Z">
              <w:rPr>
                <w:iCs/>
              </w:rPr>
            </w:rPrChange>
          </w:rPr>
          <w:instrText xml:space="preserve"> SEQ Table \* ARABIC </w:instrText>
        </w:r>
      </w:ins>
      <w:r w:rsidRPr="00FF6D54">
        <w:rPr>
          <w:b/>
          <w:bCs/>
          <w:rPrChange w:id="1674" w:author="Lichen Wu" w:date="2022-04-09T13:54:00Z">
            <w:rPr>
              <w:iCs/>
            </w:rPr>
          </w:rPrChange>
        </w:rPr>
        <w:fldChar w:fldCharType="separate"/>
      </w:r>
      <w:ins w:id="1675" w:author="Lichen Wu" w:date="2022-04-09T14:40:00Z">
        <w:r w:rsidR="008661CF">
          <w:rPr>
            <w:b/>
            <w:bCs/>
            <w:noProof/>
          </w:rPr>
          <w:t>3</w:t>
        </w:r>
      </w:ins>
      <w:ins w:id="1676" w:author="Lichen Wu" w:date="2022-04-09T13:46:00Z">
        <w:r w:rsidRPr="00FF6D54">
          <w:rPr>
            <w:b/>
            <w:bCs/>
            <w:rPrChange w:id="1677" w:author="Lichen Wu" w:date="2022-04-09T13:54:00Z">
              <w:rPr>
                <w:iCs/>
              </w:rPr>
            </w:rPrChange>
          </w:rPr>
          <w:fldChar w:fldCharType="end"/>
        </w:r>
        <w:r>
          <w:t xml:space="preserve"> Correlation coefficients between Radiant Slab systems load and input variables</w:t>
        </w:r>
      </w:ins>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678" w:author="Lichen Wu" w:date="2022-04-09T13:54:00Z">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1285"/>
        <w:gridCol w:w="1297"/>
        <w:gridCol w:w="1285"/>
        <w:gridCol w:w="1317"/>
        <w:gridCol w:w="1320"/>
        <w:gridCol w:w="1300"/>
        <w:gridCol w:w="1772"/>
        <w:tblGridChange w:id="1679">
          <w:tblGrid>
            <w:gridCol w:w="1311"/>
            <w:gridCol w:w="1319"/>
            <w:gridCol w:w="1311"/>
            <w:gridCol w:w="1332"/>
            <w:gridCol w:w="1334"/>
            <w:gridCol w:w="1321"/>
            <w:gridCol w:w="1648"/>
          </w:tblGrid>
        </w:tblGridChange>
      </w:tblGrid>
      <w:tr w:rsidR="00CA45E5" w14:paraId="2ED81C94" w14:textId="77777777" w:rsidTr="00CA45E5">
        <w:trPr>
          <w:ins w:id="1680" w:author="Lichen Wu" w:date="2022-04-09T13:42:00Z"/>
        </w:trPr>
        <w:tc>
          <w:tcPr>
            <w:tcW w:w="1311" w:type="dxa"/>
            <w:tcBorders>
              <w:bottom w:val="single" w:sz="4" w:space="0" w:color="auto"/>
            </w:tcBorders>
            <w:tcPrChange w:id="1681" w:author="Lichen Wu" w:date="2022-04-09T13:54:00Z">
              <w:tcPr>
                <w:tcW w:w="1311" w:type="dxa"/>
                <w:tcBorders>
                  <w:bottom w:val="nil"/>
                </w:tcBorders>
              </w:tcPr>
            </w:tcPrChange>
          </w:tcPr>
          <w:p w14:paraId="5215EFA3" w14:textId="043EF317" w:rsidR="00582EE9" w:rsidRPr="00CA45E5" w:rsidRDefault="000D79F5" w:rsidP="00F44120">
            <w:pPr>
              <w:rPr>
                <w:ins w:id="1682" w:author="Lichen Wu" w:date="2022-04-09T13:42:00Z"/>
                <w:b/>
                <w:bCs/>
                <w:rPrChange w:id="1683" w:author="Lichen Wu" w:date="2022-04-09T13:54:00Z">
                  <w:rPr>
                    <w:ins w:id="1684" w:author="Lichen Wu" w:date="2022-04-09T13:42:00Z"/>
                  </w:rPr>
                </w:rPrChange>
              </w:rPr>
            </w:pPr>
            <m:oMathPara>
              <m:oMath>
                <m:sSub>
                  <m:sSubPr>
                    <m:ctrlPr>
                      <w:ins w:id="1685" w:author="Lichen Wu" w:date="2022-04-09T13:43:00Z">
                        <w:rPr>
                          <w:rFonts w:ascii="Cambria Math" w:hAnsi="Cambria Math"/>
                          <w:b/>
                          <w:bCs/>
                        </w:rPr>
                      </w:ins>
                    </m:ctrlPr>
                  </m:sSubPr>
                  <m:e>
                    <m:r>
                      <w:ins w:id="1686" w:author="Lichen Wu" w:date="2022-04-09T13:43:00Z">
                        <m:rPr>
                          <m:sty m:val="bi"/>
                        </m:rPr>
                        <w:rPr>
                          <w:rFonts w:ascii="Cambria Math" w:hAnsi="Cambria Math"/>
                          <w:rPrChange w:id="1687" w:author="Lichen Wu" w:date="2022-04-09T13:54:00Z">
                            <w:rPr>
                              <w:rFonts w:ascii="Cambria Math" w:hAnsi="Cambria Math"/>
                            </w:rPr>
                          </w:rPrChange>
                        </w:rPr>
                        <m:t>T</m:t>
                      </w:ins>
                    </m:r>
                  </m:e>
                  <m:sub>
                    <m:r>
                      <w:ins w:id="1688" w:author="Lichen Wu" w:date="2022-04-09T13:43:00Z">
                        <m:rPr>
                          <m:sty m:val="bi"/>
                        </m:rPr>
                        <w:rPr>
                          <w:rFonts w:ascii="Cambria Math" w:hAnsi="Cambria Math"/>
                          <w:rPrChange w:id="1689" w:author="Lichen Wu" w:date="2022-04-09T13:54:00Z">
                            <w:rPr>
                              <w:rFonts w:ascii="Cambria Math" w:hAnsi="Cambria Math"/>
                            </w:rPr>
                          </w:rPrChange>
                        </w:rPr>
                        <m:t>out</m:t>
                      </w:ins>
                    </m:r>
                  </m:sub>
                </m:sSub>
              </m:oMath>
            </m:oMathPara>
          </w:p>
        </w:tc>
        <w:tc>
          <w:tcPr>
            <w:tcW w:w="1319" w:type="dxa"/>
            <w:tcBorders>
              <w:bottom w:val="single" w:sz="4" w:space="0" w:color="auto"/>
            </w:tcBorders>
            <w:tcPrChange w:id="1690" w:author="Lichen Wu" w:date="2022-04-09T13:54:00Z">
              <w:tcPr>
                <w:tcW w:w="1319" w:type="dxa"/>
                <w:tcBorders>
                  <w:bottom w:val="nil"/>
                </w:tcBorders>
              </w:tcPr>
            </w:tcPrChange>
          </w:tcPr>
          <w:p w14:paraId="2E972A8A" w14:textId="0172064F" w:rsidR="00582EE9" w:rsidRPr="00CA45E5" w:rsidRDefault="000D79F5" w:rsidP="00F44120">
            <w:pPr>
              <w:rPr>
                <w:ins w:id="1691" w:author="Lichen Wu" w:date="2022-04-09T13:42:00Z"/>
                <w:b/>
                <w:bCs/>
                <w:rPrChange w:id="1692" w:author="Lichen Wu" w:date="2022-04-09T13:54:00Z">
                  <w:rPr>
                    <w:ins w:id="1693" w:author="Lichen Wu" w:date="2022-04-09T13:42:00Z"/>
                  </w:rPr>
                </w:rPrChange>
              </w:rPr>
            </w:pPr>
            <m:oMathPara>
              <m:oMath>
                <m:sSub>
                  <m:sSubPr>
                    <m:ctrlPr>
                      <w:ins w:id="1694" w:author="Lichen Wu" w:date="2022-04-09T13:43:00Z">
                        <w:rPr>
                          <w:rFonts w:ascii="Cambria Math" w:hAnsi="Cambria Math"/>
                          <w:b/>
                          <w:bCs/>
                        </w:rPr>
                      </w:ins>
                    </m:ctrlPr>
                  </m:sSubPr>
                  <m:e>
                    <m:r>
                      <w:ins w:id="1695" w:author="Lichen Wu" w:date="2022-04-09T13:43:00Z">
                        <m:rPr>
                          <m:sty m:val="bi"/>
                        </m:rPr>
                        <w:rPr>
                          <w:rFonts w:ascii="Cambria Math" w:hAnsi="Cambria Math"/>
                          <w:rPrChange w:id="1696" w:author="Lichen Wu" w:date="2022-04-09T13:54:00Z">
                            <w:rPr>
                              <w:rFonts w:ascii="Cambria Math" w:hAnsi="Cambria Math"/>
                            </w:rPr>
                          </w:rPrChange>
                        </w:rPr>
                        <m:t>T</m:t>
                      </w:ins>
                    </m:r>
                  </m:e>
                  <m:sub>
                    <m:r>
                      <w:ins w:id="1697" w:author="Lichen Wu" w:date="2022-04-09T13:43:00Z">
                        <m:rPr>
                          <m:sty m:val="bi"/>
                        </m:rPr>
                        <w:rPr>
                          <w:rFonts w:ascii="Cambria Math" w:hAnsi="Cambria Math"/>
                          <w:rPrChange w:id="1698" w:author="Lichen Wu" w:date="2022-04-09T13:54:00Z">
                            <w:rPr>
                              <w:rFonts w:ascii="Cambria Math" w:hAnsi="Cambria Math"/>
                            </w:rPr>
                          </w:rPrChange>
                        </w:rPr>
                        <m:t>slabs</m:t>
                      </w:ins>
                    </m:r>
                  </m:sub>
                </m:sSub>
              </m:oMath>
            </m:oMathPara>
          </w:p>
        </w:tc>
        <w:tc>
          <w:tcPr>
            <w:tcW w:w="1311" w:type="dxa"/>
            <w:tcBorders>
              <w:bottom w:val="single" w:sz="4" w:space="0" w:color="auto"/>
            </w:tcBorders>
            <w:tcPrChange w:id="1699" w:author="Lichen Wu" w:date="2022-04-09T13:54:00Z">
              <w:tcPr>
                <w:tcW w:w="1311" w:type="dxa"/>
                <w:tcBorders>
                  <w:bottom w:val="nil"/>
                </w:tcBorders>
              </w:tcPr>
            </w:tcPrChange>
          </w:tcPr>
          <w:p w14:paraId="7847CBC4" w14:textId="39D1BE49" w:rsidR="00582EE9" w:rsidRPr="00CA45E5" w:rsidRDefault="000D79F5" w:rsidP="00F44120">
            <w:pPr>
              <w:rPr>
                <w:ins w:id="1700" w:author="Lichen Wu" w:date="2022-04-09T13:42:00Z"/>
                <w:b/>
                <w:bCs/>
                <w:rPrChange w:id="1701" w:author="Lichen Wu" w:date="2022-04-09T13:54:00Z">
                  <w:rPr>
                    <w:ins w:id="1702" w:author="Lichen Wu" w:date="2022-04-09T13:42:00Z"/>
                  </w:rPr>
                </w:rPrChange>
              </w:rPr>
            </w:pPr>
            <m:oMathPara>
              <m:oMath>
                <m:sSub>
                  <m:sSubPr>
                    <m:ctrlPr>
                      <w:ins w:id="1703" w:author="Lichen Wu" w:date="2022-04-09T13:43:00Z">
                        <w:rPr>
                          <w:rFonts w:ascii="Cambria Math" w:hAnsi="Cambria Math"/>
                          <w:b/>
                          <w:bCs/>
                        </w:rPr>
                      </w:ins>
                    </m:ctrlPr>
                  </m:sSubPr>
                  <m:e>
                    <m:r>
                      <w:ins w:id="1704" w:author="Lichen Wu" w:date="2022-04-09T13:43:00Z">
                        <m:rPr>
                          <m:sty m:val="bi"/>
                        </m:rPr>
                        <w:rPr>
                          <w:rFonts w:ascii="Cambria Math" w:hAnsi="Cambria Math"/>
                          <w:rPrChange w:id="1705" w:author="Lichen Wu" w:date="2022-04-09T13:54:00Z">
                            <w:rPr>
                              <w:rFonts w:ascii="Cambria Math" w:hAnsi="Cambria Math"/>
                            </w:rPr>
                          </w:rPrChange>
                        </w:rPr>
                        <m:t>T</m:t>
                      </w:ins>
                    </m:r>
                  </m:e>
                  <m:sub>
                    <m:r>
                      <w:ins w:id="1706" w:author="Lichen Wu" w:date="2022-04-09T13:43:00Z">
                        <m:rPr>
                          <m:sty m:val="bi"/>
                        </m:rPr>
                        <w:rPr>
                          <w:rFonts w:ascii="Cambria Math" w:hAnsi="Cambria Math"/>
                          <w:rPrChange w:id="1707" w:author="Lichen Wu" w:date="2022-04-09T13:54:00Z">
                            <w:rPr>
                              <w:rFonts w:ascii="Cambria Math" w:hAnsi="Cambria Math"/>
                            </w:rPr>
                          </w:rPrChange>
                        </w:rPr>
                        <m:t>cav</m:t>
                      </w:ins>
                    </m:r>
                  </m:sub>
                </m:sSub>
              </m:oMath>
            </m:oMathPara>
          </w:p>
        </w:tc>
        <w:tc>
          <w:tcPr>
            <w:tcW w:w="1332" w:type="dxa"/>
            <w:tcBorders>
              <w:bottom w:val="single" w:sz="4" w:space="0" w:color="auto"/>
            </w:tcBorders>
            <w:tcPrChange w:id="1708" w:author="Lichen Wu" w:date="2022-04-09T13:54:00Z">
              <w:tcPr>
                <w:tcW w:w="1332" w:type="dxa"/>
                <w:tcBorders>
                  <w:bottom w:val="nil"/>
                </w:tcBorders>
              </w:tcPr>
            </w:tcPrChange>
          </w:tcPr>
          <w:p w14:paraId="75612406" w14:textId="64CAAB06" w:rsidR="00582EE9" w:rsidRPr="00CA45E5" w:rsidRDefault="00CA45E5" w:rsidP="00F44120">
            <w:pPr>
              <w:rPr>
                <w:ins w:id="1709" w:author="Lichen Wu" w:date="2022-04-09T13:42:00Z"/>
                <w:b/>
                <w:bCs/>
                <w:rPrChange w:id="1710" w:author="Lichen Wu" w:date="2022-04-09T13:54:00Z">
                  <w:rPr>
                    <w:ins w:id="1711" w:author="Lichen Wu" w:date="2022-04-09T13:42:00Z"/>
                  </w:rPr>
                </w:rPrChange>
              </w:rPr>
            </w:pPr>
            <m:oMathPara>
              <m:oMath>
                <m:r>
                  <w:ins w:id="1712" w:author="Lichen Wu" w:date="2022-04-09T13:43:00Z">
                    <m:rPr>
                      <m:sty m:val="bi"/>
                    </m:rPr>
                    <w:rPr>
                      <w:rFonts w:ascii="Cambria Math" w:hAnsi="Cambria Math"/>
                      <w:rPrChange w:id="1713" w:author="Lichen Wu" w:date="2022-04-09T13:54:00Z">
                        <w:rPr>
                          <w:rFonts w:ascii="Cambria Math" w:hAnsi="Cambria Math"/>
                        </w:rPr>
                      </w:rPrChange>
                    </w:rPr>
                    <m:t>Valv</m:t>
                  </w:ins>
                </m:r>
                <m:sSub>
                  <m:sSubPr>
                    <m:ctrlPr>
                      <w:ins w:id="1714" w:author="Lichen Wu" w:date="2022-04-09T13:43:00Z">
                        <w:rPr>
                          <w:rFonts w:ascii="Cambria Math" w:hAnsi="Cambria Math"/>
                          <w:b/>
                          <w:bCs/>
                        </w:rPr>
                      </w:ins>
                    </m:ctrlPr>
                  </m:sSubPr>
                  <m:e>
                    <m:r>
                      <w:ins w:id="1715" w:author="Lichen Wu" w:date="2022-04-09T13:43:00Z">
                        <m:rPr>
                          <m:sty m:val="bi"/>
                        </m:rPr>
                        <w:rPr>
                          <w:rFonts w:ascii="Cambria Math" w:hAnsi="Cambria Math"/>
                          <w:rPrChange w:id="1716" w:author="Lichen Wu" w:date="2022-04-09T13:54:00Z">
                            <w:rPr>
                              <w:rFonts w:ascii="Cambria Math" w:hAnsi="Cambria Math"/>
                            </w:rPr>
                          </w:rPrChange>
                        </w:rPr>
                        <m:t>e</m:t>
                      </w:ins>
                    </m:r>
                  </m:e>
                  <m:sub>
                    <m:r>
                      <w:ins w:id="1717" w:author="Lichen Wu" w:date="2022-04-09T13:43:00Z">
                        <m:rPr>
                          <m:sty m:val="bi"/>
                        </m:rPr>
                        <w:rPr>
                          <w:rFonts w:ascii="Cambria Math" w:hAnsi="Cambria Math"/>
                          <w:rPrChange w:id="1718" w:author="Lichen Wu" w:date="2022-04-09T13:54:00Z">
                            <w:rPr>
                              <w:rFonts w:ascii="Cambria Math" w:hAnsi="Cambria Math"/>
                            </w:rPr>
                          </w:rPrChange>
                        </w:rPr>
                        <m:t>cl</m:t>
                      </w:ins>
                    </m:r>
                  </m:sub>
                </m:sSub>
              </m:oMath>
            </m:oMathPara>
          </w:p>
        </w:tc>
        <w:tc>
          <w:tcPr>
            <w:tcW w:w="1334" w:type="dxa"/>
            <w:tcBorders>
              <w:bottom w:val="single" w:sz="4" w:space="0" w:color="auto"/>
            </w:tcBorders>
            <w:tcPrChange w:id="1719" w:author="Lichen Wu" w:date="2022-04-09T13:54:00Z">
              <w:tcPr>
                <w:tcW w:w="1334" w:type="dxa"/>
                <w:tcBorders>
                  <w:bottom w:val="nil"/>
                </w:tcBorders>
              </w:tcPr>
            </w:tcPrChange>
          </w:tcPr>
          <w:p w14:paraId="2AAFE3E8" w14:textId="5ACDA37D" w:rsidR="00582EE9" w:rsidRPr="00CA45E5" w:rsidRDefault="00CA45E5" w:rsidP="00F44120">
            <w:pPr>
              <w:rPr>
                <w:ins w:id="1720" w:author="Lichen Wu" w:date="2022-04-09T13:42:00Z"/>
                <w:b/>
                <w:bCs/>
                <w:rPrChange w:id="1721" w:author="Lichen Wu" w:date="2022-04-09T13:54:00Z">
                  <w:rPr>
                    <w:ins w:id="1722" w:author="Lichen Wu" w:date="2022-04-09T13:42:00Z"/>
                  </w:rPr>
                </w:rPrChange>
              </w:rPr>
            </w:pPr>
            <m:oMathPara>
              <m:oMath>
                <m:r>
                  <w:ins w:id="1723" w:author="Lichen Wu" w:date="2022-04-09T13:44:00Z">
                    <m:rPr>
                      <m:sty m:val="bi"/>
                    </m:rPr>
                    <w:rPr>
                      <w:rFonts w:ascii="Cambria Math" w:hAnsi="Cambria Math"/>
                      <w:rPrChange w:id="1724" w:author="Lichen Wu" w:date="2022-04-09T13:54:00Z">
                        <w:rPr>
                          <w:rFonts w:ascii="Cambria Math" w:hAnsi="Cambria Math"/>
                        </w:rPr>
                      </w:rPrChange>
                    </w:rPr>
                    <m:t>Valv</m:t>
                  </w:ins>
                </m:r>
                <m:sSub>
                  <m:sSubPr>
                    <m:ctrlPr>
                      <w:ins w:id="1725" w:author="Lichen Wu" w:date="2022-04-09T13:44:00Z">
                        <w:rPr>
                          <w:rFonts w:ascii="Cambria Math" w:hAnsi="Cambria Math"/>
                          <w:b/>
                          <w:bCs/>
                        </w:rPr>
                      </w:ins>
                    </m:ctrlPr>
                  </m:sSubPr>
                  <m:e>
                    <m:r>
                      <w:ins w:id="1726" w:author="Lichen Wu" w:date="2022-04-09T13:44:00Z">
                        <m:rPr>
                          <m:sty m:val="bi"/>
                        </m:rPr>
                        <w:rPr>
                          <w:rFonts w:ascii="Cambria Math" w:hAnsi="Cambria Math"/>
                          <w:rPrChange w:id="1727" w:author="Lichen Wu" w:date="2022-04-09T13:54:00Z">
                            <w:rPr>
                              <w:rFonts w:ascii="Cambria Math" w:hAnsi="Cambria Math"/>
                            </w:rPr>
                          </w:rPrChange>
                        </w:rPr>
                        <m:t>e</m:t>
                      </w:ins>
                    </m:r>
                  </m:e>
                  <m:sub>
                    <m:r>
                      <w:ins w:id="1728" w:author="Lichen Wu" w:date="2022-04-09T13:44:00Z">
                        <m:rPr>
                          <m:sty m:val="bi"/>
                        </m:rPr>
                        <w:rPr>
                          <w:rFonts w:ascii="Cambria Math" w:hAnsi="Cambria Math"/>
                          <w:rPrChange w:id="1729" w:author="Lichen Wu" w:date="2022-04-09T13:54:00Z">
                            <w:rPr>
                              <w:rFonts w:ascii="Cambria Math" w:hAnsi="Cambria Math"/>
                            </w:rPr>
                          </w:rPrChange>
                        </w:rPr>
                        <m:t>ht</m:t>
                      </w:ins>
                    </m:r>
                  </m:sub>
                </m:sSub>
              </m:oMath>
            </m:oMathPara>
          </w:p>
        </w:tc>
        <w:tc>
          <w:tcPr>
            <w:tcW w:w="1321" w:type="dxa"/>
            <w:tcBorders>
              <w:bottom w:val="single" w:sz="4" w:space="0" w:color="auto"/>
            </w:tcBorders>
            <w:tcPrChange w:id="1730" w:author="Lichen Wu" w:date="2022-04-09T13:54:00Z">
              <w:tcPr>
                <w:tcW w:w="1321" w:type="dxa"/>
                <w:tcBorders>
                  <w:bottom w:val="nil"/>
                </w:tcBorders>
              </w:tcPr>
            </w:tcPrChange>
          </w:tcPr>
          <w:p w14:paraId="38C6FA26" w14:textId="4F37256C" w:rsidR="00582EE9" w:rsidRPr="00CA45E5" w:rsidRDefault="000D79F5" w:rsidP="00F44120">
            <w:pPr>
              <w:rPr>
                <w:ins w:id="1731" w:author="Lichen Wu" w:date="2022-04-09T13:42:00Z"/>
                <w:b/>
                <w:bCs/>
                <w:rPrChange w:id="1732" w:author="Lichen Wu" w:date="2022-04-09T13:54:00Z">
                  <w:rPr>
                    <w:ins w:id="1733" w:author="Lichen Wu" w:date="2022-04-09T13:42:00Z"/>
                  </w:rPr>
                </w:rPrChange>
              </w:rPr>
            </w:pPr>
            <m:oMathPara>
              <m:oMath>
                <m:sSub>
                  <m:sSubPr>
                    <m:ctrlPr>
                      <w:ins w:id="1734" w:author="Lichen Wu" w:date="2022-04-09T13:44:00Z">
                        <w:rPr>
                          <w:rFonts w:ascii="Cambria Math" w:hAnsi="Cambria Math"/>
                          <w:b/>
                          <w:bCs/>
                        </w:rPr>
                      </w:ins>
                    </m:ctrlPr>
                  </m:sSubPr>
                  <m:e>
                    <m:r>
                      <w:ins w:id="1735" w:author="Lichen Wu" w:date="2022-04-09T13:45:00Z">
                        <m:rPr>
                          <m:sty m:val="bi"/>
                        </m:rPr>
                        <w:rPr>
                          <w:rFonts w:ascii="Cambria Math" w:hAnsi="Cambria Math"/>
                          <w:rPrChange w:id="1736" w:author="Lichen Wu" w:date="2022-04-09T13:54:00Z">
                            <w:rPr>
                              <w:rFonts w:ascii="Cambria Math" w:hAnsi="Cambria Math"/>
                            </w:rPr>
                          </w:rPrChange>
                        </w:rPr>
                        <m:t>Q</m:t>
                      </w:ins>
                    </m:r>
                  </m:e>
                  <m:sub>
                    <m:r>
                      <w:ins w:id="1737" w:author="Lichen Wu" w:date="2022-04-09T13:45:00Z">
                        <m:rPr>
                          <m:sty m:val="bi"/>
                        </m:rPr>
                        <w:rPr>
                          <w:rFonts w:ascii="Cambria Math" w:hAnsi="Cambria Math"/>
                          <w:rPrChange w:id="1738" w:author="Lichen Wu" w:date="2022-04-09T13:54:00Z">
                            <w:rPr>
                              <w:rFonts w:ascii="Cambria Math" w:hAnsi="Cambria Math"/>
                            </w:rPr>
                          </w:rPrChange>
                        </w:rPr>
                        <m:t>solar</m:t>
                      </w:ins>
                    </m:r>
                  </m:sub>
                </m:sSub>
              </m:oMath>
            </m:oMathPara>
          </w:p>
        </w:tc>
        <w:tc>
          <w:tcPr>
            <w:tcW w:w="1648" w:type="dxa"/>
            <w:tcBorders>
              <w:bottom w:val="single" w:sz="4" w:space="0" w:color="auto"/>
            </w:tcBorders>
            <w:tcPrChange w:id="1739" w:author="Lichen Wu" w:date="2022-04-09T13:54:00Z">
              <w:tcPr>
                <w:tcW w:w="1648" w:type="dxa"/>
                <w:tcBorders>
                  <w:bottom w:val="nil"/>
                </w:tcBorders>
              </w:tcPr>
            </w:tcPrChange>
          </w:tcPr>
          <w:p w14:paraId="4477467E" w14:textId="5BB2811D" w:rsidR="00582EE9" w:rsidRPr="00CA45E5" w:rsidRDefault="00CA45E5" w:rsidP="00F44120">
            <w:pPr>
              <w:rPr>
                <w:ins w:id="1740" w:author="Lichen Wu" w:date="2022-04-09T13:42:00Z"/>
                <w:b/>
                <w:bCs/>
                <w:rPrChange w:id="1741" w:author="Lichen Wu" w:date="2022-04-09T13:54:00Z">
                  <w:rPr>
                    <w:ins w:id="1742" w:author="Lichen Wu" w:date="2022-04-09T13:42:00Z"/>
                  </w:rPr>
                </w:rPrChange>
              </w:rPr>
            </w:pPr>
            <m:oMathPara>
              <m:oMath>
                <m:r>
                  <w:ins w:id="1743" w:author="Lichen Wu" w:date="2022-04-09T13:44:00Z">
                    <m:rPr>
                      <m:sty m:val="bi"/>
                    </m:rPr>
                    <w:rPr>
                      <w:rFonts w:ascii="Cambria Math" w:hAnsi="Cambria Math"/>
                      <w:rPrChange w:id="1744" w:author="Lichen Wu" w:date="2022-04-09T13:54:00Z">
                        <w:rPr>
                          <w:rFonts w:ascii="Cambria Math" w:hAnsi="Cambria Math"/>
                        </w:rPr>
                      </w:rPrChange>
                    </w:rPr>
                    <m:t>RadiantSla</m:t>
                  </w:ins>
                </m:r>
                <m:sSub>
                  <m:sSubPr>
                    <m:ctrlPr>
                      <w:ins w:id="1745" w:author="Lichen Wu" w:date="2022-04-09T13:44:00Z">
                        <w:rPr>
                          <w:rFonts w:ascii="Cambria Math" w:hAnsi="Cambria Math"/>
                          <w:b/>
                          <w:bCs/>
                          <w:i/>
                        </w:rPr>
                      </w:ins>
                    </m:ctrlPr>
                  </m:sSubPr>
                  <m:e>
                    <m:r>
                      <w:ins w:id="1746" w:author="Lichen Wu" w:date="2022-04-09T13:44:00Z">
                        <m:rPr>
                          <m:sty m:val="bi"/>
                        </m:rPr>
                        <w:rPr>
                          <w:rFonts w:ascii="Cambria Math" w:hAnsi="Cambria Math"/>
                          <w:rPrChange w:id="1747" w:author="Lichen Wu" w:date="2022-04-09T13:54:00Z">
                            <w:rPr>
                              <w:rFonts w:ascii="Cambria Math" w:hAnsi="Cambria Math"/>
                            </w:rPr>
                          </w:rPrChange>
                        </w:rPr>
                        <m:t>b</m:t>
                      </w:ins>
                    </m:r>
                  </m:e>
                  <m:sub>
                    <m:r>
                      <w:ins w:id="1748" w:author="Lichen Wu" w:date="2022-04-09T13:44:00Z">
                        <m:rPr>
                          <m:sty m:val="bi"/>
                        </m:rPr>
                        <w:rPr>
                          <w:rFonts w:ascii="Cambria Math" w:hAnsi="Cambria Math"/>
                          <w:rPrChange w:id="1749" w:author="Lichen Wu" w:date="2022-04-09T13:54:00Z">
                            <w:rPr>
                              <w:rFonts w:ascii="Cambria Math" w:hAnsi="Cambria Math"/>
                            </w:rPr>
                          </w:rPrChange>
                        </w:rPr>
                        <m:t>load</m:t>
                      </w:ins>
                    </m:r>
                  </m:sub>
                </m:sSub>
              </m:oMath>
            </m:oMathPara>
          </w:p>
        </w:tc>
      </w:tr>
      <w:tr w:rsidR="00CA45E5" w14:paraId="328A377E" w14:textId="77777777" w:rsidTr="00CA45E5">
        <w:trPr>
          <w:ins w:id="1750" w:author="Lichen Wu" w:date="2022-04-09T13:42:00Z"/>
        </w:trPr>
        <w:tc>
          <w:tcPr>
            <w:tcW w:w="1311" w:type="dxa"/>
            <w:tcBorders>
              <w:top w:val="single" w:sz="4" w:space="0" w:color="auto"/>
              <w:bottom w:val="single" w:sz="4" w:space="0" w:color="auto"/>
            </w:tcBorders>
            <w:tcPrChange w:id="1751" w:author="Lichen Wu" w:date="2022-04-09T13:54:00Z">
              <w:tcPr>
                <w:tcW w:w="1311" w:type="dxa"/>
                <w:tcBorders>
                  <w:top w:val="nil"/>
                  <w:bottom w:val="single" w:sz="4" w:space="0" w:color="auto"/>
                </w:tcBorders>
              </w:tcPr>
            </w:tcPrChange>
          </w:tcPr>
          <w:p w14:paraId="33CD1436" w14:textId="4BB183ED" w:rsidR="00582EE9" w:rsidRDefault="00E41F6A">
            <w:pPr>
              <w:jc w:val="center"/>
              <w:rPr>
                <w:ins w:id="1752" w:author="Lichen Wu" w:date="2022-04-09T13:42:00Z"/>
              </w:rPr>
              <w:pPrChange w:id="1753" w:author="Lichen Wu" w:date="2022-04-09T13:47:00Z">
                <w:pPr/>
              </w:pPrChange>
            </w:pPr>
            <w:ins w:id="1754" w:author="Lichen Wu" w:date="2022-04-09T13:49:00Z">
              <w:r>
                <w:t>-</w:t>
              </w:r>
            </w:ins>
            <w:ins w:id="1755" w:author="Lichen Wu" w:date="2022-04-09T13:46:00Z">
              <w:r w:rsidR="00855726">
                <w:t>0.06</w:t>
              </w:r>
            </w:ins>
          </w:p>
        </w:tc>
        <w:tc>
          <w:tcPr>
            <w:tcW w:w="1319" w:type="dxa"/>
            <w:tcBorders>
              <w:top w:val="single" w:sz="4" w:space="0" w:color="auto"/>
              <w:bottom w:val="single" w:sz="4" w:space="0" w:color="auto"/>
            </w:tcBorders>
            <w:tcPrChange w:id="1756" w:author="Lichen Wu" w:date="2022-04-09T13:54:00Z">
              <w:tcPr>
                <w:tcW w:w="1319" w:type="dxa"/>
                <w:tcBorders>
                  <w:top w:val="nil"/>
                  <w:bottom w:val="single" w:sz="4" w:space="0" w:color="auto"/>
                </w:tcBorders>
              </w:tcPr>
            </w:tcPrChange>
          </w:tcPr>
          <w:p w14:paraId="5D8D292B" w14:textId="741F0305" w:rsidR="00582EE9" w:rsidRDefault="00E41F6A">
            <w:pPr>
              <w:jc w:val="center"/>
              <w:rPr>
                <w:ins w:id="1757" w:author="Lichen Wu" w:date="2022-04-09T13:42:00Z"/>
              </w:rPr>
              <w:pPrChange w:id="1758" w:author="Lichen Wu" w:date="2022-04-09T13:47:00Z">
                <w:pPr/>
              </w:pPrChange>
            </w:pPr>
            <w:ins w:id="1759" w:author="Lichen Wu" w:date="2022-04-09T13:49:00Z">
              <w:r>
                <w:t>-</w:t>
              </w:r>
            </w:ins>
            <w:ins w:id="1760" w:author="Lichen Wu" w:date="2022-04-09T13:46:00Z">
              <w:r w:rsidR="00855726">
                <w:t>0.08</w:t>
              </w:r>
            </w:ins>
          </w:p>
        </w:tc>
        <w:tc>
          <w:tcPr>
            <w:tcW w:w="1311" w:type="dxa"/>
            <w:tcBorders>
              <w:top w:val="single" w:sz="4" w:space="0" w:color="auto"/>
              <w:bottom w:val="single" w:sz="4" w:space="0" w:color="auto"/>
            </w:tcBorders>
            <w:tcPrChange w:id="1761" w:author="Lichen Wu" w:date="2022-04-09T13:54:00Z">
              <w:tcPr>
                <w:tcW w:w="1311" w:type="dxa"/>
                <w:tcBorders>
                  <w:top w:val="nil"/>
                  <w:bottom w:val="single" w:sz="4" w:space="0" w:color="auto"/>
                </w:tcBorders>
              </w:tcPr>
            </w:tcPrChange>
          </w:tcPr>
          <w:p w14:paraId="0B713064" w14:textId="58042A26" w:rsidR="00582EE9" w:rsidRDefault="00E41F6A">
            <w:pPr>
              <w:jc w:val="center"/>
              <w:rPr>
                <w:ins w:id="1762" w:author="Lichen Wu" w:date="2022-04-09T13:42:00Z"/>
              </w:rPr>
              <w:pPrChange w:id="1763" w:author="Lichen Wu" w:date="2022-04-09T13:47:00Z">
                <w:pPr/>
              </w:pPrChange>
            </w:pPr>
            <w:ins w:id="1764" w:author="Lichen Wu" w:date="2022-04-09T13:49:00Z">
              <w:r>
                <w:t>-</w:t>
              </w:r>
            </w:ins>
            <w:ins w:id="1765" w:author="Lichen Wu" w:date="2022-04-09T13:46:00Z">
              <w:r w:rsidR="00855726">
                <w:t>0.16</w:t>
              </w:r>
            </w:ins>
          </w:p>
        </w:tc>
        <w:tc>
          <w:tcPr>
            <w:tcW w:w="1332" w:type="dxa"/>
            <w:tcBorders>
              <w:top w:val="single" w:sz="4" w:space="0" w:color="auto"/>
              <w:bottom w:val="single" w:sz="4" w:space="0" w:color="auto"/>
            </w:tcBorders>
            <w:tcPrChange w:id="1766" w:author="Lichen Wu" w:date="2022-04-09T13:54:00Z">
              <w:tcPr>
                <w:tcW w:w="1332" w:type="dxa"/>
                <w:tcBorders>
                  <w:top w:val="nil"/>
                  <w:bottom w:val="single" w:sz="4" w:space="0" w:color="auto"/>
                </w:tcBorders>
              </w:tcPr>
            </w:tcPrChange>
          </w:tcPr>
          <w:p w14:paraId="105A10AC" w14:textId="32D1D3CA" w:rsidR="00582EE9" w:rsidRDefault="00E41F6A">
            <w:pPr>
              <w:jc w:val="center"/>
              <w:rPr>
                <w:ins w:id="1767" w:author="Lichen Wu" w:date="2022-04-09T13:42:00Z"/>
              </w:rPr>
              <w:pPrChange w:id="1768" w:author="Lichen Wu" w:date="2022-04-09T13:47:00Z">
                <w:pPr/>
              </w:pPrChange>
            </w:pPr>
            <w:ins w:id="1769" w:author="Lichen Wu" w:date="2022-04-09T13:49:00Z">
              <w:r>
                <w:t>-</w:t>
              </w:r>
            </w:ins>
            <w:ins w:id="1770" w:author="Lichen Wu" w:date="2022-04-09T13:47:00Z">
              <w:r w:rsidR="00855726">
                <w:t>0.</w:t>
              </w:r>
            </w:ins>
            <w:ins w:id="1771" w:author="Lichen Wu" w:date="2022-04-09T13:48:00Z">
              <w:r w:rsidR="00855726">
                <w:t>89</w:t>
              </w:r>
            </w:ins>
          </w:p>
        </w:tc>
        <w:tc>
          <w:tcPr>
            <w:tcW w:w="1334" w:type="dxa"/>
            <w:tcBorders>
              <w:top w:val="single" w:sz="4" w:space="0" w:color="auto"/>
              <w:bottom w:val="single" w:sz="4" w:space="0" w:color="auto"/>
            </w:tcBorders>
            <w:tcPrChange w:id="1772" w:author="Lichen Wu" w:date="2022-04-09T13:54:00Z">
              <w:tcPr>
                <w:tcW w:w="1334" w:type="dxa"/>
                <w:tcBorders>
                  <w:top w:val="nil"/>
                  <w:bottom w:val="single" w:sz="4" w:space="0" w:color="auto"/>
                </w:tcBorders>
              </w:tcPr>
            </w:tcPrChange>
          </w:tcPr>
          <w:p w14:paraId="6A3E4DA1" w14:textId="5C6156AD" w:rsidR="00582EE9" w:rsidRDefault="00855726">
            <w:pPr>
              <w:jc w:val="center"/>
              <w:rPr>
                <w:ins w:id="1773" w:author="Lichen Wu" w:date="2022-04-09T13:42:00Z"/>
              </w:rPr>
              <w:pPrChange w:id="1774" w:author="Lichen Wu" w:date="2022-04-09T13:47:00Z">
                <w:pPr/>
              </w:pPrChange>
            </w:pPr>
            <w:ins w:id="1775" w:author="Lichen Wu" w:date="2022-04-09T13:47:00Z">
              <w:r>
                <w:t>0.</w:t>
              </w:r>
            </w:ins>
            <w:ins w:id="1776" w:author="Lichen Wu" w:date="2022-04-09T13:48:00Z">
              <w:r>
                <w:t>35</w:t>
              </w:r>
            </w:ins>
          </w:p>
        </w:tc>
        <w:tc>
          <w:tcPr>
            <w:tcW w:w="1321" w:type="dxa"/>
            <w:tcBorders>
              <w:top w:val="single" w:sz="4" w:space="0" w:color="auto"/>
              <w:bottom w:val="single" w:sz="4" w:space="0" w:color="auto"/>
            </w:tcBorders>
            <w:tcPrChange w:id="1777" w:author="Lichen Wu" w:date="2022-04-09T13:54:00Z">
              <w:tcPr>
                <w:tcW w:w="1321" w:type="dxa"/>
                <w:tcBorders>
                  <w:top w:val="nil"/>
                  <w:bottom w:val="single" w:sz="4" w:space="0" w:color="auto"/>
                </w:tcBorders>
              </w:tcPr>
            </w:tcPrChange>
          </w:tcPr>
          <w:p w14:paraId="73350DB3" w14:textId="36B6BA02" w:rsidR="00582EE9" w:rsidRDefault="00E41F6A">
            <w:pPr>
              <w:jc w:val="center"/>
              <w:rPr>
                <w:ins w:id="1778" w:author="Lichen Wu" w:date="2022-04-09T13:42:00Z"/>
              </w:rPr>
              <w:pPrChange w:id="1779" w:author="Lichen Wu" w:date="2022-04-09T13:47:00Z">
                <w:pPr/>
              </w:pPrChange>
            </w:pPr>
            <w:ins w:id="1780" w:author="Lichen Wu" w:date="2022-04-09T13:49:00Z">
              <w:r>
                <w:t>-</w:t>
              </w:r>
            </w:ins>
            <w:ins w:id="1781" w:author="Lichen Wu" w:date="2022-04-09T13:47:00Z">
              <w:r w:rsidR="00855726">
                <w:t>0.16</w:t>
              </w:r>
            </w:ins>
          </w:p>
        </w:tc>
        <w:tc>
          <w:tcPr>
            <w:tcW w:w="1648" w:type="dxa"/>
            <w:tcBorders>
              <w:top w:val="single" w:sz="4" w:space="0" w:color="auto"/>
              <w:bottom w:val="single" w:sz="4" w:space="0" w:color="auto"/>
            </w:tcBorders>
            <w:tcPrChange w:id="1782" w:author="Lichen Wu" w:date="2022-04-09T13:54:00Z">
              <w:tcPr>
                <w:tcW w:w="1648" w:type="dxa"/>
                <w:tcBorders>
                  <w:top w:val="nil"/>
                  <w:bottom w:val="single" w:sz="4" w:space="0" w:color="auto"/>
                </w:tcBorders>
              </w:tcPr>
            </w:tcPrChange>
          </w:tcPr>
          <w:p w14:paraId="555B81AA" w14:textId="628439EE" w:rsidR="00582EE9" w:rsidRDefault="00855726">
            <w:pPr>
              <w:jc w:val="center"/>
              <w:rPr>
                <w:ins w:id="1783" w:author="Lichen Wu" w:date="2022-04-09T13:42:00Z"/>
              </w:rPr>
              <w:pPrChange w:id="1784" w:author="Lichen Wu" w:date="2022-04-09T13:47:00Z">
                <w:pPr/>
              </w:pPrChange>
            </w:pPr>
            <w:ins w:id="1785" w:author="Lichen Wu" w:date="2022-04-09T13:47:00Z">
              <w:r>
                <w:t>1</w:t>
              </w:r>
            </w:ins>
          </w:p>
        </w:tc>
      </w:tr>
    </w:tbl>
    <w:p w14:paraId="75B81631" w14:textId="6D00EA52" w:rsidR="00582EE9" w:rsidRDefault="00582EE9" w:rsidP="00F44120">
      <w:pPr>
        <w:rPr>
          <w:ins w:id="1786" w:author="Lichen Wu" w:date="2022-04-09T13:55:00Z"/>
        </w:rPr>
      </w:pPr>
    </w:p>
    <w:p w14:paraId="572A45D9" w14:textId="77777777" w:rsidR="00FF6D54" w:rsidRDefault="00FF6D54" w:rsidP="00F44120">
      <w:pPr>
        <w:rPr>
          <w:ins w:id="1787" w:author="Lichen Wu" w:date="2022-04-09T13:54:00Z"/>
        </w:rPr>
      </w:pPr>
    </w:p>
    <w:p w14:paraId="263B7584" w14:textId="340BA6D6" w:rsidR="00FF6D54" w:rsidRDefault="00FF6D54">
      <w:pPr>
        <w:pStyle w:val="Caption"/>
        <w:keepNext/>
        <w:rPr>
          <w:ins w:id="1788" w:author="Lichen Wu" w:date="2022-04-09T13:56:00Z"/>
        </w:rPr>
        <w:pPrChange w:id="1789" w:author="Lichen Wu" w:date="2022-04-09T13:56:00Z">
          <w:pPr/>
        </w:pPrChange>
      </w:pPr>
      <w:ins w:id="1790" w:author="Lichen Wu" w:date="2022-04-09T13:56:00Z">
        <w:r w:rsidRPr="00FF6D54">
          <w:rPr>
            <w:b/>
            <w:bCs/>
            <w:rPrChange w:id="1791" w:author="Lichen Wu" w:date="2022-04-09T13:57:00Z">
              <w:rPr>
                <w:iCs/>
              </w:rPr>
            </w:rPrChange>
          </w:rPr>
          <w:t xml:space="preserve">Table </w:t>
        </w:r>
        <w:r w:rsidRPr="00FF6D54">
          <w:rPr>
            <w:b/>
            <w:bCs/>
            <w:rPrChange w:id="1792" w:author="Lichen Wu" w:date="2022-04-09T13:57:00Z">
              <w:rPr>
                <w:iCs/>
              </w:rPr>
            </w:rPrChange>
          </w:rPr>
          <w:fldChar w:fldCharType="begin"/>
        </w:r>
        <w:r w:rsidRPr="00FF6D54">
          <w:rPr>
            <w:b/>
            <w:bCs/>
            <w:rPrChange w:id="1793" w:author="Lichen Wu" w:date="2022-04-09T13:57:00Z">
              <w:rPr>
                <w:iCs/>
              </w:rPr>
            </w:rPrChange>
          </w:rPr>
          <w:instrText xml:space="preserve"> SEQ Table \* ARABIC </w:instrText>
        </w:r>
      </w:ins>
      <w:r w:rsidRPr="00FF6D54">
        <w:rPr>
          <w:b/>
          <w:bCs/>
          <w:rPrChange w:id="1794" w:author="Lichen Wu" w:date="2022-04-09T13:57:00Z">
            <w:rPr>
              <w:iCs/>
            </w:rPr>
          </w:rPrChange>
        </w:rPr>
        <w:fldChar w:fldCharType="separate"/>
      </w:r>
      <w:ins w:id="1795" w:author="Lichen Wu" w:date="2022-04-09T14:40:00Z">
        <w:r w:rsidR="008661CF">
          <w:rPr>
            <w:b/>
            <w:bCs/>
            <w:noProof/>
          </w:rPr>
          <w:t>4</w:t>
        </w:r>
      </w:ins>
      <w:ins w:id="1796" w:author="Lichen Wu" w:date="2022-04-09T13:56:00Z">
        <w:r w:rsidRPr="00FF6D54">
          <w:rPr>
            <w:b/>
            <w:bCs/>
            <w:rPrChange w:id="1797" w:author="Lichen Wu" w:date="2022-04-09T13:57:00Z">
              <w:rPr>
                <w:iCs/>
              </w:rPr>
            </w:rPrChange>
          </w:rPr>
          <w:fldChar w:fldCharType="end"/>
        </w:r>
        <w:r>
          <w:t xml:space="preserve"> </w:t>
        </w:r>
        <w:r w:rsidRPr="002A1C5A">
          <w:t>Prediction performance comparison for different GGMR inputs</w:t>
        </w:r>
      </w:ins>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Change w:id="1798" w:author="Lichen Wu" w:date="2022-04-09T13:56:00Z">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PrChange>
      </w:tblPr>
      <w:tblGrid>
        <w:gridCol w:w="6288"/>
        <w:gridCol w:w="3288"/>
        <w:tblGridChange w:id="1799">
          <w:tblGrid>
            <w:gridCol w:w="6288"/>
            <w:gridCol w:w="3288"/>
          </w:tblGrid>
        </w:tblGridChange>
      </w:tblGrid>
      <w:tr w:rsidR="00FF6D54" w14:paraId="1AECD4CB" w14:textId="77777777" w:rsidTr="00FF6D54">
        <w:trPr>
          <w:ins w:id="1800" w:author="Lichen Wu" w:date="2022-04-09T13:54:00Z"/>
        </w:trPr>
        <w:tc>
          <w:tcPr>
            <w:tcW w:w="6288" w:type="dxa"/>
            <w:tcBorders>
              <w:top w:val="single" w:sz="4" w:space="0" w:color="auto"/>
              <w:bottom w:val="single" w:sz="4" w:space="0" w:color="auto"/>
            </w:tcBorders>
            <w:tcPrChange w:id="1801" w:author="Lichen Wu" w:date="2022-04-09T13:56:00Z">
              <w:tcPr>
                <w:tcW w:w="4788" w:type="dxa"/>
                <w:tcBorders>
                  <w:top w:val="single" w:sz="4" w:space="0" w:color="auto"/>
                  <w:bottom w:val="single" w:sz="4" w:space="0" w:color="auto"/>
                </w:tcBorders>
              </w:tcPr>
            </w:tcPrChange>
          </w:tcPr>
          <w:p w14:paraId="4F247FDB" w14:textId="77777777" w:rsidR="00FF6D54" w:rsidRPr="00844F19" w:rsidRDefault="00FF6D54" w:rsidP="00AA4DF7">
            <w:pPr>
              <w:jc w:val="center"/>
              <w:rPr>
                <w:ins w:id="1802" w:author="Lichen Wu" w:date="2022-04-09T13:54:00Z"/>
                <w:b/>
                <w:bCs/>
              </w:rPr>
            </w:pPr>
            <w:ins w:id="1803" w:author="Lichen Wu" w:date="2022-04-09T13:54:00Z">
              <w:r w:rsidRPr="00844F19">
                <w:rPr>
                  <w:b/>
                  <w:bCs/>
                </w:rPr>
                <w:t>Input</w:t>
              </w:r>
              <w:r>
                <w:rPr>
                  <w:b/>
                  <w:bCs/>
                </w:rPr>
                <w:t>s</w:t>
              </w:r>
            </w:ins>
          </w:p>
        </w:tc>
        <w:tc>
          <w:tcPr>
            <w:tcW w:w="3288" w:type="dxa"/>
            <w:tcBorders>
              <w:top w:val="single" w:sz="4" w:space="0" w:color="auto"/>
              <w:bottom w:val="single" w:sz="4" w:space="0" w:color="auto"/>
            </w:tcBorders>
            <w:tcPrChange w:id="1804" w:author="Lichen Wu" w:date="2022-04-09T13:56:00Z">
              <w:tcPr>
                <w:tcW w:w="4788" w:type="dxa"/>
                <w:tcBorders>
                  <w:top w:val="single" w:sz="4" w:space="0" w:color="auto"/>
                  <w:bottom w:val="single" w:sz="4" w:space="0" w:color="auto"/>
                </w:tcBorders>
              </w:tcPr>
            </w:tcPrChange>
          </w:tcPr>
          <w:p w14:paraId="4649DE95" w14:textId="77777777" w:rsidR="00FF6D54" w:rsidRPr="00844F19" w:rsidRDefault="00FF6D54" w:rsidP="00AA4DF7">
            <w:pPr>
              <w:jc w:val="center"/>
              <w:rPr>
                <w:ins w:id="1805" w:author="Lichen Wu" w:date="2022-04-09T13:54:00Z"/>
                <w:b/>
                <w:bCs/>
              </w:rPr>
            </w:pPr>
            <w:ins w:id="1806" w:author="Lichen Wu" w:date="2022-04-09T13:54:00Z">
              <w:r w:rsidRPr="00844F19">
                <w:rPr>
                  <w:b/>
                  <w:bCs/>
                </w:rPr>
                <w:t>CVRMSE (%)</w:t>
              </w:r>
            </w:ins>
          </w:p>
        </w:tc>
      </w:tr>
      <w:tr w:rsidR="00FF6D54" w14:paraId="5C1691AC" w14:textId="77777777" w:rsidTr="00FF6D54">
        <w:trPr>
          <w:ins w:id="1807" w:author="Lichen Wu" w:date="2022-04-09T13:54:00Z"/>
        </w:trPr>
        <w:tc>
          <w:tcPr>
            <w:tcW w:w="6288" w:type="dxa"/>
            <w:tcBorders>
              <w:top w:val="single" w:sz="4" w:space="0" w:color="auto"/>
            </w:tcBorders>
            <w:tcPrChange w:id="1808" w:author="Lichen Wu" w:date="2022-04-09T13:56:00Z">
              <w:tcPr>
                <w:tcW w:w="4788" w:type="dxa"/>
                <w:tcBorders>
                  <w:top w:val="single" w:sz="4" w:space="0" w:color="auto"/>
                </w:tcBorders>
              </w:tcPr>
            </w:tcPrChange>
          </w:tcPr>
          <w:p w14:paraId="0AAC4159" w14:textId="4434004F" w:rsidR="00FF6D54" w:rsidRDefault="000D79F5" w:rsidP="00AA4DF7">
            <w:pPr>
              <w:jc w:val="both"/>
              <w:rPr>
                <w:ins w:id="1809" w:author="Lichen Wu" w:date="2022-04-09T13:54:00Z"/>
              </w:rPr>
            </w:pPr>
            <m:oMathPara>
              <m:oMath>
                <m:sSub>
                  <m:sSubPr>
                    <m:ctrlPr>
                      <w:ins w:id="1810" w:author="Lichen Wu" w:date="2022-04-09T13:54:00Z">
                        <w:rPr>
                          <w:rFonts w:ascii="Cambria Math" w:hAnsi="Cambria Math"/>
                        </w:rPr>
                      </w:ins>
                    </m:ctrlPr>
                  </m:sSubPr>
                  <m:e>
                    <m:r>
                      <w:ins w:id="1811" w:author="Lichen Wu" w:date="2022-04-09T13:54:00Z">
                        <m:rPr>
                          <m:sty m:val="p"/>
                        </m:rPr>
                        <w:rPr>
                          <w:rFonts w:ascii="Cambria Math" w:hAnsi="Cambria Math"/>
                        </w:rPr>
                        <m:t>T</m:t>
                      </w:ins>
                    </m:r>
                  </m:e>
                  <m:sub>
                    <m:r>
                      <w:ins w:id="1812" w:author="Lichen Wu" w:date="2022-04-09T13:54:00Z">
                        <m:rPr>
                          <m:sty m:val="p"/>
                        </m:rPr>
                        <w:rPr>
                          <w:rFonts w:ascii="Cambria Math" w:hAnsi="Cambria Math"/>
                        </w:rPr>
                        <m:t>out</m:t>
                      </w:ins>
                    </m:r>
                  </m:sub>
                </m:sSub>
                <m:r>
                  <w:ins w:id="1813" w:author="Lichen Wu" w:date="2022-04-09T13:54:00Z">
                    <m:rPr>
                      <m:sty m:val="p"/>
                    </m:rPr>
                    <w:rPr>
                      <w:rFonts w:ascii="Cambria Math" w:hAnsi="Cambria Math"/>
                    </w:rPr>
                    <m:t>,</m:t>
                  </w:ins>
                </m:r>
                <m:sSub>
                  <m:sSubPr>
                    <m:ctrlPr>
                      <w:ins w:id="1814" w:author="Lichen Wu" w:date="2022-04-09T13:54:00Z">
                        <w:rPr>
                          <w:rFonts w:ascii="Cambria Math" w:hAnsi="Cambria Math"/>
                        </w:rPr>
                      </w:ins>
                    </m:ctrlPr>
                  </m:sSubPr>
                  <m:e>
                    <m:r>
                      <w:ins w:id="1815" w:author="Lichen Wu" w:date="2022-04-09T13:54:00Z">
                        <m:rPr>
                          <m:sty m:val="p"/>
                        </m:rPr>
                        <w:rPr>
                          <w:rFonts w:ascii="Cambria Math" w:hAnsi="Cambria Math"/>
                        </w:rPr>
                        <m:t>T</m:t>
                      </w:ins>
                    </m:r>
                  </m:e>
                  <m:sub>
                    <m:r>
                      <w:ins w:id="1816" w:author="Lichen Wu" w:date="2022-04-09T13:54:00Z">
                        <m:rPr>
                          <m:sty m:val="p"/>
                        </m:rPr>
                        <w:rPr>
                          <w:rFonts w:ascii="Cambria Math" w:hAnsi="Cambria Math"/>
                        </w:rPr>
                        <m:t>slabs</m:t>
                      </w:ins>
                    </m:r>
                  </m:sub>
                </m:sSub>
                <m:r>
                  <w:ins w:id="1817" w:author="Lichen Wu" w:date="2022-04-09T13:54:00Z">
                    <m:rPr>
                      <m:sty m:val="p"/>
                    </m:rPr>
                    <w:rPr>
                      <w:rFonts w:ascii="Cambria Math" w:hAnsi="Cambria Math"/>
                    </w:rPr>
                    <m:t>,</m:t>
                  </w:ins>
                </m:r>
                <m:sSub>
                  <m:sSubPr>
                    <m:ctrlPr>
                      <w:ins w:id="1818" w:author="Lichen Wu" w:date="2022-04-09T13:54:00Z">
                        <w:rPr>
                          <w:rFonts w:ascii="Cambria Math" w:hAnsi="Cambria Math"/>
                        </w:rPr>
                      </w:ins>
                    </m:ctrlPr>
                  </m:sSubPr>
                  <m:e>
                    <m:r>
                      <w:ins w:id="1819" w:author="Lichen Wu" w:date="2022-04-09T13:54:00Z">
                        <m:rPr>
                          <m:sty m:val="p"/>
                        </m:rPr>
                        <w:rPr>
                          <w:rFonts w:ascii="Cambria Math" w:hAnsi="Cambria Math"/>
                        </w:rPr>
                        <m:t>T</m:t>
                      </w:ins>
                    </m:r>
                  </m:e>
                  <m:sub>
                    <m:r>
                      <w:ins w:id="1820" w:author="Lichen Wu" w:date="2022-04-09T13:54:00Z">
                        <m:rPr>
                          <m:sty m:val="p"/>
                        </m:rPr>
                        <w:rPr>
                          <w:rFonts w:ascii="Cambria Math" w:hAnsi="Cambria Math"/>
                        </w:rPr>
                        <m:t>cav</m:t>
                      </w:ins>
                    </m:r>
                  </m:sub>
                </m:sSub>
              </m:oMath>
            </m:oMathPara>
          </w:p>
        </w:tc>
        <w:tc>
          <w:tcPr>
            <w:tcW w:w="3288" w:type="dxa"/>
            <w:tcBorders>
              <w:top w:val="single" w:sz="4" w:space="0" w:color="auto"/>
            </w:tcBorders>
            <w:tcPrChange w:id="1821" w:author="Lichen Wu" w:date="2022-04-09T13:56:00Z">
              <w:tcPr>
                <w:tcW w:w="4788" w:type="dxa"/>
                <w:tcBorders>
                  <w:top w:val="single" w:sz="4" w:space="0" w:color="auto"/>
                </w:tcBorders>
              </w:tcPr>
            </w:tcPrChange>
          </w:tcPr>
          <w:p w14:paraId="0D539F65" w14:textId="7F06762F" w:rsidR="00FF6D54" w:rsidRDefault="00FF6D54" w:rsidP="00AA4DF7">
            <w:pPr>
              <w:jc w:val="center"/>
              <w:rPr>
                <w:ins w:id="1822" w:author="Lichen Wu" w:date="2022-04-09T13:54:00Z"/>
              </w:rPr>
            </w:pPr>
            <w:ins w:id="1823" w:author="Lichen Wu" w:date="2022-04-09T13:57:00Z">
              <w:r>
                <w:t>107.42</w:t>
              </w:r>
            </w:ins>
            <w:ins w:id="1824" w:author="Lichen Wu" w:date="2022-04-09T14:01:00Z">
              <w:r w:rsidR="00C56E01">
                <w:t xml:space="preserve"> </w:t>
              </w:r>
            </w:ins>
            <w:ins w:id="1825" w:author="Lichen Wu" w:date="2022-04-09T13:54:00Z">
              <w:r>
                <w:t>%</w:t>
              </w:r>
            </w:ins>
          </w:p>
        </w:tc>
      </w:tr>
      <w:tr w:rsidR="00FF6D54" w14:paraId="42E97D2A" w14:textId="77777777" w:rsidTr="00FF6D54">
        <w:trPr>
          <w:ins w:id="1826" w:author="Lichen Wu" w:date="2022-04-09T13:54:00Z"/>
        </w:trPr>
        <w:tc>
          <w:tcPr>
            <w:tcW w:w="6288" w:type="dxa"/>
          </w:tcPr>
          <w:p w14:paraId="68DF6539" w14:textId="08075217" w:rsidR="00FF6D54" w:rsidRDefault="000D79F5" w:rsidP="00AA4DF7">
            <w:pPr>
              <w:jc w:val="both"/>
              <w:rPr>
                <w:ins w:id="1827" w:author="Lichen Wu" w:date="2022-04-09T13:54:00Z"/>
              </w:rPr>
            </w:pPr>
            <m:oMathPara>
              <m:oMath>
                <m:sSub>
                  <m:sSubPr>
                    <m:ctrlPr>
                      <w:ins w:id="1828" w:author="Lichen Wu" w:date="2022-04-09T13:54:00Z">
                        <w:rPr>
                          <w:rFonts w:ascii="Cambria Math" w:hAnsi="Cambria Math"/>
                        </w:rPr>
                      </w:ins>
                    </m:ctrlPr>
                  </m:sSubPr>
                  <m:e>
                    <m:r>
                      <w:ins w:id="1829" w:author="Lichen Wu" w:date="2022-04-09T13:54:00Z">
                        <w:rPr>
                          <w:rFonts w:ascii="Cambria Math" w:hAnsi="Cambria Math"/>
                        </w:rPr>
                        <m:t>T</m:t>
                      </w:ins>
                    </m:r>
                  </m:e>
                  <m:sub>
                    <m:r>
                      <w:ins w:id="1830" w:author="Lichen Wu" w:date="2022-04-09T13:54:00Z">
                        <w:rPr>
                          <w:rFonts w:ascii="Cambria Math" w:hAnsi="Cambria Math"/>
                        </w:rPr>
                        <m:t>out</m:t>
                      </w:ins>
                    </m:r>
                  </m:sub>
                </m:sSub>
                <m:r>
                  <w:ins w:id="1831" w:author="Lichen Wu" w:date="2022-04-09T13:54:00Z">
                    <m:rPr>
                      <m:sty m:val="p"/>
                    </m:rPr>
                    <w:rPr>
                      <w:rFonts w:ascii="Cambria Math" w:hAnsi="Cambria Math"/>
                    </w:rPr>
                    <m:t>,</m:t>
                  </w:ins>
                </m:r>
                <m:sSub>
                  <m:sSubPr>
                    <m:ctrlPr>
                      <w:ins w:id="1832" w:author="Lichen Wu" w:date="2022-04-09T13:54:00Z">
                        <w:rPr>
                          <w:rFonts w:ascii="Cambria Math" w:hAnsi="Cambria Math"/>
                        </w:rPr>
                      </w:ins>
                    </m:ctrlPr>
                  </m:sSubPr>
                  <m:e>
                    <m:r>
                      <w:ins w:id="1833" w:author="Lichen Wu" w:date="2022-04-09T13:54:00Z">
                        <w:rPr>
                          <w:rFonts w:ascii="Cambria Math" w:hAnsi="Cambria Math"/>
                        </w:rPr>
                        <m:t>T</m:t>
                      </w:ins>
                    </m:r>
                  </m:e>
                  <m:sub>
                    <m:r>
                      <w:ins w:id="1834" w:author="Lichen Wu" w:date="2022-04-09T13:54:00Z">
                        <w:rPr>
                          <w:rFonts w:ascii="Cambria Math" w:hAnsi="Cambria Math"/>
                        </w:rPr>
                        <m:t>slabs</m:t>
                      </w:ins>
                    </m:r>
                  </m:sub>
                </m:sSub>
                <m:r>
                  <w:ins w:id="1835" w:author="Lichen Wu" w:date="2022-04-09T13:54:00Z">
                    <m:rPr>
                      <m:sty m:val="p"/>
                    </m:rPr>
                    <w:rPr>
                      <w:rFonts w:ascii="Cambria Math" w:hAnsi="Cambria Math"/>
                    </w:rPr>
                    <m:t>,</m:t>
                  </w:ins>
                </m:r>
                <m:sSub>
                  <m:sSubPr>
                    <m:ctrlPr>
                      <w:ins w:id="1836" w:author="Lichen Wu" w:date="2022-04-09T13:54:00Z">
                        <w:rPr>
                          <w:rFonts w:ascii="Cambria Math" w:hAnsi="Cambria Math"/>
                        </w:rPr>
                      </w:ins>
                    </m:ctrlPr>
                  </m:sSubPr>
                  <m:e>
                    <m:r>
                      <w:ins w:id="1837" w:author="Lichen Wu" w:date="2022-04-09T13:54:00Z">
                        <w:rPr>
                          <w:rFonts w:ascii="Cambria Math" w:hAnsi="Cambria Math"/>
                        </w:rPr>
                        <m:t>T</m:t>
                      </w:ins>
                    </m:r>
                  </m:e>
                  <m:sub>
                    <m:r>
                      <w:ins w:id="1838" w:author="Lichen Wu" w:date="2022-04-09T13:54:00Z">
                        <w:rPr>
                          <w:rFonts w:ascii="Cambria Math" w:hAnsi="Cambria Math"/>
                        </w:rPr>
                        <m:t>cav</m:t>
                      </w:ins>
                    </m:r>
                  </m:sub>
                </m:sSub>
                <m:r>
                  <w:ins w:id="1839" w:author="Lichen Wu" w:date="2022-04-09T13:54:00Z">
                    <m:rPr>
                      <m:sty m:val="p"/>
                    </m:rPr>
                    <w:rPr>
                      <w:rFonts w:ascii="Cambria Math" w:hAnsi="Cambria Math"/>
                    </w:rPr>
                    <m:t>,</m:t>
                  </w:ins>
                </m:r>
                <m:r>
                  <w:ins w:id="1840" w:author="Lichen Wu" w:date="2022-04-09T13:54:00Z">
                    <w:rPr>
                      <w:rFonts w:ascii="Cambria Math" w:hAnsi="Cambria Math"/>
                    </w:rPr>
                    <m:t>Valv</m:t>
                  </w:ins>
                </m:r>
                <m:sSub>
                  <m:sSubPr>
                    <m:ctrlPr>
                      <w:ins w:id="1841" w:author="Lichen Wu" w:date="2022-04-09T13:54:00Z">
                        <w:rPr>
                          <w:rFonts w:ascii="Cambria Math" w:hAnsi="Cambria Math"/>
                        </w:rPr>
                      </w:ins>
                    </m:ctrlPr>
                  </m:sSubPr>
                  <m:e>
                    <m:r>
                      <w:ins w:id="1842" w:author="Lichen Wu" w:date="2022-04-09T13:54:00Z">
                        <w:rPr>
                          <w:rFonts w:ascii="Cambria Math" w:hAnsi="Cambria Math"/>
                        </w:rPr>
                        <m:t>e</m:t>
                      </w:ins>
                    </m:r>
                  </m:e>
                  <m:sub>
                    <m:r>
                      <w:ins w:id="1843" w:author="Lichen Wu" w:date="2022-04-09T13:54:00Z">
                        <w:rPr>
                          <w:rFonts w:ascii="Cambria Math" w:hAnsi="Cambria Math"/>
                        </w:rPr>
                        <m:t>cl</m:t>
                      </w:ins>
                    </m:r>
                  </m:sub>
                </m:sSub>
                <m:r>
                  <w:ins w:id="1844" w:author="Lichen Wu" w:date="2022-04-09T13:54:00Z">
                    <m:rPr>
                      <m:sty m:val="p"/>
                    </m:rPr>
                    <w:rPr>
                      <w:rFonts w:ascii="Cambria Math" w:hAnsi="Cambria Math"/>
                    </w:rPr>
                    <m:t>,</m:t>
                  </w:ins>
                </m:r>
                <m:r>
                  <w:ins w:id="1845" w:author="Lichen Wu" w:date="2022-04-09T13:54:00Z">
                    <w:rPr>
                      <w:rFonts w:ascii="Cambria Math" w:hAnsi="Cambria Math"/>
                    </w:rPr>
                    <m:t>Valv</m:t>
                  </w:ins>
                </m:r>
                <m:sSub>
                  <m:sSubPr>
                    <m:ctrlPr>
                      <w:ins w:id="1846" w:author="Lichen Wu" w:date="2022-04-09T13:54:00Z">
                        <w:rPr>
                          <w:rFonts w:ascii="Cambria Math" w:hAnsi="Cambria Math"/>
                        </w:rPr>
                      </w:ins>
                    </m:ctrlPr>
                  </m:sSubPr>
                  <m:e>
                    <m:r>
                      <w:ins w:id="1847" w:author="Lichen Wu" w:date="2022-04-09T13:54:00Z">
                        <w:rPr>
                          <w:rFonts w:ascii="Cambria Math" w:hAnsi="Cambria Math"/>
                        </w:rPr>
                        <m:t>e</m:t>
                      </w:ins>
                    </m:r>
                  </m:e>
                  <m:sub>
                    <m:r>
                      <w:ins w:id="1848" w:author="Lichen Wu" w:date="2022-04-09T13:54:00Z">
                        <w:rPr>
                          <w:rFonts w:ascii="Cambria Math" w:hAnsi="Cambria Math"/>
                        </w:rPr>
                        <m:t>ht</m:t>
                      </w:ins>
                    </m:r>
                  </m:sub>
                </m:sSub>
              </m:oMath>
            </m:oMathPara>
          </w:p>
        </w:tc>
        <w:tc>
          <w:tcPr>
            <w:tcW w:w="3288" w:type="dxa"/>
          </w:tcPr>
          <w:p w14:paraId="5D3B3191" w14:textId="084505DC" w:rsidR="00FF6D54" w:rsidRDefault="00C56E01" w:rsidP="00AA4DF7">
            <w:pPr>
              <w:jc w:val="center"/>
              <w:rPr>
                <w:ins w:id="1849" w:author="Lichen Wu" w:date="2022-04-09T13:54:00Z"/>
              </w:rPr>
            </w:pPr>
            <w:ins w:id="1850" w:author="Lichen Wu" w:date="2022-04-09T13:59:00Z">
              <w:r>
                <w:t>25.81</w:t>
              </w:r>
            </w:ins>
            <w:ins w:id="1851" w:author="Lichen Wu" w:date="2022-04-09T13:54:00Z">
              <w:r w:rsidR="00FF6D54">
                <w:t xml:space="preserve"> %</w:t>
              </w:r>
            </w:ins>
          </w:p>
        </w:tc>
      </w:tr>
      <w:tr w:rsidR="00FF6D54" w14:paraId="49B6DE00" w14:textId="77777777" w:rsidTr="00FF6D54">
        <w:trPr>
          <w:ins w:id="1852" w:author="Lichen Wu" w:date="2022-04-09T13:54:00Z"/>
        </w:trPr>
        <w:tc>
          <w:tcPr>
            <w:tcW w:w="6288" w:type="dxa"/>
          </w:tcPr>
          <w:p w14:paraId="127386E8" w14:textId="1D485A49" w:rsidR="00FF6D54" w:rsidRDefault="000D79F5" w:rsidP="00AA4DF7">
            <w:pPr>
              <w:jc w:val="both"/>
              <w:rPr>
                <w:ins w:id="1853" w:author="Lichen Wu" w:date="2022-04-09T13:54:00Z"/>
              </w:rPr>
            </w:pPr>
            <m:oMathPara>
              <m:oMath>
                <m:sSub>
                  <m:sSubPr>
                    <m:ctrlPr>
                      <w:ins w:id="1854" w:author="Lichen Wu" w:date="2022-04-09T13:54:00Z">
                        <w:rPr>
                          <w:rFonts w:ascii="Cambria Math" w:hAnsi="Cambria Math"/>
                        </w:rPr>
                      </w:ins>
                    </m:ctrlPr>
                  </m:sSubPr>
                  <m:e>
                    <m:r>
                      <w:ins w:id="1855" w:author="Lichen Wu" w:date="2022-04-09T13:54:00Z">
                        <m:rPr>
                          <m:sty m:val="p"/>
                        </m:rPr>
                        <w:rPr>
                          <w:rFonts w:ascii="Cambria Math" w:hAnsi="Cambria Math"/>
                        </w:rPr>
                        <m:t>T</m:t>
                      </w:ins>
                    </m:r>
                  </m:e>
                  <m:sub>
                    <m:r>
                      <w:ins w:id="1856" w:author="Lichen Wu" w:date="2022-04-09T13:54:00Z">
                        <m:rPr>
                          <m:sty m:val="p"/>
                        </m:rPr>
                        <w:rPr>
                          <w:rFonts w:ascii="Cambria Math" w:hAnsi="Cambria Math"/>
                        </w:rPr>
                        <m:t>out</m:t>
                      </w:ins>
                    </m:r>
                  </m:sub>
                </m:sSub>
                <m:r>
                  <w:ins w:id="1857" w:author="Lichen Wu" w:date="2022-04-09T13:54:00Z">
                    <m:rPr>
                      <m:sty m:val="p"/>
                    </m:rPr>
                    <w:rPr>
                      <w:rFonts w:ascii="Cambria Math" w:hAnsi="Cambria Math"/>
                    </w:rPr>
                    <m:t>,</m:t>
                  </w:ins>
                </m:r>
                <m:sSub>
                  <m:sSubPr>
                    <m:ctrlPr>
                      <w:ins w:id="1858" w:author="Lichen Wu" w:date="2022-04-09T13:54:00Z">
                        <w:rPr>
                          <w:rFonts w:ascii="Cambria Math" w:hAnsi="Cambria Math"/>
                        </w:rPr>
                      </w:ins>
                    </m:ctrlPr>
                  </m:sSubPr>
                  <m:e>
                    <m:r>
                      <w:ins w:id="1859" w:author="Lichen Wu" w:date="2022-04-09T13:54:00Z">
                        <m:rPr>
                          <m:sty m:val="p"/>
                        </m:rPr>
                        <w:rPr>
                          <w:rFonts w:ascii="Cambria Math" w:hAnsi="Cambria Math"/>
                        </w:rPr>
                        <m:t>T</m:t>
                      </w:ins>
                    </m:r>
                  </m:e>
                  <m:sub>
                    <m:r>
                      <w:ins w:id="1860" w:author="Lichen Wu" w:date="2022-04-09T13:54:00Z">
                        <m:rPr>
                          <m:sty m:val="p"/>
                        </m:rPr>
                        <w:rPr>
                          <w:rFonts w:ascii="Cambria Math" w:hAnsi="Cambria Math"/>
                        </w:rPr>
                        <m:t>slabs</m:t>
                      </w:ins>
                    </m:r>
                  </m:sub>
                </m:sSub>
                <m:r>
                  <w:ins w:id="1861" w:author="Lichen Wu" w:date="2022-04-09T13:54:00Z">
                    <m:rPr>
                      <m:sty m:val="p"/>
                    </m:rPr>
                    <w:rPr>
                      <w:rFonts w:ascii="Cambria Math" w:hAnsi="Cambria Math"/>
                    </w:rPr>
                    <m:t>,</m:t>
                  </w:ins>
                </m:r>
                <m:sSub>
                  <m:sSubPr>
                    <m:ctrlPr>
                      <w:ins w:id="1862" w:author="Lichen Wu" w:date="2022-04-09T13:54:00Z">
                        <w:rPr>
                          <w:rFonts w:ascii="Cambria Math" w:hAnsi="Cambria Math"/>
                        </w:rPr>
                      </w:ins>
                    </m:ctrlPr>
                  </m:sSubPr>
                  <m:e>
                    <m:r>
                      <w:ins w:id="1863" w:author="Lichen Wu" w:date="2022-04-09T13:54:00Z">
                        <m:rPr>
                          <m:sty m:val="p"/>
                        </m:rPr>
                        <w:rPr>
                          <w:rFonts w:ascii="Cambria Math" w:hAnsi="Cambria Math"/>
                        </w:rPr>
                        <m:t>T</m:t>
                      </w:ins>
                    </m:r>
                  </m:e>
                  <m:sub>
                    <m:r>
                      <w:ins w:id="1864" w:author="Lichen Wu" w:date="2022-04-09T13:54:00Z">
                        <m:rPr>
                          <m:sty m:val="p"/>
                        </m:rPr>
                        <w:rPr>
                          <w:rFonts w:ascii="Cambria Math" w:hAnsi="Cambria Math"/>
                        </w:rPr>
                        <m:t>cav</m:t>
                      </w:ins>
                    </m:r>
                  </m:sub>
                </m:sSub>
                <m:r>
                  <w:ins w:id="1865" w:author="Lichen Wu" w:date="2022-04-09T13:54:00Z">
                    <m:rPr>
                      <m:sty m:val="p"/>
                    </m:rPr>
                    <w:rPr>
                      <w:rFonts w:ascii="Cambria Math" w:hAnsi="Cambria Math"/>
                    </w:rPr>
                    <m:t>,Valv</m:t>
                  </w:ins>
                </m:r>
                <m:sSub>
                  <m:sSubPr>
                    <m:ctrlPr>
                      <w:ins w:id="1866" w:author="Lichen Wu" w:date="2022-04-09T13:54:00Z">
                        <w:rPr>
                          <w:rFonts w:ascii="Cambria Math" w:hAnsi="Cambria Math"/>
                        </w:rPr>
                      </w:ins>
                    </m:ctrlPr>
                  </m:sSubPr>
                  <m:e>
                    <m:r>
                      <w:ins w:id="1867" w:author="Lichen Wu" w:date="2022-04-09T13:54:00Z">
                        <m:rPr>
                          <m:sty m:val="p"/>
                        </m:rPr>
                        <w:rPr>
                          <w:rFonts w:ascii="Cambria Math" w:hAnsi="Cambria Math"/>
                        </w:rPr>
                        <m:t>e</m:t>
                      </w:ins>
                    </m:r>
                  </m:e>
                  <m:sub>
                    <m:r>
                      <w:ins w:id="1868" w:author="Lichen Wu" w:date="2022-04-09T13:54:00Z">
                        <m:rPr>
                          <m:sty m:val="p"/>
                        </m:rPr>
                        <w:rPr>
                          <w:rFonts w:ascii="Cambria Math" w:hAnsi="Cambria Math"/>
                        </w:rPr>
                        <m:t>cl</m:t>
                      </w:ins>
                    </m:r>
                  </m:sub>
                </m:sSub>
                <m:r>
                  <w:ins w:id="1869" w:author="Lichen Wu" w:date="2022-04-09T13:54:00Z">
                    <m:rPr>
                      <m:sty m:val="p"/>
                    </m:rPr>
                    <w:rPr>
                      <w:rFonts w:ascii="Cambria Math" w:hAnsi="Cambria Math"/>
                    </w:rPr>
                    <m:t>,Valv</m:t>
                  </w:ins>
                </m:r>
                <m:sSub>
                  <m:sSubPr>
                    <m:ctrlPr>
                      <w:ins w:id="1870" w:author="Lichen Wu" w:date="2022-04-09T13:54:00Z">
                        <w:rPr>
                          <w:rFonts w:ascii="Cambria Math" w:hAnsi="Cambria Math"/>
                        </w:rPr>
                      </w:ins>
                    </m:ctrlPr>
                  </m:sSubPr>
                  <m:e>
                    <m:r>
                      <w:ins w:id="1871" w:author="Lichen Wu" w:date="2022-04-09T13:54:00Z">
                        <m:rPr>
                          <m:sty m:val="p"/>
                        </m:rPr>
                        <w:rPr>
                          <w:rFonts w:ascii="Cambria Math" w:hAnsi="Cambria Math"/>
                        </w:rPr>
                        <m:t>e</m:t>
                      </w:ins>
                    </m:r>
                  </m:e>
                  <m:sub>
                    <m:r>
                      <w:ins w:id="1872" w:author="Lichen Wu" w:date="2022-04-09T13:54:00Z">
                        <m:rPr>
                          <m:sty m:val="p"/>
                        </m:rPr>
                        <w:rPr>
                          <w:rFonts w:ascii="Cambria Math" w:hAnsi="Cambria Math"/>
                        </w:rPr>
                        <m:t>ht</m:t>
                      </w:ins>
                    </m:r>
                  </m:sub>
                </m:sSub>
                <m:r>
                  <w:ins w:id="1873" w:author="Lichen Wu" w:date="2022-04-09T14:00:00Z">
                    <w:rPr>
                      <w:rFonts w:ascii="Cambria Math" w:hAnsi="Cambria Math"/>
                    </w:rPr>
                    <m:t>,</m:t>
                  </w:ins>
                </m:r>
                <m:sSub>
                  <m:sSubPr>
                    <m:ctrlPr>
                      <w:ins w:id="1874" w:author="Lichen Wu" w:date="2022-04-09T14:00:00Z">
                        <w:rPr>
                          <w:rFonts w:ascii="Cambria Math" w:hAnsi="Cambria Math"/>
                        </w:rPr>
                      </w:ins>
                    </m:ctrlPr>
                  </m:sSubPr>
                  <m:e>
                    <m:r>
                      <w:ins w:id="1875" w:author="Lichen Wu" w:date="2022-04-09T14:00:00Z">
                        <w:rPr>
                          <w:rFonts w:ascii="Cambria Math" w:hAnsi="Cambria Math"/>
                        </w:rPr>
                        <m:t>Q</m:t>
                      </w:ins>
                    </m:r>
                  </m:e>
                  <m:sub>
                    <m:r>
                      <w:ins w:id="1876" w:author="Lichen Wu" w:date="2022-04-09T14:00:00Z">
                        <w:rPr>
                          <w:rFonts w:ascii="Cambria Math" w:hAnsi="Cambria Math"/>
                        </w:rPr>
                        <m:t>solar</m:t>
                      </w:ins>
                    </m:r>
                  </m:sub>
                </m:sSub>
              </m:oMath>
            </m:oMathPara>
          </w:p>
        </w:tc>
        <w:tc>
          <w:tcPr>
            <w:tcW w:w="3288" w:type="dxa"/>
          </w:tcPr>
          <w:p w14:paraId="750B332B" w14:textId="0CBB0DA0" w:rsidR="00FF6D54" w:rsidRDefault="00C56E01" w:rsidP="00AA4DF7">
            <w:pPr>
              <w:jc w:val="center"/>
              <w:rPr>
                <w:ins w:id="1877" w:author="Lichen Wu" w:date="2022-04-09T13:54:00Z"/>
              </w:rPr>
            </w:pPr>
            <w:ins w:id="1878" w:author="Lichen Wu" w:date="2022-04-09T14:00:00Z">
              <w:r>
                <w:t>26.9</w:t>
              </w:r>
            </w:ins>
            <w:ins w:id="1879" w:author="Lichen Wu" w:date="2022-04-09T14:01:00Z">
              <w:r>
                <w:t xml:space="preserve">3 </w:t>
              </w:r>
            </w:ins>
            <w:ins w:id="1880" w:author="Lichen Wu" w:date="2022-04-09T13:54:00Z">
              <w:r w:rsidR="00FF6D54">
                <w:t>%</w:t>
              </w:r>
            </w:ins>
          </w:p>
        </w:tc>
      </w:tr>
    </w:tbl>
    <w:p w14:paraId="59508925" w14:textId="77777777" w:rsidR="00FF6D54" w:rsidRDefault="00FF6D54" w:rsidP="00F44120">
      <w:pPr>
        <w:rPr>
          <w:ins w:id="1881" w:author="Lichen Wu" w:date="2022-04-09T13:38:00Z"/>
        </w:rPr>
      </w:pPr>
    </w:p>
    <w:p w14:paraId="6C255AD1" w14:textId="77777777" w:rsidR="00582EE9" w:rsidRPr="00F44120" w:rsidRDefault="00582EE9">
      <w:pPr>
        <w:rPr>
          <w:ins w:id="1882" w:author="Lichen Wu" w:date="2022-04-08T22:30:00Z"/>
        </w:rPr>
      </w:pPr>
    </w:p>
    <w:p w14:paraId="4B514AC7" w14:textId="0DEBB460" w:rsidR="00BB31D6" w:rsidRDefault="00BB31D6" w:rsidP="00BB31D6">
      <w:pPr>
        <w:pStyle w:val="Heading2"/>
        <w:rPr>
          <w:ins w:id="1883" w:author="Lichen Wu" w:date="2022-04-08T22:43:00Z"/>
        </w:rPr>
      </w:pPr>
      <w:ins w:id="1884" w:author="Lichen Wu" w:date="2022-04-08T22:30:00Z">
        <w:r>
          <w:t>3.</w:t>
        </w:r>
      </w:ins>
      <w:ins w:id="1885" w:author="Lichen Wu" w:date="2022-04-08T22:32:00Z">
        <w:r w:rsidR="00747E11">
          <w:t>3</w:t>
        </w:r>
      </w:ins>
      <w:ins w:id="1886" w:author="Lichen Wu" w:date="2022-04-08T22:30:00Z">
        <w:r>
          <w:t xml:space="preserve"> </w:t>
        </w:r>
      </w:ins>
      <w:ins w:id="1887" w:author="Lichen Wu" w:date="2022-04-08T22:31:00Z">
        <w:r w:rsidR="007D29CB">
          <w:t>Hybrid</w:t>
        </w:r>
        <w:r>
          <w:t xml:space="preserve"> Model Development</w:t>
        </w:r>
      </w:ins>
    </w:p>
    <w:p w14:paraId="0E4BDEE6" w14:textId="54B8BE75" w:rsidR="004F076D" w:rsidRDefault="001A3C5A" w:rsidP="004F076D">
      <w:pPr>
        <w:jc w:val="both"/>
        <w:rPr>
          <w:ins w:id="1888" w:author="Lichen Wu" w:date="2022-04-08T22:43:00Z"/>
        </w:rPr>
      </w:pPr>
      <w:ins w:id="1889" w:author="Lichen Wu" w:date="2022-04-09T12:11:00Z">
        <w:r>
          <w:t>As mentioned in Se</w:t>
        </w:r>
      </w:ins>
      <w:ins w:id="1890" w:author="Lichen Wu" w:date="2022-04-09T12:12:00Z">
        <w:r>
          <w:t xml:space="preserve">c. 2.4, the development of hybrid approach is mainly the determination of warming up steps for RC module, </w:t>
        </w:r>
      </w:ins>
      <w:ins w:id="1891" w:author="Lichen Wu" w:date="2022-04-09T12:13:00Z">
        <w:r>
          <w:t xml:space="preserve">number of Gaussians and learning rate used in GGMR module. In the present study, </w:t>
        </w:r>
      </w:ins>
      <w:ins w:id="1892" w:author="Lichen Wu" w:date="2022-04-08T22:43:00Z">
        <w:r w:rsidR="004F076D">
          <w:rPr>
            <w:rFonts w:eastAsiaTheme="minorEastAsia"/>
            <w:lang w:eastAsia="zh-CN"/>
          </w:rPr>
          <w:t>the warming up period is statistically selected</w:t>
        </w:r>
      </w:ins>
      <w:ins w:id="1893" w:author="Lichen Wu" w:date="2022-04-09T12:13:00Z">
        <w:r>
          <w:rPr>
            <w:rFonts w:eastAsiaTheme="minorEastAsia"/>
            <w:lang w:eastAsia="zh-CN"/>
          </w:rPr>
          <w:t xml:space="preserve"> a</w:t>
        </w:r>
      </w:ins>
      <w:ins w:id="1894" w:author="Lichen Wu" w:date="2022-04-09T11:38:00Z">
        <w:r w:rsidR="007B7760">
          <w:rPr>
            <w:rFonts w:eastAsiaTheme="minorEastAsia"/>
            <w:lang w:eastAsia="zh-CN"/>
          </w:rPr>
          <w:t>s s</w:t>
        </w:r>
      </w:ins>
      <w:ins w:id="1895" w:author="Lichen Wu" w:date="2022-04-09T11:40:00Z">
        <w:r w:rsidR="007B7760">
          <w:rPr>
            <w:rFonts w:eastAsiaTheme="minorEastAsia"/>
            <w:lang w:eastAsia="zh-CN"/>
          </w:rPr>
          <w:t>hown in the</w:t>
        </w:r>
      </w:ins>
      <w:ins w:id="1896" w:author="Lichen Wu" w:date="2022-04-09T11:56:00Z">
        <w:r w:rsidR="00AD4DFF">
          <w:rPr>
            <w:rFonts w:eastAsiaTheme="minorEastAsia"/>
            <w:lang w:eastAsia="zh-CN"/>
          </w:rPr>
          <w:t xml:space="preserve"> left plot of</w:t>
        </w:r>
      </w:ins>
      <w:ins w:id="1897" w:author="Lichen Wu" w:date="2022-04-09T11:41:00Z">
        <w:r w:rsidR="007B7760">
          <w:rPr>
            <w:rFonts w:eastAsiaTheme="minorEastAsia"/>
            <w:lang w:eastAsia="zh-CN"/>
          </w:rPr>
          <w:t xml:space="preserve"> Figure </w:t>
        </w:r>
      </w:ins>
      <w:ins w:id="1898" w:author="Lichen Wu" w:date="2022-04-09T11:57:00Z">
        <w:r w:rsidR="00AD4DFF">
          <w:rPr>
            <w:rFonts w:eastAsiaTheme="minorEastAsia"/>
            <w:lang w:eastAsia="zh-CN"/>
          </w:rPr>
          <w:t>5</w:t>
        </w:r>
      </w:ins>
      <w:ins w:id="1899" w:author="Lichen Wu" w:date="2022-04-09T12:13:00Z">
        <w:r>
          <w:rPr>
            <w:rFonts w:eastAsiaTheme="minorEastAsia"/>
            <w:lang w:eastAsia="zh-CN"/>
          </w:rPr>
          <w:t>. And</w:t>
        </w:r>
      </w:ins>
      <w:ins w:id="1900" w:author="Lichen Wu" w:date="2022-04-09T11:41:00Z">
        <w:r w:rsidR="007B7760">
          <w:rPr>
            <w:rFonts w:eastAsiaTheme="minorEastAsia"/>
            <w:lang w:eastAsia="zh-CN"/>
          </w:rPr>
          <w:t xml:space="preserve"> the </w:t>
        </w:r>
      </w:ins>
      <w:ins w:id="1901" w:author="Lichen Wu" w:date="2022-04-09T11:58:00Z">
        <w:r w:rsidR="00AD4DFF">
          <w:rPr>
            <w:rFonts w:eastAsiaTheme="minorEastAsia"/>
            <w:lang w:eastAsia="zh-CN"/>
          </w:rPr>
          <w:t>ideal warming up steps f</w:t>
        </w:r>
        <w:r w:rsidR="00676F4E">
          <w:rPr>
            <w:rFonts w:eastAsiaTheme="minorEastAsia"/>
            <w:lang w:eastAsia="zh-CN"/>
          </w:rPr>
          <w:t>or RC pred</w:t>
        </w:r>
      </w:ins>
      <w:ins w:id="1902" w:author="Lichen Wu" w:date="2022-04-09T12:14:00Z">
        <w:r>
          <w:rPr>
            <w:rFonts w:eastAsiaTheme="minorEastAsia"/>
            <w:lang w:eastAsia="zh-CN"/>
          </w:rPr>
          <w:t>iction has been selected as</w:t>
        </w:r>
      </w:ins>
      <w:ins w:id="1903" w:author="Lichen Wu" w:date="2022-04-09T11:44:00Z">
        <w:r w:rsidR="000D3117">
          <w:rPr>
            <w:rFonts w:eastAsiaTheme="minorEastAsia"/>
            <w:lang w:eastAsia="zh-CN"/>
          </w:rPr>
          <w:t xml:space="preserve"> 15. </w:t>
        </w:r>
      </w:ins>
      <w:ins w:id="1904" w:author="Lichen Wu" w:date="2022-04-09T12:24:00Z">
        <w:r w:rsidR="004A5826">
          <w:rPr>
            <w:rFonts w:eastAsiaTheme="minorEastAsia"/>
            <w:lang w:eastAsia="zh-CN"/>
          </w:rPr>
          <w:t>Moreover, the best number of Gaussians and learning rate</w:t>
        </w:r>
      </w:ins>
      <w:ins w:id="1905" w:author="Lichen Wu" w:date="2022-04-09T12:25:00Z">
        <w:r w:rsidR="004A5826">
          <w:rPr>
            <w:rFonts w:eastAsiaTheme="minorEastAsia"/>
            <w:lang w:eastAsia="zh-CN"/>
          </w:rPr>
          <w:t xml:space="preserve"> have been chosen as 15 and 8e-3 </w:t>
        </w:r>
      </w:ins>
      <w:ins w:id="1906" w:author="Lichen Wu" w:date="2022-04-09T12:26:00Z">
        <w:r w:rsidR="004A5826">
          <w:rPr>
            <w:rFonts w:eastAsiaTheme="minorEastAsia"/>
            <w:lang w:eastAsia="zh-CN"/>
          </w:rPr>
          <w:t>respectively as indicated from the middle and right plots of Figure 5.</w:t>
        </w:r>
      </w:ins>
      <w:ins w:id="1907" w:author="Lichen Wu" w:date="2022-04-09T12:25:00Z">
        <w:r w:rsidR="004A5826">
          <w:rPr>
            <w:rFonts w:eastAsiaTheme="minorEastAsia"/>
            <w:lang w:eastAsia="zh-CN"/>
          </w:rPr>
          <w:t xml:space="preserve"> </w:t>
        </w:r>
      </w:ins>
      <w:ins w:id="1908" w:author="Lichen Wu" w:date="2022-04-09T12:24:00Z">
        <w:r w:rsidR="004A5826">
          <w:rPr>
            <w:rFonts w:eastAsiaTheme="minorEastAsia"/>
            <w:lang w:eastAsia="zh-CN"/>
          </w:rPr>
          <w:t xml:space="preserve"> </w:t>
        </w:r>
      </w:ins>
      <w:ins w:id="1909" w:author="Lichen Wu" w:date="2022-04-08T22:43:00Z">
        <w:r w:rsidR="004F076D">
          <w:rPr>
            <w:rFonts w:eastAsiaTheme="minorEastAsia"/>
            <w:lang w:eastAsia="zh-CN"/>
          </w:rPr>
          <w:t>I</w:t>
        </w:r>
      </w:ins>
      <w:ins w:id="1910" w:author="Lichen Wu" w:date="2022-04-09T12:26:00Z">
        <w:r w:rsidR="004A5826">
          <w:rPr>
            <w:rFonts w:eastAsiaTheme="minorEastAsia"/>
            <w:lang w:eastAsia="zh-CN"/>
          </w:rPr>
          <w:t>n addition</w:t>
        </w:r>
      </w:ins>
      <w:ins w:id="1911" w:author="Lichen Wu" w:date="2022-04-08T22:43:00Z">
        <w:r w:rsidR="004F076D">
          <w:rPr>
            <w:rFonts w:eastAsiaTheme="minorEastAsia"/>
            <w:lang w:eastAsia="zh-CN"/>
          </w:rPr>
          <w:t xml:space="preserve">, we investigated the impact of predicted water flow rate through pipes as shown in Table 3. And we finally selected </w:t>
        </w:r>
      </w:ins>
      <m:oMath>
        <m:sSub>
          <m:sSubPr>
            <m:ctrlPr>
              <w:ins w:id="1912" w:author="Lichen Wu" w:date="2022-04-08T22:43:00Z">
                <w:rPr>
                  <w:rFonts w:ascii="Cambria Math" w:hAnsi="Cambria Math"/>
                </w:rPr>
              </w:ins>
            </m:ctrlPr>
          </m:sSubPr>
          <m:e>
            <m:r>
              <w:ins w:id="1913" w:author="Lichen Wu" w:date="2022-04-08T22:43:00Z">
                <w:rPr>
                  <w:rFonts w:ascii="Cambria Math" w:hAnsi="Cambria Math"/>
                </w:rPr>
                <m:t>T</m:t>
              </w:ins>
            </m:r>
          </m:e>
          <m:sub>
            <m:r>
              <w:ins w:id="1914" w:author="Lichen Wu" w:date="2022-04-08T22:43:00Z">
                <w:rPr>
                  <w:rFonts w:ascii="Cambria Math" w:hAnsi="Cambria Math"/>
                </w:rPr>
                <m:t>out</m:t>
              </w:ins>
            </m:r>
          </m:sub>
        </m:sSub>
        <m:r>
          <w:ins w:id="1915" w:author="Lichen Wu" w:date="2022-04-08T22:43:00Z">
            <m:rPr>
              <m:sty m:val="p"/>
            </m:rPr>
            <w:rPr>
              <w:rFonts w:ascii="Cambria Math" w:hAnsi="Cambria Math"/>
            </w:rPr>
            <m:t>,</m:t>
          </w:ins>
        </m:r>
        <m:sSub>
          <m:sSubPr>
            <m:ctrlPr>
              <w:ins w:id="1916" w:author="Lichen Wu" w:date="2022-04-08T22:43:00Z">
                <w:rPr>
                  <w:rFonts w:ascii="Cambria Math" w:hAnsi="Cambria Math"/>
                </w:rPr>
              </w:ins>
            </m:ctrlPr>
          </m:sSubPr>
          <m:e>
            <m:r>
              <w:ins w:id="1917" w:author="Lichen Wu" w:date="2022-04-08T22:43:00Z">
                <w:rPr>
                  <w:rFonts w:ascii="Cambria Math" w:hAnsi="Cambria Math"/>
                </w:rPr>
                <m:t>T</m:t>
              </w:ins>
            </m:r>
          </m:e>
          <m:sub>
            <m:r>
              <w:ins w:id="1918" w:author="Lichen Wu" w:date="2022-04-08T22:43:00Z">
                <w:rPr>
                  <w:rFonts w:ascii="Cambria Math" w:hAnsi="Cambria Math"/>
                </w:rPr>
                <m:t>slabs</m:t>
              </w:ins>
            </m:r>
          </m:sub>
        </m:sSub>
        <m:r>
          <w:ins w:id="1919" w:author="Lichen Wu" w:date="2022-04-08T22:43:00Z">
            <m:rPr>
              <m:sty m:val="p"/>
            </m:rPr>
            <w:rPr>
              <w:rFonts w:ascii="Cambria Math" w:hAnsi="Cambria Math"/>
            </w:rPr>
            <m:t>,</m:t>
          </w:ins>
        </m:r>
        <m:sSub>
          <m:sSubPr>
            <m:ctrlPr>
              <w:ins w:id="1920" w:author="Lichen Wu" w:date="2022-04-08T22:43:00Z">
                <w:rPr>
                  <w:rFonts w:ascii="Cambria Math" w:hAnsi="Cambria Math"/>
                </w:rPr>
              </w:ins>
            </m:ctrlPr>
          </m:sSubPr>
          <m:e>
            <m:r>
              <w:ins w:id="1921" w:author="Lichen Wu" w:date="2022-04-08T22:43:00Z">
                <w:rPr>
                  <w:rFonts w:ascii="Cambria Math" w:hAnsi="Cambria Math"/>
                </w:rPr>
                <m:t>T</m:t>
              </w:ins>
            </m:r>
          </m:e>
          <m:sub>
            <m:r>
              <w:ins w:id="1922" w:author="Lichen Wu" w:date="2022-04-08T22:43:00Z">
                <w:rPr>
                  <w:rFonts w:ascii="Cambria Math" w:hAnsi="Cambria Math"/>
                </w:rPr>
                <m:t>cav</m:t>
              </w:ins>
            </m:r>
          </m:sub>
        </m:sSub>
        <m:r>
          <w:ins w:id="1923" w:author="Lichen Wu" w:date="2022-04-08T22:43:00Z">
            <m:rPr>
              <m:sty m:val="p"/>
            </m:rPr>
            <w:rPr>
              <w:rFonts w:ascii="Cambria Math" w:hAnsi="Cambria Math"/>
            </w:rPr>
            <m:t>,</m:t>
          </w:ins>
        </m:r>
        <m:r>
          <w:ins w:id="1924" w:author="Lichen Wu" w:date="2022-04-08T22:43:00Z">
            <w:rPr>
              <w:rFonts w:ascii="Cambria Math" w:hAnsi="Cambria Math"/>
            </w:rPr>
            <m:t>Valv</m:t>
          </w:ins>
        </m:r>
        <m:sSub>
          <m:sSubPr>
            <m:ctrlPr>
              <w:ins w:id="1925" w:author="Lichen Wu" w:date="2022-04-08T22:43:00Z">
                <w:rPr>
                  <w:rFonts w:ascii="Cambria Math" w:hAnsi="Cambria Math"/>
                </w:rPr>
              </w:ins>
            </m:ctrlPr>
          </m:sSubPr>
          <m:e>
            <m:r>
              <w:ins w:id="1926" w:author="Lichen Wu" w:date="2022-04-08T22:43:00Z">
                <w:rPr>
                  <w:rFonts w:ascii="Cambria Math" w:hAnsi="Cambria Math"/>
                </w:rPr>
                <m:t>e</m:t>
              </w:ins>
            </m:r>
          </m:e>
          <m:sub>
            <m:r>
              <w:ins w:id="1927" w:author="Lichen Wu" w:date="2022-04-08T22:43:00Z">
                <w:rPr>
                  <w:rFonts w:ascii="Cambria Math" w:hAnsi="Cambria Math"/>
                </w:rPr>
                <m:t>cl</m:t>
              </w:ins>
            </m:r>
          </m:sub>
        </m:sSub>
        <m:r>
          <w:ins w:id="1928" w:author="Lichen Wu" w:date="2022-04-08T22:43:00Z">
            <m:rPr>
              <m:sty m:val="p"/>
            </m:rPr>
            <w:rPr>
              <w:rFonts w:ascii="Cambria Math" w:hAnsi="Cambria Math"/>
            </w:rPr>
            <m:t>,</m:t>
          </w:ins>
        </m:r>
        <m:r>
          <w:ins w:id="1929" w:author="Lichen Wu" w:date="2022-04-08T22:43:00Z">
            <w:rPr>
              <w:rFonts w:ascii="Cambria Math" w:hAnsi="Cambria Math"/>
            </w:rPr>
            <m:t>Valv</m:t>
          </w:ins>
        </m:r>
        <m:sSub>
          <m:sSubPr>
            <m:ctrlPr>
              <w:ins w:id="1930" w:author="Lichen Wu" w:date="2022-04-08T22:43:00Z">
                <w:rPr>
                  <w:rFonts w:ascii="Cambria Math" w:hAnsi="Cambria Math"/>
                </w:rPr>
              </w:ins>
            </m:ctrlPr>
          </m:sSubPr>
          <m:e>
            <m:r>
              <w:ins w:id="1931" w:author="Lichen Wu" w:date="2022-04-08T22:43:00Z">
                <w:rPr>
                  <w:rFonts w:ascii="Cambria Math" w:hAnsi="Cambria Math"/>
                </w:rPr>
                <m:t>e</m:t>
              </w:ins>
            </m:r>
          </m:e>
          <m:sub>
            <m:r>
              <w:ins w:id="1932" w:author="Lichen Wu" w:date="2022-04-08T22:43:00Z">
                <w:rPr>
                  <w:rFonts w:ascii="Cambria Math" w:hAnsi="Cambria Math"/>
                </w:rPr>
                <m:t>ht</m:t>
              </w:ins>
            </m:r>
          </m:sub>
        </m:sSub>
        <m:r>
          <w:ins w:id="1933" w:author="Lichen Wu" w:date="2022-04-08T22:43:00Z">
            <w:rPr>
              <w:rFonts w:ascii="Cambria Math" w:hAnsi="Cambria Math"/>
            </w:rPr>
            <m:t>,R</m:t>
          </w:ins>
        </m:r>
        <m:sSub>
          <m:sSubPr>
            <m:ctrlPr>
              <w:ins w:id="1934" w:author="Lichen Wu" w:date="2022-04-08T22:43:00Z">
                <w:rPr>
                  <w:rFonts w:ascii="Cambria Math" w:hAnsi="Cambria Math"/>
                  <w:i/>
                </w:rPr>
              </w:ins>
            </m:ctrlPr>
          </m:sSubPr>
          <m:e>
            <m:r>
              <w:ins w:id="1935" w:author="Lichen Wu" w:date="2022-04-08T22:43:00Z">
                <w:rPr>
                  <w:rFonts w:ascii="Cambria Math" w:hAnsi="Cambria Math"/>
                </w:rPr>
                <m:t>C</m:t>
              </w:ins>
            </m:r>
          </m:e>
          <m:sub>
            <m:r>
              <w:ins w:id="1936" w:author="Lichen Wu" w:date="2022-04-08T22:43:00Z">
                <w:rPr>
                  <w:rFonts w:ascii="Cambria Math" w:hAnsi="Cambria Math"/>
                </w:rPr>
                <m:t>predicted,RealTime</m:t>
              </w:ins>
            </m:r>
          </m:sub>
        </m:sSub>
        <m:r>
          <w:ins w:id="1937" w:author="Lichen Wu" w:date="2022-04-08T22:43:00Z">
            <w:rPr>
              <w:rFonts w:ascii="Cambria Math" w:hAnsi="Cambria Math"/>
            </w:rPr>
            <m:t>,Flo</m:t>
          </w:ins>
        </m:r>
        <m:sSub>
          <m:sSubPr>
            <m:ctrlPr>
              <w:ins w:id="1938" w:author="Lichen Wu" w:date="2022-04-08T22:43:00Z">
                <w:rPr>
                  <w:rFonts w:ascii="Cambria Math" w:hAnsi="Cambria Math"/>
                  <w:i/>
                </w:rPr>
              </w:ins>
            </m:ctrlPr>
          </m:sSubPr>
          <m:e>
            <m:r>
              <w:ins w:id="1939" w:author="Lichen Wu" w:date="2022-04-08T22:43:00Z">
                <w:rPr>
                  <w:rFonts w:ascii="Cambria Math" w:hAnsi="Cambria Math"/>
                </w:rPr>
                <m:t>w</m:t>
              </w:ins>
            </m:r>
          </m:e>
          <m:sub>
            <m:r>
              <w:ins w:id="1940" w:author="Lichen Wu" w:date="2022-04-08T22:43:00Z">
                <w:rPr>
                  <w:rFonts w:ascii="Cambria Math" w:hAnsi="Cambria Math"/>
                </w:rPr>
                <m:t>Predicted,GGMR</m:t>
              </w:ins>
            </m:r>
          </m:sub>
        </m:sSub>
      </m:oMath>
      <w:ins w:id="1941" w:author="Lichen Wu" w:date="2022-04-08T22:43:00Z">
        <w:r w:rsidR="004F076D">
          <w:rPr>
            <w:rFonts w:eastAsiaTheme="minorEastAsia"/>
          </w:rPr>
          <w:t xml:space="preserve"> as the </w:t>
        </w:r>
      </w:ins>
      <w:ins w:id="1942" w:author="Lichen Wu" w:date="2022-04-09T12:27:00Z">
        <w:r w:rsidR="004A5826">
          <w:rPr>
            <w:rFonts w:eastAsiaTheme="minorEastAsia"/>
          </w:rPr>
          <w:t>Hybrid</w:t>
        </w:r>
      </w:ins>
      <w:ins w:id="1943" w:author="Lichen Wu" w:date="2022-04-08T22:43:00Z">
        <w:r w:rsidR="004F076D">
          <w:rPr>
            <w:rFonts w:eastAsiaTheme="minorEastAsia"/>
          </w:rPr>
          <w:t xml:space="preserve"> </w:t>
        </w:r>
      </w:ins>
      <w:ins w:id="1944" w:author="Lichen Wu" w:date="2022-04-09T12:27:00Z">
        <w:r w:rsidR="004A5826">
          <w:rPr>
            <w:rFonts w:eastAsiaTheme="minorEastAsia"/>
          </w:rPr>
          <w:t>Model</w:t>
        </w:r>
      </w:ins>
      <w:ins w:id="1945" w:author="Lichen Wu" w:date="2022-04-08T22:43:00Z">
        <w:r w:rsidR="004F076D">
          <w:rPr>
            <w:rFonts w:eastAsiaTheme="minorEastAsia"/>
          </w:rPr>
          <w:t xml:space="preserve"> inputs.</w:t>
        </w:r>
      </w:ins>
    </w:p>
    <w:p w14:paraId="26737C3A" w14:textId="37717D23" w:rsidR="004F076D" w:rsidRDefault="004F076D" w:rsidP="004F076D">
      <w:pPr>
        <w:rPr>
          <w:ins w:id="1946" w:author="Lichen Wu" w:date="2022-04-08T22:43:00Z"/>
        </w:rPr>
      </w:pPr>
    </w:p>
    <w:p w14:paraId="17DA66CF" w14:textId="77777777" w:rsidR="004F076D" w:rsidRPr="004F5EA1" w:rsidRDefault="004F076D">
      <w:pPr>
        <w:rPr>
          <w:ins w:id="1947" w:author="Lichen Wu" w:date="2022-04-08T22:31:00Z"/>
        </w:rPr>
        <w:pPrChange w:id="1948" w:author="Lichen Wu" w:date="2022-04-08T22:43:00Z">
          <w:pPr>
            <w:pStyle w:val="Heading2"/>
          </w:pPr>
        </w:pPrChange>
      </w:pPr>
    </w:p>
    <w:p w14:paraId="3C85F366" w14:textId="1979605B" w:rsidR="00BB31D6" w:rsidRDefault="00BB31D6" w:rsidP="00AD4DFF">
      <w:pPr>
        <w:keepNext/>
        <w:rPr>
          <w:ins w:id="1949" w:author="Lichen Wu" w:date="2022-04-09T11:55:00Z"/>
          <w:noProof/>
        </w:rPr>
      </w:pPr>
      <w:moveToRangeStart w:id="1950" w:author="Lichen Wu" w:date="2022-04-08T22:31:00Z" w:name="move100349485"/>
      <w:moveTo w:id="1951" w:author="Lichen Wu" w:date="2022-04-08T22:31:00Z">
        <w:r>
          <w:rPr>
            <w:noProof/>
          </w:rPr>
          <w:drawing>
            <wp:inline distT="0" distB="0" distL="0" distR="0" wp14:anchorId="3199F0BB" wp14:editId="68C74776">
              <wp:extent cx="1909445" cy="1421512"/>
              <wp:effectExtent l="19050" t="19050" r="0" b="762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24398" cy="1432644"/>
                      </a:xfrm>
                      <a:prstGeom prst="rect">
                        <a:avLst/>
                      </a:prstGeom>
                      <a:noFill/>
                      <a:ln>
                        <a:solidFill>
                          <a:schemeClr val="tx1"/>
                        </a:solidFill>
                      </a:ln>
                    </pic:spPr>
                  </pic:pic>
                </a:graphicData>
              </a:graphic>
            </wp:inline>
          </w:drawing>
        </w:r>
      </w:moveTo>
      <w:ins w:id="1952" w:author="Lichen Wu" w:date="2022-04-09T12:17:00Z">
        <w:r w:rsidR="00391A0F">
          <w:rPr>
            <w:noProof/>
          </w:rPr>
          <w:t xml:space="preserve"> </w:t>
        </w:r>
      </w:ins>
      <w:ins w:id="1953" w:author="Lichen Wu" w:date="2022-04-09T11:55:00Z">
        <w:r w:rsidR="00AD4DFF">
          <w:rPr>
            <w:noProof/>
          </w:rPr>
          <w:drawing>
            <wp:inline distT="0" distB="0" distL="0" distR="0" wp14:anchorId="6515E3DA" wp14:editId="6CFBE386">
              <wp:extent cx="1803851" cy="1425157"/>
              <wp:effectExtent l="19050" t="19050" r="6350" b="381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48812" cy="1460679"/>
                      </a:xfrm>
                      <a:prstGeom prst="rect">
                        <a:avLst/>
                      </a:prstGeom>
                      <a:ln>
                        <a:solidFill>
                          <a:schemeClr val="tx1"/>
                        </a:solidFill>
                      </a:ln>
                    </pic:spPr>
                  </pic:pic>
                </a:graphicData>
              </a:graphic>
            </wp:inline>
          </w:drawing>
        </w:r>
      </w:ins>
      <w:ins w:id="1954" w:author="Lichen Wu" w:date="2022-04-09T12:17:00Z">
        <w:r w:rsidR="00391A0F">
          <w:rPr>
            <w:noProof/>
          </w:rPr>
          <w:t xml:space="preserve"> </w:t>
        </w:r>
      </w:ins>
      <w:ins w:id="1955" w:author="Lichen Wu" w:date="2022-04-09T12:14:00Z">
        <w:r w:rsidR="00391A0F">
          <w:rPr>
            <w:noProof/>
          </w:rPr>
          <w:drawing>
            <wp:inline distT="0" distB="0" distL="0" distR="0" wp14:anchorId="585CF972" wp14:editId="2D5F937F">
              <wp:extent cx="2055054" cy="1413510"/>
              <wp:effectExtent l="19050" t="19050" r="2540" b="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078790" cy="1429836"/>
                      </a:xfrm>
                      <a:prstGeom prst="rect">
                        <a:avLst/>
                      </a:prstGeom>
                      <a:ln>
                        <a:solidFill>
                          <a:schemeClr val="tx1"/>
                        </a:solidFill>
                      </a:ln>
                    </pic:spPr>
                  </pic:pic>
                </a:graphicData>
              </a:graphic>
            </wp:inline>
          </w:drawing>
        </w:r>
      </w:ins>
    </w:p>
    <w:p w14:paraId="2076F126" w14:textId="77777777" w:rsidR="00AD4DFF" w:rsidRDefault="00AD4DFF">
      <w:pPr>
        <w:keepNext/>
        <w:rPr>
          <w:moveTo w:id="1956" w:author="Lichen Wu" w:date="2022-04-08T22:31:00Z"/>
        </w:rPr>
        <w:pPrChange w:id="1957" w:author="Lichen Wu" w:date="2022-04-09T11:55:00Z">
          <w:pPr>
            <w:keepNext/>
            <w:jc w:val="center"/>
          </w:pPr>
        </w:pPrChange>
      </w:pPr>
    </w:p>
    <w:p w14:paraId="79D75D87" w14:textId="57B13028" w:rsidR="00BB31D6" w:rsidRDefault="00BB31D6" w:rsidP="00BB31D6">
      <w:pPr>
        <w:pStyle w:val="Caption"/>
        <w:rPr>
          <w:moveTo w:id="1958" w:author="Lichen Wu" w:date="2022-04-08T22:31:00Z"/>
        </w:rPr>
      </w:pPr>
      <w:moveTo w:id="1959" w:author="Lichen Wu" w:date="2022-04-08T22:31:00Z">
        <w:r>
          <w:t xml:space="preserve">Figure </w:t>
        </w:r>
        <w:r>
          <w:fldChar w:fldCharType="begin"/>
        </w:r>
        <w:r>
          <w:instrText xml:space="preserve"> SEQ Figure \* ARABIC </w:instrText>
        </w:r>
        <w:r>
          <w:fldChar w:fldCharType="separate"/>
        </w:r>
      </w:moveTo>
      <w:ins w:id="1960" w:author="Lichen Wu" w:date="2022-04-09T14:40:00Z">
        <w:r w:rsidR="008661CF">
          <w:rPr>
            <w:noProof/>
          </w:rPr>
          <w:t>5</w:t>
        </w:r>
      </w:ins>
      <w:moveTo w:id="1961" w:author="Lichen Wu" w:date="2022-04-08T22:31:00Z">
        <w:r>
          <w:rPr>
            <w:noProof/>
          </w:rPr>
          <w:fldChar w:fldCharType="end"/>
        </w:r>
        <w:r>
          <w:t xml:space="preserve">  Determination of </w:t>
        </w:r>
        <w:del w:id="1962" w:author="Lichen Wu" w:date="2022-04-09T12:15:00Z">
          <w:r w:rsidDel="00391A0F">
            <w:delText>warming</w:delText>
          </w:r>
        </w:del>
      </w:moveTo>
      <w:ins w:id="1963" w:author="Lichen Wu" w:date="2022-04-09T12:15:00Z">
        <w:r w:rsidR="00391A0F">
          <w:t>hyperparameters for</w:t>
        </w:r>
      </w:ins>
      <w:ins w:id="1964" w:author="Lichen Wu" w:date="2022-04-09T12:16:00Z">
        <w:r w:rsidR="00391A0F">
          <w:t xml:space="preserve"> Hybrid Approach. Left: Warming up steps for RC model; Middle: Number of Gaussians for GGMR model; Right:</w:t>
        </w:r>
      </w:ins>
      <w:ins w:id="1965" w:author="Lichen Wu" w:date="2022-04-09T12:17:00Z">
        <w:r w:rsidR="00391A0F">
          <w:t xml:space="preserve"> Learning rate for GGMR Model.</w:t>
        </w:r>
      </w:ins>
      <w:moveTo w:id="1966" w:author="Lichen Wu" w:date="2022-04-08T22:31:00Z">
        <w:del w:id="1967" w:author="Lichen Wu" w:date="2022-04-09T12:16:00Z">
          <w:r w:rsidDel="00391A0F">
            <w:delText xml:space="preserve"> </w:delText>
          </w:r>
        </w:del>
        <w:del w:id="1968" w:author="Lichen Wu" w:date="2022-04-09T12:17:00Z">
          <w:r w:rsidDel="00391A0F">
            <w:delText>up steps for hybrid approach</w:delText>
          </w:r>
        </w:del>
      </w:moveTo>
    </w:p>
    <w:p w14:paraId="562BFD33" w14:textId="2EE2BCB2" w:rsidR="00BB31D6" w:rsidDel="005D0184" w:rsidRDefault="00BB31D6" w:rsidP="00BB31D6">
      <w:pPr>
        <w:keepNext/>
        <w:jc w:val="center"/>
        <w:rPr>
          <w:del w:id="1969" w:author="Lichen Wu" w:date="2022-04-08T22:35:00Z"/>
          <w:moveTo w:id="1970" w:author="Lichen Wu" w:date="2022-04-08T22:31:00Z"/>
        </w:rPr>
      </w:pPr>
      <w:moveTo w:id="1971" w:author="Lichen Wu" w:date="2022-04-08T22:31:00Z">
        <w:del w:id="1972" w:author="Lichen Wu" w:date="2022-04-08T22:35:00Z">
          <w:r w:rsidDel="005D0184">
            <w:rPr>
              <w:noProof/>
              <w:lang w:eastAsia="zh-CN"/>
            </w:rPr>
            <w:drawing>
              <wp:inline distT="0" distB="0" distL="0" distR="0" wp14:anchorId="2EFD7534" wp14:editId="4C860E5A">
                <wp:extent cx="5943600" cy="2866390"/>
                <wp:effectExtent l="19050" t="19050" r="0" b="0"/>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866390"/>
                        </a:xfrm>
                        <a:prstGeom prst="rect">
                          <a:avLst/>
                        </a:prstGeom>
                        <a:ln>
                          <a:solidFill>
                            <a:schemeClr val="tx1"/>
                          </a:solidFill>
                        </a:ln>
                      </pic:spPr>
                    </pic:pic>
                  </a:graphicData>
                </a:graphic>
              </wp:inline>
            </w:drawing>
          </w:r>
        </w:del>
      </w:moveTo>
    </w:p>
    <w:p w14:paraId="2AD7347A" w14:textId="41B86D12" w:rsidR="007D29CB" w:rsidRPr="007D29CB" w:rsidDel="00CB1B80" w:rsidRDefault="00BB31D6">
      <w:pPr>
        <w:rPr>
          <w:del w:id="1973" w:author="Lichen Wu" w:date="2022-04-09T12:20:00Z"/>
          <w:moveTo w:id="1974" w:author="Lichen Wu" w:date="2022-04-08T22:31:00Z"/>
          <w:rPrChange w:id="1975" w:author="Lichen Wu" w:date="2022-04-08T22:31:00Z">
            <w:rPr>
              <w:del w:id="1976" w:author="Lichen Wu" w:date="2022-04-09T12:20:00Z"/>
              <w:moveTo w:id="1977" w:author="Lichen Wu" w:date="2022-04-08T22:31:00Z"/>
            </w:rPr>
          </w:rPrChange>
        </w:rPr>
        <w:pPrChange w:id="1978" w:author="Lichen Wu" w:date="2022-04-08T22:31:00Z">
          <w:pPr>
            <w:pStyle w:val="Caption"/>
          </w:pPr>
        </w:pPrChange>
      </w:pPr>
      <w:commentRangeStart w:id="1979"/>
      <w:moveTo w:id="1980" w:author="Lichen Wu" w:date="2022-04-08T22:31:00Z">
        <w:del w:id="1981" w:author="Lichen Wu" w:date="2022-04-08T22:35:00Z">
          <w:r w:rsidRPr="005026FA" w:rsidDel="005D0184">
            <w:rPr>
              <w:b/>
              <w:bCs/>
            </w:rPr>
            <w:delText xml:space="preserve">Figure </w:delText>
          </w:r>
          <w:r w:rsidRPr="005026FA" w:rsidDel="005D0184">
            <w:rPr>
              <w:b/>
              <w:bCs/>
            </w:rPr>
            <w:fldChar w:fldCharType="begin"/>
          </w:r>
          <w:r w:rsidRPr="005026FA" w:rsidDel="005D0184">
            <w:rPr>
              <w:b/>
              <w:bCs/>
            </w:rPr>
            <w:delInstrText xml:space="preserve"> SEQ Figure \* ARABIC </w:delInstrText>
          </w:r>
          <w:r w:rsidRPr="005026FA" w:rsidDel="005D0184">
            <w:rPr>
              <w:b/>
              <w:bCs/>
            </w:rPr>
            <w:fldChar w:fldCharType="separate"/>
          </w:r>
          <w:r w:rsidDel="005D0184">
            <w:rPr>
              <w:b/>
              <w:bCs/>
              <w:noProof/>
            </w:rPr>
            <w:delText>5</w:delText>
          </w:r>
          <w:r w:rsidRPr="005026FA" w:rsidDel="005D0184">
            <w:rPr>
              <w:b/>
              <w:bCs/>
            </w:rPr>
            <w:fldChar w:fldCharType="end"/>
          </w:r>
          <w:r w:rsidDel="005D0184">
            <w:delText xml:space="preserve"> Correlation coefficients heatmap for hybrid approach input out variables.</w:delText>
          </w:r>
          <w:commentRangeEnd w:id="1979"/>
          <w:r w:rsidDel="005D0184">
            <w:rPr>
              <w:rStyle w:val="CommentReference"/>
            </w:rPr>
            <w:commentReference w:id="1979"/>
          </w:r>
        </w:del>
      </w:moveTo>
    </w:p>
    <w:p w14:paraId="65AF637C" w14:textId="77777777" w:rsidR="00BB31D6" w:rsidRPr="00605D3C" w:rsidRDefault="00BB31D6">
      <w:pPr>
        <w:rPr>
          <w:moveTo w:id="1982" w:author="Lichen Wu" w:date="2022-04-08T22:31:00Z"/>
          <w:lang w:eastAsia="zh-CN"/>
        </w:rPr>
        <w:pPrChange w:id="1983" w:author="Lichen Wu" w:date="2022-04-09T12:20:00Z">
          <w:pPr>
            <w:jc w:val="center"/>
          </w:pPr>
        </w:pPrChange>
      </w:pPr>
    </w:p>
    <w:p w14:paraId="14887FAA" w14:textId="12A29A3C" w:rsidR="00BB31D6" w:rsidRDefault="00BB31D6" w:rsidP="00BB31D6">
      <w:pPr>
        <w:pStyle w:val="Caption"/>
        <w:keepNext/>
        <w:rPr>
          <w:moveTo w:id="1984" w:author="Lichen Wu" w:date="2022-04-08T22:31:00Z"/>
        </w:rPr>
      </w:pPr>
      <w:moveTo w:id="1985" w:author="Lichen Wu" w:date="2022-04-08T22:31:00Z">
        <w:r w:rsidRPr="00B64AA5">
          <w:rPr>
            <w:b/>
            <w:bCs/>
          </w:rPr>
          <w:t xml:space="preserve">Table </w:t>
        </w:r>
        <w:r w:rsidRPr="00B64AA5">
          <w:rPr>
            <w:b/>
            <w:bCs/>
          </w:rPr>
          <w:fldChar w:fldCharType="begin"/>
        </w:r>
        <w:r w:rsidRPr="00B64AA5">
          <w:rPr>
            <w:b/>
            <w:bCs/>
          </w:rPr>
          <w:instrText xml:space="preserve"> SEQ Table \* ARABIC </w:instrText>
        </w:r>
        <w:r w:rsidRPr="00B64AA5">
          <w:rPr>
            <w:b/>
            <w:bCs/>
          </w:rPr>
          <w:fldChar w:fldCharType="separate"/>
        </w:r>
      </w:moveTo>
      <w:ins w:id="1986" w:author="Lichen Wu" w:date="2022-04-09T14:40:00Z">
        <w:r w:rsidR="008661CF">
          <w:rPr>
            <w:b/>
            <w:bCs/>
            <w:noProof/>
          </w:rPr>
          <w:t>5</w:t>
        </w:r>
      </w:ins>
      <w:moveTo w:id="1987" w:author="Lichen Wu" w:date="2022-04-08T22:31:00Z">
        <w:r w:rsidRPr="00B64AA5">
          <w:rPr>
            <w:b/>
            <w:bCs/>
            <w:noProof/>
          </w:rPr>
          <w:fldChar w:fldCharType="end"/>
        </w:r>
        <w:r>
          <w:t xml:space="preserve"> Prediction performance comparison for different </w:t>
        </w:r>
        <w:del w:id="1988" w:author="Lichen Wu" w:date="2022-04-09T13:55:00Z">
          <w:r w:rsidDel="00FF6D54">
            <w:delText>G/GMR</w:delText>
          </w:r>
        </w:del>
      </w:moveTo>
      <w:ins w:id="1989" w:author="Lichen Wu" w:date="2022-04-09T13:55:00Z">
        <w:r w:rsidR="00FF6D54">
          <w:t>Hybrid Model</w:t>
        </w:r>
      </w:ins>
      <w:moveTo w:id="1990" w:author="Lichen Wu" w:date="2022-04-08T22:31:00Z">
        <w:r>
          <w:t xml:space="preserve"> inputs</w:t>
        </w:r>
      </w:moveTo>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Change w:id="1991" w:author="Lichen Wu" w:date="2022-04-09T13:56:00Z">
          <w:tblPr>
            <w:tblStyle w:val="TableGrid"/>
            <w:tblW w:w="0" w:type="auto"/>
            <w:tblLook w:val="04A0" w:firstRow="1" w:lastRow="0" w:firstColumn="1" w:lastColumn="0" w:noHBand="0" w:noVBand="1"/>
          </w:tblPr>
        </w:tblPrChange>
      </w:tblPr>
      <w:tblGrid>
        <w:gridCol w:w="7970"/>
        <w:gridCol w:w="1606"/>
        <w:tblGridChange w:id="1992">
          <w:tblGrid>
            <w:gridCol w:w="6288"/>
            <w:gridCol w:w="3288"/>
          </w:tblGrid>
        </w:tblGridChange>
      </w:tblGrid>
      <w:tr w:rsidR="00BB31D6" w14:paraId="591556C9" w14:textId="77777777" w:rsidTr="00FF6D54">
        <w:tc>
          <w:tcPr>
            <w:tcW w:w="4788" w:type="dxa"/>
            <w:tcBorders>
              <w:top w:val="single" w:sz="4" w:space="0" w:color="auto"/>
              <w:bottom w:val="single" w:sz="4" w:space="0" w:color="auto"/>
            </w:tcBorders>
            <w:tcPrChange w:id="1993" w:author="Lichen Wu" w:date="2022-04-09T13:56:00Z">
              <w:tcPr>
                <w:tcW w:w="4788" w:type="dxa"/>
              </w:tcPr>
            </w:tcPrChange>
          </w:tcPr>
          <w:p w14:paraId="53965AA6" w14:textId="77777777" w:rsidR="00BB31D6" w:rsidRPr="00844F19" w:rsidRDefault="00BB31D6" w:rsidP="00BA158B">
            <w:pPr>
              <w:jc w:val="center"/>
              <w:rPr>
                <w:moveTo w:id="1994" w:author="Lichen Wu" w:date="2022-04-08T22:31:00Z"/>
                <w:b/>
                <w:bCs/>
              </w:rPr>
            </w:pPr>
            <w:moveTo w:id="1995" w:author="Lichen Wu" w:date="2022-04-08T22:31:00Z">
              <w:r w:rsidRPr="00844F19">
                <w:rPr>
                  <w:b/>
                  <w:bCs/>
                </w:rPr>
                <w:t>Input</w:t>
              </w:r>
              <w:r>
                <w:rPr>
                  <w:b/>
                  <w:bCs/>
                </w:rPr>
                <w:t>s</w:t>
              </w:r>
            </w:moveTo>
          </w:p>
        </w:tc>
        <w:tc>
          <w:tcPr>
            <w:tcW w:w="4788" w:type="dxa"/>
            <w:tcBorders>
              <w:top w:val="single" w:sz="4" w:space="0" w:color="auto"/>
              <w:bottom w:val="single" w:sz="4" w:space="0" w:color="auto"/>
            </w:tcBorders>
            <w:tcPrChange w:id="1996" w:author="Lichen Wu" w:date="2022-04-09T13:56:00Z">
              <w:tcPr>
                <w:tcW w:w="4788" w:type="dxa"/>
              </w:tcPr>
            </w:tcPrChange>
          </w:tcPr>
          <w:p w14:paraId="4A206D7E" w14:textId="77777777" w:rsidR="00BB31D6" w:rsidRPr="00844F19" w:rsidRDefault="00BB31D6" w:rsidP="00BA158B">
            <w:pPr>
              <w:jc w:val="center"/>
              <w:rPr>
                <w:moveTo w:id="1997" w:author="Lichen Wu" w:date="2022-04-08T22:31:00Z"/>
                <w:b/>
                <w:bCs/>
              </w:rPr>
            </w:pPr>
            <w:moveTo w:id="1998" w:author="Lichen Wu" w:date="2022-04-08T22:31:00Z">
              <w:r w:rsidRPr="00844F19">
                <w:rPr>
                  <w:b/>
                  <w:bCs/>
                </w:rPr>
                <w:t>CVRMSE (%)</w:t>
              </w:r>
            </w:moveTo>
          </w:p>
        </w:tc>
      </w:tr>
      <w:tr w:rsidR="00BB31D6" w14:paraId="36BEA08C" w14:textId="77777777" w:rsidTr="00FF6D54">
        <w:tc>
          <w:tcPr>
            <w:tcW w:w="4788" w:type="dxa"/>
            <w:tcBorders>
              <w:top w:val="single" w:sz="4" w:space="0" w:color="auto"/>
            </w:tcBorders>
            <w:tcPrChange w:id="1999" w:author="Lichen Wu" w:date="2022-04-09T13:56:00Z">
              <w:tcPr>
                <w:tcW w:w="4788" w:type="dxa"/>
              </w:tcPr>
            </w:tcPrChange>
          </w:tcPr>
          <w:p w14:paraId="22AF38F5" w14:textId="4418793E" w:rsidR="00BB31D6" w:rsidRDefault="000D79F5" w:rsidP="00BA158B">
            <w:pPr>
              <w:jc w:val="both"/>
              <w:rPr>
                <w:moveTo w:id="2000" w:author="Lichen Wu" w:date="2022-04-08T22:31:00Z"/>
              </w:rPr>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out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slabs</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cav</m:t>
                    </m:r>
                  </m:sub>
                </m:sSub>
                <m:r>
                  <m:rPr>
                    <m:sty m:val="p"/>
                  </m:rPr>
                  <w:rPr>
                    <w:rFonts w:ascii="Cambria Math" w:hAnsi="Cambria Math"/>
                  </w:rPr>
                  <m:t>,Valv</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cl</m:t>
                    </m:r>
                  </m:sub>
                </m:sSub>
                <m:r>
                  <m:rPr>
                    <m:sty m:val="p"/>
                  </m:rPr>
                  <w:rPr>
                    <w:rFonts w:ascii="Cambria Math" w:hAnsi="Cambria Math"/>
                  </w:rPr>
                  <m:t>,Valv</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ht</m:t>
                    </m:r>
                  </m:sub>
                </m:sSub>
              </m:oMath>
            </m:oMathPara>
          </w:p>
        </w:tc>
        <w:tc>
          <w:tcPr>
            <w:tcW w:w="4788" w:type="dxa"/>
            <w:tcBorders>
              <w:top w:val="single" w:sz="4" w:space="0" w:color="auto"/>
            </w:tcBorders>
            <w:tcPrChange w:id="2001" w:author="Lichen Wu" w:date="2022-04-09T13:56:00Z">
              <w:tcPr>
                <w:tcW w:w="4788" w:type="dxa"/>
              </w:tcPr>
            </w:tcPrChange>
          </w:tcPr>
          <w:p w14:paraId="3728E3F9" w14:textId="77777777" w:rsidR="00BB31D6" w:rsidRDefault="00BB31D6" w:rsidP="00BA158B">
            <w:pPr>
              <w:jc w:val="center"/>
              <w:rPr>
                <w:moveTo w:id="2002" w:author="Lichen Wu" w:date="2022-04-08T22:31:00Z"/>
              </w:rPr>
            </w:pPr>
            <w:moveTo w:id="2003" w:author="Lichen Wu" w:date="2022-04-08T22:31:00Z">
              <w:r>
                <w:t>25.34%</w:t>
              </w:r>
            </w:moveTo>
          </w:p>
        </w:tc>
      </w:tr>
      <w:tr w:rsidR="00BB31D6" w14:paraId="3692A00F" w14:textId="77777777" w:rsidTr="00FF6D54">
        <w:tc>
          <w:tcPr>
            <w:tcW w:w="4788" w:type="dxa"/>
            <w:tcPrChange w:id="2004" w:author="Lichen Wu" w:date="2022-04-09T13:56:00Z">
              <w:tcPr>
                <w:tcW w:w="4788" w:type="dxa"/>
              </w:tcPr>
            </w:tcPrChange>
          </w:tcPr>
          <w:p w14:paraId="4A21F393" w14:textId="77777777" w:rsidR="00BB31D6" w:rsidRDefault="000D79F5" w:rsidP="00BA158B">
            <w:pPr>
              <w:jc w:val="both"/>
              <w:rPr>
                <w:moveTo w:id="2005" w:author="Lichen Wu" w:date="2022-04-08T22:31:00Z"/>
              </w:rP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predicted,RealTime</m:t>
                    </m:r>
                  </m:sub>
                </m:sSub>
              </m:oMath>
            </m:oMathPara>
          </w:p>
        </w:tc>
        <w:tc>
          <w:tcPr>
            <w:tcW w:w="4788" w:type="dxa"/>
            <w:tcPrChange w:id="2006" w:author="Lichen Wu" w:date="2022-04-09T13:56:00Z">
              <w:tcPr>
                <w:tcW w:w="4788" w:type="dxa"/>
              </w:tcPr>
            </w:tcPrChange>
          </w:tcPr>
          <w:p w14:paraId="138A2AA4" w14:textId="77777777" w:rsidR="00BB31D6" w:rsidRDefault="00BB31D6" w:rsidP="00BA158B">
            <w:pPr>
              <w:jc w:val="center"/>
              <w:rPr>
                <w:moveTo w:id="2007" w:author="Lichen Wu" w:date="2022-04-08T22:31:00Z"/>
              </w:rPr>
            </w:pPr>
            <w:moveTo w:id="2008" w:author="Lichen Wu" w:date="2022-04-08T22:31:00Z">
              <w:r>
                <w:t>11.22 %</w:t>
              </w:r>
            </w:moveTo>
          </w:p>
        </w:tc>
      </w:tr>
      <w:tr w:rsidR="00BB31D6" w14:paraId="752B071F" w14:textId="77777777" w:rsidTr="00FF6D54">
        <w:tc>
          <w:tcPr>
            <w:tcW w:w="4788" w:type="dxa"/>
            <w:tcPrChange w:id="2009" w:author="Lichen Wu" w:date="2022-04-09T13:56:00Z">
              <w:tcPr>
                <w:tcW w:w="4788" w:type="dxa"/>
              </w:tcPr>
            </w:tcPrChange>
          </w:tcPr>
          <w:p w14:paraId="3213280E" w14:textId="621DBA5D" w:rsidR="00BB31D6" w:rsidRDefault="000D79F5" w:rsidP="00BA158B">
            <w:pPr>
              <w:jc w:val="both"/>
              <w:rPr>
                <w:moveTo w:id="2010" w:author="Lichen Wu" w:date="2022-04-08T22:31:00Z"/>
              </w:rPr>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out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slabs</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cav</m:t>
                    </m:r>
                  </m:sub>
                </m:sSub>
                <m:r>
                  <m:rPr>
                    <m:sty m:val="p"/>
                  </m:rPr>
                  <w:rPr>
                    <w:rFonts w:ascii="Cambria Math" w:hAnsi="Cambria Math"/>
                  </w:rPr>
                  <m:t>,Valv</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cl</m:t>
                    </m:r>
                  </m:sub>
                </m:sSub>
                <m:r>
                  <m:rPr>
                    <m:sty m:val="p"/>
                  </m:rPr>
                  <w:rPr>
                    <w:rFonts w:ascii="Cambria Math" w:hAnsi="Cambria Math"/>
                  </w:rPr>
                  <m:t>,Valv</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ht</m:t>
                    </m:r>
                  </m:sub>
                </m:sSub>
                <m:r>
                  <w:rPr>
                    <w:rFonts w:ascii="Cambria Math" w:hAnsi="Cambria Math"/>
                  </w:rPr>
                  <m:t>,Flo</m:t>
                </m:r>
                <m:sSub>
                  <m:sSubPr>
                    <m:ctrlPr>
                      <w:rPr>
                        <w:rFonts w:ascii="Cambria Math" w:hAnsi="Cambria Math"/>
                        <w:i/>
                      </w:rPr>
                    </m:ctrlPr>
                  </m:sSubPr>
                  <m:e>
                    <m:r>
                      <w:rPr>
                        <w:rFonts w:ascii="Cambria Math" w:hAnsi="Cambria Math"/>
                      </w:rPr>
                      <m:t>w</m:t>
                    </m:r>
                  </m:e>
                  <m:sub>
                    <m:r>
                      <w:rPr>
                        <w:rFonts w:ascii="Cambria Math" w:hAnsi="Cambria Math"/>
                      </w:rPr>
                      <m:t>Predicted,GGMR</m:t>
                    </m:r>
                  </m:sub>
                </m:sSub>
              </m:oMath>
            </m:oMathPara>
          </w:p>
        </w:tc>
        <w:tc>
          <w:tcPr>
            <w:tcW w:w="4788" w:type="dxa"/>
            <w:tcPrChange w:id="2011" w:author="Lichen Wu" w:date="2022-04-09T13:56:00Z">
              <w:tcPr>
                <w:tcW w:w="4788" w:type="dxa"/>
              </w:tcPr>
            </w:tcPrChange>
          </w:tcPr>
          <w:p w14:paraId="23F47B4D" w14:textId="77777777" w:rsidR="00BB31D6" w:rsidRDefault="00BB31D6" w:rsidP="00BA158B">
            <w:pPr>
              <w:jc w:val="center"/>
              <w:rPr>
                <w:moveTo w:id="2012" w:author="Lichen Wu" w:date="2022-04-08T22:31:00Z"/>
              </w:rPr>
            </w:pPr>
            <w:moveTo w:id="2013" w:author="Lichen Wu" w:date="2022-04-08T22:31:00Z">
              <w:r>
                <w:t>25.02%</w:t>
              </w:r>
            </w:moveTo>
          </w:p>
        </w:tc>
      </w:tr>
      <w:tr w:rsidR="00BB31D6" w14:paraId="05ABF9C7" w14:textId="77777777" w:rsidTr="00FF6D54">
        <w:tc>
          <w:tcPr>
            <w:tcW w:w="4788" w:type="dxa"/>
            <w:tcPrChange w:id="2014" w:author="Lichen Wu" w:date="2022-04-09T13:56:00Z">
              <w:tcPr>
                <w:tcW w:w="4788" w:type="dxa"/>
              </w:tcPr>
            </w:tcPrChange>
          </w:tcPr>
          <w:p w14:paraId="0EBD1B6A" w14:textId="30E5CD88" w:rsidR="00BB31D6" w:rsidRDefault="000D79F5" w:rsidP="00BA158B">
            <w:pPr>
              <w:jc w:val="both"/>
              <w:rPr>
                <w:moveTo w:id="2015" w:author="Lichen Wu" w:date="2022-04-08T22:31:00Z"/>
              </w:rPr>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del w:id="2016" w:author="Lichen Wu" w:date="2022-04-09T14:02:00Z">
                    <w:rPr>
                      <w:rFonts w:ascii="Cambria Math" w:hAnsi="Cambria Math"/>
                    </w:rPr>
                    <m:t>,R</m:t>
                  </w:del>
                </m:r>
                <m:sSub>
                  <m:sSubPr>
                    <m:ctrlPr>
                      <w:del w:id="2017" w:author="Lichen Wu" w:date="2022-04-09T14:02:00Z">
                        <w:rPr>
                          <w:rFonts w:ascii="Cambria Math" w:hAnsi="Cambria Math"/>
                          <w:i/>
                        </w:rPr>
                      </w:del>
                    </m:ctrlPr>
                  </m:sSubPr>
                  <m:e>
                    <m:r>
                      <w:del w:id="2018" w:author="Lichen Wu" w:date="2022-04-09T14:02:00Z">
                        <w:rPr>
                          <w:rFonts w:ascii="Cambria Math" w:hAnsi="Cambria Math"/>
                        </w:rPr>
                        <m:t>C</m:t>
                      </w:del>
                    </m:r>
                  </m:e>
                  <m:sub>
                    <m:r>
                      <w:del w:id="2019" w:author="Lichen Wu" w:date="2022-04-09T14:02:00Z">
                        <w:rPr>
                          <w:rFonts w:ascii="Cambria Math" w:hAnsi="Cambria Math"/>
                        </w:rPr>
                        <m:t>predicted,RealTime</m:t>
                      </w:del>
                    </m:r>
                  </m:sub>
                </m:sSub>
                <m:r>
                  <w:rPr>
                    <w:rFonts w:ascii="Cambria Math" w:hAnsi="Cambria Math"/>
                  </w:rPr>
                  <m:t>,Flo</m:t>
                </m:r>
                <m:sSub>
                  <m:sSubPr>
                    <m:ctrlPr>
                      <w:rPr>
                        <w:rFonts w:ascii="Cambria Math" w:hAnsi="Cambria Math"/>
                        <w:i/>
                      </w:rPr>
                    </m:ctrlPr>
                  </m:sSubPr>
                  <m:e>
                    <m:r>
                      <w:rPr>
                        <w:rFonts w:ascii="Cambria Math" w:hAnsi="Cambria Math"/>
                      </w:rPr>
                      <m:t>w</m:t>
                    </m:r>
                  </m:e>
                  <m:sub>
                    <m:r>
                      <w:rPr>
                        <w:rFonts w:ascii="Cambria Math" w:hAnsi="Cambria Math"/>
                      </w:rPr>
                      <m:t>Predicted,GGMR</m:t>
                    </m:r>
                  </m:sub>
                </m:sSub>
                <m:r>
                  <w:ins w:id="2020" w:author="Lichen Wu" w:date="2022-04-09T14:02:00Z">
                    <w:rPr>
                      <w:rFonts w:ascii="Cambria Math" w:hAnsi="Cambria Math"/>
                    </w:rPr>
                    <m:t>,R</m:t>
                  </w:ins>
                </m:r>
                <m:sSub>
                  <m:sSubPr>
                    <m:ctrlPr>
                      <w:ins w:id="2021" w:author="Lichen Wu" w:date="2022-04-09T14:02:00Z">
                        <w:rPr>
                          <w:rFonts w:ascii="Cambria Math" w:hAnsi="Cambria Math"/>
                          <w:i/>
                        </w:rPr>
                      </w:ins>
                    </m:ctrlPr>
                  </m:sSubPr>
                  <m:e>
                    <m:r>
                      <w:ins w:id="2022" w:author="Lichen Wu" w:date="2022-04-09T14:02:00Z">
                        <w:rPr>
                          <w:rFonts w:ascii="Cambria Math" w:hAnsi="Cambria Math"/>
                        </w:rPr>
                        <m:t>C</m:t>
                      </w:ins>
                    </m:r>
                  </m:e>
                  <m:sub>
                    <m:r>
                      <w:ins w:id="2023" w:author="Lichen Wu" w:date="2022-04-09T14:02:00Z">
                        <w:rPr>
                          <w:rFonts w:ascii="Cambria Math" w:hAnsi="Cambria Math"/>
                        </w:rPr>
                        <m:t>predicted,RealTime</m:t>
                      </w:ins>
                    </m:r>
                  </m:sub>
                </m:sSub>
              </m:oMath>
            </m:oMathPara>
          </w:p>
        </w:tc>
        <w:tc>
          <w:tcPr>
            <w:tcW w:w="4788" w:type="dxa"/>
            <w:tcPrChange w:id="2024" w:author="Lichen Wu" w:date="2022-04-09T13:56:00Z">
              <w:tcPr>
                <w:tcW w:w="4788" w:type="dxa"/>
              </w:tcPr>
            </w:tcPrChange>
          </w:tcPr>
          <w:p w14:paraId="07D15B66" w14:textId="77777777" w:rsidR="00BB31D6" w:rsidRDefault="00BB31D6" w:rsidP="00BA158B">
            <w:pPr>
              <w:jc w:val="center"/>
              <w:rPr>
                <w:moveTo w:id="2025" w:author="Lichen Wu" w:date="2022-04-08T22:31:00Z"/>
              </w:rPr>
            </w:pPr>
            <w:moveTo w:id="2026" w:author="Lichen Wu" w:date="2022-04-08T22:31:00Z">
              <w:r>
                <w:t>9.95%</w:t>
              </w:r>
            </w:moveTo>
          </w:p>
        </w:tc>
      </w:tr>
      <w:moveToRangeEnd w:id="1950"/>
    </w:tbl>
    <w:p w14:paraId="36783494" w14:textId="77777777" w:rsidR="00BB31D6" w:rsidRPr="00BB31D6" w:rsidDel="002B57E3" w:rsidRDefault="00BB31D6">
      <w:pPr>
        <w:rPr>
          <w:del w:id="2027" w:author="Lichen Wu" w:date="2022-04-09T12:20:00Z"/>
        </w:rPr>
        <w:pPrChange w:id="2028" w:author="Lichen Wu" w:date="2022-04-08T22:31:00Z">
          <w:pPr>
            <w:widowControl w:val="0"/>
            <w:jc w:val="both"/>
          </w:pPr>
        </w:pPrChange>
      </w:pPr>
    </w:p>
    <w:p w14:paraId="5C2135D3" w14:textId="5BB81BA7" w:rsidR="00C377C4" w:rsidDel="002B57E3" w:rsidRDefault="00C377C4" w:rsidP="00C156E5">
      <w:pPr>
        <w:widowControl w:val="0"/>
        <w:jc w:val="both"/>
        <w:rPr>
          <w:del w:id="2029" w:author="Lichen Wu" w:date="2022-04-09T12:20:00Z"/>
        </w:rPr>
      </w:pPr>
    </w:p>
    <w:p w14:paraId="5CE74C92" w14:textId="2118F200" w:rsidR="00C377C4" w:rsidDel="00C234C8" w:rsidRDefault="00C377C4" w:rsidP="00C377C4">
      <w:pPr>
        <w:pStyle w:val="Heading2"/>
        <w:rPr>
          <w:del w:id="2030" w:author="Lichen Wu" w:date="2022-04-08T22:52:00Z"/>
        </w:rPr>
      </w:pPr>
      <w:del w:id="2031" w:author="Lichen Wu" w:date="2022-04-08T22:52:00Z">
        <w:r w:rsidDel="00C234C8">
          <w:delText>3.</w:delText>
        </w:r>
      </w:del>
      <w:del w:id="2032" w:author="Lichen Wu" w:date="2022-04-08T22:32:00Z">
        <w:r w:rsidDel="00747E11">
          <w:delText>2</w:delText>
        </w:r>
      </w:del>
      <w:del w:id="2033" w:author="Lichen Wu" w:date="2022-04-08T22:52:00Z">
        <w:r w:rsidDel="00C234C8">
          <w:delText xml:space="preserve"> </w:delText>
        </w:r>
        <w:commentRangeStart w:id="2034"/>
        <w:r w:rsidR="00F77110" w:rsidDel="00C234C8">
          <w:delText xml:space="preserve">Determination </w:delText>
        </w:r>
        <w:commentRangeEnd w:id="2034"/>
        <w:r w:rsidR="00B84F6F" w:rsidDel="00C234C8">
          <w:rPr>
            <w:rStyle w:val="CommentReference"/>
            <w:b w:val="0"/>
          </w:rPr>
          <w:commentReference w:id="2034"/>
        </w:r>
        <w:r w:rsidR="00F77110" w:rsidDel="00C234C8">
          <w:delText>of</w:delText>
        </w:r>
        <w:r w:rsidDel="00C234C8">
          <w:delText xml:space="preserve"> hybrid approach</w:delText>
        </w:r>
      </w:del>
    </w:p>
    <w:p w14:paraId="769757A2" w14:textId="4B4A6D49" w:rsidR="00A90CF4" w:rsidDel="002B57E3" w:rsidRDefault="00A90CF4">
      <w:pPr>
        <w:keepNext/>
        <w:widowControl w:val="0"/>
        <w:rPr>
          <w:del w:id="2035" w:author="Lichen Wu" w:date="2022-04-09T12:20:00Z"/>
        </w:rPr>
        <w:pPrChange w:id="2036" w:author="Lichen Wu" w:date="2022-04-09T11:53:00Z">
          <w:pPr>
            <w:keepNext/>
            <w:widowControl w:val="0"/>
            <w:jc w:val="center"/>
          </w:pPr>
        </w:pPrChange>
      </w:pPr>
      <w:del w:id="2037" w:author="Lichen Wu" w:date="2022-04-09T09:21:00Z">
        <w:r w:rsidRPr="00A90CF4" w:rsidDel="005A7F71">
          <w:rPr>
            <w:noProof/>
          </w:rPr>
          <w:drawing>
            <wp:inline distT="0" distB="0" distL="0" distR="0" wp14:anchorId="10CD9551" wp14:editId="2CC42D9D">
              <wp:extent cx="4138019" cy="4084674"/>
              <wp:effectExtent l="19050" t="1905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22"/>
                      <a:stretch>
                        <a:fillRect/>
                      </a:stretch>
                    </pic:blipFill>
                    <pic:spPr>
                      <a:xfrm>
                        <a:off x="0" y="0"/>
                        <a:ext cx="4138019" cy="4084674"/>
                      </a:xfrm>
                      <a:prstGeom prst="rect">
                        <a:avLst/>
                      </a:prstGeom>
                      <a:ln>
                        <a:solidFill>
                          <a:schemeClr val="tx1"/>
                        </a:solidFill>
                      </a:ln>
                    </pic:spPr>
                  </pic:pic>
                </a:graphicData>
              </a:graphic>
            </wp:inline>
          </w:drawing>
        </w:r>
      </w:del>
    </w:p>
    <w:p w14:paraId="72DEC0E1" w14:textId="4554A7D9" w:rsidR="00C377C4" w:rsidDel="002B57E3" w:rsidRDefault="00A90CF4" w:rsidP="00A90CF4">
      <w:pPr>
        <w:pStyle w:val="Caption"/>
        <w:rPr>
          <w:del w:id="2038" w:author="Lichen Wu" w:date="2022-04-09T12:20:00Z"/>
        </w:rPr>
      </w:pPr>
      <w:del w:id="2039" w:author="Lichen Wu" w:date="2022-04-09T12:20:00Z">
        <w:r w:rsidRPr="00643CC4" w:rsidDel="002B57E3">
          <w:rPr>
            <w:b/>
            <w:bCs/>
          </w:rPr>
          <w:delText xml:space="preserve">Figure </w:delText>
        </w:r>
        <w:r w:rsidRPr="00643CC4" w:rsidDel="002B57E3">
          <w:rPr>
            <w:b/>
            <w:bCs/>
            <w:iCs w:val="0"/>
          </w:rPr>
          <w:fldChar w:fldCharType="begin"/>
        </w:r>
        <w:r w:rsidRPr="00643CC4" w:rsidDel="002B57E3">
          <w:rPr>
            <w:b/>
            <w:bCs/>
          </w:rPr>
          <w:delInstrText xml:space="preserve"> SEQ Figure \* ARABIC </w:delInstrText>
        </w:r>
        <w:r w:rsidRPr="00643CC4" w:rsidDel="002B57E3">
          <w:rPr>
            <w:b/>
            <w:bCs/>
            <w:iCs w:val="0"/>
          </w:rPr>
          <w:fldChar w:fldCharType="separate"/>
        </w:r>
      </w:del>
      <w:del w:id="2040" w:author="Lichen Wu" w:date="2022-04-08T22:39:00Z">
        <w:r w:rsidR="005026FA" w:rsidDel="00012700">
          <w:rPr>
            <w:b/>
            <w:bCs/>
            <w:noProof/>
          </w:rPr>
          <w:delText>6</w:delText>
        </w:r>
      </w:del>
      <w:del w:id="2041" w:author="Lichen Wu" w:date="2022-04-09T12:20:00Z">
        <w:r w:rsidRPr="00643CC4" w:rsidDel="002B57E3">
          <w:rPr>
            <w:b/>
            <w:bCs/>
            <w:iCs w:val="0"/>
          </w:rPr>
          <w:fldChar w:fldCharType="end"/>
        </w:r>
        <w:r w:rsidDel="002B57E3">
          <w:delText xml:space="preserve"> The effect of </w:delText>
        </w:r>
        <w:commentRangeStart w:id="2042"/>
        <w:r w:rsidDel="002B57E3">
          <w:delText>number of Gaussian components</w:delText>
        </w:r>
        <w:commentRangeEnd w:id="2042"/>
        <w:r w:rsidR="00B67364" w:rsidDel="002B57E3">
          <w:rPr>
            <w:rStyle w:val="CommentReference"/>
            <w:rFonts w:eastAsia="Times New Roman" w:cs="Times New Roman"/>
            <w:iCs w:val="0"/>
            <w:lang w:eastAsia="en-US"/>
          </w:rPr>
          <w:commentReference w:id="2042"/>
        </w:r>
      </w:del>
    </w:p>
    <w:p w14:paraId="7301F50F" w14:textId="4109BE1E" w:rsidR="00B26135" w:rsidDel="002B57E3" w:rsidRDefault="00B26135">
      <w:pPr>
        <w:keepNext/>
        <w:widowControl w:val="0"/>
        <w:rPr>
          <w:del w:id="2043" w:author="Lichen Wu" w:date="2022-04-09T12:20:00Z"/>
        </w:rPr>
        <w:pPrChange w:id="2044" w:author="Lichen Wu" w:date="2022-04-09T12:20:00Z">
          <w:pPr>
            <w:widowControl w:val="0"/>
            <w:jc w:val="both"/>
          </w:pPr>
        </w:pPrChange>
      </w:pPr>
    </w:p>
    <w:p w14:paraId="704C8C2D" w14:textId="77777777" w:rsidR="00FA34CD" w:rsidRDefault="00FA34CD" w:rsidP="00C156E5">
      <w:pPr>
        <w:widowControl w:val="0"/>
        <w:jc w:val="both"/>
      </w:pPr>
    </w:p>
    <w:p w14:paraId="756CC18E" w14:textId="7AB3C231" w:rsidR="005D15F8" w:rsidRDefault="00B26135" w:rsidP="007D53FE">
      <w:pPr>
        <w:pStyle w:val="Heading2"/>
      </w:pPr>
      <w:r>
        <w:lastRenderedPageBreak/>
        <w:t>3.</w:t>
      </w:r>
      <w:r w:rsidR="00A90CF4">
        <w:t>3</w:t>
      </w:r>
      <w:r w:rsidRPr="00B50A22">
        <w:t xml:space="preserve"> </w:t>
      </w:r>
      <w:r w:rsidR="00A86194">
        <w:t>Performance Comparison</w:t>
      </w:r>
      <w:r w:rsidR="00120EEC">
        <w:t xml:space="preserve"> </w:t>
      </w:r>
      <w:ins w:id="2045" w:author="Lichen Wu" w:date="2022-04-09T15:13:00Z">
        <w:r w:rsidR="001A76CC">
          <w:t>for</w:t>
        </w:r>
      </w:ins>
      <w:del w:id="2046" w:author="Lichen Wu" w:date="2022-04-09T15:13:00Z">
        <w:r w:rsidR="00120EEC" w:rsidDel="001A76CC">
          <w:delText>across</w:delText>
        </w:r>
      </w:del>
      <w:r w:rsidR="00120EEC">
        <w:t xml:space="preserve"> </w:t>
      </w:r>
      <w:del w:id="2047" w:author="Lichen Wu" w:date="2022-04-09T15:13:00Z">
        <w:r w:rsidR="00120EEC" w:rsidDel="001A76CC">
          <w:delText>RC, GGMR and Hybrid</w:delText>
        </w:r>
      </w:del>
      <w:ins w:id="2048" w:author="Lichen Wu" w:date="2022-04-09T15:13:00Z">
        <w:r w:rsidR="001A76CC">
          <w:t>Proposed Models</w:t>
        </w:r>
      </w:ins>
    </w:p>
    <w:p w14:paraId="04D37B8E" w14:textId="35F29E69" w:rsidR="005D15F8" w:rsidDel="00E91231" w:rsidRDefault="00F42C36" w:rsidP="005D15F8">
      <w:pPr>
        <w:rPr>
          <w:del w:id="2049" w:author="Lichen Wu" w:date="2022-04-09T14:43:00Z"/>
          <w:lang w:eastAsia="zh-CN"/>
        </w:rPr>
      </w:pPr>
      <w:ins w:id="2050" w:author="Lichen Wu" w:date="2022-04-09T14:43:00Z">
        <w:r>
          <w:rPr>
            <w:lang w:eastAsia="zh-CN"/>
          </w:rPr>
          <w:t>As illustrated in Tabl</w:t>
        </w:r>
      </w:ins>
      <w:ins w:id="2051" w:author="Lichen Wu" w:date="2022-04-09T14:44:00Z">
        <w:r>
          <w:rPr>
            <w:lang w:eastAsia="zh-CN"/>
          </w:rPr>
          <w:t>e</w:t>
        </w:r>
      </w:ins>
      <w:ins w:id="2052" w:author="Lichen Wu" w:date="2022-04-09T14:43:00Z">
        <w:r>
          <w:rPr>
            <w:lang w:eastAsia="zh-CN"/>
          </w:rPr>
          <w:t xml:space="preserve"> </w:t>
        </w:r>
      </w:ins>
      <w:ins w:id="2053" w:author="Lichen Wu" w:date="2022-04-09T14:44:00Z">
        <w:r>
          <w:rPr>
            <w:lang w:eastAsia="zh-CN"/>
          </w:rPr>
          <w:t>5</w:t>
        </w:r>
      </w:ins>
      <w:ins w:id="2054" w:author="Lichen Wu" w:date="2022-04-09T14:43:00Z">
        <w:r>
          <w:rPr>
            <w:lang w:eastAsia="zh-CN"/>
          </w:rPr>
          <w:t xml:space="preserve">, </w:t>
        </w:r>
      </w:ins>
      <w:ins w:id="2055" w:author="Lichen Wu" w:date="2022-04-09T14:45:00Z">
        <w:r w:rsidR="000D1570">
          <w:rPr>
            <w:lang w:eastAsia="zh-CN"/>
          </w:rPr>
          <w:t xml:space="preserve">all the three proposed models met the </w:t>
        </w:r>
      </w:ins>
      <w:ins w:id="2056" w:author="Lichen Wu" w:date="2022-04-09T14:46:00Z">
        <w:r w:rsidR="00F92259">
          <w:rPr>
            <w:lang w:eastAsia="zh-CN"/>
          </w:rPr>
          <w:t>requirement of ASHRAE Guideline 14</w:t>
        </w:r>
      </w:ins>
      <w:r w:rsidR="00F92259">
        <w:rPr>
          <w:lang w:eastAsia="zh-CN"/>
        </w:rPr>
        <w:fldChar w:fldCharType="begin"/>
      </w:r>
      <w:r w:rsidR="00F92259">
        <w:rPr>
          <w:lang w:eastAsia="zh-CN"/>
        </w:rPr>
        <w:instrText xml:space="preserve"> ADDIN ZOTERO_ITEM CSL_CITATION {"citationID":"oeNoq2lv","properties":{"formattedCitation":"(Landsberg et al., n.d.)","plainCitation":"(Landsberg et al., n.d.)","noteIndex":0},"citationItems":[{"id":854,"uris":["http://zotero.org/users/3944343/items/TMDEXX8P"],"itemData":{"id":854,"type":"article-journal","language":"en","page":"150","source":"Zotero","title":"or trans©miAsSsiHonRAinE e(iwthwewr.parsihnrtaoer.odrigg)it.aFl oforrpmerissonnoatl upseermointtlye.dAwdidthitoiountaAl SreHpRrAoEd'uscptiroionr, dwirsittrtiebnutpioenrm, ission. ASHRAE Guideline Project Committee 1 4 Cognizant TC: TC 7.6, Building Energy Performance SPLS Liaison: Waller S. Clements","author":[{"family":"Landsberg","given":"Dennis R"},{"family":"Shonder","given":"John A"},{"family":"Barker","given":"Kimberly A"},{"family":"Hall","given":"Chair Richard L"},{"family":"Reindl","given":"Douglass T"}]}}],"schema":"https://github.com/citation-style-language/schema/raw/master/csl-citation.json"} </w:instrText>
      </w:r>
      <w:r w:rsidR="00F92259">
        <w:rPr>
          <w:lang w:eastAsia="zh-CN"/>
        </w:rPr>
        <w:fldChar w:fldCharType="separate"/>
      </w:r>
      <w:r w:rsidR="00F92259" w:rsidRPr="00F92259">
        <w:t>(Landsberg et al., n.d.)</w:t>
      </w:r>
      <w:r w:rsidR="00F92259">
        <w:rPr>
          <w:lang w:eastAsia="zh-CN"/>
        </w:rPr>
        <w:fldChar w:fldCharType="end"/>
      </w:r>
      <w:ins w:id="2057" w:author="Lichen Wu" w:date="2022-04-09T14:47:00Z">
        <w:r w:rsidR="00F92259">
          <w:rPr>
            <w:lang w:eastAsia="zh-CN"/>
          </w:rPr>
          <w:t>. This tab</w:t>
        </w:r>
      </w:ins>
      <w:ins w:id="2058" w:author="Lichen Wu" w:date="2022-04-09T14:48:00Z">
        <w:r w:rsidR="00F92259">
          <w:rPr>
            <w:lang w:eastAsia="zh-CN"/>
          </w:rPr>
          <w:t xml:space="preserve">le indicates that Hybrid Model is the best model for predicting Radiant Slab system energy consumption. </w:t>
        </w:r>
      </w:ins>
      <w:ins w:id="2059" w:author="Lichen Wu" w:date="2022-04-09T14:49:00Z">
        <w:r w:rsidR="00F92259">
          <w:rPr>
            <w:lang w:eastAsia="zh-CN"/>
          </w:rPr>
          <w:t>To furtherly analyze the prediction performance for those models, typical days has been selected and plotted in Figure 6.</w:t>
        </w:r>
      </w:ins>
      <w:ins w:id="2060" w:author="Lichen Wu" w:date="2022-04-09T14:51:00Z">
        <w:r w:rsidR="00BE7B0E">
          <w:rPr>
            <w:lang w:eastAsia="zh-CN"/>
          </w:rPr>
          <w:t xml:space="preserve"> All of three models have a reasonably good prediction performance</w:t>
        </w:r>
      </w:ins>
      <w:ins w:id="2061" w:author="Lichen Wu" w:date="2022-04-09T14:59:00Z">
        <w:r w:rsidR="004722C9">
          <w:rPr>
            <w:lang w:eastAsia="zh-CN"/>
          </w:rPr>
          <w:t>,</w:t>
        </w:r>
      </w:ins>
      <w:ins w:id="2062" w:author="Lichen Wu" w:date="2022-04-09T14:51:00Z">
        <w:r w:rsidR="00BE7B0E">
          <w:rPr>
            <w:lang w:eastAsia="zh-CN"/>
          </w:rPr>
          <w:t xml:space="preserve"> </w:t>
        </w:r>
      </w:ins>
      <w:ins w:id="2063" w:author="Lichen Wu" w:date="2022-04-09T14:59:00Z">
        <w:r w:rsidR="004722C9">
          <w:rPr>
            <w:lang w:eastAsia="zh-CN"/>
          </w:rPr>
          <w:t>a</w:t>
        </w:r>
      </w:ins>
      <w:ins w:id="2064" w:author="Lichen Wu" w:date="2022-04-09T14:53:00Z">
        <w:r w:rsidR="00AD0024">
          <w:rPr>
            <w:lang w:eastAsia="zh-CN"/>
          </w:rPr>
          <w:t xml:space="preserve">lthough </w:t>
        </w:r>
      </w:ins>
      <w:ins w:id="2065" w:author="Lichen Wu" w:date="2022-04-09T14:59:00Z">
        <w:r w:rsidR="004722C9">
          <w:rPr>
            <w:lang w:eastAsia="zh-CN"/>
          </w:rPr>
          <w:t>they cannot well</w:t>
        </w:r>
      </w:ins>
      <w:ins w:id="2066" w:author="Lichen Wu" w:date="2022-04-09T14:53:00Z">
        <w:r w:rsidR="00AD0024">
          <w:rPr>
            <w:lang w:eastAsia="zh-CN"/>
          </w:rPr>
          <w:t xml:space="preserve"> capture the peak</w:t>
        </w:r>
      </w:ins>
      <w:ins w:id="2067" w:author="Lichen Wu" w:date="2022-04-09T14:54:00Z">
        <w:r w:rsidR="00AD0024">
          <w:rPr>
            <w:lang w:eastAsia="zh-CN"/>
          </w:rPr>
          <w:t xml:space="preserve"> load (which </w:t>
        </w:r>
      </w:ins>
      <w:ins w:id="2068" w:author="Lichen Wu" w:date="2022-04-09T14:55:00Z">
        <w:r w:rsidR="00AD0024">
          <w:rPr>
            <w:lang w:eastAsia="zh-CN"/>
          </w:rPr>
          <w:t>occurs usually at 6:00 PM</w:t>
        </w:r>
      </w:ins>
      <w:ins w:id="2069" w:author="Lichen Wu" w:date="2022-04-09T14:56:00Z">
        <w:r w:rsidR="00AD0024">
          <w:rPr>
            <w:lang w:eastAsia="zh-CN"/>
          </w:rPr>
          <w:t xml:space="preserve"> when the space is not occupied)</w:t>
        </w:r>
      </w:ins>
      <w:ins w:id="2070" w:author="Lichen Wu" w:date="2022-04-09T14:59:00Z">
        <w:r w:rsidR="004722C9">
          <w:rPr>
            <w:lang w:eastAsia="zh-CN"/>
          </w:rPr>
          <w:t>.</w:t>
        </w:r>
      </w:ins>
      <w:ins w:id="2071" w:author="Lichen Wu" w:date="2022-04-09T15:00:00Z">
        <w:r w:rsidR="004722C9">
          <w:rPr>
            <w:lang w:eastAsia="zh-CN"/>
          </w:rPr>
          <w:t xml:space="preserve"> Further</w:t>
        </w:r>
      </w:ins>
      <w:ins w:id="2072" w:author="Lichen Wu" w:date="2022-04-09T15:01:00Z">
        <w:r w:rsidR="004722C9">
          <w:rPr>
            <w:lang w:eastAsia="zh-CN"/>
          </w:rPr>
          <w:t xml:space="preserve">more, GGMR </w:t>
        </w:r>
      </w:ins>
      <w:ins w:id="2073" w:author="Lichen Wu" w:date="2022-04-09T15:02:00Z">
        <w:r w:rsidR="00787C6D">
          <w:rPr>
            <w:lang w:eastAsia="zh-CN"/>
          </w:rPr>
          <w:t xml:space="preserve">Model </w:t>
        </w:r>
      </w:ins>
      <w:ins w:id="2074" w:author="Lichen Wu" w:date="2022-04-09T15:01:00Z">
        <w:r w:rsidR="00787C6D">
          <w:rPr>
            <w:lang w:eastAsia="zh-CN"/>
          </w:rPr>
          <w:t xml:space="preserve">tends to have </w:t>
        </w:r>
      </w:ins>
      <w:ins w:id="2075" w:author="Lichen Wu" w:date="2022-04-09T15:02:00Z">
        <w:r w:rsidR="00787C6D">
          <w:rPr>
            <w:lang w:eastAsia="zh-CN"/>
          </w:rPr>
          <w:t xml:space="preserve">to overshoot or oscillate a lot around the measured data, while RC Model </w:t>
        </w:r>
      </w:ins>
      <w:ins w:id="2076" w:author="Lichen Wu" w:date="2022-04-09T15:03:00Z">
        <w:r w:rsidR="00787C6D">
          <w:rPr>
            <w:lang w:eastAsia="zh-CN"/>
          </w:rPr>
          <w:t xml:space="preserve">lean for a undershoot prediction and smoothed the ups and downs. </w:t>
        </w:r>
      </w:ins>
      <w:ins w:id="2077" w:author="Lichen Wu" w:date="2022-04-09T15:04:00Z">
        <w:r w:rsidR="00787C6D">
          <w:rPr>
            <w:lang w:eastAsia="zh-CN"/>
          </w:rPr>
          <w:t>In addition,</w:t>
        </w:r>
      </w:ins>
      <w:ins w:id="2078" w:author="Lichen Wu" w:date="2022-04-09T15:03:00Z">
        <w:r w:rsidR="00787C6D">
          <w:rPr>
            <w:lang w:eastAsia="zh-CN"/>
          </w:rPr>
          <w:t xml:space="preserve"> it is evident to observe that </w:t>
        </w:r>
      </w:ins>
      <w:ins w:id="2079" w:author="Lichen Wu" w:date="2022-04-09T15:04:00Z">
        <w:r w:rsidR="00787C6D">
          <w:rPr>
            <w:lang w:eastAsia="zh-CN"/>
          </w:rPr>
          <w:t>the Hybrid Model integr</w:t>
        </w:r>
      </w:ins>
      <w:ins w:id="2080" w:author="Lichen Wu" w:date="2022-04-09T15:05:00Z">
        <w:r w:rsidR="00787C6D">
          <w:rPr>
            <w:lang w:eastAsia="zh-CN"/>
          </w:rPr>
          <w:t>ates the information from both RC model and GGMR model to make the best prediction for RS system load.</w:t>
        </w:r>
      </w:ins>
    </w:p>
    <w:p w14:paraId="37B3E98D" w14:textId="0C13A409" w:rsidR="00E91231" w:rsidRDefault="00E91231" w:rsidP="00F42C36">
      <w:pPr>
        <w:rPr>
          <w:ins w:id="2081" w:author="Lichen Wu" w:date="2022-04-09T15:12:00Z"/>
          <w:lang w:eastAsia="zh-CN"/>
        </w:rPr>
      </w:pPr>
    </w:p>
    <w:p w14:paraId="6888B0A1" w14:textId="7AC02B34" w:rsidR="00E91231" w:rsidRDefault="00E91231" w:rsidP="00F42C36">
      <w:pPr>
        <w:rPr>
          <w:ins w:id="2082" w:author="Lichen Wu" w:date="2022-04-09T15:12:00Z"/>
          <w:lang w:eastAsia="zh-CN"/>
        </w:rPr>
      </w:pPr>
      <w:ins w:id="2083" w:author="Lichen Wu" w:date="2022-04-09T15:12:00Z">
        <w:r>
          <w:t>As shown in Table</w:t>
        </w:r>
      </w:ins>
      <w:ins w:id="2084" w:author="Lichen Wu" w:date="2022-04-09T15:13:00Z">
        <w:r>
          <w:t xml:space="preserve"> 5, t</w:t>
        </w:r>
      </w:ins>
      <w:ins w:id="2085" w:author="Lichen Wu" w:date="2022-04-09T15:12:00Z">
        <w:r>
          <w:t>he</w:t>
        </w:r>
        <w:r w:rsidRPr="006571AE">
          <w:t xml:space="preserve"> RC model has a normalized root mean square error (NRMSE) of </w:t>
        </w:r>
        <w:r>
          <w:t>13.56</w:t>
        </w:r>
        <w:r w:rsidRPr="006571AE">
          <w:t xml:space="preserve">%, a coefficient of variation of root means square error (CVRMSE) of </w:t>
        </w:r>
        <w:r>
          <w:t>15.59%</w:t>
        </w:r>
        <w:r w:rsidRPr="006571AE">
          <w:t xml:space="preserve">, a mean absolute error (MAE) of </w:t>
        </w:r>
        <w:r>
          <w:t>5.76</w:t>
        </w:r>
        <w:r w:rsidRPr="006571AE">
          <w:t xml:space="preserve"> </w:t>
        </w:r>
        <w:r>
          <w:t>kilowatts (kW)</w:t>
        </w:r>
        <w:r w:rsidRPr="006571AE">
          <w:t xml:space="preserve">, and a mean absolute percentage error (MAPE) of </w:t>
        </w:r>
        <w:r>
          <w:t>108.53</w:t>
        </w:r>
        <w:r w:rsidRPr="006571AE">
          <w:t>%.</w:t>
        </w:r>
        <w:r>
          <w:t xml:space="preserve"> The GGMR model has NRMSE of 15.89%, CVRMSE of 17.76%, MAE of 6.40 kW, and MAPE of 27.68%. The hybrid approach has NRMSE of 8.77% (35% lower from RC, 45% lower from GGMR), CVRMSE of 9.95% (36% lower from RC, 44% lower from GGMR), MAE of 3.62 kW (37 lower from RC, 43% lower from GGMR), and MAPE of 19.31% (82% lower from RC, 30% lower from GGMR).</w:t>
        </w:r>
      </w:ins>
    </w:p>
    <w:p w14:paraId="5FE9C031" w14:textId="77777777" w:rsidR="00F42C36" w:rsidRPr="005D15F8" w:rsidRDefault="00F42C36" w:rsidP="005D15F8">
      <w:pPr>
        <w:rPr>
          <w:ins w:id="2086" w:author="Lichen Wu" w:date="2022-04-09T14:43:00Z"/>
          <w:lang w:eastAsia="zh-CN"/>
        </w:rPr>
      </w:pPr>
    </w:p>
    <w:p w14:paraId="3696ADE7" w14:textId="3504DDE3" w:rsidR="00447E3E" w:rsidDel="00F42C36" w:rsidRDefault="00447E3E">
      <w:pPr>
        <w:pStyle w:val="Caption"/>
        <w:jc w:val="left"/>
        <w:rPr>
          <w:del w:id="2087" w:author="Lichen Wu" w:date="2022-04-09T14:43:00Z"/>
        </w:rPr>
        <w:pPrChange w:id="2088" w:author="Lichen Wu" w:date="2022-04-09T14:43:00Z">
          <w:pPr/>
        </w:pPrChange>
      </w:pPr>
    </w:p>
    <w:p w14:paraId="39649D56" w14:textId="77777777" w:rsidR="008661CF" w:rsidRDefault="008661CF">
      <w:pPr>
        <w:rPr>
          <w:ins w:id="2089" w:author="Lichen Wu" w:date="2022-04-09T14:36:00Z"/>
        </w:rPr>
        <w:pPrChange w:id="2090" w:author="Lichen Wu" w:date="2022-04-09T14:43:00Z">
          <w:pPr>
            <w:pStyle w:val="Caption"/>
            <w:keepNext/>
          </w:pPr>
        </w:pPrChange>
      </w:pPr>
    </w:p>
    <w:p w14:paraId="28777744" w14:textId="28DCCB01" w:rsidR="006C22CE" w:rsidRDefault="006C22CE" w:rsidP="006C22CE">
      <w:pPr>
        <w:pStyle w:val="Caption"/>
        <w:keepNext/>
      </w:pPr>
      <w:r w:rsidRPr="00FC1139">
        <w:rPr>
          <w:b/>
          <w:bCs/>
        </w:rPr>
        <w:t xml:space="preserve">Table </w:t>
      </w:r>
      <w:r>
        <w:rPr>
          <w:b/>
          <w:bCs/>
        </w:rPr>
        <w:t>5</w:t>
      </w:r>
      <w:r>
        <w:t xml:space="preserve"> </w:t>
      </w:r>
      <w:ins w:id="2091" w:author="Lichen Wu" w:date="2022-04-09T12:36:00Z">
        <w:r w:rsidR="00A32FB7">
          <w:t>Performance comparison for h</w:t>
        </w:r>
      </w:ins>
      <w:del w:id="2092" w:author="Lichen Wu" w:date="2022-04-09T12:36:00Z">
        <w:r w:rsidDel="00A32FB7">
          <w:delText>H</w:delText>
        </w:r>
      </w:del>
      <w:r>
        <w:t xml:space="preserve">ourly prediction </w:t>
      </w:r>
      <w:del w:id="2093" w:author="Lichen Wu" w:date="2022-04-09T12:36:00Z">
        <w:r w:rsidDel="00A32FB7">
          <w:delText xml:space="preserve">performance comparison </w:delText>
        </w:r>
      </w:del>
      <w:r>
        <w:t>of proposed models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6C22CE" w14:paraId="6251480B" w14:textId="77777777" w:rsidTr="00B036E2">
        <w:trPr>
          <w:jc w:val="center"/>
        </w:trPr>
        <w:tc>
          <w:tcPr>
            <w:tcW w:w="1870" w:type="dxa"/>
            <w:tcBorders>
              <w:top w:val="single" w:sz="4" w:space="0" w:color="auto"/>
              <w:bottom w:val="single" w:sz="4" w:space="0" w:color="auto"/>
            </w:tcBorders>
            <w:vAlign w:val="center"/>
          </w:tcPr>
          <w:p w14:paraId="0A273E0E" w14:textId="77777777" w:rsidR="006C22CE" w:rsidRPr="00FC1139" w:rsidRDefault="006C22CE" w:rsidP="00B036E2">
            <w:pPr>
              <w:jc w:val="center"/>
              <w:rPr>
                <w:b/>
                <w:bCs/>
                <w:lang w:eastAsia="zh-CN"/>
              </w:rPr>
            </w:pPr>
            <w:r w:rsidRPr="00FC1139">
              <w:rPr>
                <w:b/>
                <w:bCs/>
                <w:lang w:eastAsia="zh-CN"/>
              </w:rPr>
              <w:t>Models</w:t>
            </w:r>
          </w:p>
        </w:tc>
        <w:tc>
          <w:tcPr>
            <w:tcW w:w="1870" w:type="dxa"/>
            <w:tcBorders>
              <w:top w:val="single" w:sz="4" w:space="0" w:color="auto"/>
              <w:bottom w:val="single" w:sz="4" w:space="0" w:color="auto"/>
            </w:tcBorders>
            <w:vAlign w:val="center"/>
          </w:tcPr>
          <w:p w14:paraId="1E84441A" w14:textId="77777777" w:rsidR="006C22CE" w:rsidRPr="00FC1139" w:rsidRDefault="006C22CE" w:rsidP="00B036E2">
            <w:pPr>
              <w:jc w:val="center"/>
              <w:rPr>
                <w:b/>
                <w:bCs/>
                <w:lang w:eastAsia="zh-CN"/>
              </w:rPr>
            </w:pPr>
            <w:r w:rsidRPr="00FC1139">
              <w:rPr>
                <w:b/>
                <w:bCs/>
                <w:lang w:eastAsia="zh-CN"/>
              </w:rPr>
              <w:t>NRMSE</w:t>
            </w:r>
            <w:r>
              <w:rPr>
                <w:b/>
                <w:bCs/>
                <w:lang w:eastAsia="zh-CN"/>
              </w:rPr>
              <w:t xml:space="preserve"> (%)</w:t>
            </w:r>
          </w:p>
        </w:tc>
        <w:tc>
          <w:tcPr>
            <w:tcW w:w="1870" w:type="dxa"/>
            <w:tcBorders>
              <w:top w:val="single" w:sz="4" w:space="0" w:color="auto"/>
              <w:bottom w:val="single" w:sz="4" w:space="0" w:color="auto"/>
            </w:tcBorders>
            <w:vAlign w:val="center"/>
          </w:tcPr>
          <w:p w14:paraId="533568F2" w14:textId="77777777" w:rsidR="006C22CE" w:rsidRPr="00FC1139" w:rsidRDefault="006C22CE" w:rsidP="00B036E2">
            <w:pPr>
              <w:jc w:val="center"/>
              <w:rPr>
                <w:b/>
                <w:bCs/>
                <w:lang w:eastAsia="zh-CN"/>
              </w:rPr>
            </w:pPr>
            <w:r w:rsidRPr="00FC1139">
              <w:rPr>
                <w:b/>
                <w:bCs/>
                <w:lang w:eastAsia="zh-CN"/>
              </w:rPr>
              <w:t>CVRMSE</w:t>
            </w:r>
            <w:r>
              <w:rPr>
                <w:b/>
                <w:bCs/>
                <w:lang w:eastAsia="zh-CN"/>
              </w:rPr>
              <w:t xml:space="preserve"> (%)</w:t>
            </w:r>
          </w:p>
        </w:tc>
        <w:tc>
          <w:tcPr>
            <w:tcW w:w="1870" w:type="dxa"/>
            <w:tcBorders>
              <w:top w:val="single" w:sz="4" w:space="0" w:color="auto"/>
              <w:bottom w:val="single" w:sz="4" w:space="0" w:color="auto"/>
            </w:tcBorders>
            <w:vAlign w:val="center"/>
          </w:tcPr>
          <w:p w14:paraId="4307DB0A" w14:textId="1D93AF4A" w:rsidR="006C22CE" w:rsidRPr="00FC1139" w:rsidRDefault="006C22CE" w:rsidP="00B036E2">
            <w:pPr>
              <w:jc w:val="center"/>
              <w:rPr>
                <w:b/>
                <w:bCs/>
                <w:lang w:eastAsia="zh-CN"/>
              </w:rPr>
            </w:pPr>
            <w:r w:rsidRPr="00FC1139">
              <w:rPr>
                <w:b/>
                <w:bCs/>
                <w:lang w:eastAsia="zh-CN"/>
              </w:rPr>
              <w:t>MAE</w:t>
            </w:r>
            <w:r>
              <w:rPr>
                <w:b/>
                <w:bCs/>
                <w:lang w:eastAsia="zh-CN"/>
              </w:rPr>
              <w:t xml:space="preserve"> (</w:t>
            </w:r>
            <w:r w:rsidR="00C0067D">
              <w:rPr>
                <w:b/>
                <w:bCs/>
                <w:lang w:eastAsia="zh-CN"/>
              </w:rPr>
              <w:t>k</w:t>
            </w:r>
            <w:r>
              <w:rPr>
                <w:b/>
                <w:bCs/>
                <w:lang w:eastAsia="zh-CN"/>
              </w:rPr>
              <w:t>W)</w:t>
            </w:r>
          </w:p>
        </w:tc>
        <w:tc>
          <w:tcPr>
            <w:tcW w:w="1870" w:type="dxa"/>
            <w:tcBorders>
              <w:top w:val="single" w:sz="4" w:space="0" w:color="auto"/>
              <w:bottom w:val="single" w:sz="4" w:space="0" w:color="auto"/>
            </w:tcBorders>
            <w:vAlign w:val="center"/>
          </w:tcPr>
          <w:p w14:paraId="1F6AE148" w14:textId="77777777" w:rsidR="006C22CE" w:rsidRPr="00FC1139" w:rsidRDefault="006C22CE" w:rsidP="00B036E2">
            <w:pPr>
              <w:jc w:val="center"/>
              <w:rPr>
                <w:b/>
                <w:bCs/>
                <w:lang w:eastAsia="zh-CN"/>
              </w:rPr>
            </w:pPr>
            <w:r w:rsidRPr="00FC1139">
              <w:rPr>
                <w:b/>
                <w:bCs/>
                <w:lang w:eastAsia="zh-CN"/>
              </w:rPr>
              <w:t>MAPE</w:t>
            </w:r>
            <w:r>
              <w:rPr>
                <w:b/>
                <w:bCs/>
                <w:lang w:eastAsia="zh-CN"/>
              </w:rPr>
              <w:t xml:space="preserve"> (%)</w:t>
            </w:r>
          </w:p>
        </w:tc>
      </w:tr>
      <w:tr w:rsidR="006C22CE" w14:paraId="63177D74" w14:textId="77777777" w:rsidTr="00B036E2">
        <w:trPr>
          <w:jc w:val="center"/>
        </w:trPr>
        <w:tc>
          <w:tcPr>
            <w:tcW w:w="1870" w:type="dxa"/>
            <w:tcBorders>
              <w:top w:val="single" w:sz="4" w:space="0" w:color="auto"/>
            </w:tcBorders>
            <w:vAlign w:val="center"/>
          </w:tcPr>
          <w:p w14:paraId="6345B35F" w14:textId="77777777" w:rsidR="006C22CE" w:rsidRDefault="006C22CE" w:rsidP="00B036E2">
            <w:pPr>
              <w:jc w:val="center"/>
              <w:rPr>
                <w:lang w:eastAsia="zh-CN"/>
              </w:rPr>
            </w:pPr>
            <w:r>
              <w:rPr>
                <w:lang w:eastAsia="zh-CN"/>
              </w:rPr>
              <w:t>RC</w:t>
            </w:r>
          </w:p>
        </w:tc>
        <w:tc>
          <w:tcPr>
            <w:tcW w:w="1870" w:type="dxa"/>
            <w:tcBorders>
              <w:top w:val="single" w:sz="4" w:space="0" w:color="auto"/>
            </w:tcBorders>
            <w:vAlign w:val="center"/>
          </w:tcPr>
          <w:p w14:paraId="03FF3A80" w14:textId="65670B77" w:rsidR="006C22CE" w:rsidRDefault="006C22CE" w:rsidP="00B036E2">
            <w:pPr>
              <w:jc w:val="center"/>
              <w:rPr>
                <w:lang w:eastAsia="zh-CN"/>
              </w:rPr>
            </w:pPr>
            <w:r>
              <w:rPr>
                <w:lang w:eastAsia="zh-CN"/>
              </w:rPr>
              <w:t>13.56</w:t>
            </w:r>
          </w:p>
        </w:tc>
        <w:tc>
          <w:tcPr>
            <w:tcW w:w="1870" w:type="dxa"/>
            <w:tcBorders>
              <w:top w:val="single" w:sz="4" w:space="0" w:color="auto"/>
            </w:tcBorders>
            <w:vAlign w:val="center"/>
          </w:tcPr>
          <w:p w14:paraId="7174050F" w14:textId="6EDAE912" w:rsidR="006C22CE" w:rsidRDefault="006C22CE" w:rsidP="00B036E2">
            <w:pPr>
              <w:jc w:val="center"/>
              <w:rPr>
                <w:lang w:eastAsia="zh-CN"/>
              </w:rPr>
            </w:pPr>
            <w:r>
              <w:rPr>
                <w:lang w:eastAsia="zh-CN"/>
              </w:rPr>
              <w:t>15.59</w:t>
            </w:r>
          </w:p>
        </w:tc>
        <w:tc>
          <w:tcPr>
            <w:tcW w:w="1870" w:type="dxa"/>
            <w:tcBorders>
              <w:top w:val="single" w:sz="4" w:space="0" w:color="auto"/>
            </w:tcBorders>
            <w:vAlign w:val="center"/>
          </w:tcPr>
          <w:p w14:paraId="0AF2F202" w14:textId="5F171E67" w:rsidR="006C22CE" w:rsidRDefault="006C22CE" w:rsidP="00B036E2">
            <w:pPr>
              <w:jc w:val="center"/>
              <w:rPr>
                <w:lang w:eastAsia="zh-CN"/>
              </w:rPr>
            </w:pPr>
            <w:r>
              <w:rPr>
                <w:lang w:eastAsia="zh-CN"/>
              </w:rPr>
              <w:t>5.76</w:t>
            </w:r>
          </w:p>
        </w:tc>
        <w:tc>
          <w:tcPr>
            <w:tcW w:w="1870" w:type="dxa"/>
            <w:tcBorders>
              <w:top w:val="single" w:sz="4" w:space="0" w:color="auto"/>
            </w:tcBorders>
            <w:vAlign w:val="center"/>
          </w:tcPr>
          <w:p w14:paraId="253AFD63" w14:textId="36AB7A54" w:rsidR="006C22CE" w:rsidRDefault="006C22CE" w:rsidP="00B036E2">
            <w:pPr>
              <w:jc w:val="center"/>
              <w:rPr>
                <w:lang w:eastAsia="zh-CN"/>
              </w:rPr>
            </w:pPr>
            <w:r>
              <w:rPr>
                <w:lang w:eastAsia="zh-CN"/>
              </w:rPr>
              <w:t>108.53</w:t>
            </w:r>
          </w:p>
        </w:tc>
      </w:tr>
      <w:tr w:rsidR="006C22CE" w14:paraId="13B85BFD" w14:textId="77777777" w:rsidTr="00B036E2">
        <w:trPr>
          <w:jc w:val="center"/>
        </w:trPr>
        <w:tc>
          <w:tcPr>
            <w:tcW w:w="1870" w:type="dxa"/>
            <w:vAlign w:val="center"/>
          </w:tcPr>
          <w:p w14:paraId="1734B7B7" w14:textId="77777777" w:rsidR="006C22CE" w:rsidRDefault="006C22CE" w:rsidP="00B036E2">
            <w:pPr>
              <w:jc w:val="center"/>
              <w:rPr>
                <w:lang w:eastAsia="zh-CN"/>
              </w:rPr>
            </w:pPr>
            <w:r>
              <w:rPr>
                <w:lang w:eastAsia="zh-CN"/>
              </w:rPr>
              <w:t>GGMR</w:t>
            </w:r>
          </w:p>
        </w:tc>
        <w:tc>
          <w:tcPr>
            <w:tcW w:w="1870" w:type="dxa"/>
            <w:vAlign w:val="center"/>
          </w:tcPr>
          <w:p w14:paraId="5C78A286" w14:textId="72FF18EB" w:rsidR="006C22CE" w:rsidRPr="001C7869" w:rsidRDefault="009F53BF" w:rsidP="00B036E2">
            <w:pPr>
              <w:jc w:val="center"/>
              <w:rPr>
                <w:lang w:eastAsia="zh-CN"/>
              </w:rPr>
            </w:pPr>
            <w:r>
              <w:rPr>
                <w:lang w:eastAsia="zh-CN"/>
              </w:rPr>
              <w:t>1</w:t>
            </w:r>
            <w:r w:rsidR="006F6DFB">
              <w:rPr>
                <w:lang w:eastAsia="zh-CN"/>
              </w:rPr>
              <w:t>5.89</w:t>
            </w:r>
          </w:p>
        </w:tc>
        <w:tc>
          <w:tcPr>
            <w:tcW w:w="1870" w:type="dxa"/>
            <w:vAlign w:val="center"/>
          </w:tcPr>
          <w:p w14:paraId="1AFFCD9E" w14:textId="5D5C78CA" w:rsidR="006C22CE" w:rsidRPr="001C7869" w:rsidRDefault="006F6DFB" w:rsidP="00B036E2">
            <w:pPr>
              <w:jc w:val="center"/>
              <w:rPr>
                <w:lang w:eastAsia="zh-CN"/>
              </w:rPr>
            </w:pPr>
            <w:r>
              <w:rPr>
                <w:lang w:eastAsia="zh-CN"/>
              </w:rPr>
              <w:t>17.67</w:t>
            </w:r>
          </w:p>
        </w:tc>
        <w:tc>
          <w:tcPr>
            <w:tcW w:w="1870" w:type="dxa"/>
            <w:vAlign w:val="center"/>
          </w:tcPr>
          <w:p w14:paraId="627FDF31" w14:textId="793E109B" w:rsidR="006C22CE" w:rsidRPr="001C7869" w:rsidRDefault="009F53BF" w:rsidP="00B036E2">
            <w:pPr>
              <w:jc w:val="center"/>
              <w:rPr>
                <w:lang w:eastAsia="zh-CN"/>
              </w:rPr>
            </w:pPr>
            <w:r>
              <w:rPr>
                <w:lang w:eastAsia="zh-CN"/>
              </w:rPr>
              <w:t>6.</w:t>
            </w:r>
            <w:r w:rsidR="006F6DFB">
              <w:rPr>
                <w:lang w:eastAsia="zh-CN"/>
              </w:rPr>
              <w:t>40</w:t>
            </w:r>
          </w:p>
        </w:tc>
        <w:tc>
          <w:tcPr>
            <w:tcW w:w="1870" w:type="dxa"/>
            <w:vAlign w:val="center"/>
          </w:tcPr>
          <w:p w14:paraId="5EA24EDD" w14:textId="43183B4F" w:rsidR="006C22CE" w:rsidRPr="001C7869" w:rsidRDefault="006F6DFB" w:rsidP="00B036E2">
            <w:pPr>
              <w:jc w:val="center"/>
              <w:rPr>
                <w:lang w:eastAsia="zh-CN"/>
              </w:rPr>
            </w:pPr>
            <w:r>
              <w:rPr>
                <w:lang w:eastAsia="zh-CN"/>
              </w:rPr>
              <w:t>27.68</w:t>
            </w:r>
          </w:p>
        </w:tc>
      </w:tr>
      <w:tr w:rsidR="006C22CE" w14:paraId="4F34CFC8" w14:textId="77777777" w:rsidTr="00B036E2">
        <w:trPr>
          <w:jc w:val="center"/>
        </w:trPr>
        <w:tc>
          <w:tcPr>
            <w:tcW w:w="1870" w:type="dxa"/>
            <w:tcBorders>
              <w:bottom w:val="single" w:sz="4" w:space="0" w:color="auto"/>
            </w:tcBorders>
            <w:vAlign w:val="center"/>
          </w:tcPr>
          <w:p w14:paraId="22ADBB60" w14:textId="5E1C4BF1" w:rsidR="006C22CE" w:rsidRDefault="0056344C" w:rsidP="00B036E2">
            <w:pPr>
              <w:jc w:val="center"/>
              <w:rPr>
                <w:lang w:eastAsia="zh-CN"/>
              </w:rPr>
            </w:pPr>
            <w:ins w:id="2094" w:author="Lichen Wu" w:date="2022-04-09T12:37:00Z">
              <w:r>
                <w:rPr>
                  <w:lang w:eastAsia="zh-CN"/>
                </w:rPr>
                <w:t>Hybrid</w:t>
              </w:r>
            </w:ins>
            <w:del w:id="2095" w:author="Lichen Wu" w:date="2022-04-09T12:37:00Z">
              <w:r w:rsidR="006C22CE" w:rsidDel="0056344C">
                <w:rPr>
                  <w:lang w:eastAsia="zh-CN"/>
                </w:rPr>
                <w:delText>GGMR+RC</w:delText>
              </w:r>
            </w:del>
          </w:p>
        </w:tc>
        <w:tc>
          <w:tcPr>
            <w:tcW w:w="1870" w:type="dxa"/>
            <w:tcBorders>
              <w:bottom w:val="single" w:sz="4" w:space="0" w:color="auto"/>
            </w:tcBorders>
            <w:vAlign w:val="center"/>
          </w:tcPr>
          <w:p w14:paraId="7DFA09C5" w14:textId="64167C40" w:rsidR="006C22CE" w:rsidRPr="006F6DFB" w:rsidRDefault="006F6DFB" w:rsidP="00B036E2">
            <w:pPr>
              <w:jc w:val="center"/>
              <w:rPr>
                <w:rFonts w:eastAsiaTheme="minorEastAsia"/>
                <w:b/>
                <w:bCs/>
                <w:lang w:eastAsia="zh-CN"/>
              </w:rPr>
            </w:pPr>
            <w:r>
              <w:rPr>
                <w:b/>
                <w:bCs/>
                <w:lang w:eastAsia="zh-CN"/>
              </w:rPr>
              <w:t>8.77</w:t>
            </w:r>
          </w:p>
        </w:tc>
        <w:tc>
          <w:tcPr>
            <w:tcW w:w="1870" w:type="dxa"/>
            <w:tcBorders>
              <w:bottom w:val="single" w:sz="4" w:space="0" w:color="auto"/>
            </w:tcBorders>
            <w:vAlign w:val="center"/>
          </w:tcPr>
          <w:p w14:paraId="7C55B7BC" w14:textId="3043DF92" w:rsidR="006C22CE" w:rsidRPr="00810C50" w:rsidRDefault="006F6DFB" w:rsidP="00B036E2">
            <w:pPr>
              <w:jc w:val="center"/>
              <w:rPr>
                <w:b/>
                <w:bCs/>
                <w:lang w:eastAsia="zh-CN"/>
              </w:rPr>
            </w:pPr>
            <w:r>
              <w:rPr>
                <w:b/>
                <w:bCs/>
                <w:lang w:eastAsia="zh-CN"/>
              </w:rPr>
              <w:t>9.95</w:t>
            </w:r>
          </w:p>
        </w:tc>
        <w:tc>
          <w:tcPr>
            <w:tcW w:w="1870" w:type="dxa"/>
            <w:tcBorders>
              <w:bottom w:val="single" w:sz="4" w:space="0" w:color="auto"/>
            </w:tcBorders>
            <w:vAlign w:val="center"/>
          </w:tcPr>
          <w:p w14:paraId="7F769A29" w14:textId="4B107A01" w:rsidR="006C22CE" w:rsidRPr="00810C50" w:rsidRDefault="00810C50" w:rsidP="00B036E2">
            <w:pPr>
              <w:jc w:val="center"/>
              <w:rPr>
                <w:b/>
                <w:bCs/>
                <w:lang w:eastAsia="zh-CN"/>
              </w:rPr>
            </w:pPr>
            <w:r w:rsidRPr="00810C50">
              <w:rPr>
                <w:b/>
                <w:bCs/>
                <w:lang w:eastAsia="zh-CN"/>
              </w:rPr>
              <w:t>3.</w:t>
            </w:r>
            <w:r w:rsidR="006F6DFB">
              <w:rPr>
                <w:b/>
                <w:bCs/>
                <w:lang w:eastAsia="zh-CN"/>
              </w:rPr>
              <w:t>62</w:t>
            </w:r>
          </w:p>
        </w:tc>
        <w:tc>
          <w:tcPr>
            <w:tcW w:w="1870" w:type="dxa"/>
            <w:tcBorders>
              <w:bottom w:val="single" w:sz="4" w:space="0" w:color="auto"/>
            </w:tcBorders>
            <w:vAlign w:val="center"/>
          </w:tcPr>
          <w:p w14:paraId="04050245" w14:textId="6C8306B9" w:rsidR="006C22CE" w:rsidRPr="00810C50" w:rsidRDefault="006F6DFB" w:rsidP="00B036E2">
            <w:pPr>
              <w:jc w:val="center"/>
              <w:rPr>
                <w:b/>
                <w:bCs/>
                <w:lang w:eastAsia="zh-CN"/>
              </w:rPr>
            </w:pPr>
            <w:r>
              <w:rPr>
                <w:b/>
                <w:bCs/>
                <w:lang w:eastAsia="zh-CN"/>
              </w:rPr>
              <w:t>19.31</w:t>
            </w:r>
          </w:p>
        </w:tc>
      </w:tr>
    </w:tbl>
    <w:p w14:paraId="4962F91B" w14:textId="77777777" w:rsidR="00230478" w:rsidRDefault="00230478" w:rsidP="00F42C36">
      <w:pPr>
        <w:keepNext/>
        <w:jc w:val="center"/>
        <w:rPr>
          <w:ins w:id="2096" w:author="Lichen Wu" w:date="2022-04-09T15:13:00Z"/>
        </w:rPr>
      </w:pPr>
    </w:p>
    <w:p w14:paraId="257EFCE2" w14:textId="11F043BA" w:rsidR="00F42C36" w:rsidRDefault="00F42C36" w:rsidP="00F42C36">
      <w:pPr>
        <w:keepNext/>
        <w:jc w:val="center"/>
        <w:rPr>
          <w:ins w:id="2097" w:author="Lichen Wu" w:date="2022-04-09T14:43:00Z"/>
        </w:rPr>
      </w:pPr>
      <w:ins w:id="2098" w:author="Lichen Wu" w:date="2022-04-09T14:43:00Z">
        <w:r>
          <w:rPr>
            <w:noProof/>
            <w:lang w:eastAsia="zh-CN"/>
          </w:rPr>
          <w:drawing>
            <wp:inline distT="0" distB="0" distL="0" distR="0" wp14:anchorId="1984663E" wp14:editId="640C723F">
              <wp:extent cx="2657475" cy="2036829"/>
              <wp:effectExtent l="19050" t="19050" r="0" b="1905"/>
              <wp:docPr id="16" name="Picture 1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histogram&#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708244" cy="2075741"/>
                      </a:xfrm>
                      <a:prstGeom prst="rect">
                        <a:avLst/>
                      </a:prstGeom>
                      <a:ln>
                        <a:solidFill>
                          <a:schemeClr val="tx1"/>
                        </a:solidFill>
                      </a:ln>
                    </pic:spPr>
                  </pic:pic>
                </a:graphicData>
              </a:graphic>
            </wp:inline>
          </w:drawing>
        </w:r>
      </w:ins>
    </w:p>
    <w:p w14:paraId="43253CF5" w14:textId="764E1414" w:rsidR="006C22CE" w:rsidRDefault="00F42C36">
      <w:pPr>
        <w:pStyle w:val="Caption"/>
        <w:pPrChange w:id="2099" w:author="Lichen Wu" w:date="2022-04-09T15:06:00Z">
          <w:pPr/>
        </w:pPrChange>
      </w:pPr>
      <w:ins w:id="2100" w:author="Lichen Wu" w:date="2022-04-09T14:43:00Z">
        <w:r w:rsidRPr="00AA4DF7">
          <w:rPr>
            <w:b/>
            <w:bCs/>
          </w:rPr>
          <w:t xml:space="preserve">Figure </w:t>
        </w:r>
        <w:r w:rsidRPr="00AA4DF7">
          <w:rPr>
            <w:b/>
            <w:bCs/>
          </w:rPr>
          <w:fldChar w:fldCharType="begin"/>
        </w:r>
        <w:r w:rsidRPr="00AA4DF7">
          <w:rPr>
            <w:b/>
            <w:bCs/>
          </w:rPr>
          <w:instrText xml:space="preserve"> SEQ Figure \* ARABIC </w:instrText>
        </w:r>
        <w:r w:rsidRPr="00AA4DF7">
          <w:rPr>
            <w:b/>
            <w:bCs/>
          </w:rPr>
          <w:fldChar w:fldCharType="separate"/>
        </w:r>
        <w:r>
          <w:rPr>
            <w:b/>
            <w:bCs/>
            <w:noProof/>
          </w:rPr>
          <w:t>6</w:t>
        </w:r>
        <w:r w:rsidRPr="00AA4DF7">
          <w:rPr>
            <w:b/>
            <w:bCs/>
          </w:rPr>
          <w:fldChar w:fldCharType="end"/>
        </w:r>
        <w:r>
          <w:t xml:space="preserve"> Radiant slab load between RC model, GGMR model, Hybrid model and measured data.</w:t>
        </w:r>
      </w:ins>
    </w:p>
    <w:p w14:paraId="51363AB8" w14:textId="77777777" w:rsidR="006C22CE" w:rsidRDefault="006C22CE" w:rsidP="00447E3E">
      <w:pPr>
        <w:rPr>
          <w:lang w:eastAsia="zh-CN"/>
        </w:rPr>
      </w:pPr>
    </w:p>
    <w:p w14:paraId="215AF145" w14:textId="77777777" w:rsidR="005115E6" w:rsidRDefault="005115E6" w:rsidP="005115E6">
      <w:pPr>
        <w:pStyle w:val="Heading1"/>
      </w:pPr>
      <w:r>
        <w:t>4. Conclusion</w:t>
      </w:r>
    </w:p>
    <w:p w14:paraId="38E6A2DB" w14:textId="77777777" w:rsidR="005115E6" w:rsidRDefault="005115E6" w:rsidP="005115E6">
      <w:pPr>
        <w:rPr>
          <w:rFonts w:eastAsiaTheme="minorEastAsia"/>
          <w:lang w:eastAsia="zh-CN"/>
        </w:rPr>
      </w:pPr>
    </w:p>
    <w:p w14:paraId="6E20E228" w14:textId="7E9111D6" w:rsidR="005A75D6" w:rsidRDefault="00A917F5">
      <w:pPr>
        <w:jc w:val="both"/>
        <w:rPr>
          <w:ins w:id="2101" w:author="Lichen Wu" w:date="2022-04-09T15:20:00Z"/>
          <w:rFonts w:eastAsiaTheme="minorEastAsia"/>
          <w:lang w:eastAsia="zh-CN"/>
        </w:rPr>
      </w:pPr>
      <w:ins w:id="2102" w:author="Lichen Wu" w:date="2022-04-09T15:14:00Z">
        <w:r>
          <w:rPr>
            <w:rFonts w:eastAsiaTheme="minorEastAsia"/>
            <w:lang w:eastAsia="zh-CN"/>
          </w:rPr>
          <w:t>In this</w:t>
        </w:r>
      </w:ins>
      <w:ins w:id="2103" w:author="Lichen Wu" w:date="2022-04-09T15:07:00Z">
        <w:r w:rsidR="00575F1E">
          <w:rPr>
            <w:rFonts w:eastAsiaTheme="minorEastAsia"/>
            <w:lang w:eastAsia="zh-CN"/>
          </w:rPr>
          <w:t xml:space="preserve"> paper</w:t>
        </w:r>
      </w:ins>
      <w:ins w:id="2104" w:author="Lichen Wu" w:date="2022-04-09T15:14:00Z">
        <w:r>
          <w:rPr>
            <w:rFonts w:eastAsiaTheme="minorEastAsia"/>
            <w:lang w:eastAsia="zh-CN"/>
          </w:rPr>
          <w:t>,</w:t>
        </w:r>
      </w:ins>
      <w:ins w:id="2105" w:author="Lichen Wu" w:date="2022-04-09T15:07:00Z">
        <w:r w:rsidR="00575F1E">
          <w:rPr>
            <w:rFonts w:eastAsiaTheme="minorEastAsia"/>
            <w:lang w:eastAsia="zh-CN"/>
          </w:rPr>
          <w:t xml:space="preserve"> </w:t>
        </w:r>
      </w:ins>
      <w:ins w:id="2106" w:author="Lichen Wu" w:date="2022-04-09T15:14:00Z">
        <w:r>
          <w:rPr>
            <w:rFonts w:eastAsiaTheme="minorEastAsia"/>
            <w:lang w:eastAsia="zh-CN"/>
          </w:rPr>
          <w:t xml:space="preserve">a novel Hybrid Model </w:t>
        </w:r>
        <w:r>
          <w:rPr>
            <w:rFonts w:eastAsiaTheme="minorEastAsia"/>
          </w:rPr>
          <w:t xml:space="preserve">been </w:t>
        </w:r>
        <w:r>
          <w:rPr>
            <w:rFonts w:eastAsiaTheme="minorEastAsia"/>
            <w:lang w:eastAsia="zh-CN"/>
          </w:rPr>
          <w:t>proposed</w:t>
        </w:r>
      </w:ins>
      <w:ins w:id="2107" w:author="Lichen Wu" w:date="2022-04-09T15:07:00Z">
        <w:r w:rsidR="00575F1E">
          <w:rPr>
            <w:rFonts w:eastAsiaTheme="minorEastAsia"/>
            <w:lang w:eastAsia="zh-CN"/>
          </w:rPr>
          <w:t xml:space="preserve"> to predict the</w:t>
        </w:r>
      </w:ins>
      <w:ins w:id="2108" w:author="Lichen Wu" w:date="2022-04-09T15:08:00Z">
        <w:r w:rsidR="00575F1E">
          <w:rPr>
            <w:rFonts w:eastAsiaTheme="minorEastAsia"/>
            <w:lang w:eastAsia="zh-CN"/>
          </w:rPr>
          <w:t xml:space="preserve"> energy use of a</w:t>
        </w:r>
      </w:ins>
      <w:ins w:id="2109" w:author="Lichen Wu" w:date="2022-04-09T15:07:00Z">
        <w:r w:rsidR="00575F1E">
          <w:rPr>
            <w:rFonts w:eastAsiaTheme="minorEastAsia"/>
            <w:lang w:eastAsia="zh-CN"/>
          </w:rPr>
          <w:t xml:space="preserve"> </w:t>
        </w:r>
      </w:ins>
      <w:ins w:id="2110" w:author="Lichen Wu" w:date="2022-04-09T15:08:00Z">
        <w:r w:rsidR="00575F1E">
          <w:rPr>
            <w:rFonts w:eastAsiaTheme="minorEastAsia"/>
            <w:lang w:eastAsia="zh-CN"/>
          </w:rPr>
          <w:t xml:space="preserve">hydronic </w:t>
        </w:r>
      </w:ins>
      <w:ins w:id="2111" w:author="Lichen Wu" w:date="2022-04-09T15:07:00Z">
        <w:r w:rsidR="00575F1E">
          <w:rPr>
            <w:rFonts w:eastAsiaTheme="minorEastAsia"/>
            <w:lang w:eastAsia="zh-CN"/>
          </w:rPr>
          <w:t xml:space="preserve">radiant slab </w:t>
        </w:r>
      </w:ins>
      <w:ins w:id="2112" w:author="Lichen Wu" w:date="2022-04-09T15:08:00Z">
        <w:r w:rsidR="00575F1E">
          <w:rPr>
            <w:rFonts w:eastAsiaTheme="minorEastAsia"/>
            <w:lang w:eastAsia="zh-CN"/>
          </w:rPr>
          <w:t>system, which integrate advantages of both RC model a</w:t>
        </w:r>
      </w:ins>
      <w:ins w:id="2113" w:author="Lichen Wu" w:date="2022-04-09T15:09:00Z">
        <w:r w:rsidR="00575F1E">
          <w:rPr>
            <w:rFonts w:eastAsiaTheme="minorEastAsia"/>
            <w:lang w:eastAsia="zh-CN"/>
          </w:rPr>
          <w:t>nd GGMR model.</w:t>
        </w:r>
      </w:ins>
      <w:ins w:id="2114" w:author="Lichen Wu" w:date="2022-04-09T15:14:00Z">
        <w:r>
          <w:rPr>
            <w:rFonts w:eastAsiaTheme="minorEastAsia"/>
            <w:lang w:eastAsia="zh-CN"/>
          </w:rPr>
          <w:t xml:space="preserve"> </w:t>
        </w:r>
      </w:ins>
      <w:ins w:id="2115" w:author="Lichen Wu" w:date="2022-04-09T15:10:00Z">
        <w:r w:rsidR="00575F1E">
          <w:rPr>
            <w:rFonts w:eastAsiaTheme="minorEastAsia"/>
            <w:lang w:eastAsia="zh-CN"/>
          </w:rPr>
          <w:t xml:space="preserve">The proposed method was tested with the real word radiant slab operation data, located at Purdue University. </w:t>
        </w:r>
      </w:ins>
      <w:ins w:id="2116" w:author="Lichen Wu" w:date="2022-04-09T15:11:00Z">
        <w:r w:rsidR="00575F1E">
          <w:rPr>
            <w:rFonts w:eastAsiaTheme="minorEastAsia"/>
            <w:lang w:eastAsia="zh-CN"/>
          </w:rPr>
          <w:t>From the case study, the Hybrid Model has demonstrated the best prediction performance among all the three models,</w:t>
        </w:r>
      </w:ins>
      <w:ins w:id="2117" w:author="Lichen Wu" w:date="2022-04-09T15:12:00Z">
        <w:r w:rsidR="00575F1E">
          <w:rPr>
            <w:rFonts w:eastAsiaTheme="minorEastAsia"/>
            <w:lang w:eastAsia="zh-CN"/>
          </w:rPr>
          <w:t xml:space="preserve"> RC, GGMR and Hybrid Model. </w:t>
        </w:r>
      </w:ins>
      <w:ins w:id="2118" w:author="Lichen Wu" w:date="2022-04-09T15:17:00Z">
        <w:r>
          <w:rPr>
            <w:rFonts w:eastAsiaTheme="minorEastAsia"/>
            <w:lang w:eastAsia="zh-CN"/>
          </w:rPr>
          <w:t>And the proposed Hybrid</w:t>
        </w:r>
      </w:ins>
      <w:ins w:id="2119" w:author="Lichen Wu" w:date="2022-04-09T15:18:00Z">
        <w:r>
          <w:rPr>
            <w:rFonts w:eastAsiaTheme="minorEastAsia"/>
            <w:lang w:eastAsia="zh-CN"/>
          </w:rPr>
          <w:t xml:space="preserve"> model has an </w:t>
        </w:r>
      </w:ins>
      <w:ins w:id="2120" w:author="Lichen Wu" w:date="2022-04-09T15:19:00Z">
        <w:r>
          <w:rPr>
            <w:rFonts w:eastAsiaTheme="minorEastAsia"/>
            <w:lang w:eastAsia="zh-CN"/>
          </w:rPr>
          <w:t>hourly prediction</w:t>
        </w:r>
      </w:ins>
      <w:ins w:id="2121" w:author="Lichen Wu" w:date="2022-04-09T15:18:00Z">
        <w:r>
          <w:rPr>
            <w:rFonts w:eastAsiaTheme="minorEastAsia"/>
            <w:lang w:eastAsia="zh-CN"/>
          </w:rPr>
          <w:t xml:space="preserve"> </w:t>
        </w:r>
        <w:r>
          <w:t xml:space="preserve">CVRMSE </w:t>
        </w:r>
      </w:ins>
      <w:ins w:id="2122" w:author="Lichen Wu" w:date="2022-04-09T15:19:00Z">
        <w:r>
          <w:t>as</w:t>
        </w:r>
      </w:ins>
      <w:ins w:id="2123" w:author="Lichen Wu" w:date="2022-04-09T15:18:00Z">
        <w:r>
          <w:t xml:space="preserve"> 9.95% (36% lower from RC, 44% lower from GGMR), which surely met the </w:t>
        </w:r>
      </w:ins>
      <w:ins w:id="2124" w:author="Lichen Wu" w:date="2022-04-09T15:19:00Z">
        <w:r w:rsidR="005A75D6">
          <w:t xml:space="preserve">criteria for ASHRAE Guideline 14 </w:t>
        </w:r>
      </w:ins>
      <w:r w:rsidR="005A75D6">
        <w:fldChar w:fldCharType="begin"/>
      </w:r>
      <w:r w:rsidR="005A75D6">
        <w:instrText xml:space="preserve"> ADDIN ZOTERO_ITEM CSL_CITATION {"citationID":"6VhvJmXm","properties":{"formattedCitation":"(Landsberg et al., n.d.)","plainCitation":"(Landsberg et al., n.d.)","noteIndex":0},"citationItems":[{"id":854,"uris":["http://zotero.org/users/3944343/items/TMDEXX8P"],"itemData":{"id":854,"type":"article-journal","language":"en","page":"150","source":"Zotero","title":"or trans©miAsSsiHonRAinE e(iwthwewr.parsihnrtaoer.odrigg)it.aFl oforrpmerissonnoatl upseermointtlye.dAwdidthitoiountaAl SreHpRrAoEd'uscptiroionr, dwirsittrtiebnutpioenrm, ission. ASHRAE Guideline Project Committee 1 4 Cognizant TC: TC 7.6, Building Energy Performance SPLS Liaison: Waller S. Clements","author":[{"family":"Landsberg","given":"Dennis R"},{"family":"Shonder","given":"John A"},{"family":"Barker","given":"Kimberly A"},{"family":"Hall","given":"Chair Richard L"},{"family":"Reindl","given":"Douglass T"}]}}],"schema":"https://github.com/citation-style-language/schema/raw/master/csl-citation.json"} </w:instrText>
      </w:r>
      <w:r w:rsidR="005A75D6">
        <w:fldChar w:fldCharType="separate"/>
      </w:r>
      <w:r w:rsidR="005A75D6" w:rsidRPr="005A75D6">
        <w:t>(Landsberg et al., n.d.)</w:t>
      </w:r>
      <w:r w:rsidR="005A75D6">
        <w:fldChar w:fldCharType="end"/>
      </w:r>
      <w:ins w:id="2125" w:author="Lichen Wu" w:date="2022-04-09T15:19:00Z">
        <w:r w:rsidR="005A75D6">
          <w:t>.</w:t>
        </w:r>
      </w:ins>
      <w:ins w:id="2126" w:author="Lichen Wu" w:date="2022-04-09T15:18:00Z">
        <w:r>
          <w:rPr>
            <w:rFonts w:eastAsiaTheme="minorEastAsia"/>
            <w:lang w:eastAsia="zh-CN"/>
          </w:rPr>
          <w:t xml:space="preserve"> </w:t>
        </w:r>
      </w:ins>
      <w:ins w:id="2127" w:author="Lichen Wu" w:date="2022-04-09T15:15:00Z">
        <w:r>
          <w:rPr>
            <w:rFonts w:eastAsiaTheme="minorEastAsia"/>
            <w:lang w:eastAsia="zh-CN"/>
          </w:rPr>
          <w:t>Specifically, it has been proved that the RC model prediction can be used</w:t>
        </w:r>
      </w:ins>
      <w:ins w:id="2128" w:author="Lichen Wu" w:date="2022-04-09T15:16:00Z">
        <w:r>
          <w:rPr>
            <w:rFonts w:eastAsiaTheme="minorEastAsia"/>
            <w:lang w:eastAsia="zh-CN"/>
          </w:rPr>
          <w:t xml:space="preserve"> as input for a GGMR model to furtherly reduce the predictions for both RC model and </w:t>
        </w:r>
      </w:ins>
      <w:ins w:id="2129" w:author="Lichen Wu" w:date="2022-04-09T15:17:00Z">
        <w:r>
          <w:rPr>
            <w:rFonts w:eastAsiaTheme="minorEastAsia"/>
            <w:lang w:eastAsia="zh-CN"/>
          </w:rPr>
          <w:t>GGMR model.</w:t>
        </w:r>
      </w:ins>
      <w:ins w:id="2130" w:author="Lichen Wu" w:date="2022-04-09T15:16:00Z">
        <w:r>
          <w:rPr>
            <w:rFonts w:eastAsiaTheme="minorEastAsia"/>
            <w:lang w:eastAsia="zh-CN"/>
          </w:rPr>
          <w:t xml:space="preserve"> </w:t>
        </w:r>
      </w:ins>
    </w:p>
    <w:p w14:paraId="1E6641F2" w14:textId="177D0A07" w:rsidR="005A75D6" w:rsidRDefault="005A75D6">
      <w:pPr>
        <w:jc w:val="both"/>
        <w:rPr>
          <w:ins w:id="2131" w:author="Lichen Wu" w:date="2022-04-09T15:24:00Z"/>
          <w:rFonts w:eastAsiaTheme="minorEastAsia"/>
          <w:lang w:eastAsia="zh-CN"/>
        </w:rPr>
      </w:pPr>
      <w:ins w:id="2132" w:author="Lichen Wu" w:date="2022-04-09T15:20:00Z">
        <w:r>
          <w:rPr>
            <w:rFonts w:eastAsiaTheme="minorEastAsia"/>
            <w:lang w:eastAsia="zh-CN"/>
          </w:rPr>
          <w:t>During the model development process</w:t>
        </w:r>
      </w:ins>
      <w:ins w:id="2133" w:author="Lichen Wu" w:date="2022-04-09T15:21:00Z">
        <w:r>
          <w:rPr>
            <w:rFonts w:eastAsiaTheme="minorEastAsia"/>
            <w:lang w:eastAsia="zh-CN"/>
          </w:rPr>
          <w:t xml:space="preserve"> for the input variables selection of GGMR</w:t>
        </w:r>
      </w:ins>
      <w:ins w:id="2134" w:author="Lichen Wu" w:date="2022-04-09T15:22:00Z">
        <w:r>
          <w:rPr>
            <w:rFonts w:eastAsiaTheme="minorEastAsia"/>
            <w:lang w:eastAsia="zh-CN"/>
          </w:rPr>
          <w:t xml:space="preserve"> model</w:t>
        </w:r>
      </w:ins>
      <w:ins w:id="2135" w:author="Lichen Wu" w:date="2022-04-09T15:20:00Z">
        <w:r>
          <w:rPr>
            <w:rFonts w:eastAsiaTheme="minorEastAsia"/>
            <w:lang w:eastAsia="zh-CN"/>
          </w:rPr>
          <w:t>,</w:t>
        </w:r>
      </w:ins>
      <w:ins w:id="2136" w:author="Lichen Wu" w:date="2022-04-09T15:21:00Z">
        <w:r>
          <w:rPr>
            <w:rFonts w:eastAsiaTheme="minorEastAsia"/>
            <w:lang w:eastAsia="zh-CN"/>
          </w:rPr>
          <w:t xml:space="preserve"> </w:t>
        </w:r>
      </w:ins>
      <w:ins w:id="2137" w:author="Lichen Wu" w:date="2022-04-09T15:22:00Z">
        <w:r>
          <w:rPr>
            <w:rFonts w:eastAsiaTheme="minorEastAsia"/>
            <w:lang w:eastAsia="zh-CN"/>
          </w:rPr>
          <w:t xml:space="preserve">we found that </w:t>
        </w:r>
      </w:ins>
      <w:ins w:id="2138" w:author="Lichen Wu" w:date="2022-04-09T15:21:00Z">
        <w:r>
          <w:rPr>
            <w:rFonts w:eastAsiaTheme="minorEastAsia"/>
            <w:lang w:eastAsia="zh-CN"/>
          </w:rPr>
          <w:t>the stronger linear correlation does not necessarily mean better predict</w:t>
        </w:r>
      </w:ins>
      <w:ins w:id="2139" w:author="Lichen Wu" w:date="2022-04-09T15:22:00Z">
        <w:r>
          <w:rPr>
            <w:rFonts w:eastAsiaTheme="minorEastAsia"/>
            <w:lang w:eastAsia="zh-CN"/>
          </w:rPr>
          <w:t xml:space="preserve">ion performance. This </w:t>
        </w:r>
      </w:ins>
      <w:ins w:id="2140" w:author="Lichen Wu" w:date="2022-04-09T15:23:00Z">
        <w:r>
          <w:rPr>
            <w:rFonts w:eastAsiaTheme="minorEastAsia"/>
            <w:lang w:eastAsia="zh-CN"/>
          </w:rPr>
          <w:t>observation indicates that there might be further potential to explore different input variables for both GGMR model and Hybrid model.</w:t>
        </w:r>
      </w:ins>
    </w:p>
    <w:p w14:paraId="727DF4D8" w14:textId="2F660D4E" w:rsidR="00953BD5" w:rsidRDefault="00167A84" w:rsidP="00ED744A">
      <w:pPr>
        <w:jc w:val="both"/>
        <w:rPr>
          <w:rFonts w:eastAsiaTheme="minorEastAsia"/>
          <w:lang w:eastAsia="zh-CN"/>
        </w:rPr>
      </w:pPr>
      <w:ins w:id="2141" w:author="Lichen Wu" w:date="2022-04-09T15:24:00Z">
        <w:r>
          <w:rPr>
            <w:rFonts w:eastAsiaTheme="minorEastAsia"/>
            <w:lang w:eastAsia="zh-CN"/>
          </w:rPr>
          <w:lastRenderedPageBreak/>
          <w:t xml:space="preserve">It is worth noting that the case study is </w:t>
        </w:r>
      </w:ins>
      <w:ins w:id="2142" w:author="Lichen Wu" w:date="2022-04-09T15:26:00Z">
        <w:r w:rsidR="0015610A">
          <w:rPr>
            <w:rFonts w:eastAsiaTheme="minorEastAsia"/>
            <w:lang w:eastAsia="zh-CN"/>
          </w:rPr>
          <w:t>limited to only</w:t>
        </w:r>
      </w:ins>
      <w:ins w:id="2143" w:author="Lichen Wu" w:date="2022-04-09T15:24:00Z">
        <w:r>
          <w:rPr>
            <w:rFonts w:eastAsiaTheme="minorEastAsia"/>
            <w:lang w:eastAsia="zh-CN"/>
          </w:rPr>
          <w:t xml:space="preserve"> one</w:t>
        </w:r>
      </w:ins>
      <w:ins w:id="2144" w:author="Lichen Wu" w:date="2022-04-09T15:26:00Z">
        <w:r w:rsidR="0015610A">
          <w:rPr>
            <w:rFonts w:eastAsiaTheme="minorEastAsia"/>
            <w:lang w:eastAsia="zh-CN"/>
          </w:rPr>
          <w:t xml:space="preserve"> onsite</w:t>
        </w:r>
      </w:ins>
      <w:ins w:id="2145" w:author="Lichen Wu" w:date="2022-04-09T15:24:00Z">
        <w:r>
          <w:rPr>
            <w:rFonts w:eastAsiaTheme="minorEastAsia"/>
            <w:lang w:eastAsia="zh-CN"/>
          </w:rPr>
          <w:t xml:space="preserve"> dataset source. In the</w:t>
        </w:r>
      </w:ins>
      <w:ins w:id="2146" w:author="Lichen Wu" w:date="2022-04-09T15:25:00Z">
        <w:r>
          <w:rPr>
            <w:rFonts w:eastAsiaTheme="minorEastAsia"/>
            <w:lang w:eastAsia="zh-CN"/>
          </w:rPr>
          <w:t xml:space="preserve"> future, we need to do more case studies for various data source.</w:t>
        </w:r>
      </w:ins>
      <w:del w:id="2147" w:author="Lichen Wu" w:date="2022-04-09T15:25:00Z">
        <w:r w:rsidR="00ED744A" w:rsidDel="00167A84">
          <w:rPr>
            <w:rFonts w:eastAsiaTheme="minorEastAsia"/>
            <w:lang w:eastAsia="zh-CN"/>
          </w:rPr>
          <w:delText>In the present paper, we explored the thermal load prediction performance from a hybrid approach, where we combined the prediction from an RC network with GGMR algorithm to enhance both prediction performance.</w:delText>
        </w:r>
      </w:del>
    </w:p>
    <w:p w14:paraId="193D847A" w14:textId="77777777" w:rsidR="00643CC4" w:rsidRDefault="00643CC4" w:rsidP="00447E3E">
      <w:pPr>
        <w:rPr>
          <w:lang w:eastAsia="zh-CN"/>
        </w:rPr>
      </w:pPr>
    </w:p>
    <w:p w14:paraId="53C75136" w14:textId="3BB66644" w:rsidR="00707894" w:rsidRDefault="00D659F1" w:rsidP="004845F2">
      <w:pPr>
        <w:pStyle w:val="Heading1"/>
      </w:pPr>
      <w:r>
        <w:t>NOMENCLATURE</w:t>
      </w:r>
    </w:p>
    <w:p w14:paraId="5F7E0236" w14:textId="79C508ED" w:rsidR="00D659F1" w:rsidRDefault="00D659F1" w:rsidP="005115E6">
      <w:pPr>
        <w:rPr>
          <w:b/>
          <w:sz w:val="24"/>
        </w:rPr>
      </w:pPr>
    </w:p>
    <w:tbl>
      <w:tblPr>
        <w:tblStyle w:val="TableGrid"/>
        <w:tblW w:w="9445" w:type="dxa"/>
        <w:tblLook w:val="04A0" w:firstRow="1" w:lastRow="0" w:firstColumn="1" w:lastColumn="0" w:noHBand="0" w:noVBand="1"/>
      </w:tblPr>
      <w:tblGrid>
        <w:gridCol w:w="1039"/>
        <w:gridCol w:w="2301"/>
        <w:gridCol w:w="1437"/>
        <w:gridCol w:w="1257"/>
        <w:gridCol w:w="2154"/>
        <w:gridCol w:w="1257"/>
      </w:tblGrid>
      <w:tr w:rsidR="003A30ED" w:rsidRPr="008702EA" w14:paraId="5ED355A3" w14:textId="77777777" w:rsidTr="004C21F9">
        <w:tc>
          <w:tcPr>
            <w:tcW w:w="1039" w:type="dxa"/>
            <w:tcBorders>
              <w:top w:val="single" w:sz="4" w:space="0" w:color="auto"/>
              <w:left w:val="single" w:sz="4" w:space="0" w:color="auto"/>
              <w:bottom w:val="nil"/>
              <w:right w:val="nil"/>
            </w:tcBorders>
          </w:tcPr>
          <w:p w14:paraId="28343F29" w14:textId="0529D6E5" w:rsidR="003A30ED" w:rsidRPr="00CC6B14" w:rsidRDefault="003A30ED" w:rsidP="003A30ED">
            <w:pPr>
              <w:jc w:val="center"/>
              <w:rPr>
                <w:i/>
              </w:rPr>
            </w:pPr>
            <m:oMathPara>
              <m:oMath>
                <m:r>
                  <w:rPr>
                    <w:rFonts w:ascii="Cambria Math" w:hAnsi="Cambria Math"/>
                  </w:rPr>
                  <m:t>A</m:t>
                </m:r>
              </m:oMath>
            </m:oMathPara>
          </w:p>
        </w:tc>
        <w:tc>
          <w:tcPr>
            <w:tcW w:w="2301" w:type="dxa"/>
            <w:tcBorders>
              <w:top w:val="single" w:sz="4" w:space="0" w:color="auto"/>
              <w:left w:val="nil"/>
              <w:bottom w:val="nil"/>
              <w:right w:val="nil"/>
            </w:tcBorders>
          </w:tcPr>
          <w:p w14:paraId="7767E27B" w14:textId="69932580" w:rsidR="003A30ED" w:rsidRPr="008702EA" w:rsidRDefault="003A30ED" w:rsidP="003A30ED">
            <w:pPr>
              <w:jc w:val="center"/>
            </w:pPr>
            <w:r>
              <w:t>area</w:t>
            </w:r>
          </w:p>
        </w:tc>
        <w:tc>
          <w:tcPr>
            <w:tcW w:w="1437" w:type="dxa"/>
            <w:tcBorders>
              <w:top w:val="single" w:sz="4" w:space="0" w:color="auto"/>
              <w:left w:val="nil"/>
              <w:bottom w:val="nil"/>
              <w:right w:val="nil"/>
            </w:tcBorders>
          </w:tcPr>
          <w:p w14:paraId="676879AC" w14:textId="5A06D25C" w:rsidR="003A30ED" w:rsidRPr="0031035B" w:rsidRDefault="000D79F5" w:rsidP="003A30ED">
            <w:pPr>
              <w:jc w:val="center"/>
              <w:rPr>
                <w:iCs/>
              </w:rPr>
            </w:pPr>
            <m:oMathPara>
              <m:oMath>
                <m:sSup>
                  <m:sSupPr>
                    <m:ctrlPr>
                      <w:rPr>
                        <w:rFonts w:ascii="Cambria Math" w:hAnsi="Cambria Math"/>
                        <w:iCs/>
                      </w:rPr>
                    </m:ctrlPr>
                  </m:sSupPr>
                  <m:e>
                    <m:r>
                      <m:rPr>
                        <m:sty m:val="p"/>
                      </m:rPr>
                      <w:rPr>
                        <w:rFonts w:ascii="Cambria Math" w:hAnsi="Cambria Math"/>
                      </w:rPr>
                      <m:t>m</m:t>
                    </m:r>
                  </m:e>
                  <m:sup>
                    <m:r>
                      <m:rPr>
                        <m:sty m:val="p"/>
                      </m:rPr>
                      <w:rPr>
                        <w:rFonts w:ascii="Cambria Math" w:hAnsi="Cambria Math"/>
                      </w:rPr>
                      <m:t>2</m:t>
                    </m:r>
                  </m:sup>
                </m:sSup>
              </m:oMath>
            </m:oMathPara>
          </w:p>
        </w:tc>
        <w:tc>
          <w:tcPr>
            <w:tcW w:w="1257" w:type="dxa"/>
            <w:tcBorders>
              <w:top w:val="single" w:sz="4" w:space="0" w:color="auto"/>
              <w:left w:val="nil"/>
              <w:bottom w:val="nil"/>
              <w:right w:val="nil"/>
            </w:tcBorders>
          </w:tcPr>
          <w:p w14:paraId="2E10B864" w14:textId="272D647A" w:rsidR="003A30ED" w:rsidRPr="008702EA" w:rsidRDefault="003A30ED" w:rsidP="003A30ED">
            <w:pPr>
              <w:jc w:val="center"/>
            </w:pPr>
            <w:r w:rsidRPr="00CC6B14">
              <w:rPr>
                <w:i/>
              </w:rPr>
              <w:t>R</w:t>
            </w:r>
          </w:p>
        </w:tc>
        <w:tc>
          <w:tcPr>
            <w:tcW w:w="2154" w:type="dxa"/>
            <w:tcBorders>
              <w:top w:val="single" w:sz="4" w:space="0" w:color="auto"/>
              <w:left w:val="nil"/>
              <w:bottom w:val="nil"/>
              <w:right w:val="nil"/>
            </w:tcBorders>
          </w:tcPr>
          <w:p w14:paraId="527EA64D" w14:textId="13745C89" w:rsidR="003A30ED" w:rsidRPr="008702EA" w:rsidRDefault="003A30ED" w:rsidP="003A30ED">
            <w:pPr>
              <w:jc w:val="center"/>
            </w:pPr>
            <w:r>
              <w:t>resistors</w:t>
            </w:r>
          </w:p>
        </w:tc>
        <w:tc>
          <w:tcPr>
            <w:tcW w:w="1257" w:type="dxa"/>
            <w:tcBorders>
              <w:top w:val="single" w:sz="4" w:space="0" w:color="auto"/>
              <w:left w:val="nil"/>
              <w:bottom w:val="nil"/>
              <w:right w:val="single" w:sz="4" w:space="0" w:color="auto"/>
            </w:tcBorders>
          </w:tcPr>
          <w:p w14:paraId="5FBEA6DF" w14:textId="720EC0CB" w:rsidR="003A30ED" w:rsidRPr="0031035B" w:rsidRDefault="003A30ED" w:rsidP="003A30ED">
            <w:pPr>
              <w:jc w:val="center"/>
              <w:rPr>
                <w:i/>
                <w:iCs/>
              </w:rPr>
            </w:pPr>
            <w:r w:rsidRPr="0031035B">
              <w:rPr>
                <w:iCs/>
              </w:rPr>
              <w:t>K/W</w:t>
            </w:r>
          </w:p>
        </w:tc>
      </w:tr>
      <w:tr w:rsidR="003A30ED" w:rsidRPr="008702EA" w14:paraId="70543BF0" w14:textId="77777777" w:rsidTr="004C21F9">
        <w:tc>
          <w:tcPr>
            <w:tcW w:w="1039" w:type="dxa"/>
            <w:tcBorders>
              <w:top w:val="nil"/>
              <w:left w:val="single" w:sz="4" w:space="0" w:color="auto"/>
              <w:bottom w:val="nil"/>
              <w:right w:val="nil"/>
            </w:tcBorders>
          </w:tcPr>
          <w:p w14:paraId="6C892A39" w14:textId="4E4C95A8" w:rsidR="003A30ED" w:rsidRPr="00CC6B14" w:rsidRDefault="003A30ED" w:rsidP="003A30ED">
            <w:pPr>
              <w:jc w:val="center"/>
              <w:rPr>
                <w:i/>
              </w:rPr>
            </w:pPr>
            <m:oMathPara>
              <m:oMath>
                <m:r>
                  <w:rPr>
                    <w:rFonts w:ascii="Cambria Math" w:hAnsi="Cambria Math"/>
                  </w:rPr>
                  <m:t>C</m:t>
                </m:r>
              </m:oMath>
            </m:oMathPara>
          </w:p>
        </w:tc>
        <w:tc>
          <w:tcPr>
            <w:tcW w:w="2301" w:type="dxa"/>
            <w:tcBorders>
              <w:top w:val="nil"/>
              <w:left w:val="nil"/>
              <w:bottom w:val="nil"/>
              <w:right w:val="nil"/>
            </w:tcBorders>
          </w:tcPr>
          <w:p w14:paraId="6525CF01" w14:textId="250E334F" w:rsidR="003A30ED" w:rsidRPr="008702EA" w:rsidRDefault="003A30ED" w:rsidP="003A30ED">
            <w:pPr>
              <w:jc w:val="center"/>
            </w:pPr>
            <w:r>
              <w:t>capacitors</w:t>
            </w:r>
          </w:p>
        </w:tc>
        <w:tc>
          <w:tcPr>
            <w:tcW w:w="1437" w:type="dxa"/>
            <w:tcBorders>
              <w:top w:val="nil"/>
              <w:left w:val="nil"/>
              <w:bottom w:val="nil"/>
              <w:right w:val="nil"/>
            </w:tcBorders>
          </w:tcPr>
          <w:p w14:paraId="768354C4" w14:textId="4FB9C842" w:rsidR="003A30ED" w:rsidRPr="0031035B" w:rsidRDefault="003A30ED" w:rsidP="003A30ED">
            <w:pPr>
              <w:jc w:val="center"/>
              <w:rPr>
                <w:iCs/>
              </w:rPr>
            </w:pPr>
            <w:r w:rsidRPr="0031035B">
              <w:rPr>
                <w:iCs/>
              </w:rPr>
              <w:t>J/K</w:t>
            </w:r>
          </w:p>
        </w:tc>
        <w:tc>
          <w:tcPr>
            <w:tcW w:w="1257" w:type="dxa"/>
            <w:tcBorders>
              <w:top w:val="nil"/>
              <w:left w:val="nil"/>
              <w:bottom w:val="nil"/>
              <w:right w:val="nil"/>
            </w:tcBorders>
          </w:tcPr>
          <w:p w14:paraId="2757E9A0" w14:textId="5ADEFD83" w:rsidR="003A30ED" w:rsidRPr="008702EA" w:rsidRDefault="00855726" w:rsidP="003A30ED">
            <w:pPr>
              <w:jc w:val="center"/>
            </w:pPr>
            <m:oMathPara>
              <m:oMath>
                <m:r>
                  <m:rPr>
                    <m:sty m:val="p"/>
                  </m:rPr>
                  <w:rPr>
                    <w:rFonts w:ascii="Cambria Math" w:hAnsi="Cambria Math"/>
                  </w:rPr>
                  <m:t>ρ</m:t>
                </m:r>
              </m:oMath>
            </m:oMathPara>
          </w:p>
        </w:tc>
        <w:tc>
          <w:tcPr>
            <w:tcW w:w="2154" w:type="dxa"/>
            <w:tcBorders>
              <w:top w:val="nil"/>
              <w:left w:val="nil"/>
              <w:bottom w:val="nil"/>
              <w:right w:val="nil"/>
            </w:tcBorders>
          </w:tcPr>
          <w:p w14:paraId="72AA73DE" w14:textId="5EDF5712" w:rsidR="003A30ED" w:rsidRPr="008702EA" w:rsidRDefault="003A30ED" w:rsidP="003A30ED">
            <w:pPr>
              <w:jc w:val="center"/>
            </w:pPr>
            <w:r>
              <w:t>density</w:t>
            </w:r>
          </w:p>
        </w:tc>
        <w:tc>
          <w:tcPr>
            <w:tcW w:w="1257" w:type="dxa"/>
            <w:tcBorders>
              <w:top w:val="nil"/>
              <w:left w:val="nil"/>
              <w:bottom w:val="nil"/>
              <w:right w:val="single" w:sz="4" w:space="0" w:color="auto"/>
            </w:tcBorders>
          </w:tcPr>
          <w:p w14:paraId="102BF633" w14:textId="391C44FA" w:rsidR="003A30ED" w:rsidRPr="0031035B" w:rsidRDefault="003A30ED" w:rsidP="003A30ED">
            <w:pPr>
              <w:jc w:val="center"/>
              <w:rPr>
                <w:i/>
                <w:iCs/>
              </w:rPr>
            </w:pPr>
            <w:r>
              <w:rPr>
                <w:i/>
                <w:iCs/>
              </w:rPr>
              <w:t>k</w:t>
            </w:r>
            <w:r w:rsidRPr="0031035B">
              <w:rPr>
                <w:i/>
                <w:iCs/>
              </w:rPr>
              <w:t>g/m3</w:t>
            </w:r>
          </w:p>
        </w:tc>
      </w:tr>
      <w:tr w:rsidR="003A30ED" w:rsidRPr="008702EA" w14:paraId="621C63EA" w14:textId="0D6D8630" w:rsidTr="004C21F9">
        <w:tc>
          <w:tcPr>
            <w:tcW w:w="1039" w:type="dxa"/>
            <w:tcBorders>
              <w:top w:val="nil"/>
              <w:left w:val="single" w:sz="4" w:space="0" w:color="auto"/>
              <w:bottom w:val="nil"/>
              <w:right w:val="nil"/>
            </w:tcBorders>
          </w:tcPr>
          <w:p w14:paraId="6A8C68BF" w14:textId="1579407E" w:rsidR="003A30ED" w:rsidRPr="00CC6B14" w:rsidRDefault="000D79F5" w:rsidP="003A30ED">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p</m:t>
                    </m:r>
                  </m:sub>
                </m:sSub>
              </m:oMath>
            </m:oMathPara>
          </w:p>
        </w:tc>
        <w:tc>
          <w:tcPr>
            <w:tcW w:w="2301" w:type="dxa"/>
            <w:tcBorders>
              <w:top w:val="nil"/>
              <w:left w:val="nil"/>
              <w:bottom w:val="nil"/>
              <w:right w:val="nil"/>
            </w:tcBorders>
          </w:tcPr>
          <w:p w14:paraId="279B680A" w14:textId="437A8C7F" w:rsidR="003A30ED" w:rsidRPr="008702EA" w:rsidRDefault="003A30ED" w:rsidP="003A30ED">
            <w:pPr>
              <w:jc w:val="center"/>
            </w:pPr>
            <w:r>
              <w:t>Specific heat</w:t>
            </w:r>
          </w:p>
        </w:tc>
        <w:tc>
          <w:tcPr>
            <w:tcW w:w="1437" w:type="dxa"/>
            <w:tcBorders>
              <w:top w:val="nil"/>
              <w:left w:val="nil"/>
              <w:bottom w:val="nil"/>
              <w:right w:val="nil"/>
            </w:tcBorders>
          </w:tcPr>
          <w:p w14:paraId="0FF31CC1" w14:textId="4F6CAA7E" w:rsidR="003A30ED" w:rsidRPr="0031035B" w:rsidRDefault="003A30ED" w:rsidP="003A30ED">
            <w:pPr>
              <w:jc w:val="center"/>
              <w:rPr>
                <w:iCs/>
              </w:rPr>
            </w:pPr>
            <w:r w:rsidRPr="0031035B">
              <w:rPr>
                <w:iCs/>
              </w:rPr>
              <w:t>J/Kg/K</w:t>
            </w:r>
          </w:p>
        </w:tc>
        <w:tc>
          <w:tcPr>
            <w:tcW w:w="1257" w:type="dxa"/>
            <w:tcBorders>
              <w:top w:val="nil"/>
              <w:left w:val="nil"/>
              <w:bottom w:val="nil"/>
              <w:right w:val="nil"/>
            </w:tcBorders>
          </w:tcPr>
          <w:p w14:paraId="7CA2D8C6" w14:textId="18027EE7" w:rsidR="003A30ED" w:rsidRPr="008702EA" w:rsidRDefault="003A30ED" w:rsidP="003A30ED">
            <w:pPr>
              <w:jc w:val="center"/>
            </w:pPr>
            <w:r w:rsidRPr="00CC6B14">
              <w:rPr>
                <w:i/>
              </w:rPr>
              <w:t>T</w:t>
            </w:r>
          </w:p>
        </w:tc>
        <w:tc>
          <w:tcPr>
            <w:tcW w:w="2154" w:type="dxa"/>
            <w:tcBorders>
              <w:top w:val="nil"/>
              <w:left w:val="nil"/>
              <w:bottom w:val="nil"/>
              <w:right w:val="nil"/>
            </w:tcBorders>
          </w:tcPr>
          <w:p w14:paraId="0E631AC5" w14:textId="32CB287A" w:rsidR="003A30ED" w:rsidRPr="008702EA" w:rsidRDefault="003A30ED" w:rsidP="003A30ED">
            <w:pPr>
              <w:jc w:val="center"/>
            </w:pPr>
            <w:r>
              <w:t>temperature</w:t>
            </w:r>
          </w:p>
        </w:tc>
        <w:tc>
          <w:tcPr>
            <w:tcW w:w="1257" w:type="dxa"/>
            <w:tcBorders>
              <w:top w:val="nil"/>
              <w:left w:val="nil"/>
              <w:bottom w:val="nil"/>
              <w:right w:val="single" w:sz="4" w:space="0" w:color="auto"/>
            </w:tcBorders>
          </w:tcPr>
          <w:p w14:paraId="0B06AE58" w14:textId="36DCB1E1" w:rsidR="003A30ED" w:rsidRPr="0031035B" w:rsidRDefault="003A30ED" w:rsidP="003A30ED">
            <w:pPr>
              <w:jc w:val="center"/>
              <w:rPr>
                <w:i/>
                <w:iCs/>
              </w:rPr>
            </w:pPr>
            <w:r w:rsidRPr="0031035B">
              <w:rPr>
                <w:iCs/>
              </w:rPr>
              <w:t>K</w:t>
            </w:r>
          </w:p>
        </w:tc>
      </w:tr>
      <w:tr w:rsidR="003A30ED" w:rsidRPr="008702EA" w14:paraId="6B646069" w14:textId="77777777" w:rsidTr="004C21F9">
        <w:tc>
          <w:tcPr>
            <w:tcW w:w="1039" w:type="dxa"/>
            <w:tcBorders>
              <w:top w:val="nil"/>
              <w:left w:val="single" w:sz="4" w:space="0" w:color="auto"/>
              <w:bottom w:val="nil"/>
              <w:right w:val="nil"/>
            </w:tcBorders>
          </w:tcPr>
          <w:p w14:paraId="7631E212" w14:textId="476E3AEB" w:rsidR="003A30ED" w:rsidRPr="00CC6B14" w:rsidRDefault="003A30ED" w:rsidP="003A30ED">
            <w:pPr>
              <w:jc w:val="center"/>
              <w:rPr>
                <w:i/>
              </w:rPr>
            </w:pPr>
            <m:oMathPara>
              <m:oMathParaPr>
                <m:jc m:val="center"/>
              </m:oMathParaPr>
              <m:oMath>
                <m:r>
                  <w:rPr>
                    <w:rFonts w:ascii="Cambria Math" w:hAnsi="Cambria Math"/>
                  </w:rPr>
                  <m:t>h</m:t>
                </m:r>
              </m:oMath>
            </m:oMathPara>
          </w:p>
        </w:tc>
        <w:tc>
          <w:tcPr>
            <w:tcW w:w="2301" w:type="dxa"/>
            <w:tcBorders>
              <w:top w:val="nil"/>
              <w:left w:val="nil"/>
              <w:bottom w:val="nil"/>
              <w:right w:val="nil"/>
            </w:tcBorders>
          </w:tcPr>
          <w:p w14:paraId="72BAB31D" w14:textId="1C42544B" w:rsidR="003A30ED" w:rsidRPr="008702EA" w:rsidRDefault="003A30ED" w:rsidP="003A30ED">
            <w:pPr>
              <w:jc w:val="center"/>
            </w:pPr>
            <w:r>
              <w:t>heat transfer coefficient</w:t>
            </w:r>
          </w:p>
        </w:tc>
        <w:tc>
          <w:tcPr>
            <w:tcW w:w="1437" w:type="dxa"/>
            <w:tcBorders>
              <w:top w:val="nil"/>
              <w:left w:val="nil"/>
              <w:bottom w:val="nil"/>
              <w:right w:val="nil"/>
            </w:tcBorders>
          </w:tcPr>
          <w:p w14:paraId="7F7652FF" w14:textId="785D0A5F" w:rsidR="003A30ED" w:rsidRPr="0031035B" w:rsidRDefault="00855726" w:rsidP="003A30ED">
            <w:pPr>
              <w:jc w:val="center"/>
              <w:rPr>
                <w:iCs/>
              </w:rPr>
            </w:pPr>
            <m:oMathPara>
              <m:oMath>
                <m:r>
                  <m:rPr>
                    <m:sty m:val="p"/>
                  </m:rPr>
                  <w:rPr>
                    <w:rFonts w:ascii="Cambria Math" w:hAnsi="Cambria Math"/>
                  </w:rPr>
                  <m:t>W</m:t>
                </m:r>
                <m:r>
                  <m:rPr>
                    <m:lit/>
                    <m:sty m:val="p"/>
                  </m:rPr>
                  <w:rPr>
                    <w:rFonts w:ascii="Cambria Math" w:hAnsi="Cambria Math"/>
                  </w:rPr>
                  <m:t>/</m:t>
                </m:r>
                <m:d>
                  <m:dPr>
                    <m:ctrlPr>
                      <w:rPr>
                        <w:rFonts w:ascii="Cambria Math" w:hAnsi="Cambria Math"/>
                        <w:iCs/>
                      </w:rPr>
                    </m:ctrlPr>
                  </m:dPr>
                  <m:e>
                    <m:sSup>
                      <m:sSupPr>
                        <m:ctrlPr>
                          <w:rPr>
                            <w:rFonts w:ascii="Cambria Math" w:hAnsi="Cambria Math"/>
                            <w:iCs/>
                          </w:rPr>
                        </m:ctrlPr>
                      </m:sSupPr>
                      <m:e>
                        <m:r>
                          <w:rPr>
                            <w:rFonts w:ascii="Cambria Math" w:hAnsi="Cambria Math"/>
                          </w:rPr>
                          <m:t>m</m:t>
                        </m:r>
                      </m:e>
                      <m:sup>
                        <m:r>
                          <m:rPr>
                            <m:sty m:val="p"/>
                          </m:rPr>
                          <w:rPr>
                            <w:rFonts w:ascii="Cambria Math" w:hAnsi="Cambria Math"/>
                          </w:rPr>
                          <m:t>2</m:t>
                        </m:r>
                      </m:sup>
                    </m:sSup>
                    <m:r>
                      <m:rPr>
                        <m:sty m:val="p"/>
                      </m:rPr>
                      <w:rPr>
                        <w:rFonts w:ascii="Cambria Math" w:hAnsi="Cambria Math"/>
                      </w:rPr>
                      <m:t>K</m:t>
                    </m:r>
                  </m:e>
                </m:d>
              </m:oMath>
            </m:oMathPara>
          </w:p>
        </w:tc>
        <w:tc>
          <w:tcPr>
            <w:tcW w:w="1257" w:type="dxa"/>
            <w:tcBorders>
              <w:top w:val="nil"/>
              <w:left w:val="nil"/>
              <w:bottom w:val="nil"/>
              <w:right w:val="nil"/>
            </w:tcBorders>
          </w:tcPr>
          <w:p w14:paraId="795AFD64" w14:textId="4BA0CB3F" w:rsidR="003A30ED" w:rsidRPr="008702EA" w:rsidRDefault="003A30ED" w:rsidP="003A30ED">
            <w:pPr>
              <w:jc w:val="center"/>
            </w:pPr>
            <w:r w:rsidRPr="00CC6B14">
              <w:rPr>
                <w:i/>
              </w:rPr>
              <w:t>t</w:t>
            </w:r>
          </w:p>
        </w:tc>
        <w:tc>
          <w:tcPr>
            <w:tcW w:w="2154" w:type="dxa"/>
            <w:tcBorders>
              <w:top w:val="nil"/>
              <w:left w:val="nil"/>
              <w:bottom w:val="nil"/>
              <w:right w:val="nil"/>
            </w:tcBorders>
          </w:tcPr>
          <w:p w14:paraId="32B7CFCD" w14:textId="72A206CD" w:rsidR="003A30ED" w:rsidRPr="008702EA" w:rsidRDefault="003A30ED" w:rsidP="003A30ED">
            <w:pPr>
              <w:jc w:val="center"/>
            </w:pPr>
            <w:r>
              <w:t>time</w:t>
            </w:r>
          </w:p>
        </w:tc>
        <w:tc>
          <w:tcPr>
            <w:tcW w:w="1257" w:type="dxa"/>
            <w:tcBorders>
              <w:top w:val="nil"/>
              <w:left w:val="nil"/>
              <w:bottom w:val="nil"/>
              <w:right w:val="single" w:sz="4" w:space="0" w:color="auto"/>
            </w:tcBorders>
          </w:tcPr>
          <w:p w14:paraId="50ABC9A8" w14:textId="4CEBDB49" w:rsidR="003A30ED" w:rsidRPr="0031035B" w:rsidRDefault="003A30ED" w:rsidP="003A30ED">
            <w:pPr>
              <w:jc w:val="center"/>
              <w:rPr>
                <w:i/>
                <w:iCs/>
              </w:rPr>
            </w:pPr>
            <w:r w:rsidRPr="0031035B">
              <w:rPr>
                <w:iCs/>
              </w:rPr>
              <w:t>second</w:t>
            </w:r>
          </w:p>
        </w:tc>
      </w:tr>
      <w:tr w:rsidR="003A30ED" w:rsidRPr="008702EA" w14:paraId="3311CBE7" w14:textId="77777777" w:rsidTr="004C21F9">
        <w:tc>
          <w:tcPr>
            <w:tcW w:w="1039" w:type="dxa"/>
            <w:tcBorders>
              <w:top w:val="nil"/>
              <w:left w:val="single" w:sz="4" w:space="0" w:color="auto"/>
              <w:bottom w:val="nil"/>
              <w:right w:val="nil"/>
            </w:tcBorders>
          </w:tcPr>
          <w:p w14:paraId="63C7FA96" w14:textId="0CD34638" w:rsidR="003A30ED" w:rsidRPr="00CC6B14" w:rsidRDefault="003A30ED" w:rsidP="003A30ED">
            <w:pPr>
              <w:jc w:val="center"/>
              <w:rPr>
                <w:i/>
              </w:rPr>
            </w:pPr>
            <w:r>
              <w:t>L</w:t>
            </w:r>
          </w:p>
        </w:tc>
        <w:tc>
          <w:tcPr>
            <w:tcW w:w="2301" w:type="dxa"/>
            <w:tcBorders>
              <w:top w:val="nil"/>
              <w:left w:val="nil"/>
              <w:bottom w:val="nil"/>
              <w:right w:val="nil"/>
            </w:tcBorders>
          </w:tcPr>
          <w:p w14:paraId="09E53698" w14:textId="20399C00" w:rsidR="003A30ED" w:rsidRDefault="003A30ED" w:rsidP="003A30ED">
            <w:pPr>
              <w:jc w:val="center"/>
            </w:pPr>
            <w:r>
              <w:t>thickness</w:t>
            </w:r>
          </w:p>
        </w:tc>
        <w:tc>
          <w:tcPr>
            <w:tcW w:w="1437" w:type="dxa"/>
            <w:tcBorders>
              <w:top w:val="nil"/>
              <w:left w:val="nil"/>
              <w:bottom w:val="nil"/>
              <w:right w:val="nil"/>
            </w:tcBorders>
          </w:tcPr>
          <w:p w14:paraId="396C207D" w14:textId="5D2274AE" w:rsidR="003A30ED" w:rsidRPr="0031035B" w:rsidRDefault="003A30ED" w:rsidP="003A30ED">
            <w:pPr>
              <w:jc w:val="center"/>
              <w:rPr>
                <w:iCs/>
              </w:rPr>
            </w:pPr>
            <w:r w:rsidRPr="0031035B">
              <w:rPr>
                <w:i/>
                <w:iCs/>
              </w:rPr>
              <w:t>m</w:t>
            </w:r>
          </w:p>
        </w:tc>
        <w:tc>
          <w:tcPr>
            <w:tcW w:w="1257" w:type="dxa"/>
            <w:tcBorders>
              <w:top w:val="nil"/>
              <w:left w:val="nil"/>
              <w:bottom w:val="nil"/>
              <w:right w:val="nil"/>
            </w:tcBorders>
          </w:tcPr>
          <w:p w14:paraId="042728E4" w14:textId="36473398" w:rsidR="003A30ED" w:rsidRDefault="003A30ED" w:rsidP="003A30ED">
            <w:pPr>
              <w:jc w:val="center"/>
            </w:pPr>
          </w:p>
        </w:tc>
        <w:tc>
          <w:tcPr>
            <w:tcW w:w="2154" w:type="dxa"/>
            <w:tcBorders>
              <w:top w:val="nil"/>
              <w:left w:val="nil"/>
              <w:bottom w:val="nil"/>
              <w:right w:val="nil"/>
            </w:tcBorders>
          </w:tcPr>
          <w:p w14:paraId="6D585F42" w14:textId="2EB6CF9B" w:rsidR="003A30ED" w:rsidRDefault="003A30ED" w:rsidP="003A30ED">
            <w:pPr>
              <w:jc w:val="center"/>
            </w:pPr>
          </w:p>
        </w:tc>
        <w:tc>
          <w:tcPr>
            <w:tcW w:w="1257" w:type="dxa"/>
            <w:tcBorders>
              <w:top w:val="nil"/>
              <w:left w:val="nil"/>
              <w:bottom w:val="nil"/>
              <w:right w:val="single" w:sz="4" w:space="0" w:color="auto"/>
            </w:tcBorders>
          </w:tcPr>
          <w:p w14:paraId="724B5C29" w14:textId="372F5AAF" w:rsidR="003A30ED" w:rsidRPr="0031035B" w:rsidRDefault="003A30ED" w:rsidP="003A30ED">
            <w:pPr>
              <w:jc w:val="center"/>
              <w:rPr>
                <w:i/>
                <w:iCs/>
              </w:rPr>
            </w:pPr>
          </w:p>
        </w:tc>
      </w:tr>
      <w:tr w:rsidR="003A30ED" w:rsidRPr="008702EA" w14:paraId="3AEF1CE5" w14:textId="77777777" w:rsidTr="004C21F9">
        <w:tc>
          <w:tcPr>
            <w:tcW w:w="1039" w:type="dxa"/>
            <w:tcBorders>
              <w:top w:val="nil"/>
              <w:left w:val="single" w:sz="4" w:space="0" w:color="auto"/>
              <w:bottom w:val="nil"/>
              <w:right w:val="nil"/>
            </w:tcBorders>
          </w:tcPr>
          <w:p w14:paraId="4CC8278C" w14:textId="5C8D722A" w:rsidR="003A30ED" w:rsidRPr="00CC6B14" w:rsidRDefault="00855726" w:rsidP="003A30ED">
            <w:pPr>
              <w:jc w:val="center"/>
              <w:rPr>
                <w:i/>
              </w:rPr>
            </w:pPr>
            <m:oMathPara>
              <m:oMath>
                <m:r>
                  <m:rPr>
                    <m:sty m:val="p"/>
                  </m:rPr>
                  <w:rPr>
                    <w:rFonts w:ascii="Cambria Math" w:hAnsi="Cambria Math"/>
                  </w:rPr>
                  <m:t>λ</m:t>
                </m:r>
              </m:oMath>
            </m:oMathPara>
          </w:p>
        </w:tc>
        <w:tc>
          <w:tcPr>
            <w:tcW w:w="2301" w:type="dxa"/>
            <w:tcBorders>
              <w:top w:val="nil"/>
              <w:left w:val="nil"/>
              <w:bottom w:val="nil"/>
              <w:right w:val="nil"/>
            </w:tcBorders>
          </w:tcPr>
          <w:p w14:paraId="35A1FC67" w14:textId="7AF0D650" w:rsidR="003A30ED" w:rsidRDefault="003A30ED" w:rsidP="003A30ED">
            <w:pPr>
              <w:jc w:val="center"/>
            </w:pPr>
            <w:r>
              <w:t>conductivity</w:t>
            </w:r>
          </w:p>
        </w:tc>
        <w:tc>
          <w:tcPr>
            <w:tcW w:w="1437" w:type="dxa"/>
            <w:tcBorders>
              <w:top w:val="nil"/>
              <w:left w:val="nil"/>
              <w:bottom w:val="nil"/>
              <w:right w:val="nil"/>
            </w:tcBorders>
          </w:tcPr>
          <w:p w14:paraId="225CCD64" w14:textId="045ABF3D" w:rsidR="003A30ED" w:rsidRPr="0031035B" w:rsidRDefault="003A30ED" w:rsidP="003A30ED">
            <w:pPr>
              <w:jc w:val="center"/>
              <w:rPr>
                <w:iCs/>
              </w:rPr>
            </w:pPr>
            <w:r w:rsidRPr="0031035B">
              <w:rPr>
                <w:i/>
                <w:iCs/>
              </w:rPr>
              <w:t>w/m/K</w:t>
            </w:r>
          </w:p>
        </w:tc>
        <w:tc>
          <w:tcPr>
            <w:tcW w:w="1257" w:type="dxa"/>
            <w:tcBorders>
              <w:top w:val="nil"/>
              <w:left w:val="nil"/>
              <w:bottom w:val="nil"/>
              <w:right w:val="nil"/>
            </w:tcBorders>
          </w:tcPr>
          <w:p w14:paraId="5D40443A" w14:textId="442ECF4B" w:rsidR="003A30ED" w:rsidRDefault="003A30ED" w:rsidP="003A30ED">
            <w:pPr>
              <w:jc w:val="center"/>
            </w:pPr>
          </w:p>
        </w:tc>
        <w:tc>
          <w:tcPr>
            <w:tcW w:w="2154" w:type="dxa"/>
            <w:tcBorders>
              <w:top w:val="nil"/>
              <w:left w:val="nil"/>
              <w:bottom w:val="nil"/>
              <w:right w:val="nil"/>
            </w:tcBorders>
          </w:tcPr>
          <w:p w14:paraId="0586492E" w14:textId="41D2846B" w:rsidR="003A30ED" w:rsidRDefault="003A30ED" w:rsidP="003A30ED">
            <w:pPr>
              <w:jc w:val="center"/>
            </w:pPr>
          </w:p>
        </w:tc>
        <w:tc>
          <w:tcPr>
            <w:tcW w:w="1257" w:type="dxa"/>
            <w:tcBorders>
              <w:top w:val="nil"/>
              <w:left w:val="nil"/>
              <w:bottom w:val="nil"/>
              <w:right w:val="single" w:sz="4" w:space="0" w:color="auto"/>
            </w:tcBorders>
          </w:tcPr>
          <w:p w14:paraId="0BB2109A" w14:textId="07256CFB" w:rsidR="003A30ED" w:rsidRPr="0031035B" w:rsidRDefault="003A30ED" w:rsidP="003A30ED">
            <w:pPr>
              <w:jc w:val="center"/>
              <w:rPr>
                <w:i/>
                <w:iCs/>
              </w:rPr>
            </w:pPr>
          </w:p>
        </w:tc>
      </w:tr>
      <w:tr w:rsidR="003A30ED" w:rsidRPr="008702EA" w14:paraId="1FC5181A" w14:textId="77777777" w:rsidTr="004C21F9">
        <w:tc>
          <w:tcPr>
            <w:tcW w:w="1039" w:type="dxa"/>
            <w:tcBorders>
              <w:top w:val="nil"/>
              <w:left w:val="single" w:sz="4" w:space="0" w:color="auto"/>
              <w:bottom w:val="single" w:sz="4" w:space="0" w:color="auto"/>
              <w:right w:val="nil"/>
            </w:tcBorders>
          </w:tcPr>
          <w:p w14:paraId="0234522A" w14:textId="018C46F8" w:rsidR="003A30ED" w:rsidRPr="00CC6B14" w:rsidRDefault="003A30ED" w:rsidP="003A30ED">
            <w:pPr>
              <w:jc w:val="center"/>
              <w:rPr>
                <w:i/>
              </w:rPr>
            </w:pPr>
            <w:r>
              <w:t>Q</w:t>
            </w:r>
          </w:p>
        </w:tc>
        <w:tc>
          <w:tcPr>
            <w:tcW w:w="2301" w:type="dxa"/>
            <w:tcBorders>
              <w:top w:val="nil"/>
              <w:left w:val="nil"/>
              <w:bottom w:val="single" w:sz="4" w:space="0" w:color="auto"/>
              <w:right w:val="nil"/>
            </w:tcBorders>
          </w:tcPr>
          <w:p w14:paraId="2C40C7FC" w14:textId="7D8B4379" w:rsidR="003A30ED" w:rsidRDefault="003A30ED" w:rsidP="003A30ED">
            <w:pPr>
              <w:jc w:val="center"/>
            </w:pPr>
            <w:r>
              <w:t>heating flux</w:t>
            </w:r>
          </w:p>
        </w:tc>
        <w:tc>
          <w:tcPr>
            <w:tcW w:w="1437" w:type="dxa"/>
            <w:tcBorders>
              <w:top w:val="nil"/>
              <w:left w:val="nil"/>
              <w:bottom w:val="single" w:sz="4" w:space="0" w:color="auto"/>
              <w:right w:val="nil"/>
            </w:tcBorders>
          </w:tcPr>
          <w:p w14:paraId="4C44E744" w14:textId="62A87FAD" w:rsidR="003A30ED" w:rsidRPr="0031035B" w:rsidRDefault="003A30ED" w:rsidP="003A30ED">
            <w:pPr>
              <w:jc w:val="center"/>
              <w:rPr>
                <w:iCs/>
              </w:rPr>
            </w:pPr>
            <w:r w:rsidRPr="0031035B">
              <w:rPr>
                <w:i/>
                <w:iCs/>
              </w:rPr>
              <w:t>W</w:t>
            </w:r>
          </w:p>
        </w:tc>
        <w:tc>
          <w:tcPr>
            <w:tcW w:w="1257" w:type="dxa"/>
            <w:tcBorders>
              <w:top w:val="nil"/>
              <w:left w:val="nil"/>
              <w:bottom w:val="single" w:sz="4" w:space="0" w:color="auto"/>
              <w:right w:val="nil"/>
            </w:tcBorders>
          </w:tcPr>
          <w:p w14:paraId="0A68E895" w14:textId="7C549914" w:rsidR="003A30ED" w:rsidRDefault="003A30ED" w:rsidP="003A30ED">
            <w:pPr>
              <w:jc w:val="center"/>
            </w:pPr>
          </w:p>
        </w:tc>
        <w:tc>
          <w:tcPr>
            <w:tcW w:w="2154" w:type="dxa"/>
            <w:tcBorders>
              <w:top w:val="nil"/>
              <w:left w:val="nil"/>
              <w:bottom w:val="single" w:sz="4" w:space="0" w:color="auto"/>
              <w:right w:val="nil"/>
            </w:tcBorders>
          </w:tcPr>
          <w:p w14:paraId="75AF5D8A" w14:textId="0DAE8C9A" w:rsidR="003A30ED" w:rsidRDefault="003A30ED" w:rsidP="003A30ED">
            <w:pPr>
              <w:jc w:val="center"/>
            </w:pPr>
          </w:p>
        </w:tc>
        <w:tc>
          <w:tcPr>
            <w:tcW w:w="1257" w:type="dxa"/>
            <w:tcBorders>
              <w:top w:val="nil"/>
              <w:left w:val="nil"/>
              <w:bottom w:val="single" w:sz="4" w:space="0" w:color="auto"/>
              <w:right w:val="single" w:sz="4" w:space="0" w:color="auto"/>
            </w:tcBorders>
          </w:tcPr>
          <w:p w14:paraId="63A466ED" w14:textId="52D34297" w:rsidR="003A30ED" w:rsidRPr="0031035B" w:rsidRDefault="003A30ED" w:rsidP="003A30ED">
            <w:pPr>
              <w:jc w:val="center"/>
              <w:rPr>
                <w:i/>
                <w:iCs/>
              </w:rPr>
            </w:pPr>
          </w:p>
        </w:tc>
      </w:tr>
      <w:tr w:rsidR="003A30ED" w:rsidRPr="008702EA" w14:paraId="02C39443" w14:textId="77777777" w:rsidTr="004C21F9">
        <w:tc>
          <w:tcPr>
            <w:tcW w:w="1039" w:type="dxa"/>
            <w:tcBorders>
              <w:top w:val="single" w:sz="4" w:space="0" w:color="auto"/>
              <w:left w:val="single" w:sz="4" w:space="0" w:color="auto"/>
              <w:bottom w:val="nil"/>
              <w:right w:val="nil"/>
            </w:tcBorders>
          </w:tcPr>
          <w:p w14:paraId="0EB6F9F3" w14:textId="14DA86A1" w:rsidR="003A30ED" w:rsidRPr="00CC6B14" w:rsidRDefault="003A30ED" w:rsidP="003A30ED">
            <w:pPr>
              <w:jc w:val="center"/>
              <w:rPr>
                <w:b/>
                <w:bCs/>
              </w:rPr>
            </w:pPr>
            <w:r w:rsidRPr="00CC6B14">
              <w:rPr>
                <w:b/>
                <w:bCs/>
              </w:rPr>
              <w:t>Subscript</w:t>
            </w:r>
          </w:p>
        </w:tc>
        <w:tc>
          <w:tcPr>
            <w:tcW w:w="2301" w:type="dxa"/>
            <w:tcBorders>
              <w:top w:val="single" w:sz="4" w:space="0" w:color="auto"/>
              <w:left w:val="nil"/>
              <w:bottom w:val="nil"/>
              <w:right w:val="nil"/>
            </w:tcBorders>
          </w:tcPr>
          <w:p w14:paraId="1C9F9408" w14:textId="77777777" w:rsidR="003A30ED" w:rsidRDefault="003A30ED" w:rsidP="003A30ED">
            <w:pPr>
              <w:jc w:val="center"/>
            </w:pPr>
          </w:p>
        </w:tc>
        <w:tc>
          <w:tcPr>
            <w:tcW w:w="1437" w:type="dxa"/>
            <w:tcBorders>
              <w:top w:val="single" w:sz="4" w:space="0" w:color="auto"/>
              <w:left w:val="nil"/>
              <w:bottom w:val="nil"/>
              <w:right w:val="nil"/>
            </w:tcBorders>
          </w:tcPr>
          <w:p w14:paraId="30FEA596" w14:textId="77777777" w:rsidR="003A30ED" w:rsidRPr="0031035B" w:rsidRDefault="003A30ED" w:rsidP="003A30ED">
            <w:pPr>
              <w:jc w:val="center"/>
              <w:rPr>
                <w:iCs/>
              </w:rPr>
            </w:pPr>
          </w:p>
        </w:tc>
        <w:tc>
          <w:tcPr>
            <w:tcW w:w="1257" w:type="dxa"/>
            <w:tcBorders>
              <w:top w:val="single" w:sz="4" w:space="0" w:color="auto"/>
              <w:left w:val="nil"/>
              <w:bottom w:val="nil"/>
              <w:right w:val="nil"/>
            </w:tcBorders>
          </w:tcPr>
          <w:p w14:paraId="34234B8D" w14:textId="6368BA0A" w:rsidR="003A30ED" w:rsidRDefault="003A30ED" w:rsidP="003A30ED">
            <w:pPr>
              <w:jc w:val="center"/>
            </w:pPr>
          </w:p>
        </w:tc>
        <w:tc>
          <w:tcPr>
            <w:tcW w:w="2154" w:type="dxa"/>
            <w:tcBorders>
              <w:top w:val="single" w:sz="4" w:space="0" w:color="auto"/>
              <w:left w:val="nil"/>
              <w:bottom w:val="nil"/>
              <w:right w:val="nil"/>
            </w:tcBorders>
          </w:tcPr>
          <w:p w14:paraId="491634D1" w14:textId="4C152CE9" w:rsidR="003A30ED" w:rsidRDefault="003A30ED" w:rsidP="003A30ED">
            <w:pPr>
              <w:jc w:val="center"/>
            </w:pPr>
          </w:p>
        </w:tc>
        <w:tc>
          <w:tcPr>
            <w:tcW w:w="1257" w:type="dxa"/>
            <w:tcBorders>
              <w:top w:val="single" w:sz="4" w:space="0" w:color="auto"/>
              <w:left w:val="nil"/>
              <w:bottom w:val="nil"/>
            </w:tcBorders>
          </w:tcPr>
          <w:p w14:paraId="73F51289" w14:textId="77777777" w:rsidR="003A30ED" w:rsidRPr="0031035B" w:rsidRDefault="003A30ED" w:rsidP="003A30ED">
            <w:pPr>
              <w:jc w:val="center"/>
              <w:rPr>
                <w:i/>
                <w:iCs/>
              </w:rPr>
            </w:pPr>
          </w:p>
        </w:tc>
      </w:tr>
      <w:tr w:rsidR="003A30ED" w:rsidRPr="008702EA" w14:paraId="066B5473" w14:textId="77777777" w:rsidTr="004C21F9">
        <w:tc>
          <w:tcPr>
            <w:tcW w:w="1039" w:type="dxa"/>
            <w:tcBorders>
              <w:top w:val="nil"/>
              <w:left w:val="single" w:sz="4" w:space="0" w:color="auto"/>
              <w:bottom w:val="nil"/>
              <w:right w:val="nil"/>
            </w:tcBorders>
          </w:tcPr>
          <w:p w14:paraId="241B7933" w14:textId="5B67EF4B" w:rsidR="003A30ED" w:rsidRPr="00CC6B14" w:rsidRDefault="003A30ED" w:rsidP="003A30ED">
            <w:pPr>
              <w:jc w:val="center"/>
              <w:rPr>
                <w:i/>
                <w:iCs/>
              </w:rPr>
            </w:pPr>
            <w:r w:rsidRPr="00CC6B14">
              <w:rPr>
                <w:i/>
                <w:iCs/>
              </w:rPr>
              <w:t>adj</w:t>
            </w:r>
          </w:p>
        </w:tc>
        <w:tc>
          <w:tcPr>
            <w:tcW w:w="2301" w:type="dxa"/>
            <w:tcBorders>
              <w:top w:val="nil"/>
              <w:left w:val="nil"/>
              <w:bottom w:val="nil"/>
              <w:right w:val="nil"/>
            </w:tcBorders>
          </w:tcPr>
          <w:p w14:paraId="4D056F79" w14:textId="427D6987" w:rsidR="003A30ED" w:rsidRDefault="003A30ED" w:rsidP="003A30ED">
            <w:pPr>
              <w:jc w:val="center"/>
            </w:pPr>
            <w:r>
              <w:t>adjacent</w:t>
            </w:r>
          </w:p>
        </w:tc>
        <w:tc>
          <w:tcPr>
            <w:tcW w:w="1437" w:type="dxa"/>
            <w:tcBorders>
              <w:top w:val="nil"/>
              <w:left w:val="nil"/>
              <w:bottom w:val="nil"/>
              <w:right w:val="nil"/>
            </w:tcBorders>
          </w:tcPr>
          <w:p w14:paraId="64924C8C" w14:textId="77777777" w:rsidR="003A30ED" w:rsidRPr="0031035B" w:rsidRDefault="003A30ED" w:rsidP="003A30ED">
            <w:pPr>
              <w:jc w:val="center"/>
              <w:rPr>
                <w:iCs/>
              </w:rPr>
            </w:pPr>
          </w:p>
        </w:tc>
        <w:tc>
          <w:tcPr>
            <w:tcW w:w="1257" w:type="dxa"/>
            <w:tcBorders>
              <w:top w:val="nil"/>
              <w:left w:val="nil"/>
              <w:bottom w:val="nil"/>
              <w:right w:val="nil"/>
            </w:tcBorders>
          </w:tcPr>
          <w:p w14:paraId="5B8F7DA9" w14:textId="7043C3F8" w:rsidR="003A30ED" w:rsidRPr="0031035B" w:rsidRDefault="003A30ED" w:rsidP="003A30ED">
            <w:pPr>
              <w:jc w:val="center"/>
              <w:rPr>
                <w:i/>
                <w:iCs/>
              </w:rPr>
            </w:pPr>
            <w:r w:rsidRPr="0031035B">
              <w:rPr>
                <w:i/>
                <w:iCs/>
              </w:rPr>
              <w:t>intwall</w:t>
            </w:r>
          </w:p>
        </w:tc>
        <w:tc>
          <w:tcPr>
            <w:tcW w:w="2154" w:type="dxa"/>
            <w:tcBorders>
              <w:top w:val="nil"/>
              <w:left w:val="nil"/>
              <w:bottom w:val="nil"/>
              <w:right w:val="nil"/>
            </w:tcBorders>
          </w:tcPr>
          <w:p w14:paraId="2AD49E54" w14:textId="72C1EA11" w:rsidR="003A30ED" w:rsidRDefault="003A30ED" w:rsidP="003A30ED">
            <w:pPr>
              <w:jc w:val="center"/>
            </w:pPr>
            <w:r>
              <w:t>internal wall</w:t>
            </w:r>
          </w:p>
        </w:tc>
        <w:tc>
          <w:tcPr>
            <w:tcW w:w="1257" w:type="dxa"/>
            <w:tcBorders>
              <w:top w:val="nil"/>
              <w:left w:val="nil"/>
              <w:bottom w:val="nil"/>
            </w:tcBorders>
          </w:tcPr>
          <w:p w14:paraId="39CABF81" w14:textId="77777777" w:rsidR="003A30ED" w:rsidRPr="0031035B" w:rsidRDefault="003A30ED" w:rsidP="003A30ED">
            <w:pPr>
              <w:jc w:val="center"/>
              <w:rPr>
                <w:i/>
                <w:iCs/>
              </w:rPr>
            </w:pPr>
          </w:p>
        </w:tc>
      </w:tr>
      <w:tr w:rsidR="003A30ED" w:rsidRPr="008702EA" w14:paraId="5B588AFB" w14:textId="77777777" w:rsidTr="004C21F9">
        <w:tc>
          <w:tcPr>
            <w:tcW w:w="1039" w:type="dxa"/>
            <w:tcBorders>
              <w:top w:val="nil"/>
              <w:left w:val="single" w:sz="4" w:space="0" w:color="auto"/>
              <w:bottom w:val="nil"/>
              <w:right w:val="nil"/>
            </w:tcBorders>
          </w:tcPr>
          <w:p w14:paraId="5E9384EF" w14:textId="30C865F5" w:rsidR="003A30ED" w:rsidRPr="00CC6B14" w:rsidRDefault="003A30ED" w:rsidP="003A30ED">
            <w:pPr>
              <w:jc w:val="center"/>
              <w:rPr>
                <w:i/>
                <w:iCs/>
              </w:rPr>
            </w:pPr>
            <w:r w:rsidRPr="0031035B">
              <w:rPr>
                <w:i/>
                <w:iCs/>
              </w:rPr>
              <w:t>AHU</w:t>
            </w:r>
          </w:p>
        </w:tc>
        <w:tc>
          <w:tcPr>
            <w:tcW w:w="2301" w:type="dxa"/>
            <w:tcBorders>
              <w:top w:val="nil"/>
              <w:left w:val="nil"/>
              <w:bottom w:val="nil"/>
              <w:right w:val="nil"/>
            </w:tcBorders>
          </w:tcPr>
          <w:p w14:paraId="5C5FB7C3" w14:textId="0704BCCD" w:rsidR="003A30ED" w:rsidRDefault="003A30ED" w:rsidP="003A30ED">
            <w:pPr>
              <w:jc w:val="center"/>
            </w:pPr>
            <w:r>
              <w:t>air handling unit</w:t>
            </w:r>
          </w:p>
        </w:tc>
        <w:tc>
          <w:tcPr>
            <w:tcW w:w="1437" w:type="dxa"/>
            <w:tcBorders>
              <w:top w:val="nil"/>
              <w:left w:val="nil"/>
              <w:bottom w:val="nil"/>
              <w:right w:val="nil"/>
            </w:tcBorders>
          </w:tcPr>
          <w:p w14:paraId="5F19A61B" w14:textId="77777777" w:rsidR="003A30ED" w:rsidRPr="0031035B" w:rsidRDefault="003A30ED" w:rsidP="003A30ED">
            <w:pPr>
              <w:jc w:val="center"/>
              <w:rPr>
                <w:iCs/>
              </w:rPr>
            </w:pPr>
          </w:p>
        </w:tc>
        <w:tc>
          <w:tcPr>
            <w:tcW w:w="1257" w:type="dxa"/>
            <w:tcBorders>
              <w:top w:val="nil"/>
              <w:left w:val="nil"/>
              <w:bottom w:val="nil"/>
              <w:right w:val="nil"/>
            </w:tcBorders>
          </w:tcPr>
          <w:p w14:paraId="760633B8" w14:textId="143D7A73" w:rsidR="003A30ED" w:rsidRPr="0031035B" w:rsidRDefault="003A30ED" w:rsidP="003A30ED">
            <w:pPr>
              <w:jc w:val="center"/>
              <w:rPr>
                <w:i/>
                <w:iCs/>
              </w:rPr>
            </w:pPr>
            <w:r>
              <w:rPr>
                <w:i/>
                <w:iCs/>
              </w:rPr>
              <w:t>i</w:t>
            </w:r>
            <w:r w:rsidRPr="00CC6B14">
              <w:rPr>
                <w:i/>
                <w:iCs/>
              </w:rPr>
              <w:t>nt</w:t>
            </w:r>
          </w:p>
        </w:tc>
        <w:tc>
          <w:tcPr>
            <w:tcW w:w="2154" w:type="dxa"/>
            <w:tcBorders>
              <w:top w:val="nil"/>
              <w:left w:val="nil"/>
              <w:bottom w:val="nil"/>
              <w:right w:val="nil"/>
            </w:tcBorders>
          </w:tcPr>
          <w:p w14:paraId="66FB18D8" w14:textId="158F5363" w:rsidR="003A30ED" w:rsidRDefault="003A30ED" w:rsidP="003A30ED">
            <w:pPr>
              <w:jc w:val="center"/>
            </w:pPr>
            <w:r>
              <w:t>internal heating</w:t>
            </w:r>
          </w:p>
        </w:tc>
        <w:tc>
          <w:tcPr>
            <w:tcW w:w="1257" w:type="dxa"/>
            <w:tcBorders>
              <w:top w:val="nil"/>
              <w:left w:val="nil"/>
              <w:bottom w:val="nil"/>
            </w:tcBorders>
          </w:tcPr>
          <w:p w14:paraId="49F5122D" w14:textId="77777777" w:rsidR="003A30ED" w:rsidRPr="0031035B" w:rsidRDefault="003A30ED" w:rsidP="003A30ED">
            <w:pPr>
              <w:jc w:val="center"/>
              <w:rPr>
                <w:i/>
                <w:iCs/>
              </w:rPr>
            </w:pPr>
          </w:p>
        </w:tc>
      </w:tr>
      <w:tr w:rsidR="003A30ED" w:rsidRPr="008702EA" w14:paraId="37502CBA" w14:textId="77777777" w:rsidTr="00375C20">
        <w:tc>
          <w:tcPr>
            <w:tcW w:w="1039" w:type="dxa"/>
            <w:tcBorders>
              <w:top w:val="nil"/>
              <w:left w:val="single" w:sz="4" w:space="0" w:color="auto"/>
              <w:bottom w:val="nil"/>
              <w:right w:val="nil"/>
            </w:tcBorders>
          </w:tcPr>
          <w:p w14:paraId="6ED893DA" w14:textId="6282872F" w:rsidR="003A30ED" w:rsidRPr="00CC6B14" w:rsidRDefault="003A30ED" w:rsidP="003A30ED">
            <w:pPr>
              <w:jc w:val="center"/>
              <w:rPr>
                <w:i/>
                <w:iCs/>
              </w:rPr>
            </w:pPr>
            <w:r>
              <w:rPr>
                <w:i/>
                <w:iCs/>
              </w:rPr>
              <w:t>c</w:t>
            </w:r>
            <w:r w:rsidRPr="00CC6B14">
              <w:rPr>
                <w:i/>
                <w:iCs/>
              </w:rPr>
              <w:t>av</w:t>
            </w:r>
          </w:p>
        </w:tc>
        <w:tc>
          <w:tcPr>
            <w:tcW w:w="2301" w:type="dxa"/>
            <w:tcBorders>
              <w:top w:val="nil"/>
              <w:left w:val="nil"/>
              <w:bottom w:val="nil"/>
              <w:right w:val="nil"/>
            </w:tcBorders>
          </w:tcPr>
          <w:p w14:paraId="05ACF5C7" w14:textId="5CFB54F6" w:rsidR="003A30ED" w:rsidRDefault="003A30ED" w:rsidP="003A30ED">
            <w:pPr>
              <w:jc w:val="center"/>
            </w:pPr>
            <w:r>
              <w:t>cavity</w:t>
            </w:r>
          </w:p>
        </w:tc>
        <w:tc>
          <w:tcPr>
            <w:tcW w:w="1437" w:type="dxa"/>
            <w:tcBorders>
              <w:top w:val="nil"/>
              <w:left w:val="nil"/>
              <w:bottom w:val="nil"/>
              <w:right w:val="nil"/>
            </w:tcBorders>
          </w:tcPr>
          <w:p w14:paraId="575D9634" w14:textId="77777777" w:rsidR="003A30ED" w:rsidRPr="0031035B" w:rsidRDefault="003A30ED" w:rsidP="003A30ED">
            <w:pPr>
              <w:jc w:val="center"/>
              <w:rPr>
                <w:iCs/>
              </w:rPr>
            </w:pPr>
          </w:p>
        </w:tc>
        <w:tc>
          <w:tcPr>
            <w:tcW w:w="1257" w:type="dxa"/>
            <w:tcBorders>
              <w:top w:val="nil"/>
              <w:left w:val="nil"/>
              <w:bottom w:val="nil"/>
              <w:right w:val="nil"/>
            </w:tcBorders>
          </w:tcPr>
          <w:p w14:paraId="3C582A99" w14:textId="67FC134E" w:rsidR="003A30ED" w:rsidRPr="0031035B" w:rsidRDefault="003A30ED" w:rsidP="003A30ED">
            <w:pPr>
              <w:jc w:val="center"/>
              <w:rPr>
                <w:i/>
                <w:iCs/>
              </w:rPr>
            </w:pPr>
            <w:r>
              <w:rPr>
                <w:i/>
                <w:iCs/>
              </w:rPr>
              <w:t>rad</w:t>
            </w:r>
          </w:p>
        </w:tc>
        <w:tc>
          <w:tcPr>
            <w:tcW w:w="2154" w:type="dxa"/>
            <w:tcBorders>
              <w:top w:val="nil"/>
              <w:left w:val="nil"/>
              <w:bottom w:val="nil"/>
              <w:right w:val="nil"/>
            </w:tcBorders>
          </w:tcPr>
          <w:p w14:paraId="1D670407" w14:textId="161D6770" w:rsidR="003A30ED" w:rsidRDefault="003A30ED" w:rsidP="003A30ED">
            <w:pPr>
              <w:jc w:val="center"/>
            </w:pPr>
            <w:r>
              <w:t>radiant heating flux</w:t>
            </w:r>
          </w:p>
        </w:tc>
        <w:tc>
          <w:tcPr>
            <w:tcW w:w="1257" w:type="dxa"/>
            <w:tcBorders>
              <w:top w:val="nil"/>
              <w:left w:val="nil"/>
              <w:bottom w:val="nil"/>
            </w:tcBorders>
          </w:tcPr>
          <w:p w14:paraId="14124F38" w14:textId="77777777" w:rsidR="003A30ED" w:rsidRPr="0031035B" w:rsidRDefault="003A30ED" w:rsidP="003A30ED">
            <w:pPr>
              <w:jc w:val="center"/>
              <w:rPr>
                <w:i/>
                <w:iCs/>
              </w:rPr>
            </w:pPr>
          </w:p>
        </w:tc>
      </w:tr>
      <w:tr w:rsidR="003A30ED" w:rsidRPr="008702EA" w14:paraId="38D592BB" w14:textId="77777777" w:rsidTr="004C21F9">
        <w:tc>
          <w:tcPr>
            <w:tcW w:w="1039" w:type="dxa"/>
            <w:tcBorders>
              <w:top w:val="nil"/>
              <w:left w:val="single" w:sz="4" w:space="0" w:color="auto"/>
              <w:bottom w:val="single" w:sz="4" w:space="0" w:color="auto"/>
              <w:right w:val="nil"/>
            </w:tcBorders>
          </w:tcPr>
          <w:p w14:paraId="2FBCEA6D" w14:textId="7D9AEB23" w:rsidR="003A30ED" w:rsidRDefault="003A30ED" w:rsidP="003A30ED">
            <w:pPr>
              <w:jc w:val="center"/>
              <w:rPr>
                <w:i/>
                <w:iCs/>
              </w:rPr>
            </w:pPr>
            <w:r w:rsidRPr="0031035B">
              <w:rPr>
                <w:i/>
                <w:iCs/>
              </w:rPr>
              <w:t>env</w:t>
            </w:r>
          </w:p>
        </w:tc>
        <w:tc>
          <w:tcPr>
            <w:tcW w:w="2301" w:type="dxa"/>
            <w:tcBorders>
              <w:top w:val="nil"/>
              <w:left w:val="nil"/>
              <w:bottom w:val="single" w:sz="4" w:space="0" w:color="auto"/>
              <w:right w:val="nil"/>
            </w:tcBorders>
          </w:tcPr>
          <w:p w14:paraId="7D7A2E5C" w14:textId="3B3B9E84" w:rsidR="003A30ED" w:rsidRDefault="003A30ED" w:rsidP="003A30ED">
            <w:pPr>
              <w:jc w:val="center"/>
            </w:pPr>
            <w:r>
              <w:t>envelope</w:t>
            </w:r>
          </w:p>
        </w:tc>
        <w:tc>
          <w:tcPr>
            <w:tcW w:w="1437" w:type="dxa"/>
            <w:tcBorders>
              <w:top w:val="nil"/>
              <w:left w:val="nil"/>
              <w:bottom w:val="single" w:sz="4" w:space="0" w:color="auto"/>
              <w:right w:val="nil"/>
            </w:tcBorders>
          </w:tcPr>
          <w:p w14:paraId="53518CA9" w14:textId="77777777" w:rsidR="003A30ED" w:rsidRPr="0031035B" w:rsidRDefault="003A30ED" w:rsidP="003A30ED">
            <w:pPr>
              <w:jc w:val="center"/>
              <w:rPr>
                <w:iCs/>
              </w:rPr>
            </w:pPr>
          </w:p>
        </w:tc>
        <w:tc>
          <w:tcPr>
            <w:tcW w:w="1257" w:type="dxa"/>
            <w:tcBorders>
              <w:top w:val="nil"/>
              <w:left w:val="nil"/>
              <w:right w:val="nil"/>
            </w:tcBorders>
          </w:tcPr>
          <w:p w14:paraId="7A8E185E" w14:textId="77777777" w:rsidR="003A30ED" w:rsidRDefault="003A30ED" w:rsidP="003A30ED">
            <w:pPr>
              <w:jc w:val="center"/>
              <w:rPr>
                <w:i/>
                <w:iCs/>
              </w:rPr>
            </w:pPr>
          </w:p>
        </w:tc>
        <w:tc>
          <w:tcPr>
            <w:tcW w:w="2154" w:type="dxa"/>
            <w:tcBorders>
              <w:top w:val="nil"/>
              <w:left w:val="nil"/>
              <w:right w:val="nil"/>
            </w:tcBorders>
          </w:tcPr>
          <w:p w14:paraId="3849BA58" w14:textId="77777777" w:rsidR="003A30ED" w:rsidRDefault="003A30ED" w:rsidP="003A30ED">
            <w:pPr>
              <w:jc w:val="center"/>
            </w:pPr>
          </w:p>
        </w:tc>
        <w:tc>
          <w:tcPr>
            <w:tcW w:w="1257" w:type="dxa"/>
            <w:tcBorders>
              <w:top w:val="nil"/>
              <w:left w:val="nil"/>
            </w:tcBorders>
          </w:tcPr>
          <w:p w14:paraId="7F7EA6E5" w14:textId="77777777" w:rsidR="003A30ED" w:rsidRPr="0031035B" w:rsidRDefault="003A30ED" w:rsidP="003A30ED">
            <w:pPr>
              <w:jc w:val="center"/>
              <w:rPr>
                <w:i/>
                <w:iCs/>
              </w:rPr>
            </w:pPr>
          </w:p>
        </w:tc>
      </w:tr>
    </w:tbl>
    <w:p w14:paraId="54C2E490" w14:textId="01006933" w:rsidR="00707894" w:rsidDel="001047A7" w:rsidRDefault="00707894" w:rsidP="00447E3E">
      <w:pPr>
        <w:rPr>
          <w:del w:id="2148" w:author="Lichen Wu" w:date="2022-04-09T15:29:00Z"/>
        </w:rPr>
      </w:pPr>
    </w:p>
    <w:p w14:paraId="2130E34E" w14:textId="5698A790" w:rsidR="007F4813" w:rsidRDefault="007F4813">
      <w:pPr>
        <w:rPr>
          <w:sz w:val="24"/>
        </w:rPr>
      </w:pPr>
      <w:del w:id="2149" w:author="Lichen Wu" w:date="2022-04-09T15:29:00Z">
        <w:r w:rsidDel="001047A7">
          <w:rPr>
            <w:sz w:val="24"/>
          </w:rPr>
          <w:br w:type="page"/>
        </w:r>
      </w:del>
    </w:p>
    <w:p w14:paraId="3961176E" w14:textId="77777777" w:rsidR="0043009B" w:rsidRPr="0043009B" w:rsidRDefault="0043009B" w:rsidP="0043009B">
      <w:pPr>
        <w:rPr>
          <w:sz w:val="24"/>
        </w:rPr>
      </w:pPr>
    </w:p>
    <w:p w14:paraId="2481BB4C" w14:textId="5C880A4D" w:rsidR="001E3D5B" w:rsidRDefault="001E3D5B" w:rsidP="001E3D5B">
      <w:pPr>
        <w:pStyle w:val="Heading1"/>
        <w:rPr>
          <w:ins w:id="2150" w:author="Lichen Wu" w:date="2022-04-09T15:33:00Z"/>
        </w:rPr>
      </w:pPr>
      <w:r w:rsidRPr="006A6864">
        <w:t>REFERENCES</w:t>
      </w:r>
    </w:p>
    <w:p w14:paraId="6A00062F" w14:textId="77777777" w:rsidR="00720B8B" w:rsidRPr="00720B8B" w:rsidRDefault="00720B8B" w:rsidP="00720B8B">
      <w:pPr>
        <w:rPr>
          <w:rPrChange w:id="2151" w:author="Lichen Wu" w:date="2022-04-09T15:33:00Z">
            <w:rPr/>
          </w:rPrChange>
        </w:rPr>
        <w:pPrChange w:id="2152" w:author="Lichen Wu" w:date="2022-04-09T15:33:00Z">
          <w:pPr>
            <w:pStyle w:val="Heading1"/>
          </w:pPr>
        </w:pPrChange>
      </w:pPr>
    </w:p>
    <w:p w14:paraId="48ECAA25" w14:textId="77777777" w:rsidR="00BC1BE2" w:rsidRPr="00BC1BE2" w:rsidRDefault="00BC1BE2" w:rsidP="00BC1BE2"/>
    <w:p w14:paraId="15B7501B" w14:textId="77777777" w:rsidR="007E0949" w:rsidRPr="007E0949" w:rsidRDefault="001E3D5B" w:rsidP="007E0949">
      <w:pPr>
        <w:pStyle w:val="Bibliography"/>
      </w:pPr>
      <w:r>
        <w:fldChar w:fldCharType="begin"/>
      </w:r>
      <w:r>
        <w:instrText xml:space="preserve"> ADDIN ZOTERO_BIBL {"uncited":[],"omitted":[],"custom":[]} CSL_BIBLIOGRAPHY </w:instrText>
      </w:r>
      <w:r>
        <w:fldChar w:fldCharType="separate"/>
      </w:r>
      <w:r w:rsidR="007E0949" w:rsidRPr="007E0949">
        <w:rPr>
          <w:i/>
          <w:iCs/>
        </w:rPr>
        <w:t>ANSI/ASHRAE/IES 90.1-2016, Energy Standard for Buildings Except Low Rise Residential Buildings.</w:t>
      </w:r>
      <w:r w:rsidR="007E0949" w:rsidRPr="007E0949">
        <w:t xml:space="preserve"> (n.d.). American Society of Heating, Refrigerating and Air-Conditioning Engineers.</w:t>
      </w:r>
    </w:p>
    <w:p w14:paraId="3488CAB7" w14:textId="77777777" w:rsidR="007E0949" w:rsidRPr="007E0949" w:rsidRDefault="007E0949" w:rsidP="007E0949">
      <w:pPr>
        <w:pStyle w:val="Bibliography"/>
      </w:pPr>
      <w:r w:rsidRPr="007E0949">
        <w:t xml:space="preserve">Bouchachia, H., &amp; Vanaret, C. (2011). </w:t>
      </w:r>
      <w:r w:rsidRPr="007E0949">
        <w:rPr>
          <w:i/>
          <w:iCs/>
        </w:rPr>
        <w:t>Incremental Learning Based on Growing Gaussian Mixture Models</w:t>
      </w:r>
      <w:r w:rsidRPr="007E0949">
        <w:t xml:space="preserve">. </w:t>
      </w:r>
      <w:r w:rsidRPr="007E0949">
        <w:rPr>
          <w:i/>
          <w:iCs/>
        </w:rPr>
        <w:t>2</w:t>
      </w:r>
      <w:r w:rsidRPr="007E0949">
        <w:t>. https://doi.org/10.1109/ICMLA.2011.79</w:t>
      </w:r>
    </w:p>
    <w:p w14:paraId="7ED59D14" w14:textId="77777777" w:rsidR="007E0949" w:rsidRPr="007E0949" w:rsidRDefault="007E0949" w:rsidP="007E0949">
      <w:pPr>
        <w:pStyle w:val="Bibliography"/>
      </w:pPr>
      <w:r w:rsidRPr="007E0949">
        <w:t xml:space="preserve">Braun, J. E., &amp; Chaturvedi, N. (2002). An Inverse Gray-Box Model for Transient Building Load Prediction. </w:t>
      </w:r>
      <w:r w:rsidRPr="007E0949">
        <w:rPr>
          <w:i/>
          <w:iCs/>
        </w:rPr>
        <w:t>HVAC&amp;R Research</w:t>
      </w:r>
      <w:r w:rsidRPr="007E0949">
        <w:t xml:space="preserve">, </w:t>
      </w:r>
      <w:r w:rsidRPr="007E0949">
        <w:rPr>
          <w:i/>
          <w:iCs/>
        </w:rPr>
        <w:t>8</w:t>
      </w:r>
      <w:r w:rsidRPr="007E0949">
        <w:t>(1), 73–99. https://doi.org/10.1080/10789669.2002.10391290</w:t>
      </w:r>
    </w:p>
    <w:p w14:paraId="63F7F6DC" w14:textId="77777777" w:rsidR="007E0949" w:rsidRPr="007E0949" w:rsidRDefault="007E0949" w:rsidP="007E0949">
      <w:pPr>
        <w:pStyle w:val="Bibliography"/>
      </w:pPr>
      <w:r w:rsidRPr="007E0949">
        <w:t xml:space="preserve">James V. Miranda, L. (2018). PySwarms: A research toolkit for Particle Swarm Optimization in Python. </w:t>
      </w:r>
      <w:r w:rsidRPr="007E0949">
        <w:rPr>
          <w:i/>
          <w:iCs/>
        </w:rPr>
        <w:t>The Journal of Open Source Software</w:t>
      </w:r>
      <w:r w:rsidRPr="007E0949">
        <w:t xml:space="preserve">, </w:t>
      </w:r>
      <w:r w:rsidRPr="007E0949">
        <w:rPr>
          <w:i/>
          <w:iCs/>
        </w:rPr>
        <w:t>3</w:t>
      </w:r>
      <w:r w:rsidRPr="007E0949">
        <w:t>(21), 433. https://doi.org/10.21105/joss.00433</w:t>
      </w:r>
    </w:p>
    <w:p w14:paraId="3AC633A8" w14:textId="77777777" w:rsidR="007E0949" w:rsidRPr="007E0949" w:rsidRDefault="007E0949" w:rsidP="007E0949">
      <w:pPr>
        <w:pStyle w:val="Bibliography"/>
      </w:pPr>
      <w:r w:rsidRPr="007E0949">
        <w:t xml:space="preserve">Joe, J., &amp; Karava, P. (2017). Agent-based system identification for control-oriented building models. </w:t>
      </w:r>
      <w:r w:rsidRPr="007E0949">
        <w:rPr>
          <w:i/>
          <w:iCs/>
        </w:rPr>
        <w:t>Journal of Building Performance Simulation</w:t>
      </w:r>
      <w:r w:rsidRPr="007E0949">
        <w:t xml:space="preserve">, </w:t>
      </w:r>
      <w:r w:rsidRPr="007E0949">
        <w:rPr>
          <w:i/>
          <w:iCs/>
        </w:rPr>
        <w:t>10</w:t>
      </w:r>
      <w:r w:rsidRPr="007E0949">
        <w:t>(2), 183–204. https://doi.org/10.1080/19401493.2016.1212272</w:t>
      </w:r>
    </w:p>
    <w:p w14:paraId="60B896C9" w14:textId="77777777" w:rsidR="007E0949" w:rsidRPr="007E0949" w:rsidRDefault="007E0949" w:rsidP="007E0949">
      <w:pPr>
        <w:pStyle w:val="Bibliography"/>
      </w:pPr>
      <w:r w:rsidRPr="007E0949">
        <w:t xml:space="preserve">Karami, M., &amp; Wang, L. (2018). Fault detection and diagnosis for nonlinear systems: A new adaptive Gaussian mixture modeling approach. </w:t>
      </w:r>
      <w:r w:rsidRPr="007E0949">
        <w:rPr>
          <w:i/>
          <w:iCs/>
        </w:rPr>
        <w:t>Energy and Buildings</w:t>
      </w:r>
      <w:r w:rsidRPr="007E0949">
        <w:t xml:space="preserve">, </w:t>
      </w:r>
      <w:r w:rsidRPr="007E0949">
        <w:rPr>
          <w:i/>
          <w:iCs/>
        </w:rPr>
        <w:t>166</w:t>
      </w:r>
      <w:r w:rsidRPr="007E0949">
        <w:t>, 477–488. https://doi.org/10.1016/j.enbuild.2018.02.032</w:t>
      </w:r>
    </w:p>
    <w:p w14:paraId="247D864C" w14:textId="77777777" w:rsidR="007E0949" w:rsidRPr="007E0949" w:rsidRDefault="007E0949" w:rsidP="007E0949">
      <w:pPr>
        <w:pStyle w:val="Bibliography"/>
      </w:pPr>
      <w:r w:rsidRPr="007E0949">
        <w:t xml:space="preserve">Landsberg, D. R., Shonder, J. A., Barker, K. A., Hall, C. R. L., &amp; Reindl, D. T. (n.d.). </w:t>
      </w:r>
      <w:r w:rsidRPr="007E0949">
        <w:rPr>
          <w:i/>
          <w:iCs/>
        </w:rPr>
        <w:t xml:space="preserve">Or trans©miAsSsiHonRAinE e(iwthwewr.parsihnrtaoer.odrigg)it.aFl oforrpmerissonnoatl upseermointtlye.dAwdidthitoiountaAl </w:t>
      </w:r>
      <w:r w:rsidRPr="007E0949">
        <w:rPr>
          <w:i/>
          <w:iCs/>
        </w:rPr>
        <w:lastRenderedPageBreak/>
        <w:t>SreHpRrAoEd’uscptiroionr, dwirsittrtiebnutpioenrm, ission. ASHRAE Guideline Project Committee 1 4 Cognizant TC: TC 7.6, Building Energy Performance SPLS Liaison: Waller S. Clements</w:t>
      </w:r>
      <w:r w:rsidRPr="007E0949">
        <w:t>. 150.</w:t>
      </w:r>
    </w:p>
    <w:p w14:paraId="7E95CCF3" w14:textId="77777777" w:rsidR="007E0949" w:rsidRPr="007E0949" w:rsidRDefault="007E0949" w:rsidP="007E0949">
      <w:pPr>
        <w:pStyle w:val="Bibliography"/>
      </w:pPr>
      <w:r w:rsidRPr="007E0949">
        <w:t xml:space="preserve">Sung, H. G. (n.d.). </w:t>
      </w:r>
      <w:r w:rsidRPr="007E0949">
        <w:rPr>
          <w:i/>
          <w:iCs/>
        </w:rPr>
        <w:t>Gaussian Mixture Regression and Classiﬁcation</w:t>
      </w:r>
      <w:r w:rsidRPr="007E0949">
        <w:t>. 117.</w:t>
      </w:r>
    </w:p>
    <w:p w14:paraId="53E48115" w14:textId="77777777" w:rsidR="007E0949" w:rsidRPr="007E0949" w:rsidRDefault="007E0949" w:rsidP="007E0949">
      <w:pPr>
        <w:pStyle w:val="Bibliography"/>
      </w:pPr>
      <w:r w:rsidRPr="007E0949">
        <w:t xml:space="preserve">Wang, L., Kubichek, R., &amp; Zhou, X. (2018). Adaptive learning based data-driven models for predicting hourly building energy use. </w:t>
      </w:r>
      <w:r w:rsidRPr="007E0949">
        <w:rPr>
          <w:i/>
          <w:iCs/>
        </w:rPr>
        <w:t>Energy and Buildings</w:t>
      </w:r>
      <w:r w:rsidRPr="007E0949">
        <w:t xml:space="preserve">, </w:t>
      </w:r>
      <w:r w:rsidRPr="007E0949">
        <w:rPr>
          <w:i/>
          <w:iCs/>
        </w:rPr>
        <w:t>159</w:t>
      </w:r>
      <w:r w:rsidRPr="007E0949">
        <w:t>, 454–461. https://doi.org/10.1016/j.enbuild.2017.10.054</w:t>
      </w:r>
    </w:p>
    <w:p w14:paraId="0AA2E933" w14:textId="24850A31" w:rsidR="001E3D5B" w:rsidRPr="001E3D5B" w:rsidRDefault="001E3D5B" w:rsidP="001E3D5B">
      <w:r>
        <w:fldChar w:fldCharType="end"/>
      </w:r>
    </w:p>
    <w:p w14:paraId="1B97AAD7" w14:textId="77777777" w:rsidR="001E3D5B" w:rsidRPr="00447E3E" w:rsidRDefault="001E3D5B" w:rsidP="00447E3E">
      <w:pPr>
        <w:rPr>
          <w:lang w:eastAsia="zh-CN"/>
        </w:rPr>
      </w:pPr>
    </w:p>
    <w:sectPr w:rsidR="001E3D5B" w:rsidRPr="00447E3E" w:rsidSect="00803E74">
      <w:headerReference w:type="even" r:id="rId24"/>
      <w:headerReference w:type="default" r:id="rId25"/>
      <w:footerReference w:type="default" r:id="rId26"/>
      <w:pgSz w:w="12240" w:h="15840" w:code="1"/>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Lichen Wu" w:date="2022-04-08T22:41:00Z" w:initials="LW">
    <w:p w14:paraId="2A6A55AD" w14:textId="3FBC1F46" w:rsidR="00F2512E" w:rsidRDefault="00F2512E">
      <w:pPr>
        <w:pStyle w:val="CommentText"/>
      </w:pPr>
      <w:r>
        <w:rPr>
          <w:rStyle w:val="CommentReference"/>
        </w:rPr>
        <w:annotationRef/>
      </w:r>
      <w:r>
        <w:t>Why hybrid approach</w:t>
      </w:r>
    </w:p>
  </w:comment>
  <w:comment w:id="19" w:author="LipingWang" w:date="2022-04-08T13:57:00Z" w:initials="LW">
    <w:p w14:paraId="735FFC4B" w14:textId="16C9F332" w:rsidR="00883F2A" w:rsidRDefault="00883F2A">
      <w:pPr>
        <w:pStyle w:val="CommentText"/>
      </w:pPr>
      <w:r>
        <w:rPr>
          <w:rStyle w:val="CommentReference"/>
        </w:rPr>
        <w:annotationRef/>
      </w:r>
      <w:r>
        <w:t>This is incorrect.</w:t>
      </w:r>
    </w:p>
  </w:comment>
  <w:comment w:id="21" w:author="LipingWang" w:date="2022-04-08T13:57:00Z" w:initials="LW">
    <w:p w14:paraId="1161A110" w14:textId="653DA9CE" w:rsidR="00883F2A" w:rsidRDefault="00883F2A">
      <w:pPr>
        <w:pStyle w:val="CommentText"/>
      </w:pPr>
      <w:r>
        <w:rPr>
          <w:rStyle w:val="CommentReference"/>
        </w:rPr>
        <w:annotationRef/>
      </w:r>
      <w:r>
        <w:t>The introduction and literature review requires more efforts. Review of existing studies of RC model, GMR models/GGMR models,</w:t>
      </w:r>
    </w:p>
  </w:comment>
  <w:comment w:id="22" w:author="LipingWang" w:date="2022-04-08T13:58:00Z" w:initials="LW">
    <w:p w14:paraId="09A8276B" w14:textId="6BC14F49" w:rsidR="00883F2A" w:rsidRDefault="00883F2A">
      <w:pPr>
        <w:pStyle w:val="CommentText"/>
      </w:pPr>
      <w:r>
        <w:rPr>
          <w:rStyle w:val="CommentReference"/>
        </w:rPr>
        <w:annotationRef/>
      </w:r>
      <w:r>
        <w:t xml:space="preserve">Needs a transition between introduction and this paragraph. </w:t>
      </w:r>
    </w:p>
  </w:comment>
  <w:comment w:id="25" w:author="LipingWang" w:date="2022-04-08T13:59:00Z" w:initials="LW">
    <w:p w14:paraId="720BA358" w14:textId="3022C3F4" w:rsidR="00883F2A" w:rsidRDefault="00883F2A">
      <w:pPr>
        <w:pStyle w:val="CommentText"/>
      </w:pPr>
      <w:r>
        <w:rPr>
          <w:rStyle w:val="CommentReference"/>
        </w:rPr>
        <w:annotationRef/>
      </w:r>
      <w:r>
        <w:t>Past tense.</w:t>
      </w:r>
    </w:p>
  </w:comment>
  <w:comment w:id="36" w:author="LipingWang" w:date="2022-04-08T14:00:00Z" w:initials="LW">
    <w:p w14:paraId="6AFF9B12" w14:textId="18AB80C4" w:rsidR="00883F2A" w:rsidRDefault="00883F2A">
      <w:pPr>
        <w:pStyle w:val="CommentText"/>
      </w:pPr>
      <w:r>
        <w:rPr>
          <w:rStyle w:val="CommentReference"/>
        </w:rPr>
        <w:annotationRef/>
      </w:r>
      <w:r>
        <w:t xml:space="preserve">This section should be moved to the end. Introduce the RC, GGMR, and hybrid model first. </w:t>
      </w:r>
    </w:p>
  </w:comment>
  <w:comment w:id="163" w:author="LipingWang" w:date="2022-04-08T14:01:00Z" w:initials="LW">
    <w:p w14:paraId="0677930F" w14:textId="79BDF296" w:rsidR="00883F2A" w:rsidRDefault="00883F2A">
      <w:pPr>
        <w:pStyle w:val="CommentText"/>
      </w:pPr>
      <w:r>
        <w:rPr>
          <w:rStyle w:val="CommentReference"/>
        </w:rPr>
        <w:annotationRef/>
      </w:r>
      <w:r>
        <w:t xml:space="preserve">Cite the equation number. </w:t>
      </w:r>
    </w:p>
  </w:comment>
  <w:comment w:id="212" w:author="LipingWang" w:date="2022-04-08T14:01:00Z" w:initials="LW">
    <w:p w14:paraId="07106812" w14:textId="780728C5" w:rsidR="00883F2A" w:rsidRDefault="00883F2A">
      <w:pPr>
        <w:pStyle w:val="CommentText"/>
      </w:pPr>
      <w:r>
        <w:rPr>
          <w:rStyle w:val="CommentReference"/>
        </w:rPr>
        <w:annotationRef/>
      </w:r>
      <w:r>
        <w:t xml:space="preserve">This is not the general equation. What is the purpose of this equation. </w:t>
      </w:r>
    </w:p>
  </w:comment>
  <w:comment w:id="225" w:author="LipingWang" w:date="2022-04-08T14:03:00Z" w:initials="LW">
    <w:p w14:paraId="61B64C01" w14:textId="594B9950" w:rsidR="00DA3EB5" w:rsidRDefault="00DA3EB5">
      <w:pPr>
        <w:pStyle w:val="CommentText"/>
      </w:pPr>
      <w:r>
        <w:rPr>
          <w:rStyle w:val="CommentReference"/>
        </w:rPr>
        <w:annotationRef/>
      </w:r>
      <w:r>
        <w:t>Did you use matlabe at the end?</w:t>
      </w:r>
    </w:p>
  </w:comment>
  <w:comment w:id="227" w:author="LipingWang" w:date="2022-04-08T14:19:00Z" w:initials="LW">
    <w:p w14:paraId="0D3830E0" w14:textId="4652915C" w:rsidR="00E81D4E" w:rsidRDefault="00E81D4E">
      <w:pPr>
        <w:pStyle w:val="CommentText"/>
      </w:pPr>
      <w:r>
        <w:rPr>
          <w:rStyle w:val="CommentReference"/>
        </w:rPr>
        <w:annotationRef/>
      </w:r>
      <w:r>
        <w:t>You can move the actual model and results to the case study section.</w:t>
      </w:r>
    </w:p>
  </w:comment>
  <w:comment w:id="247" w:author="LipingWang" w:date="2022-04-08T14:05:00Z" w:initials="LW">
    <w:p w14:paraId="4B629455" w14:textId="55159F44" w:rsidR="00DA3EB5" w:rsidRDefault="00DA3EB5">
      <w:pPr>
        <w:pStyle w:val="CommentText"/>
      </w:pPr>
      <w:r>
        <w:rPr>
          <w:rStyle w:val="CommentReference"/>
        </w:rPr>
        <w:annotationRef/>
      </w:r>
      <w:r>
        <w:t>Needs details of model 1. You need to give detailed explanation of each model. What’s the logic of each model, inputs, state variables, why?</w:t>
      </w:r>
    </w:p>
  </w:comment>
  <w:comment w:id="256" w:author="LipingWang" w:date="2022-04-08T14:08:00Z" w:initials="LW">
    <w:p w14:paraId="20DD0D4B" w14:textId="7A975E2E" w:rsidR="00C627AF" w:rsidRDefault="00C627AF">
      <w:pPr>
        <w:pStyle w:val="CommentText"/>
      </w:pPr>
      <w:r>
        <w:rPr>
          <w:rStyle w:val="CommentReference"/>
        </w:rPr>
        <w:annotationRef/>
      </w:r>
      <w:r>
        <w:t>Add result discussion of figure 2 and table 2.</w:t>
      </w:r>
    </w:p>
  </w:comment>
  <w:comment w:id="646" w:author="LipingWang" w:date="2022-04-08T14:09:00Z" w:initials="LW">
    <w:p w14:paraId="54DDA941" w14:textId="37286021" w:rsidR="00C627AF" w:rsidRDefault="00C627AF">
      <w:pPr>
        <w:pStyle w:val="CommentText"/>
      </w:pPr>
      <w:r>
        <w:rPr>
          <w:rStyle w:val="CommentReference"/>
        </w:rPr>
        <w:annotationRef/>
      </w:r>
      <w:r>
        <w:t>You want to cite the original method from Rice University</w:t>
      </w:r>
    </w:p>
  </w:comment>
  <w:comment w:id="655" w:author="LipingWang" w:date="2022-04-08T14:10:00Z" w:initials="LW">
    <w:p w14:paraId="777BBB98" w14:textId="71F8951D" w:rsidR="00C627AF" w:rsidRDefault="00C627AF">
      <w:pPr>
        <w:pStyle w:val="CommentText"/>
      </w:pPr>
      <w:r>
        <w:rPr>
          <w:rStyle w:val="CommentReference"/>
        </w:rPr>
        <w:annotationRef/>
      </w:r>
      <w:r>
        <w:t>Those seems not  the correct set of equations.  Please check the paper and the thesis from Rice U.</w:t>
      </w:r>
    </w:p>
  </w:comment>
  <w:comment w:id="666" w:author="LipingWang" w:date="2022-04-08T14:11:00Z" w:initials="LW">
    <w:p w14:paraId="680DDCD5" w14:textId="14DD6F73" w:rsidR="00C627AF" w:rsidRDefault="00C627AF">
      <w:pPr>
        <w:pStyle w:val="CommentText"/>
      </w:pPr>
      <w:r>
        <w:rPr>
          <w:rStyle w:val="CommentReference"/>
        </w:rPr>
        <w:annotationRef/>
      </w:r>
      <w:r>
        <w:t xml:space="preserve">Discuss GGMR and benefits. </w:t>
      </w:r>
    </w:p>
  </w:comment>
  <w:comment w:id="703" w:author="LipingWang" w:date="2022-04-08T14:20:00Z" w:initials="LW">
    <w:p w14:paraId="689F63D1" w14:textId="628237A1" w:rsidR="00E81D4E" w:rsidRDefault="00E81D4E">
      <w:pPr>
        <w:pStyle w:val="CommentText"/>
      </w:pPr>
      <w:r>
        <w:rPr>
          <w:rStyle w:val="CommentReference"/>
        </w:rPr>
        <w:annotationRef/>
      </w:r>
      <w:r>
        <w:t xml:space="preserve">Move the results to the case study section. </w:t>
      </w:r>
    </w:p>
  </w:comment>
  <w:comment w:id="705" w:author="LipingWang" w:date="2022-04-08T14:14:00Z" w:initials="LW">
    <w:p w14:paraId="21BFEA61" w14:textId="751D6BFA" w:rsidR="001A7EC3" w:rsidRDefault="001A7EC3">
      <w:pPr>
        <w:pStyle w:val="CommentText"/>
      </w:pPr>
      <w:r>
        <w:rPr>
          <w:rStyle w:val="CommentReference"/>
        </w:rPr>
        <w:annotationRef/>
      </w:r>
      <w:r>
        <w:t>This is used for GGMR not hybrid.</w:t>
      </w:r>
    </w:p>
  </w:comment>
  <w:comment w:id="750" w:author="LipingWang" w:date="2022-04-08T14:15:00Z" w:initials="LW">
    <w:p w14:paraId="1516B68A" w14:textId="77777777" w:rsidR="001A7EC3" w:rsidRDefault="001A7EC3">
      <w:pPr>
        <w:pStyle w:val="CommentText"/>
      </w:pPr>
      <w:r>
        <w:rPr>
          <w:rStyle w:val="CommentReference"/>
        </w:rPr>
        <w:annotationRef/>
      </w:r>
      <w:r>
        <w:t xml:space="preserve">You do not need to present this figure </w:t>
      </w:r>
    </w:p>
    <w:p w14:paraId="0A8C5670" w14:textId="77777777" w:rsidR="007F4EC6" w:rsidRDefault="007F4EC6">
      <w:pPr>
        <w:pStyle w:val="CommentText"/>
      </w:pPr>
    </w:p>
    <w:p w14:paraId="5800133F" w14:textId="359B3BE9" w:rsidR="007F4EC6" w:rsidRDefault="007F4EC6">
      <w:pPr>
        <w:pStyle w:val="CommentText"/>
      </w:pPr>
      <w:r>
        <w:t>Change it to a table maybe</w:t>
      </w:r>
    </w:p>
  </w:comment>
  <w:comment w:id="1023" w:author="LipingWang" w:date="2022-04-08T14:21:00Z" w:initials="LW">
    <w:p w14:paraId="1A7E44B5" w14:textId="1EF4DC0D" w:rsidR="00E81D4E" w:rsidRDefault="00E81D4E">
      <w:pPr>
        <w:pStyle w:val="CommentText"/>
      </w:pPr>
      <w:r>
        <w:rPr>
          <w:rStyle w:val="CommentReference"/>
        </w:rPr>
        <w:annotationRef/>
      </w:r>
      <w:r>
        <w:t xml:space="preserve">This section really needs a lot of work. You will need to describe your models for each method, and results </w:t>
      </w:r>
    </w:p>
  </w:comment>
  <w:comment w:id="1053" w:author="Lichen Wu" w:date="2022-04-08T22:23:00Z" w:initials="LW">
    <w:p w14:paraId="4AF95D10" w14:textId="436F90C0" w:rsidR="007F4EC6" w:rsidRPr="007F4EC6" w:rsidRDefault="007F4EC6">
      <w:pPr>
        <w:pStyle w:val="CommentText"/>
        <w:rPr>
          <w:rFonts w:eastAsiaTheme="minorEastAsia"/>
          <w:lang w:eastAsia="zh-CN"/>
        </w:rPr>
      </w:pPr>
      <w:r>
        <w:rPr>
          <w:rStyle w:val="CommentReference"/>
        </w:rPr>
        <w:annotationRef/>
      </w:r>
      <w:r>
        <w:rPr>
          <w:rFonts w:eastAsiaTheme="minorEastAsia"/>
          <w:lang w:eastAsia="zh-CN"/>
        </w:rPr>
        <w:t>How to describe that we estimated some radiation loads from ASHRAE standard</w:t>
      </w:r>
    </w:p>
  </w:comment>
  <w:comment w:id="1124" w:author="LipingWang" w:date="2022-04-08T14:19:00Z" w:initials="LW">
    <w:p w14:paraId="22E6E6E0" w14:textId="77777777" w:rsidR="00D86C17" w:rsidRDefault="00D86C17" w:rsidP="00D86C17">
      <w:pPr>
        <w:pStyle w:val="CommentText"/>
      </w:pPr>
      <w:r>
        <w:rPr>
          <w:rStyle w:val="CommentReference"/>
        </w:rPr>
        <w:annotationRef/>
      </w:r>
      <w:r>
        <w:t>You can move the actual model and results to the case study section.</w:t>
      </w:r>
    </w:p>
  </w:comment>
  <w:comment w:id="1155" w:author="LipingWang" w:date="2022-04-08T14:05:00Z" w:initials="LW">
    <w:p w14:paraId="26584DD7" w14:textId="77777777" w:rsidR="0092798E" w:rsidRDefault="0092798E" w:rsidP="0092798E">
      <w:pPr>
        <w:pStyle w:val="CommentText"/>
      </w:pPr>
      <w:r>
        <w:rPr>
          <w:rStyle w:val="CommentReference"/>
        </w:rPr>
        <w:annotationRef/>
      </w:r>
      <w:r>
        <w:t>Needs details of model 1. You need to give detailed explanation of each model. What’s the logic of each model, inputs, state variables, why?</w:t>
      </w:r>
    </w:p>
  </w:comment>
  <w:comment w:id="1206" w:author="LipingWang" w:date="2022-04-08T14:08:00Z" w:initials="LW">
    <w:p w14:paraId="6C3F4B0F" w14:textId="77777777" w:rsidR="00BB31D6" w:rsidRDefault="00BB31D6" w:rsidP="00BB31D6">
      <w:pPr>
        <w:pStyle w:val="CommentText"/>
      </w:pPr>
      <w:r>
        <w:rPr>
          <w:rStyle w:val="CommentReference"/>
        </w:rPr>
        <w:annotationRef/>
      </w:r>
      <w:r>
        <w:t>Add result discussion of figure 2 and table 2.</w:t>
      </w:r>
    </w:p>
  </w:comment>
  <w:comment w:id="1411" w:author="LipingWang" w:date="2022-04-08T14:03:00Z" w:initials="LW">
    <w:p w14:paraId="01BFB301" w14:textId="77777777" w:rsidR="004F076D" w:rsidRDefault="004F076D" w:rsidP="004F076D">
      <w:pPr>
        <w:pStyle w:val="CommentText"/>
      </w:pPr>
      <w:r>
        <w:rPr>
          <w:rStyle w:val="CommentReference"/>
        </w:rPr>
        <w:annotationRef/>
      </w:r>
      <w:r>
        <w:t>Did you use matlabe at the end?</w:t>
      </w:r>
    </w:p>
  </w:comment>
  <w:comment w:id="1979" w:author="LipingWang" w:date="2022-04-08T14:15:00Z" w:initials="LW">
    <w:p w14:paraId="4DE170F4" w14:textId="77777777" w:rsidR="00BB31D6" w:rsidRDefault="00BB31D6" w:rsidP="00BB31D6">
      <w:pPr>
        <w:pStyle w:val="CommentText"/>
      </w:pPr>
      <w:r>
        <w:rPr>
          <w:rStyle w:val="CommentReference"/>
        </w:rPr>
        <w:annotationRef/>
      </w:r>
      <w:r>
        <w:t xml:space="preserve">You do not need to present this figure </w:t>
      </w:r>
    </w:p>
    <w:p w14:paraId="5CB72DCF" w14:textId="77777777" w:rsidR="00BB31D6" w:rsidRDefault="00BB31D6" w:rsidP="00BB31D6">
      <w:pPr>
        <w:pStyle w:val="CommentText"/>
      </w:pPr>
    </w:p>
    <w:p w14:paraId="7A6550FC" w14:textId="77777777" w:rsidR="00BB31D6" w:rsidRDefault="00BB31D6" w:rsidP="00BB31D6">
      <w:pPr>
        <w:pStyle w:val="CommentText"/>
      </w:pPr>
      <w:r>
        <w:t>Change it to a table maybe</w:t>
      </w:r>
    </w:p>
  </w:comment>
  <w:comment w:id="2034" w:author="Lichen Wu" w:date="2022-04-08T09:53:00Z" w:initials="LW">
    <w:p w14:paraId="7F8DD762" w14:textId="693EA088" w:rsidR="00B84F6F" w:rsidRDefault="00B84F6F">
      <w:pPr>
        <w:pStyle w:val="CommentText"/>
      </w:pPr>
      <w:r>
        <w:rPr>
          <w:rStyle w:val="CommentReference"/>
        </w:rPr>
        <w:annotationRef/>
      </w:r>
      <w:r>
        <w:t xml:space="preserve"> nbStates, Learning rate</w:t>
      </w:r>
    </w:p>
  </w:comment>
  <w:comment w:id="2042" w:author="Lichen Wu" w:date="2022-04-08T22:51:00Z" w:initials="LW">
    <w:p w14:paraId="0A15A945" w14:textId="4A8585F4" w:rsidR="00B67364" w:rsidRDefault="00B67364">
      <w:pPr>
        <w:pStyle w:val="CommentText"/>
      </w:pPr>
      <w:r>
        <w:rPr>
          <w:rStyle w:val="CommentReference"/>
        </w:rPr>
        <w:annotationRef/>
      </w:r>
      <w:r>
        <w:t>other hyper</w:t>
      </w:r>
      <w:r w:rsidR="00C234C8">
        <w:t>parameters determination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6A55AD" w15:done="0"/>
  <w15:commentEx w15:paraId="735FFC4B" w15:done="0"/>
  <w15:commentEx w15:paraId="1161A110" w15:done="0"/>
  <w15:commentEx w15:paraId="09A8276B" w15:done="0"/>
  <w15:commentEx w15:paraId="720BA358" w15:done="0"/>
  <w15:commentEx w15:paraId="6AFF9B12" w15:done="0"/>
  <w15:commentEx w15:paraId="0677930F" w15:done="0"/>
  <w15:commentEx w15:paraId="07106812" w15:done="0"/>
  <w15:commentEx w15:paraId="61B64C01" w15:done="0"/>
  <w15:commentEx w15:paraId="0D3830E0" w15:done="0"/>
  <w15:commentEx w15:paraId="4B629455" w15:done="0"/>
  <w15:commentEx w15:paraId="20DD0D4B" w15:done="0"/>
  <w15:commentEx w15:paraId="54DDA941" w15:done="0"/>
  <w15:commentEx w15:paraId="777BBB98" w15:done="0"/>
  <w15:commentEx w15:paraId="680DDCD5" w15:done="0"/>
  <w15:commentEx w15:paraId="689F63D1" w15:done="0"/>
  <w15:commentEx w15:paraId="21BFEA61" w15:done="0"/>
  <w15:commentEx w15:paraId="5800133F" w15:done="0"/>
  <w15:commentEx w15:paraId="1A7E44B5" w15:done="0"/>
  <w15:commentEx w15:paraId="4AF95D10" w15:done="0"/>
  <w15:commentEx w15:paraId="22E6E6E0" w15:done="0"/>
  <w15:commentEx w15:paraId="26584DD7" w15:done="0"/>
  <w15:commentEx w15:paraId="6C3F4B0F" w15:done="0"/>
  <w15:commentEx w15:paraId="01BFB301" w15:done="0"/>
  <w15:commentEx w15:paraId="7A6550FC" w15:done="0"/>
  <w15:commentEx w15:paraId="7F8DD762" w15:done="0"/>
  <w15:commentEx w15:paraId="0A15A9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B3897" w16cex:dateUtc="2022-04-09T04:41:00Z"/>
  <w16cex:commentExtensible w16cex:durableId="25FABDBD" w16cex:dateUtc="2022-04-08T19:57:00Z"/>
  <w16cex:commentExtensible w16cex:durableId="25FABDDC" w16cex:dateUtc="2022-04-08T19:57:00Z"/>
  <w16cex:commentExtensible w16cex:durableId="25FABE1F" w16cex:dateUtc="2022-04-08T19:58:00Z"/>
  <w16cex:commentExtensible w16cex:durableId="25FABE3B" w16cex:dateUtc="2022-04-08T19:59:00Z"/>
  <w16cex:commentExtensible w16cex:durableId="25FABE64" w16cex:dateUtc="2022-04-08T20:00:00Z"/>
  <w16cex:commentExtensible w16cex:durableId="25FABEB0" w16cex:dateUtc="2022-04-08T20:01:00Z"/>
  <w16cex:commentExtensible w16cex:durableId="25FABEBF" w16cex:dateUtc="2022-04-08T20:01:00Z"/>
  <w16cex:commentExtensible w16cex:durableId="25FABF1F" w16cex:dateUtc="2022-04-08T20:03:00Z"/>
  <w16cex:commentExtensible w16cex:durableId="25FAC2EF" w16cex:dateUtc="2022-04-08T20:19:00Z"/>
  <w16cex:commentExtensible w16cex:durableId="25FABF98" w16cex:dateUtc="2022-04-08T20:05:00Z"/>
  <w16cex:commentExtensible w16cex:durableId="25FAC052" w16cex:dateUtc="2022-04-08T20:08:00Z"/>
  <w16cex:commentExtensible w16cex:durableId="25FAC082" w16cex:dateUtc="2022-04-08T20:09:00Z"/>
  <w16cex:commentExtensible w16cex:durableId="25FAC0E2" w16cex:dateUtc="2022-04-08T20:10:00Z"/>
  <w16cex:commentExtensible w16cex:durableId="25FAC12F" w16cex:dateUtc="2022-04-08T20:11:00Z"/>
  <w16cex:commentExtensible w16cex:durableId="25FAC31D" w16cex:dateUtc="2022-04-08T20:20:00Z"/>
  <w16cex:commentExtensible w16cex:durableId="25FAC1D3" w16cex:dateUtc="2022-04-08T20:14:00Z"/>
  <w16cex:commentExtensible w16cex:durableId="25FAC207" w16cex:dateUtc="2022-04-08T20:15:00Z"/>
  <w16cex:commentExtensible w16cex:durableId="25FAC34F" w16cex:dateUtc="2022-04-08T20:21:00Z"/>
  <w16cex:commentExtensible w16cex:durableId="25FB3461" w16cex:dateUtc="2022-04-09T04:23:00Z"/>
  <w16cex:commentExtensible w16cex:durableId="25FBE784" w16cex:dateUtc="2022-04-08T20:19:00Z"/>
  <w16cex:commentExtensible w16cex:durableId="25FB35D6" w16cex:dateUtc="2022-04-08T20:05:00Z"/>
  <w16cex:commentExtensible w16cex:durableId="25FB35D5" w16cex:dateUtc="2022-04-08T20:08:00Z"/>
  <w16cex:commentExtensible w16cex:durableId="25FB398A" w16cex:dateUtc="2022-04-08T20:03:00Z"/>
  <w16cex:commentExtensible w16cex:durableId="25FB362D" w16cex:dateUtc="2022-04-08T20:15:00Z"/>
  <w16cex:commentExtensible w16cex:durableId="25FA847C" w16cex:dateUtc="2022-04-08T15:53:00Z"/>
  <w16cex:commentExtensible w16cex:durableId="25FB3AED" w16cex:dateUtc="2022-04-09T04: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6A55AD" w16cid:durableId="25FB3897"/>
  <w16cid:commentId w16cid:paraId="735FFC4B" w16cid:durableId="25FABDBD"/>
  <w16cid:commentId w16cid:paraId="1161A110" w16cid:durableId="25FABDDC"/>
  <w16cid:commentId w16cid:paraId="09A8276B" w16cid:durableId="25FABE1F"/>
  <w16cid:commentId w16cid:paraId="720BA358" w16cid:durableId="25FABE3B"/>
  <w16cid:commentId w16cid:paraId="6AFF9B12" w16cid:durableId="25FABE64"/>
  <w16cid:commentId w16cid:paraId="0677930F" w16cid:durableId="25FABEB0"/>
  <w16cid:commentId w16cid:paraId="07106812" w16cid:durableId="25FABEBF"/>
  <w16cid:commentId w16cid:paraId="61B64C01" w16cid:durableId="25FABF1F"/>
  <w16cid:commentId w16cid:paraId="0D3830E0" w16cid:durableId="25FAC2EF"/>
  <w16cid:commentId w16cid:paraId="4B629455" w16cid:durableId="25FABF98"/>
  <w16cid:commentId w16cid:paraId="20DD0D4B" w16cid:durableId="25FAC052"/>
  <w16cid:commentId w16cid:paraId="54DDA941" w16cid:durableId="25FAC082"/>
  <w16cid:commentId w16cid:paraId="777BBB98" w16cid:durableId="25FAC0E2"/>
  <w16cid:commentId w16cid:paraId="680DDCD5" w16cid:durableId="25FAC12F"/>
  <w16cid:commentId w16cid:paraId="689F63D1" w16cid:durableId="25FAC31D"/>
  <w16cid:commentId w16cid:paraId="21BFEA61" w16cid:durableId="25FAC1D3"/>
  <w16cid:commentId w16cid:paraId="5800133F" w16cid:durableId="25FAC207"/>
  <w16cid:commentId w16cid:paraId="1A7E44B5" w16cid:durableId="25FAC34F"/>
  <w16cid:commentId w16cid:paraId="4AF95D10" w16cid:durableId="25FB3461"/>
  <w16cid:commentId w16cid:paraId="22E6E6E0" w16cid:durableId="25FBE784"/>
  <w16cid:commentId w16cid:paraId="26584DD7" w16cid:durableId="25FB35D6"/>
  <w16cid:commentId w16cid:paraId="6C3F4B0F" w16cid:durableId="25FB35D5"/>
  <w16cid:commentId w16cid:paraId="01BFB301" w16cid:durableId="25FB398A"/>
  <w16cid:commentId w16cid:paraId="7A6550FC" w16cid:durableId="25FB362D"/>
  <w16cid:commentId w16cid:paraId="7F8DD762" w16cid:durableId="25FA847C"/>
  <w16cid:commentId w16cid:paraId="0A15A945" w16cid:durableId="25FB3A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CE98C" w14:textId="77777777" w:rsidR="000D79F5" w:rsidRDefault="000D79F5">
      <w:r>
        <w:separator/>
      </w:r>
    </w:p>
  </w:endnote>
  <w:endnote w:type="continuationSeparator" w:id="0">
    <w:p w14:paraId="37F50CA8" w14:textId="77777777" w:rsidR="000D79F5" w:rsidRDefault="000D7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A20C5" w14:textId="77777777" w:rsidR="007F01E9" w:rsidRPr="001C1A98" w:rsidRDefault="001C1A98" w:rsidP="007C0E14">
    <w:pPr>
      <w:pStyle w:val="Footer"/>
      <w:jc w:val="center"/>
      <w:rPr>
        <w:rFonts w:ascii="Arial" w:hAnsi="Arial" w:cs="Arial"/>
      </w:rPr>
    </w:pPr>
    <w:r w:rsidRPr="001C1A98">
      <w:rPr>
        <w:rFonts w:ascii="Arial" w:hAnsi="Arial" w:cs="Arial"/>
      </w:rPr>
      <w:t>7</w:t>
    </w:r>
    <w:r w:rsidR="00497C38" w:rsidRPr="001C1A98">
      <w:rPr>
        <w:rFonts w:ascii="Arial" w:hAnsi="Arial" w:cs="Arial"/>
        <w:vertAlign w:val="superscript"/>
      </w:rPr>
      <w:t>th</w:t>
    </w:r>
    <w:r w:rsidR="003A4983" w:rsidRPr="001C1A98">
      <w:rPr>
        <w:rFonts w:ascii="Arial" w:hAnsi="Arial" w:cs="Arial"/>
      </w:rPr>
      <w:t xml:space="preserve"> </w:t>
    </w:r>
    <w:r w:rsidR="007356C9" w:rsidRPr="001C1A98">
      <w:rPr>
        <w:rFonts w:ascii="Arial" w:hAnsi="Arial" w:cs="Arial"/>
      </w:rPr>
      <w:t xml:space="preserve">International </w:t>
    </w:r>
    <w:r w:rsidR="0008288F" w:rsidRPr="001C1A98">
      <w:rPr>
        <w:rFonts w:ascii="Arial" w:hAnsi="Arial" w:cs="Arial"/>
      </w:rPr>
      <w:t>High Performance Buildings</w:t>
    </w:r>
    <w:r w:rsidR="007356C9" w:rsidRPr="001C1A98">
      <w:rPr>
        <w:rFonts w:ascii="Arial" w:hAnsi="Arial" w:cs="Arial"/>
      </w:rPr>
      <w:t xml:space="preserve"> Confer</w:t>
    </w:r>
    <w:r w:rsidR="007F01E9" w:rsidRPr="001C1A98">
      <w:rPr>
        <w:rFonts w:ascii="Arial" w:hAnsi="Arial" w:cs="Arial"/>
      </w:rPr>
      <w:t xml:space="preserve">ence at Purdue, </w:t>
    </w:r>
    <w:r w:rsidR="00692C84" w:rsidRPr="001C1A98">
      <w:rPr>
        <w:rFonts w:ascii="Arial" w:hAnsi="Arial" w:cs="Arial"/>
      </w:rPr>
      <w:t xml:space="preserve">July </w:t>
    </w:r>
    <w:r w:rsidRPr="001C1A98">
      <w:rPr>
        <w:rFonts w:ascii="Arial" w:hAnsi="Arial" w:cs="Arial"/>
      </w:rPr>
      <w:t>10 – 14,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571E5" w14:textId="77777777" w:rsidR="000D79F5" w:rsidRDefault="000D79F5">
      <w:r>
        <w:separator/>
      </w:r>
    </w:p>
  </w:footnote>
  <w:footnote w:type="continuationSeparator" w:id="0">
    <w:p w14:paraId="48E94BE9" w14:textId="77777777" w:rsidR="000D79F5" w:rsidRDefault="000D79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B4323" w14:textId="77777777" w:rsidR="007356C9" w:rsidRDefault="007356C9" w:rsidP="00BA02B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2B6C1C" w14:textId="77777777" w:rsidR="007356C9" w:rsidRDefault="007356C9" w:rsidP="00742799">
    <w:pPr>
      <w:pStyle w:val="Header"/>
      <w:ind w:right="360"/>
    </w:pPr>
  </w:p>
  <w:p w14:paraId="51DF3235" w14:textId="77777777" w:rsidR="007356C9" w:rsidRDefault="007356C9"/>
  <w:p w14:paraId="7A95F264" w14:textId="77777777" w:rsidR="007356C9" w:rsidRDefault="007356C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5D0CE" w14:textId="77777777" w:rsidR="007356C9" w:rsidRDefault="007356C9" w:rsidP="00742799">
    <w:pPr>
      <w:pStyle w:val="Header"/>
      <w:ind w:right="360"/>
      <w:jc w:val="right"/>
    </w:pPr>
  </w:p>
  <w:p w14:paraId="0EA83D84" w14:textId="77777777" w:rsidR="007356C9" w:rsidRPr="00742799" w:rsidRDefault="007356C9" w:rsidP="0069419B">
    <w:pPr>
      <w:pStyle w:val="Header"/>
      <w:jc w:val="right"/>
      <w:rPr>
        <w:rStyle w:val="PageNumber"/>
        <w:b/>
        <w:sz w:val="24"/>
        <w:szCs w:val="24"/>
      </w:rPr>
    </w:pPr>
    <w:r w:rsidRPr="003A2DB4">
      <w:rPr>
        <w:rStyle w:val="PageNumber"/>
        <w:b/>
        <w:i/>
        <w:sz w:val="24"/>
        <w:szCs w:val="24"/>
      </w:rPr>
      <w:t xml:space="preserve"> </w:t>
    </w:r>
    <w:r w:rsidR="0008288F">
      <w:rPr>
        <w:rStyle w:val="PageNumber"/>
        <w:b/>
        <w:i/>
        <w:sz w:val="24"/>
        <w:szCs w:val="24"/>
      </w:rPr>
      <w:t>3</w:t>
    </w:r>
    <w:r>
      <w:rPr>
        <w:rStyle w:val="PageNumber"/>
        <w:b/>
        <w:i/>
        <w:sz w:val="24"/>
        <w:szCs w:val="24"/>
      </w:rPr>
      <w:t>##</w:t>
    </w:r>
    <w:r w:rsidRPr="003A2DB4">
      <w:rPr>
        <w:rStyle w:val="PageNumber"/>
        <w:b/>
        <w:i/>
        <w:sz w:val="24"/>
        <w:szCs w:val="24"/>
      </w:rPr>
      <w:t>#</w:t>
    </w:r>
    <w:r>
      <w:rPr>
        <w:rStyle w:val="PageNumber"/>
        <w:b/>
        <w:sz w:val="24"/>
        <w:szCs w:val="24"/>
      </w:rPr>
      <w:t xml:space="preserve">, Page </w:t>
    </w:r>
    <w:r w:rsidRPr="00742799">
      <w:rPr>
        <w:rStyle w:val="PageNumber"/>
        <w:b/>
        <w:sz w:val="24"/>
        <w:szCs w:val="24"/>
      </w:rPr>
      <w:fldChar w:fldCharType="begin"/>
    </w:r>
    <w:r w:rsidRPr="00742799">
      <w:rPr>
        <w:rStyle w:val="PageNumber"/>
        <w:b/>
        <w:sz w:val="24"/>
        <w:szCs w:val="24"/>
      </w:rPr>
      <w:instrText xml:space="preserve">PAGE  </w:instrText>
    </w:r>
    <w:r w:rsidRPr="00742799">
      <w:rPr>
        <w:rStyle w:val="PageNumber"/>
        <w:b/>
        <w:sz w:val="24"/>
        <w:szCs w:val="24"/>
      </w:rPr>
      <w:fldChar w:fldCharType="separate"/>
    </w:r>
    <w:r w:rsidR="00F71CBA">
      <w:rPr>
        <w:rStyle w:val="PageNumber"/>
        <w:b/>
        <w:noProof/>
        <w:sz w:val="24"/>
        <w:szCs w:val="24"/>
      </w:rPr>
      <w:t>4</w:t>
    </w:r>
    <w:r w:rsidRPr="00742799">
      <w:rPr>
        <w:rStyle w:val="PageNumber"/>
        <w:b/>
        <w:sz w:val="24"/>
        <w:szCs w:val="24"/>
      </w:rPr>
      <w:fldChar w:fldCharType="end"/>
    </w:r>
  </w:p>
  <w:p w14:paraId="674C99C9" w14:textId="77777777" w:rsidR="007356C9" w:rsidRDefault="007356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2735541F"/>
    <w:multiLevelType w:val="singleLevel"/>
    <w:tmpl w:val="F1387B40"/>
    <w:lvl w:ilvl="0">
      <w:start w:val="1"/>
      <w:numFmt w:val="decimal"/>
      <w:lvlText w:val="%1."/>
      <w:legacy w:legacy="1" w:legacySpace="0" w:legacyIndent="283"/>
      <w:lvlJc w:val="left"/>
      <w:pPr>
        <w:ind w:left="283" w:hanging="283"/>
      </w:pPr>
    </w:lvl>
  </w:abstractNum>
  <w:abstractNum w:abstractNumId="2" w15:restartNumberingAfterBreak="0">
    <w:nsid w:val="277F6AE5"/>
    <w:multiLevelType w:val="hybridMultilevel"/>
    <w:tmpl w:val="00865FC0"/>
    <w:lvl w:ilvl="0" w:tplc="0F267A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032786"/>
    <w:multiLevelType w:val="hybridMultilevel"/>
    <w:tmpl w:val="E78C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1B2721"/>
    <w:multiLevelType w:val="singleLevel"/>
    <w:tmpl w:val="AFA4DC96"/>
    <w:lvl w:ilvl="0">
      <w:start w:val="1"/>
      <w:numFmt w:val="decimal"/>
      <w:lvlText w:val="%1."/>
      <w:legacy w:legacy="1" w:legacySpace="0" w:legacyIndent="360"/>
      <w:lvlJc w:val="left"/>
      <w:pPr>
        <w:ind w:left="360" w:hanging="360"/>
      </w:pPr>
    </w:lvl>
  </w:abstractNum>
  <w:num w:numId="1" w16cid:durableId="469057834">
    <w:abstractNumId w:val="4"/>
  </w:num>
  <w:num w:numId="2" w16cid:durableId="1620526953">
    <w:abstractNumId w:val="4"/>
    <w:lvlOverride w:ilvl="0">
      <w:lvl w:ilvl="0">
        <w:start w:val="1"/>
        <w:numFmt w:val="decimal"/>
        <w:lvlText w:val="%1."/>
        <w:legacy w:legacy="1" w:legacySpace="0" w:legacyIndent="360"/>
        <w:lvlJc w:val="left"/>
        <w:pPr>
          <w:ind w:left="360" w:hanging="360"/>
        </w:pPr>
      </w:lvl>
    </w:lvlOverride>
  </w:num>
  <w:num w:numId="3" w16cid:durableId="808597416">
    <w:abstractNumId w:val="1"/>
  </w:num>
  <w:num w:numId="4" w16cid:durableId="1721204661">
    <w:abstractNumId w:val="1"/>
    <w:lvlOverride w:ilvl="0">
      <w:lvl w:ilvl="0">
        <w:start w:val="1"/>
        <w:numFmt w:val="decimal"/>
        <w:lvlText w:val="%1."/>
        <w:legacy w:legacy="1" w:legacySpace="0" w:legacyIndent="283"/>
        <w:lvlJc w:val="left"/>
        <w:pPr>
          <w:ind w:left="283" w:hanging="283"/>
        </w:pPr>
      </w:lvl>
    </w:lvlOverride>
  </w:num>
  <w:num w:numId="5" w16cid:durableId="387994544">
    <w:abstractNumId w:val="0"/>
    <w:lvlOverride w:ilvl="0">
      <w:lvl w:ilvl="0">
        <w:numFmt w:val="bullet"/>
        <w:lvlText w:val=""/>
        <w:legacy w:legacy="1" w:legacySpace="0" w:legacyIndent="360"/>
        <w:lvlJc w:val="left"/>
        <w:pPr>
          <w:ind w:left="720" w:hanging="360"/>
        </w:pPr>
        <w:rPr>
          <w:rFonts w:ascii="Symbol" w:hAnsi="Symbol" w:hint="default"/>
        </w:rPr>
      </w:lvl>
    </w:lvlOverride>
  </w:num>
  <w:num w:numId="6" w16cid:durableId="659700471">
    <w:abstractNumId w:val="3"/>
  </w:num>
  <w:num w:numId="7" w16cid:durableId="208706494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pingWang">
    <w15:presenceInfo w15:providerId="None" w15:userId="LipingWang"/>
  </w15:person>
  <w15:person w15:author="Lichen Wu">
    <w15:presenceInfo w15:providerId="None" w15:userId="Lichen W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2"/>
    <w:compatSetting w:name="useWord2013TrackBottomHyphenation" w:uri="http://schemas.microsoft.com/office/word" w:val="1"/>
  </w:compat>
  <w:rsids>
    <w:rsidRoot w:val="00734A8B"/>
    <w:rsid w:val="00003F50"/>
    <w:rsid w:val="00011514"/>
    <w:rsid w:val="00012700"/>
    <w:rsid w:val="0001391E"/>
    <w:rsid w:val="0001492B"/>
    <w:rsid w:val="0002779E"/>
    <w:rsid w:val="000312A9"/>
    <w:rsid w:val="00032E3B"/>
    <w:rsid w:val="000342C1"/>
    <w:rsid w:val="00044F96"/>
    <w:rsid w:val="000564BB"/>
    <w:rsid w:val="000822A1"/>
    <w:rsid w:val="0008288F"/>
    <w:rsid w:val="000835A8"/>
    <w:rsid w:val="000838D2"/>
    <w:rsid w:val="00087CC0"/>
    <w:rsid w:val="000911DA"/>
    <w:rsid w:val="0009191C"/>
    <w:rsid w:val="00096457"/>
    <w:rsid w:val="000A0EB5"/>
    <w:rsid w:val="000A2E54"/>
    <w:rsid w:val="000A2F41"/>
    <w:rsid w:val="000B45FB"/>
    <w:rsid w:val="000B5835"/>
    <w:rsid w:val="000B6EA5"/>
    <w:rsid w:val="000D1570"/>
    <w:rsid w:val="000D3117"/>
    <w:rsid w:val="000D358B"/>
    <w:rsid w:val="000D429F"/>
    <w:rsid w:val="000D6704"/>
    <w:rsid w:val="000D79F5"/>
    <w:rsid w:val="000E2160"/>
    <w:rsid w:val="000E5FF3"/>
    <w:rsid w:val="000F158D"/>
    <w:rsid w:val="000F2762"/>
    <w:rsid w:val="000F39DB"/>
    <w:rsid w:val="000F5C3E"/>
    <w:rsid w:val="0010010F"/>
    <w:rsid w:val="001047A7"/>
    <w:rsid w:val="0011178C"/>
    <w:rsid w:val="001122BE"/>
    <w:rsid w:val="00120781"/>
    <w:rsid w:val="00120EEC"/>
    <w:rsid w:val="00120FD7"/>
    <w:rsid w:val="00124E81"/>
    <w:rsid w:val="0013096E"/>
    <w:rsid w:val="00130CF9"/>
    <w:rsid w:val="00136DC7"/>
    <w:rsid w:val="0014793E"/>
    <w:rsid w:val="0015610A"/>
    <w:rsid w:val="0016181E"/>
    <w:rsid w:val="00163AA8"/>
    <w:rsid w:val="00164D12"/>
    <w:rsid w:val="00166AC6"/>
    <w:rsid w:val="00167A84"/>
    <w:rsid w:val="00171DC7"/>
    <w:rsid w:val="001728E9"/>
    <w:rsid w:val="001766D6"/>
    <w:rsid w:val="00180C04"/>
    <w:rsid w:val="001817E2"/>
    <w:rsid w:val="00184E3E"/>
    <w:rsid w:val="0019278F"/>
    <w:rsid w:val="001A2A06"/>
    <w:rsid w:val="001A34D3"/>
    <w:rsid w:val="001A3C5A"/>
    <w:rsid w:val="001A433F"/>
    <w:rsid w:val="001A76CC"/>
    <w:rsid w:val="001A77A6"/>
    <w:rsid w:val="001A7EC3"/>
    <w:rsid w:val="001B008E"/>
    <w:rsid w:val="001B13EF"/>
    <w:rsid w:val="001B6420"/>
    <w:rsid w:val="001B6CB9"/>
    <w:rsid w:val="001C05E3"/>
    <w:rsid w:val="001C17EA"/>
    <w:rsid w:val="001C1A98"/>
    <w:rsid w:val="001C2B5E"/>
    <w:rsid w:val="001C5DE2"/>
    <w:rsid w:val="001C7869"/>
    <w:rsid w:val="001E1B06"/>
    <w:rsid w:val="001E3D5B"/>
    <w:rsid w:val="001F2F6C"/>
    <w:rsid w:val="001F6879"/>
    <w:rsid w:val="00205D35"/>
    <w:rsid w:val="00213CDF"/>
    <w:rsid w:val="002176AB"/>
    <w:rsid w:val="002234F5"/>
    <w:rsid w:val="00223C27"/>
    <w:rsid w:val="00226F73"/>
    <w:rsid w:val="00230478"/>
    <w:rsid w:val="00232E05"/>
    <w:rsid w:val="0024076D"/>
    <w:rsid w:val="00247715"/>
    <w:rsid w:val="00261D8D"/>
    <w:rsid w:val="00266D1E"/>
    <w:rsid w:val="00270034"/>
    <w:rsid w:val="00270B25"/>
    <w:rsid w:val="002756E7"/>
    <w:rsid w:val="002767D3"/>
    <w:rsid w:val="0028609E"/>
    <w:rsid w:val="0028668B"/>
    <w:rsid w:val="002A0D0C"/>
    <w:rsid w:val="002A66E5"/>
    <w:rsid w:val="002A6B44"/>
    <w:rsid w:val="002A7248"/>
    <w:rsid w:val="002A73D6"/>
    <w:rsid w:val="002B1990"/>
    <w:rsid w:val="002B1D11"/>
    <w:rsid w:val="002B219B"/>
    <w:rsid w:val="002B30CC"/>
    <w:rsid w:val="002B3449"/>
    <w:rsid w:val="002B57E3"/>
    <w:rsid w:val="002C2A9A"/>
    <w:rsid w:val="002C4328"/>
    <w:rsid w:val="002C4365"/>
    <w:rsid w:val="002C771F"/>
    <w:rsid w:val="002C7AD3"/>
    <w:rsid w:val="002D2997"/>
    <w:rsid w:val="002D4406"/>
    <w:rsid w:val="002E4B94"/>
    <w:rsid w:val="002E56EA"/>
    <w:rsid w:val="002E673B"/>
    <w:rsid w:val="002E7DB0"/>
    <w:rsid w:val="002F01D9"/>
    <w:rsid w:val="002F030B"/>
    <w:rsid w:val="002F41A4"/>
    <w:rsid w:val="002F69FD"/>
    <w:rsid w:val="00300DAC"/>
    <w:rsid w:val="00301069"/>
    <w:rsid w:val="003019F1"/>
    <w:rsid w:val="00301C84"/>
    <w:rsid w:val="003028A1"/>
    <w:rsid w:val="0031035B"/>
    <w:rsid w:val="003106BE"/>
    <w:rsid w:val="003223F5"/>
    <w:rsid w:val="00323710"/>
    <w:rsid w:val="0033121A"/>
    <w:rsid w:val="00334E60"/>
    <w:rsid w:val="00337E25"/>
    <w:rsid w:val="00337E80"/>
    <w:rsid w:val="00342168"/>
    <w:rsid w:val="00346C26"/>
    <w:rsid w:val="00347E7C"/>
    <w:rsid w:val="00365D10"/>
    <w:rsid w:val="00375C20"/>
    <w:rsid w:val="00390D81"/>
    <w:rsid w:val="003912FC"/>
    <w:rsid w:val="00391A0F"/>
    <w:rsid w:val="00391AAE"/>
    <w:rsid w:val="00391C7C"/>
    <w:rsid w:val="00391DF8"/>
    <w:rsid w:val="003A07DF"/>
    <w:rsid w:val="003A2DB4"/>
    <w:rsid w:val="003A30ED"/>
    <w:rsid w:val="003A45F5"/>
    <w:rsid w:val="003A4983"/>
    <w:rsid w:val="003A6222"/>
    <w:rsid w:val="003A6E96"/>
    <w:rsid w:val="003A6EB5"/>
    <w:rsid w:val="003B0672"/>
    <w:rsid w:val="003B0BBC"/>
    <w:rsid w:val="003C646C"/>
    <w:rsid w:val="003C762C"/>
    <w:rsid w:val="003C7D20"/>
    <w:rsid w:val="003D18DC"/>
    <w:rsid w:val="003D30FD"/>
    <w:rsid w:val="003D3E87"/>
    <w:rsid w:val="003D4C94"/>
    <w:rsid w:val="003D6683"/>
    <w:rsid w:val="003E0830"/>
    <w:rsid w:val="003E202B"/>
    <w:rsid w:val="003E3B22"/>
    <w:rsid w:val="003E3E05"/>
    <w:rsid w:val="003E6258"/>
    <w:rsid w:val="003E65A2"/>
    <w:rsid w:val="003E7DD4"/>
    <w:rsid w:val="003F6FD9"/>
    <w:rsid w:val="004059E1"/>
    <w:rsid w:val="00411604"/>
    <w:rsid w:val="00412D34"/>
    <w:rsid w:val="00421F09"/>
    <w:rsid w:val="0043009B"/>
    <w:rsid w:val="00433413"/>
    <w:rsid w:val="00437A49"/>
    <w:rsid w:val="00447E3E"/>
    <w:rsid w:val="00450CAB"/>
    <w:rsid w:val="00451FBD"/>
    <w:rsid w:val="00452338"/>
    <w:rsid w:val="00462110"/>
    <w:rsid w:val="004633EB"/>
    <w:rsid w:val="00467593"/>
    <w:rsid w:val="00471646"/>
    <w:rsid w:val="00471AEA"/>
    <w:rsid w:val="004722C9"/>
    <w:rsid w:val="00473B42"/>
    <w:rsid w:val="00474A83"/>
    <w:rsid w:val="0047555C"/>
    <w:rsid w:val="00475C4C"/>
    <w:rsid w:val="00476B69"/>
    <w:rsid w:val="004837FF"/>
    <w:rsid w:val="004845F2"/>
    <w:rsid w:val="00490213"/>
    <w:rsid w:val="00497C38"/>
    <w:rsid w:val="004A032E"/>
    <w:rsid w:val="004A5826"/>
    <w:rsid w:val="004A63D3"/>
    <w:rsid w:val="004A7017"/>
    <w:rsid w:val="004B07C4"/>
    <w:rsid w:val="004B0FA7"/>
    <w:rsid w:val="004B2C86"/>
    <w:rsid w:val="004C0107"/>
    <w:rsid w:val="004C21F9"/>
    <w:rsid w:val="004C3895"/>
    <w:rsid w:val="004C4084"/>
    <w:rsid w:val="004C59D6"/>
    <w:rsid w:val="004D0944"/>
    <w:rsid w:val="004D6A5C"/>
    <w:rsid w:val="004E0916"/>
    <w:rsid w:val="004E2F90"/>
    <w:rsid w:val="004E30D9"/>
    <w:rsid w:val="004E3DA1"/>
    <w:rsid w:val="004F076D"/>
    <w:rsid w:val="004F1F57"/>
    <w:rsid w:val="004F3C66"/>
    <w:rsid w:val="004F51B5"/>
    <w:rsid w:val="004F5EA1"/>
    <w:rsid w:val="00500202"/>
    <w:rsid w:val="005026FA"/>
    <w:rsid w:val="00507605"/>
    <w:rsid w:val="0051113A"/>
    <w:rsid w:val="005115E6"/>
    <w:rsid w:val="00527C0E"/>
    <w:rsid w:val="00530F4C"/>
    <w:rsid w:val="00533915"/>
    <w:rsid w:val="005400CF"/>
    <w:rsid w:val="00541B81"/>
    <w:rsid w:val="00546B13"/>
    <w:rsid w:val="00546BD1"/>
    <w:rsid w:val="005534DD"/>
    <w:rsid w:val="00560829"/>
    <w:rsid w:val="0056344C"/>
    <w:rsid w:val="00563B8A"/>
    <w:rsid w:val="005747C8"/>
    <w:rsid w:val="00575F1E"/>
    <w:rsid w:val="00581852"/>
    <w:rsid w:val="00582EE9"/>
    <w:rsid w:val="005832E2"/>
    <w:rsid w:val="00592875"/>
    <w:rsid w:val="005933D5"/>
    <w:rsid w:val="005A097A"/>
    <w:rsid w:val="005A24DD"/>
    <w:rsid w:val="005A6566"/>
    <w:rsid w:val="005A75D6"/>
    <w:rsid w:val="005A7F71"/>
    <w:rsid w:val="005B0CBA"/>
    <w:rsid w:val="005B5984"/>
    <w:rsid w:val="005C2177"/>
    <w:rsid w:val="005C5B54"/>
    <w:rsid w:val="005D0184"/>
    <w:rsid w:val="005D15F8"/>
    <w:rsid w:val="005D7174"/>
    <w:rsid w:val="005F3835"/>
    <w:rsid w:val="005F7DE1"/>
    <w:rsid w:val="0060072F"/>
    <w:rsid w:val="00600DBA"/>
    <w:rsid w:val="00604119"/>
    <w:rsid w:val="00605D3C"/>
    <w:rsid w:val="006074D8"/>
    <w:rsid w:val="0061508B"/>
    <w:rsid w:val="006168A0"/>
    <w:rsid w:val="00624581"/>
    <w:rsid w:val="0062676E"/>
    <w:rsid w:val="00632542"/>
    <w:rsid w:val="00635DD4"/>
    <w:rsid w:val="00643CC4"/>
    <w:rsid w:val="006501E2"/>
    <w:rsid w:val="00656BDE"/>
    <w:rsid w:val="006571AE"/>
    <w:rsid w:val="00660702"/>
    <w:rsid w:val="00662BEA"/>
    <w:rsid w:val="00664E49"/>
    <w:rsid w:val="00667394"/>
    <w:rsid w:val="0067465E"/>
    <w:rsid w:val="00676F4E"/>
    <w:rsid w:val="00684A70"/>
    <w:rsid w:val="00692C84"/>
    <w:rsid w:val="006934E4"/>
    <w:rsid w:val="0069419B"/>
    <w:rsid w:val="006A378B"/>
    <w:rsid w:val="006A6864"/>
    <w:rsid w:val="006B0297"/>
    <w:rsid w:val="006B5CB1"/>
    <w:rsid w:val="006B62D7"/>
    <w:rsid w:val="006C22CE"/>
    <w:rsid w:val="006C599F"/>
    <w:rsid w:val="006D03A9"/>
    <w:rsid w:val="006D0A58"/>
    <w:rsid w:val="006E2128"/>
    <w:rsid w:val="006E2A2A"/>
    <w:rsid w:val="006F18F2"/>
    <w:rsid w:val="006F1ED1"/>
    <w:rsid w:val="006F6DFB"/>
    <w:rsid w:val="00700110"/>
    <w:rsid w:val="0070094C"/>
    <w:rsid w:val="007059B7"/>
    <w:rsid w:val="00706A76"/>
    <w:rsid w:val="00707894"/>
    <w:rsid w:val="00720B8B"/>
    <w:rsid w:val="00721531"/>
    <w:rsid w:val="00722527"/>
    <w:rsid w:val="007233C2"/>
    <w:rsid w:val="00734A8B"/>
    <w:rsid w:val="007356C9"/>
    <w:rsid w:val="00740AF4"/>
    <w:rsid w:val="00740B88"/>
    <w:rsid w:val="00742799"/>
    <w:rsid w:val="00747E11"/>
    <w:rsid w:val="00754E6A"/>
    <w:rsid w:val="007570C6"/>
    <w:rsid w:val="00760631"/>
    <w:rsid w:val="00764557"/>
    <w:rsid w:val="00767AB5"/>
    <w:rsid w:val="00770D41"/>
    <w:rsid w:val="0077249E"/>
    <w:rsid w:val="007759D2"/>
    <w:rsid w:val="00786E38"/>
    <w:rsid w:val="00787C6D"/>
    <w:rsid w:val="00794940"/>
    <w:rsid w:val="007A465F"/>
    <w:rsid w:val="007B2BE9"/>
    <w:rsid w:val="007B5D76"/>
    <w:rsid w:val="007B68BC"/>
    <w:rsid w:val="007B7760"/>
    <w:rsid w:val="007C096E"/>
    <w:rsid w:val="007C0E14"/>
    <w:rsid w:val="007C1B00"/>
    <w:rsid w:val="007C226A"/>
    <w:rsid w:val="007D29CB"/>
    <w:rsid w:val="007D53FE"/>
    <w:rsid w:val="007E0949"/>
    <w:rsid w:val="007E3E7C"/>
    <w:rsid w:val="007E670F"/>
    <w:rsid w:val="007F01E9"/>
    <w:rsid w:val="007F19F1"/>
    <w:rsid w:val="007F45A3"/>
    <w:rsid w:val="007F4813"/>
    <w:rsid w:val="007F4BE2"/>
    <w:rsid w:val="007F4EC6"/>
    <w:rsid w:val="007F50E7"/>
    <w:rsid w:val="008021C5"/>
    <w:rsid w:val="00803E74"/>
    <w:rsid w:val="00804030"/>
    <w:rsid w:val="00810C50"/>
    <w:rsid w:val="00811505"/>
    <w:rsid w:val="00812F43"/>
    <w:rsid w:val="00815DE1"/>
    <w:rsid w:val="00816063"/>
    <w:rsid w:val="008206A4"/>
    <w:rsid w:val="00835525"/>
    <w:rsid w:val="00844F19"/>
    <w:rsid w:val="0085006F"/>
    <w:rsid w:val="008500F6"/>
    <w:rsid w:val="0085203D"/>
    <w:rsid w:val="00855726"/>
    <w:rsid w:val="008629B9"/>
    <w:rsid w:val="008661CF"/>
    <w:rsid w:val="00866877"/>
    <w:rsid w:val="00866928"/>
    <w:rsid w:val="0086755E"/>
    <w:rsid w:val="00873057"/>
    <w:rsid w:val="008736DF"/>
    <w:rsid w:val="00874E03"/>
    <w:rsid w:val="0088264D"/>
    <w:rsid w:val="00882A18"/>
    <w:rsid w:val="00883F2A"/>
    <w:rsid w:val="00890159"/>
    <w:rsid w:val="00891C0B"/>
    <w:rsid w:val="00896FFF"/>
    <w:rsid w:val="008A1767"/>
    <w:rsid w:val="008A17E2"/>
    <w:rsid w:val="008A3BA9"/>
    <w:rsid w:val="008A49EC"/>
    <w:rsid w:val="008B70D4"/>
    <w:rsid w:val="008C7192"/>
    <w:rsid w:val="008C7C82"/>
    <w:rsid w:val="008D129C"/>
    <w:rsid w:val="008D22D5"/>
    <w:rsid w:val="008D283E"/>
    <w:rsid w:val="008D2C64"/>
    <w:rsid w:val="008D3C96"/>
    <w:rsid w:val="008D5C56"/>
    <w:rsid w:val="008E1FAA"/>
    <w:rsid w:val="008F04BE"/>
    <w:rsid w:val="008F22FD"/>
    <w:rsid w:val="008F6A72"/>
    <w:rsid w:val="0091397D"/>
    <w:rsid w:val="0091449C"/>
    <w:rsid w:val="00917C36"/>
    <w:rsid w:val="00925EA5"/>
    <w:rsid w:val="0092798E"/>
    <w:rsid w:val="009349CA"/>
    <w:rsid w:val="009415BD"/>
    <w:rsid w:val="0094389E"/>
    <w:rsid w:val="00944367"/>
    <w:rsid w:val="00944936"/>
    <w:rsid w:val="009512A0"/>
    <w:rsid w:val="00953BD5"/>
    <w:rsid w:val="00961179"/>
    <w:rsid w:val="0096173B"/>
    <w:rsid w:val="00972520"/>
    <w:rsid w:val="00975C21"/>
    <w:rsid w:val="00987B71"/>
    <w:rsid w:val="009A083D"/>
    <w:rsid w:val="009A4932"/>
    <w:rsid w:val="009A4AD0"/>
    <w:rsid w:val="009A57F1"/>
    <w:rsid w:val="009A5999"/>
    <w:rsid w:val="009A7900"/>
    <w:rsid w:val="009B3995"/>
    <w:rsid w:val="009B5227"/>
    <w:rsid w:val="009B557E"/>
    <w:rsid w:val="009C1CAA"/>
    <w:rsid w:val="009C512C"/>
    <w:rsid w:val="009C5907"/>
    <w:rsid w:val="009D4BEE"/>
    <w:rsid w:val="009D7B5A"/>
    <w:rsid w:val="009E3D3D"/>
    <w:rsid w:val="009F53BF"/>
    <w:rsid w:val="009F75A3"/>
    <w:rsid w:val="00A0022A"/>
    <w:rsid w:val="00A20F58"/>
    <w:rsid w:val="00A2339B"/>
    <w:rsid w:val="00A27328"/>
    <w:rsid w:val="00A328B1"/>
    <w:rsid w:val="00A32B1B"/>
    <w:rsid w:val="00A32FB7"/>
    <w:rsid w:val="00A3786D"/>
    <w:rsid w:val="00A439FF"/>
    <w:rsid w:val="00A43F9E"/>
    <w:rsid w:val="00A46C87"/>
    <w:rsid w:val="00A554A7"/>
    <w:rsid w:val="00A56DB3"/>
    <w:rsid w:val="00A57370"/>
    <w:rsid w:val="00A725F8"/>
    <w:rsid w:val="00A7341F"/>
    <w:rsid w:val="00A772BB"/>
    <w:rsid w:val="00A81326"/>
    <w:rsid w:val="00A81A9A"/>
    <w:rsid w:val="00A8570C"/>
    <w:rsid w:val="00A86194"/>
    <w:rsid w:val="00A87C3F"/>
    <w:rsid w:val="00A90CF4"/>
    <w:rsid w:val="00A917F5"/>
    <w:rsid w:val="00A9220E"/>
    <w:rsid w:val="00A95D15"/>
    <w:rsid w:val="00AB1FCF"/>
    <w:rsid w:val="00AB7126"/>
    <w:rsid w:val="00AC07B6"/>
    <w:rsid w:val="00AC27B2"/>
    <w:rsid w:val="00AC3E25"/>
    <w:rsid w:val="00AC7676"/>
    <w:rsid w:val="00AD0024"/>
    <w:rsid w:val="00AD4DFF"/>
    <w:rsid w:val="00AD5DB6"/>
    <w:rsid w:val="00AE2E46"/>
    <w:rsid w:val="00AE37D1"/>
    <w:rsid w:val="00AE76F6"/>
    <w:rsid w:val="00AF4DBD"/>
    <w:rsid w:val="00AF72CB"/>
    <w:rsid w:val="00B052DC"/>
    <w:rsid w:val="00B1125B"/>
    <w:rsid w:val="00B20D68"/>
    <w:rsid w:val="00B228BC"/>
    <w:rsid w:val="00B23544"/>
    <w:rsid w:val="00B26135"/>
    <w:rsid w:val="00B26DF7"/>
    <w:rsid w:val="00B33466"/>
    <w:rsid w:val="00B343D3"/>
    <w:rsid w:val="00B358C6"/>
    <w:rsid w:val="00B36E78"/>
    <w:rsid w:val="00B43959"/>
    <w:rsid w:val="00B45772"/>
    <w:rsid w:val="00B45DCC"/>
    <w:rsid w:val="00B50A22"/>
    <w:rsid w:val="00B52BE3"/>
    <w:rsid w:val="00B60C87"/>
    <w:rsid w:val="00B63435"/>
    <w:rsid w:val="00B64AA5"/>
    <w:rsid w:val="00B67364"/>
    <w:rsid w:val="00B674D3"/>
    <w:rsid w:val="00B71870"/>
    <w:rsid w:val="00B738C5"/>
    <w:rsid w:val="00B73911"/>
    <w:rsid w:val="00B80A4C"/>
    <w:rsid w:val="00B80B9D"/>
    <w:rsid w:val="00B82831"/>
    <w:rsid w:val="00B834A1"/>
    <w:rsid w:val="00B835D7"/>
    <w:rsid w:val="00B839AD"/>
    <w:rsid w:val="00B83C4A"/>
    <w:rsid w:val="00B8463E"/>
    <w:rsid w:val="00B84F6F"/>
    <w:rsid w:val="00B932EC"/>
    <w:rsid w:val="00BA02B5"/>
    <w:rsid w:val="00BA1280"/>
    <w:rsid w:val="00BA1868"/>
    <w:rsid w:val="00BB08F9"/>
    <w:rsid w:val="00BB142D"/>
    <w:rsid w:val="00BB31D6"/>
    <w:rsid w:val="00BB4101"/>
    <w:rsid w:val="00BB444F"/>
    <w:rsid w:val="00BB5B60"/>
    <w:rsid w:val="00BC1BE2"/>
    <w:rsid w:val="00BD1E49"/>
    <w:rsid w:val="00BD4B0A"/>
    <w:rsid w:val="00BD674C"/>
    <w:rsid w:val="00BD6957"/>
    <w:rsid w:val="00BE5FA7"/>
    <w:rsid w:val="00BE7B0E"/>
    <w:rsid w:val="00BF68F2"/>
    <w:rsid w:val="00C00670"/>
    <w:rsid w:val="00C0067D"/>
    <w:rsid w:val="00C156E5"/>
    <w:rsid w:val="00C234C8"/>
    <w:rsid w:val="00C27CEF"/>
    <w:rsid w:val="00C31BCD"/>
    <w:rsid w:val="00C369B8"/>
    <w:rsid w:val="00C36FC7"/>
    <w:rsid w:val="00C377C4"/>
    <w:rsid w:val="00C44859"/>
    <w:rsid w:val="00C516D3"/>
    <w:rsid w:val="00C52EA9"/>
    <w:rsid w:val="00C56E01"/>
    <w:rsid w:val="00C601F8"/>
    <w:rsid w:val="00C625B9"/>
    <w:rsid w:val="00C627AF"/>
    <w:rsid w:val="00C6636F"/>
    <w:rsid w:val="00C71523"/>
    <w:rsid w:val="00C75947"/>
    <w:rsid w:val="00C76091"/>
    <w:rsid w:val="00C91E0E"/>
    <w:rsid w:val="00C92108"/>
    <w:rsid w:val="00C924D4"/>
    <w:rsid w:val="00C941FD"/>
    <w:rsid w:val="00C94FA1"/>
    <w:rsid w:val="00C955F8"/>
    <w:rsid w:val="00CA45E5"/>
    <w:rsid w:val="00CA5167"/>
    <w:rsid w:val="00CA5DFE"/>
    <w:rsid w:val="00CB0856"/>
    <w:rsid w:val="00CB195C"/>
    <w:rsid w:val="00CB1B80"/>
    <w:rsid w:val="00CB4BF7"/>
    <w:rsid w:val="00CC0A6B"/>
    <w:rsid w:val="00CC5984"/>
    <w:rsid w:val="00CC6B14"/>
    <w:rsid w:val="00CD43A3"/>
    <w:rsid w:val="00CD7074"/>
    <w:rsid w:val="00CE76AF"/>
    <w:rsid w:val="00CF0A07"/>
    <w:rsid w:val="00D05281"/>
    <w:rsid w:val="00D06296"/>
    <w:rsid w:val="00D06F87"/>
    <w:rsid w:val="00D10714"/>
    <w:rsid w:val="00D27EC6"/>
    <w:rsid w:val="00D27F8D"/>
    <w:rsid w:val="00D4783E"/>
    <w:rsid w:val="00D5352C"/>
    <w:rsid w:val="00D539BA"/>
    <w:rsid w:val="00D65155"/>
    <w:rsid w:val="00D659F1"/>
    <w:rsid w:val="00D8157B"/>
    <w:rsid w:val="00D8655B"/>
    <w:rsid w:val="00D868BB"/>
    <w:rsid w:val="00D86C17"/>
    <w:rsid w:val="00D9513D"/>
    <w:rsid w:val="00DA2C7C"/>
    <w:rsid w:val="00DA3EB5"/>
    <w:rsid w:val="00DA40C9"/>
    <w:rsid w:val="00DB7B1A"/>
    <w:rsid w:val="00DC3481"/>
    <w:rsid w:val="00DC6A80"/>
    <w:rsid w:val="00DE17CB"/>
    <w:rsid w:val="00DE64F2"/>
    <w:rsid w:val="00DE6DC7"/>
    <w:rsid w:val="00DF0DD6"/>
    <w:rsid w:val="00DF3A2B"/>
    <w:rsid w:val="00DF46F1"/>
    <w:rsid w:val="00DF7CE7"/>
    <w:rsid w:val="00E006EA"/>
    <w:rsid w:val="00E0100A"/>
    <w:rsid w:val="00E031A4"/>
    <w:rsid w:val="00E07F2E"/>
    <w:rsid w:val="00E230D9"/>
    <w:rsid w:val="00E24AC9"/>
    <w:rsid w:val="00E25514"/>
    <w:rsid w:val="00E31266"/>
    <w:rsid w:val="00E321EB"/>
    <w:rsid w:val="00E41F6A"/>
    <w:rsid w:val="00E4350D"/>
    <w:rsid w:val="00E43729"/>
    <w:rsid w:val="00E4497A"/>
    <w:rsid w:val="00E45DAF"/>
    <w:rsid w:val="00E51352"/>
    <w:rsid w:val="00E55B12"/>
    <w:rsid w:val="00E55B30"/>
    <w:rsid w:val="00E56C8C"/>
    <w:rsid w:val="00E6632A"/>
    <w:rsid w:val="00E67B60"/>
    <w:rsid w:val="00E72A8D"/>
    <w:rsid w:val="00E75375"/>
    <w:rsid w:val="00E81D4E"/>
    <w:rsid w:val="00E86AD5"/>
    <w:rsid w:val="00E91231"/>
    <w:rsid w:val="00E9252E"/>
    <w:rsid w:val="00E95301"/>
    <w:rsid w:val="00EA4D83"/>
    <w:rsid w:val="00EA6233"/>
    <w:rsid w:val="00EB4CE8"/>
    <w:rsid w:val="00EB5D44"/>
    <w:rsid w:val="00EB63F1"/>
    <w:rsid w:val="00EB679D"/>
    <w:rsid w:val="00ED744A"/>
    <w:rsid w:val="00EE1A38"/>
    <w:rsid w:val="00EE3832"/>
    <w:rsid w:val="00EF062C"/>
    <w:rsid w:val="00EF134B"/>
    <w:rsid w:val="00EF5285"/>
    <w:rsid w:val="00F05239"/>
    <w:rsid w:val="00F079F7"/>
    <w:rsid w:val="00F136C2"/>
    <w:rsid w:val="00F1423C"/>
    <w:rsid w:val="00F23169"/>
    <w:rsid w:val="00F2512E"/>
    <w:rsid w:val="00F2687A"/>
    <w:rsid w:val="00F30FCF"/>
    <w:rsid w:val="00F328DB"/>
    <w:rsid w:val="00F37403"/>
    <w:rsid w:val="00F42C36"/>
    <w:rsid w:val="00F44120"/>
    <w:rsid w:val="00F4532F"/>
    <w:rsid w:val="00F52A42"/>
    <w:rsid w:val="00F641A4"/>
    <w:rsid w:val="00F64E36"/>
    <w:rsid w:val="00F66628"/>
    <w:rsid w:val="00F71449"/>
    <w:rsid w:val="00F71CBA"/>
    <w:rsid w:val="00F74CF3"/>
    <w:rsid w:val="00F76945"/>
    <w:rsid w:val="00F77110"/>
    <w:rsid w:val="00F81482"/>
    <w:rsid w:val="00F84DA6"/>
    <w:rsid w:val="00F85D96"/>
    <w:rsid w:val="00F862DC"/>
    <w:rsid w:val="00F9206B"/>
    <w:rsid w:val="00F92259"/>
    <w:rsid w:val="00F96662"/>
    <w:rsid w:val="00FA22CB"/>
    <w:rsid w:val="00FA34CD"/>
    <w:rsid w:val="00FA7332"/>
    <w:rsid w:val="00FB06B6"/>
    <w:rsid w:val="00FB46CE"/>
    <w:rsid w:val="00FB74F8"/>
    <w:rsid w:val="00FC1139"/>
    <w:rsid w:val="00FC2900"/>
    <w:rsid w:val="00FC6B59"/>
    <w:rsid w:val="00FD3E45"/>
    <w:rsid w:val="00FD4024"/>
    <w:rsid w:val="00FD4B2F"/>
    <w:rsid w:val="00FD55D1"/>
    <w:rsid w:val="00FD770C"/>
    <w:rsid w:val="00FF6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C45F45"/>
  <w15:docId w15:val="{79F794BD-8959-48FA-9F9A-9B18BE6B7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lang w:eastAsia="en-US"/>
    </w:rPr>
  </w:style>
  <w:style w:type="paragraph" w:styleId="Heading1">
    <w:name w:val="heading 1"/>
    <w:basedOn w:val="Normal"/>
    <w:next w:val="Normal"/>
    <w:qFormat/>
    <w:rsid w:val="00BD1E49"/>
    <w:pPr>
      <w:keepNext/>
      <w:tabs>
        <w:tab w:val="left" w:pos="4962"/>
      </w:tabs>
      <w:jc w:val="center"/>
      <w:outlineLvl w:val="0"/>
    </w:pPr>
    <w:rPr>
      <w:b/>
      <w:sz w:val="24"/>
    </w:rPr>
  </w:style>
  <w:style w:type="paragraph" w:styleId="Heading2">
    <w:name w:val="heading 2"/>
    <w:basedOn w:val="Normal"/>
    <w:next w:val="Normal"/>
    <w:qFormat/>
    <w:pPr>
      <w:keepNext/>
      <w:tabs>
        <w:tab w:val="left" w:pos="4962"/>
      </w:tabs>
      <w:jc w:val="center"/>
      <w:outlineLvl w:val="1"/>
    </w:pPr>
    <w:rPr>
      <w:b/>
      <w:sz w:val="24"/>
    </w:rPr>
  </w:style>
  <w:style w:type="paragraph" w:styleId="Heading3">
    <w:name w:val="heading 3"/>
    <w:basedOn w:val="Normal"/>
    <w:next w:val="Normal"/>
    <w:qFormat/>
    <w:pPr>
      <w:keepNext/>
      <w:jc w:val="center"/>
      <w:outlineLvl w:val="2"/>
    </w:pPr>
    <w:rPr>
      <w:rFonts w:ascii="Times" w:hAnsi="Times"/>
      <w:b/>
      <w:sz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4"/>
    </w:rPr>
  </w:style>
  <w:style w:type="character" w:styleId="Hyperlink">
    <w:name w:val="Hyperlink"/>
    <w:rPr>
      <w:color w:val="0000FF"/>
      <w:u w:val="single"/>
    </w:rPr>
  </w:style>
  <w:style w:type="paragraph" w:styleId="BodyText2">
    <w:name w:val="Body Text 2"/>
    <w:basedOn w:val="Normal"/>
    <w:link w:val="BodyText2Char"/>
    <w:pPr>
      <w:tabs>
        <w:tab w:val="left" w:pos="4962"/>
      </w:tabs>
      <w:jc w:val="both"/>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3">
    <w:name w:val="Body Text 3"/>
    <w:basedOn w:val="Normal"/>
    <w:pPr>
      <w:tabs>
        <w:tab w:val="left" w:pos="4962"/>
      </w:tabs>
      <w:jc w:val="both"/>
    </w:pPr>
    <w:rPr>
      <w:sz w:val="21"/>
    </w:rPr>
  </w:style>
  <w:style w:type="character" w:styleId="FollowedHyperlink">
    <w:name w:val="FollowedHyperlink"/>
    <w:rPr>
      <w:color w:val="800080"/>
      <w:u w:val="single"/>
    </w:rPr>
  </w:style>
  <w:style w:type="paragraph" w:styleId="BalloonText">
    <w:name w:val="Balloon Text"/>
    <w:basedOn w:val="Normal"/>
    <w:semiHidden/>
    <w:rsid w:val="007233C2"/>
    <w:rPr>
      <w:rFonts w:ascii="Tahoma" w:hAnsi="Tahoma" w:cs="Tahoma"/>
      <w:sz w:val="16"/>
      <w:szCs w:val="16"/>
    </w:rPr>
  </w:style>
  <w:style w:type="character" w:styleId="CommentReference">
    <w:name w:val="annotation reference"/>
    <w:uiPriority w:val="99"/>
    <w:semiHidden/>
    <w:rsid w:val="003F6FD9"/>
    <w:rPr>
      <w:sz w:val="16"/>
      <w:szCs w:val="16"/>
    </w:rPr>
  </w:style>
  <w:style w:type="paragraph" w:styleId="CommentText">
    <w:name w:val="annotation text"/>
    <w:basedOn w:val="Normal"/>
    <w:link w:val="CommentTextChar"/>
    <w:uiPriority w:val="99"/>
    <w:semiHidden/>
    <w:rsid w:val="003F6FD9"/>
  </w:style>
  <w:style w:type="paragraph" w:styleId="CommentSubject">
    <w:name w:val="annotation subject"/>
    <w:basedOn w:val="CommentText"/>
    <w:next w:val="CommentText"/>
    <w:semiHidden/>
    <w:rsid w:val="003F6FD9"/>
    <w:rPr>
      <w:b/>
      <w:bCs/>
    </w:rPr>
  </w:style>
  <w:style w:type="table" w:styleId="TableGrid">
    <w:name w:val="Table Grid"/>
    <w:basedOn w:val="TableNormal"/>
    <w:uiPriority w:val="59"/>
    <w:rsid w:val="00C91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874E03"/>
    <w:rPr>
      <w:i/>
      <w:iCs/>
    </w:rPr>
  </w:style>
  <w:style w:type="character" w:styleId="PlaceholderText">
    <w:name w:val="Placeholder Text"/>
    <w:basedOn w:val="DefaultParagraphFont"/>
    <w:uiPriority w:val="99"/>
    <w:semiHidden/>
    <w:rsid w:val="00770D41"/>
    <w:rPr>
      <w:color w:val="808080"/>
    </w:rPr>
  </w:style>
  <w:style w:type="character" w:customStyle="1" w:styleId="BodyText2Char">
    <w:name w:val="Body Text 2 Char"/>
    <w:basedOn w:val="DefaultParagraphFont"/>
    <w:link w:val="BodyText2"/>
    <w:rsid w:val="00770D41"/>
    <w:rPr>
      <w:rFonts w:eastAsia="Times New Roman"/>
      <w:lang w:eastAsia="en-US"/>
    </w:rPr>
  </w:style>
  <w:style w:type="character" w:customStyle="1" w:styleId="CommentTextChar">
    <w:name w:val="Comment Text Char"/>
    <w:basedOn w:val="DefaultParagraphFont"/>
    <w:link w:val="CommentText"/>
    <w:uiPriority w:val="99"/>
    <w:semiHidden/>
    <w:rsid w:val="00F52A42"/>
    <w:rPr>
      <w:rFonts w:eastAsia="Times New Roman"/>
      <w:lang w:eastAsia="en-US"/>
    </w:rPr>
  </w:style>
  <w:style w:type="paragraph" w:styleId="Caption">
    <w:name w:val="caption"/>
    <w:basedOn w:val="Normal"/>
    <w:next w:val="Normal"/>
    <w:autoRedefine/>
    <w:uiPriority w:val="35"/>
    <w:unhideWhenUsed/>
    <w:qFormat/>
    <w:rsid w:val="00AC27B2"/>
    <w:pPr>
      <w:spacing w:after="200" w:line="360" w:lineRule="auto"/>
      <w:jc w:val="center"/>
    </w:pPr>
    <w:rPr>
      <w:rFonts w:eastAsiaTheme="minorEastAsia" w:cstheme="minorBidi"/>
      <w:iCs/>
      <w:sz w:val="18"/>
      <w:szCs w:val="18"/>
      <w:lang w:eastAsia="zh-CN"/>
    </w:rPr>
  </w:style>
  <w:style w:type="paragraph" w:styleId="Bibliography">
    <w:name w:val="Bibliography"/>
    <w:basedOn w:val="Normal"/>
    <w:next w:val="Normal"/>
    <w:uiPriority w:val="37"/>
    <w:unhideWhenUsed/>
    <w:rsid w:val="001E3D5B"/>
    <w:pPr>
      <w:spacing w:line="480" w:lineRule="auto"/>
      <w:ind w:left="720" w:hanging="720"/>
    </w:pPr>
  </w:style>
  <w:style w:type="paragraph" w:styleId="ListParagraph">
    <w:name w:val="List Paragraph"/>
    <w:basedOn w:val="Normal"/>
    <w:uiPriority w:val="34"/>
    <w:qFormat/>
    <w:rsid w:val="006267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196574">
      <w:bodyDiv w:val="1"/>
      <w:marLeft w:val="0"/>
      <w:marRight w:val="0"/>
      <w:marTop w:val="0"/>
      <w:marBottom w:val="0"/>
      <w:divBdr>
        <w:top w:val="none" w:sz="0" w:space="0" w:color="auto"/>
        <w:left w:val="none" w:sz="0" w:space="0" w:color="auto"/>
        <w:bottom w:val="none" w:sz="0" w:space="0" w:color="auto"/>
        <w:right w:val="none" w:sz="0" w:space="0" w:color="auto"/>
      </w:divBdr>
      <w:divsChild>
        <w:div w:id="2031952195">
          <w:marLeft w:val="0"/>
          <w:marRight w:val="0"/>
          <w:marTop w:val="0"/>
          <w:marBottom w:val="0"/>
          <w:divBdr>
            <w:top w:val="none" w:sz="0" w:space="0" w:color="auto"/>
            <w:left w:val="none" w:sz="0" w:space="0" w:color="auto"/>
            <w:bottom w:val="none" w:sz="0" w:space="0" w:color="auto"/>
            <w:right w:val="none" w:sz="0" w:space="0" w:color="auto"/>
          </w:divBdr>
          <w:divsChild>
            <w:div w:id="1707294020">
              <w:marLeft w:val="0"/>
              <w:marRight w:val="0"/>
              <w:marTop w:val="0"/>
              <w:marBottom w:val="0"/>
              <w:divBdr>
                <w:top w:val="none" w:sz="0" w:space="0" w:color="auto"/>
                <w:left w:val="none" w:sz="0" w:space="0" w:color="auto"/>
                <w:bottom w:val="none" w:sz="0" w:space="0" w:color="auto"/>
                <w:right w:val="none" w:sz="0" w:space="0" w:color="auto"/>
              </w:divBdr>
            </w:div>
            <w:div w:id="199892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6748">
      <w:bodyDiv w:val="1"/>
      <w:marLeft w:val="0"/>
      <w:marRight w:val="0"/>
      <w:marTop w:val="0"/>
      <w:marBottom w:val="0"/>
      <w:divBdr>
        <w:top w:val="none" w:sz="0" w:space="0" w:color="auto"/>
        <w:left w:val="none" w:sz="0" w:space="0" w:color="auto"/>
        <w:bottom w:val="none" w:sz="0" w:space="0" w:color="auto"/>
        <w:right w:val="none" w:sz="0" w:space="0" w:color="auto"/>
      </w:divBdr>
    </w:div>
    <w:div w:id="1833907049">
      <w:bodyDiv w:val="1"/>
      <w:marLeft w:val="0"/>
      <w:marRight w:val="0"/>
      <w:marTop w:val="0"/>
      <w:marBottom w:val="0"/>
      <w:divBdr>
        <w:top w:val="none" w:sz="0" w:space="0" w:color="auto"/>
        <w:left w:val="none" w:sz="0" w:space="0" w:color="auto"/>
        <w:bottom w:val="none" w:sz="0" w:space="0" w:color="auto"/>
        <w:right w:val="none" w:sz="0" w:space="0" w:color="auto"/>
      </w:divBdr>
    </w:div>
    <w:div w:id="20880688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FE700DEC-7C05-4B5C-B6D5-05D9AFD3C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2180</TotalTime>
  <Pages>10</Pages>
  <Words>8746</Words>
  <Characters>49855</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21ST INTERNATIONAL CONGRESS OF REFRIGERATION</vt:lpstr>
    </vt:vector>
  </TitlesOfParts>
  <Company>Purdue University</Company>
  <LinksUpToDate>false</LinksUpToDate>
  <CharactersWithSpaces>58485</CharactersWithSpaces>
  <SharedDoc>false</SharedDoc>
  <HLinks>
    <vt:vector size="36" baseType="variant">
      <vt:variant>
        <vt:i4>4587647</vt:i4>
      </vt:variant>
      <vt:variant>
        <vt:i4>18</vt:i4>
      </vt:variant>
      <vt:variant>
        <vt:i4>0</vt:i4>
      </vt:variant>
      <vt:variant>
        <vt:i4>5</vt:i4>
      </vt:variant>
      <vt:variant>
        <vt:lpwstr>https://images.webofknowledge.com/images/help/WOS/A_abrvjt.html</vt:lpwstr>
      </vt:variant>
      <vt:variant>
        <vt:lpwstr/>
      </vt:variant>
      <vt:variant>
        <vt:i4>5701639</vt:i4>
      </vt:variant>
      <vt:variant>
        <vt:i4>15</vt:i4>
      </vt:variant>
      <vt:variant>
        <vt:i4>0</vt:i4>
      </vt:variant>
      <vt:variant>
        <vt:i4>5</vt:i4>
      </vt:variant>
      <vt:variant>
        <vt:lpwstr>https://apastyle.apa.org/products/publication-manual-7th-edition</vt:lpwstr>
      </vt:variant>
      <vt:variant>
        <vt:lpwstr/>
      </vt:variant>
      <vt:variant>
        <vt:i4>8257571</vt:i4>
      </vt:variant>
      <vt:variant>
        <vt:i4>12</vt:i4>
      </vt:variant>
      <vt:variant>
        <vt:i4>0</vt:i4>
      </vt:variant>
      <vt:variant>
        <vt:i4>5</vt:i4>
      </vt:variant>
      <vt:variant>
        <vt:lpwstr>https://owl.english.purdue.edu/owl/resource/560/1/</vt:lpwstr>
      </vt:variant>
      <vt:variant>
        <vt:lpwstr/>
      </vt:variant>
      <vt:variant>
        <vt:i4>2556028</vt:i4>
      </vt:variant>
      <vt:variant>
        <vt:i4>9</vt:i4>
      </vt:variant>
      <vt:variant>
        <vt:i4>0</vt:i4>
      </vt:variant>
      <vt:variant>
        <vt:i4>5</vt:i4>
      </vt:variant>
      <vt:variant>
        <vt:lpwstr>http://www.conftool.com/Herrick2022</vt:lpwstr>
      </vt:variant>
      <vt:variant>
        <vt:lpwstr/>
      </vt:variant>
      <vt:variant>
        <vt:i4>2424957</vt:i4>
      </vt:variant>
      <vt:variant>
        <vt:i4>3</vt:i4>
      </vt:variant>
      <vt:variant>
        <vt:i4>0</vt:i4>
      </vt:variant>
      <vt:variant>
        <vt:i4>5</vt:i4>
      </vt:variant>
      <vt:variant>
        <vt:lpwstr>https://engineering.purdue.edu/Herrick/about/news/Conferences/2022/Authors</vt:lpwstr>
      </vt:variant>
      <vt:variant>
        <vt:lpwstr/>
      </vt:variant>
      <vt:variant>
        <vt:i4>2556028</vt:i4>
      </vt:variant>
      <vt:variant>
        <vt:i4>0</vt:i4>
      </vt:variant>
      <vt:variant>
        <vt:i4>0</vt:i4>
      </vt:variant>
      <vt:variant>
        <vt:i4>5</vt:i4>
      </vt:variant>
      <vt:variant>
        <vt:lpwstr>http://www.conftool.com/Herrick2022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21ST INTERNATIONAL CONGRESS OF REFRIGERATION</dc:title>
  <dc:subject/>
  <dc:creator>freemanv</dc:creator>
  <cp:keywords/>
  <dc:description/>
  <cp:lastModifiedBy>Lichen Wu</cp:lastModifiedBy>
  <cp:revision>187</cp:revision>
  <cp:lastPrinted>2014-02-07T20:32:00Z</cp:lastPrinted>
  <dcterms:created xsi:type="dcterms:W3CDTF">2022-03-29T03:14:00Z</dcterms:created>
  <dcterms:modified xsi:type="dcterms:W3CDTF">2022-04-09T21:40:00Z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id="okflga7p"/&gt;&lt;style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