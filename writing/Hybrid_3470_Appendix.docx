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FBD1" w14:textId="5252D945" w:rsidR="006C2649" w:rsidRDefault="006C2649" w:rsidP="00EB000A">
      <w:pPr>
        <w:pStyle w:val="Heading1"/>
      </w:pPr>
      <w:r>
        <w:t>Hyperparameters</w:t>
      </w:r>
    </w:p>
    <w:p w14:paraId="4F6613B1" w14:textId="36A6CE67" w:rsidR="006C2649" w:rsidRDefault="00286A1A" w:rsidP="006C2649">
      <w:r>
        <w:rPr>
          <w:noProof/>
        </w:rPr>
        <w:drawing>
          <wp:inline distT="0" distB="0" distL="0" distR="0" wp14:anchorId="6046E789" wp14:editId="1B2D5F1E">
            <wp:extent cx="2045970" cy="1520269"/>
            <wp:effectExtent l="19050" t="19050" r="11430" b="2286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2095" cy="1539681"/>
                    </a:xfrm>
                    <a:prstGeom prst="rect">
                      <a:avLst/>
                    </a:prstGeom>
                    <a:ln>
                      <a:solidFill>
                        <a:schemeClr val="tx1"/>
                      </a:solidFill>
                    </a:ln>
                  </pic:spPr>
                </pic:pic>
              </a:graphicData>
            </a:graphic>
          </wp:inline>
        </w:drawing>
      </w:r>
      <w:r w:rsidR="006C2649">
        <w:rPr>
          <w:noProof/>
        </w:rPr>
        <w:drawing>
          <wp:inline distT="0" distB="0" distL="0" distR="0" wp14:anchorId="1A9D6622" wp14:editId="3DFD7E2B">
            <wp:extent cx="1892165" cy="1443990"/>
            <wp:effectExtent l="19050" t="19050" r="13335" b="2286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3800" cy="1468132"/>
                    </a:xfrm>
                    <a:prstGeom prst="rect">
                      <a:avLst/>
                    </a:prstGeom>
                    <a:ln>
                      <a:solidFill>
                        <a:schemeClr val="tx1"/>
                      </a:solidFill>
                    </a:ln>
                  </pic:spPr>
                </pic:pic>
              </a:graphicData>
            </a:graphic>
          </wp:inline>
        </w:drawing>
      </w:r>
      <w:r>
        <w:rPr>
          <w:noProof/>
        </w:rPr>
        <w:drawing>
          <wp:inline distT="0" distB="0" distL="0" distR="0" wp14:anchorId="7F20498D" wp14:editId="14B29C3D">
            <wp:extent cx="1880322" cy="1443990"/>
            <wp:effectExtent l="19050" t="19050" r="24765" b="2286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4291" cy="1454717"/>
                    </a:xfrm>
                    <a:prstGeom prst="rect">
                      <a:avLst/>
                    </a:prstGeom>
                    <a:ln>
                      <a:solidFill>
                        <a:schemeClr val="tx1"/>
                      </a:solidFill>
                    </a:ln>
                  </pic:spPr>
                </pic:pic>
              </a:graphicData>
            </a:graphic>
          </wp:inline>
        </w:drawing>
      </w:r>
    </w:p>
    <w:p w14:paraId="38490A5A" w14:textId="7F8FA9B4" w:rsidR="00286A1A" w:rsidRPr="006C2649" w:rsidRDefault="00286A1A" w:rsidP="006C2649">
      <w:r>
        <w:rPr>
          <w:noProof/>
        </w:rPr>
        <w:drawing>
          <wp:inline distT="0" distB="0" distL="0" distR="0" wp14:anchorId="456E5214" wp14:editId="092AD530">
            <wp:extent cx="5943600" cy="43942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394200"/>
                    </a:xfrm>
                    <a:prstGeom prst="rect">
                      <a:avLst/>
                    </a:prstGeom>
                  </pic:spPr>
                </pic:pic>
              </a:graphicData>
            </a:graphic>
          </wp:inline>
        </w:drawing>
      </w:r>
    </w:p>
    <w:p w14:paraId="68EBC15B" w14:textId="32050F19" w:rsidR="009446B0" w:rsidRDefault="00EB000A" w:rsidP="00EB000A">
      <w:pPr>
        <w:pStyle w:val="Heading1"/>
      </w:pPr>
      <w:r>
        <w:t>RC</w:t>
      </w:r>
      <w:r w:rsidR="001A21E1">
        <w:t xml:space="preserve"> network</w:t>
      </w:r>
      <w:r>
        <w:t xml:space="preserve"> </w:t>
      </w:r>
      <w:r>
        <w:rPr>
          <w:rFonts w:hint="eastAsia"/>
        </w:rPr>
        <w:t>model</w:t>
      </w:r>
      <w:r w:rsidR="001A21E1">
        <w:t xml:space="preserve"> description</w:t>
      </w:r>
    </w:p>
    <w:p w14:paraId="0C935F18" w14:textId="15CB3B3A" w:rsidR="00380A01" w:rsidRDefault="00380A01" w:rsidP="00380A01">
      <w:pPr>
        <w:pStyle w:val="Heading2"/>
      </w:pPr>
      <w:r>
        <w:t>Network schema</w:t>
      </w:r>
    </w:p>
    <w:p w14:paraId="30ABEE12" w14:textId="02DE0677" w:rsidR="00380A01" w:rsidRDefault="00380A01" w:rsidP="00380A01">
      <w:pPr>
        <w:rPr>
          <w:lang w:eastAsia="en-US"/>
        </w:rPr>
      </w:pPr>
      <w:r>
        <w:rPr>
          <w:noProof/>
          <w:lang w:eastAsia="en-US"/>
        </w:rPr>
        <w:drawing>
          <wp:inline distT="0" distB="0" distL="0" distR="0" wp14:anchorId="02B8A51E" wp14:editId="3C4BB3B5">
            <wp:extent cx="5943600" cy="41433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143375"/>
                    </a:xfrm>
                    <a:prstGeom prst="rect">
                      <a:avLst/>
                    </a:prstGeom>
                    <a:ln>
                      <a:solidFill>
                        <a:schemeClr val="tx1"/>
                      </a:solidFill>
                    </a:ln>
                  </pic:spPr>
                </pic:pic>
              </a:graphicData>
            </a:graphic>
          </wp:inline>
        </w:drawing>
      </w:r>
    </w:p>
    <w:p w14:paraId="1AAAC206" w14:textId="65A6509E" w:rsidR="001A21E1" w:rsidRPr="00380A01" w:rsidRDefault="001A21E1" w:rsidP="00380A01">
      <w:r>
        <w:t xml:space="preserve">The above figure depicts electrical analog for radiant slab systems RC network, in which  </w:t>
      </w:r>
      <m:oMath>
        <m:r>
          <w:rPr>
            <w:rFonts w:ascii="Cambria Math" w:hAnsi="Cambria Math"/>
          </w:rPr>
          <m:t xml:space="preserve">T, C,Q, </m:t>
        </m:r>
        <m:r>
          <m:rPr>
            <m:sty m:val="p"/>
          </m:rPr>
          <w:rPr>
            <w:rFonts w:ascii="Cambria Math" w:hAnsi="Cambria Math"/>
          </w:rPr>
          <m:t>α</m:t>
        </m:r>
      </m:oMath>
      <w:r>
        <w:t xml:space="preserve"> denote temperature, capacitances, resistances, heat flux due to radiation and corresponding coefficients. And the subscripts, </w:t>
      </w:r>
      <m:oMath>
        <m:r>
          <w:rPr>
            <w:rFonts w:ascii="Cambria Math" w:hAnsi="Cambria Math"/>
          </w:rPr>
          <m:t>out, cav,slab,source, sink, env, room, intwall, sol, int, light, AHU, rad</m:t>
        </m:r>
      </m:oMath>
      <w:r>
        <w:t xml:space="preserve">, represent outdoor air, façade cavity, slab concrete, hot water or chilled water within tubes, insulation below tubes, envelope, room air, internal wall, solar radiation, internal heat, lighting, air handling unit, thermal heat flux load requirements. </w:t>
      </w:r>
    </w:p>
    <w:p w14:paraId="780C2F8F" w14:textId="0C7F13E9" w:rsidR="00EB000A" w:rsidRDefault="00EB000A" w:rsidP="00EB000A">
      <w:pPr>
        <w:pStyle w:val="Heading2"/>
      </w:pPr>
      <w:r>
        <w:t>Heat balance</w:t>
      </w:r>
      <w:r w:rsidR="0010472E">
        <w:t xml:space="preserve"> equations</w:t>
      </w:r>
    </w:p>
    <w:p w14:paraId="568C58B8" w14:textId="77777777" w:rsidR="00EB000A" w:rsidRPr="00EB000A" w:rsidRDefault="00EB000A" w:rsidP="00EB000A">
      <w:pPr>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EB000A" w:rsidRPr="0061462F" w14:paraId="2F51DA51" w14:textId="77777777" w:rsidTr="00EB000A">
        <w:trPr>
          <w:ins w:id="0" w:author="Lichen Wu" w:date="2022-04-18T18:47:00Z"/>
        </w:trPr>
        <w:tc>
          <w:tcPr>
            <w:tcW w:w="8545" w:type="dxa"/>
            <w:vAlign w:val="center"/>
          </w:tcPr>
          <w:p w14:paraId="7C5183D6" w14:textId="299E12DC" w:rsidR="00EB000A" w:rsidRPr="0061462F" w:rsidRDefault="00BF69D4" w:rsidP="00EB000A">
            <w:pPr>
              <w:pStyle w:val="Caption"/>
              <w:rPr>
                <w:ins w:id="1"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env1</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env1</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out,env1</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env1</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env2,env1</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sol,env1</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hint="eastAsia"/>
                      </w:rPr>
                      <m:t>sol</m:t>
                    </m:r>
                  </m:sub>
                </m:sSub>
              </m:oMath>
            </m:oMathPara>
          </w:p>
        </w:tc>
        <w:tc>
          <w:tcPr>
            <w:tcW w:w="805" w:type="dxa"/>
            <w:vAlign w:val="center"/>
          </w:tcPr>
          <w:p w14:paraId="5E3B9862" w14:textId="02DD26A7" w:rsidR="00EB000A" w:rsidRPr="0061462F" w:rsidRDefault="00EB000A" w:rsidP="00EB000A">
            <w:pPr>
              <w:pStyle w:val="Caption"/>
              <w:rPr>
                <w:ins w:id="2" w:author="Lichen Wu" w:date="2022-04-18T18:47:00Z"/>
              </w:rPr>
            </w:pPr>
            <w:ins w:id="3" w:author="Lichen Wu" w:date="2022-04-18T18:47:00Z">
              <w:r w:rsidRPr="00EB000A">
                <w:t>(</w:t>
              </w:r>
            </w:ins>
            <w:ins w:id="4" w:author="Lichen Wu" w:date="2022-04-18T18:49:00Z">
              <w:r w:rsidRPr="00EB000A">
                <w:fldChar w:fldCharType="begin"/>
              </w:r>
              <w:r w:rsidRPr="00EB000A">
                <w:instrText xml:space="preserve"> EQ </w:instrText>
              </w:r>
              <w:r w:rsidRPr="00EB000A">
                <w:rPr>
                  <w:rPrChange w:id="5" w:author="Lichen Wu" w:date="2022-04-18T18:51:00Z">
                    <w:rPr/>
                  </w:rPrChange>
                </w:rPr>
                <w:fldChar w:fldCharType="end"/>
              </w:r>
            </w:ins>
            <w:ins w:id="6" w:author="Lichen Wu" w:date="2022-04-18T18:50:00Z">
              <w:r w:rsidRPr="00EB000A">
                <w:rPr>
                  <w:rPrChange w:id="7" w:author="Lichen Wu" w:date="2022-04-18T18:51:00Z">
                    <w:rPr>
                      <w:rFonts w:eastAsiaTheme="minorEastAsia"/>
                    </w:rPr>
                  </w:rPrChange>
                </w:rPr>
                <w:fldChar w:fldCharType="begin"/>
              </w:r>
              <w:r w:rsidRPr="00EB000A">
                <w:instrText xml:space="preserve"> SEQ eq \* MERGEFORMAT </w:instrText>
              </w:r>
            </w:ins>
            <w:r w:rsidRPr="00EB000A">
              <w:rPr>
                <w:rPrChange w:id="8" w:author="Lichen Wu" w:date="2022-04-18T18:51:00Z">
                  <w:rPr>
                    <w:rFonts w:eastAsiaTheme="minorEastAsia"/>
                  </w:rPr>
                </w:rPrChange>
              </w:rPr>
              <w:fldChar w:fldCharType="separate"/>
            </w:r>
            <w:r w:rsidR="001A21E1">
              <w:rPr>
                <w:noProof/>
              </w:rPr>
              <w:t>1</w:t>
            </w:r>
            <w:ins w:id="9" w:author="Lichen Wu" w:date="2022-04-18T18:50:00Z">
              <w:r w:rsidRPr="00EB000A">
                <w:rPr>
                  <w:rPrChange w:id="10" w:author="Lichen Wu" w:date="2022-04-18T18:51:00Z">
                    <w:rPr>
                      <w:rFonts w:eastAsiaTheme="minorEastAsia"/>
                    </w:rPr>
                  </w:rPrChange>
                </w:rPr>
                <w:fldChar w:fldCharType="end"/>
              </w:r>
            </w:ins>
            <w:ins w:id="11" w:author="Lichen Wu" w:date="2022-04-18T18:48:00Z">
              <w:r w:rsidRPr="00EB000A">
                <w:t>)</w:t>
              </w:r>
            </w:ins>
          </w:p>
        </w:tc>
      </w:tr>
      <w:tr w:rsidR="00E958B3" w:rsidRPr="00093E1A" w14:paraId="00B3BC5C" w14:textId="77777777" w:rsidTr="00EB000A">
        <w:trPr>
          <w:ins w:id="12" w:author="Lichen Wu" w:date="2022-04-18T18:47:00Z"/>
        </w:trPr>
        <w:tc>
          <w:tcPr>
            <w:tcW w:w="8545" w:type="dxa"/>
            <w:vAlign w:val="center"/>
          </w:tcPr>
          <w:p w14:paraId="4DC0FE32" w14:textId="61049B11" w:rsidR="00E958B3" w:rsidRPr="00093E1A" w:rsidRDefault="00BF69D4" w:rsidP="00EB000A">
            <w:pPr>
              <w:pStyle w:val="Caption"/>
              <w:rPr>
                <w:ins w:id="13"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env2</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env1,env2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env2,room</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sol,env2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hint="eastAsia"/>
                      </w:rPr>
                      <m:t>sol</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int,env2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int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light,env2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light</m:t>
                    </m:r>
                  </m:sub>
                </m:sSub>
              </m:oMath>
            </m:oMathPara>
          </w:p>
        </w:tc>
        <w:tc>
          <w:tcPr>
            <w:tcW w:w="805" w:type="dxa"/>
            <w:vAlign w:val="center"/>
          </w:tcPr>
          <w:p w14:paraId="7FE49EF9" w14:textId="70530245" w:rsidR="00E958B3" w:rsidRPr="00093E1A" w:rsidRDefault="00E958B3" w:rsidP="00EB000A">
            <w:pPr>
              <w:pStyle w:val="Caption"/>
              <w:rPr>
                <w:ins w:id="14" w:author="Lichen Wu" w:date="2022-04-18T18:47:00Z"/>
              </w:rPr>
            </w:pPr>
            <w:ins w:id="15" w:author="Lichen Wu" w:date="2022-04-18T18:47:00Z">
              <w:r w:rsidRPr="00093E1A">
                <w:t>(</w:t>
              </w:r>
            </w:ins>
            <w:ins w:id="16" w:author="Lichen Wu" w:date="2022-04-18T18:49:00Z">
              <w:r w:rsidRPr="00093E1A">
                <w:fldChar w:fldCharType="begin"/>
              </w:r>
              <w:r w:rsidRPr="00093E1A">
                <w:instrText xml:space="preserve"> EQ </w:instrText>
              </w:r>
              <w:r w:rsidRPr="00093E1A">
                <w:rPr>
                  <w:rPrChange w:id="17" w:author="Lichen Wu" w:date="2022-04-18T18:51:00Z">
                    <w:rPr/>
                  </w:rPrChange>
                </w:rPr>
                <w:fldChar w:fldCharType="end"/>
              </w:r>
            </w:ins>
            <w:ins w:id="18" w:author="Lichen Wu" w:date="2022-04-18T18:50:00Z">
              <w:r w:rsidRPr="00093E1A">
                <w:rPr>
                  <w:rPrChange w:id="19" w:author="Lichen Wu" w:date="2022-04-18T18:51:00Z">
                    <w:rPr>
                      <w:rFonts w:eastAsiaTheme="minorEastAsia"/>
                    </w:rPr>
                  </w:rPrChange>
                </w:rPr>
                <w:fldChar w:fldCharType="begin"/>
              </w:r>
              <w:r w:rsidRPr="00093E1A">
                <w:instrText xml:space="preserve"> SEQ eq \* MERGEFORMAT </w:instrText>
              </w:r>
            </w:ins>
            <w:r w:rsidRPr="00093E1A">
              <w:rPr>
                <w:rPrChange w:id="20" w:author="Lichen Wu" w:date="2022-04-18T18:51:00Z">
                  <w:rPr>
                    <w:rFonts w:eastAsiaTheme="minorEastAsia"/>
                  </w:rPr>
                </w:rPrChange>
              </w:rPr>
              <w:fldChar w:fldCharType="separate"/>
            </w:r>
            <w:r w:rsidR="001A21E1">
              <w:rPr>
                <w:noProof/>
              </w:rPr>
              <w:t>2</w:t>
            </w:r>
            <w:ins w:id="21" w:author="Lichen Wu" w:date="2022-04-18T18:50:00Z">
              <w:r w:rsidRPr="00093E1A">
                <w:rPr>
                  <w:rPrChange w:id="22" w:author="Lichen Wu" w:date="2022-04-18T18:51:00Z">
                    <w:rPr>
                      <w:rFonts w:eastAsiaTheme="minorEastAsia"/>
                    </w:rPr>
                  </w:rPrChange>
                </w:rPr>
                <w:fldChar w:fldCharType="end"/>
              </w:r>
            </w:ins>
            <w:ins w:id="23" w:author="Lichen Wu" w:date="2022-04-18T18:48:00Z">
              <w:r w:rsidRPr="00093E1A">
                <w:t>)</w:t>
              </w:r>
            </w:ins>
          </w:p>
        </w:tc>
      </w:tr>
      <w:tr w:rsidR="00B71B65" w:rsidRPr="00093E1A" w14:paraId="7C5CE32B" w14:textId="77777777" w:rsidTr="00EB000A">
        <w:trPr>
          <w:ins w:id="24" w:author="Lichen Wu" w:date="2022-04-18T18:47:00Z"/>
        </w:trPr>
        <w:tc>
          <w:tcPr>
            <w:tcW w:w="8545" w:type="dxa"/>
            <w:vAlign w:val="center"/>
          </w:tcPr>
          <w:p w14:paraId="57C4725F" w14:textId="349FFA91" w:rsidR="00B71B65" w:rsidRPr="00093E1A" w:rsidRDefault="00BF69D4" w:rsidP="00EB000A">
            <w:pPr>
              <w:pStyle w:val="Caption"/>
              <w:rPr>
                <w:ins w:id="25"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room</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room,env2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intwall,room</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slab1,room</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intwall,room</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light,env2</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light</m:t>
                    </m:r>
                  </m:sub>
                </m:sSub>
              </m:oMath>
            </m:oMathPara>
          </w:p>
        </w:tc>
        <w:tc>
          <w:tcPr>
            <w:tcW w:w="805" w:type="dxa"/>
            <w:vAlign w:val="center"/>
          </w:tcPr>
          <w:p w14:paraId="26649961" w14:textId="5CB00906" w:rsidR="00B71B65" w:rsidRPr="00093E1A" w:rsidRDefault="00B71B65" w:rsidP="00EB000A">
            <w:pPr>
              <w:pStyle w:val="Caption"/>
              <w:rPr>
                <w:ins w:id="26" w:author="Lichen Wu" w:date="2022-04-18T18:47:00Z"/>
              </w:rPr>
            </w:pPr>
            <w:ins w:id="27" w:author="Lichen Wu" w:date="2022-04-18T18:47:00Z">
              <w:r w:rsidRPr="00093E1A">
                <w:t>(</w:t>
              </w:r>
            </w:ins>
            <w:ins w:id="28" w:author="Lichen Wu" w:date="2022-04-18T18:49:00Z">
              <w:r w:rsidRPr="00093E1A">
                <w:fldChar w:fldCharType="begin"/>
              </w:r>
              <w:r w:rsidRPr="00093E1A">
                <w:instrText xml:space="preserve"> EQ </w:instrText>
              </w:r>
              <w:r w:rsidRPr="00093E1A">
                <w:rPr>
                  <w:rPrChange w:id="29" w:author="Lichen Wu" w:date="2022-04-18T18:51:00Z">
                    <w:rPr/>
                  </w:rPrChange>
                </w:rPr>
                <w:fldChar w:fldCharType="end"/>
              </w:r>
            </w:ins>
            <w:ins w:id="30" w:author="Lichen Wu" w:date="2022-04-18T18:50:00Z">
              <w:r w:rsidRPr="00093E1A">
                <w:rPr>
                  <w:rPrChange w:id="31" w:author="Lichen Wu" w:date="2022-04-18T18:51:00Z">
                    <w:rPr>
                      <w:rFonts w:eastAsiaTheme="minorEastAsia"/>
                    </w:rPr>
                  </w:rPrChange>
                </w:rPr>
                <w:fldChar w:fldCharType="begin"/>
              </w:r>
              <w:r w:rsidRPr="00093E1A">
                <w:instrText xml:space="preserve"> SEQ eq \* MERGEFORMAT </w:instrText>
              </w:r>
            </w:ins>
            <w:r w:rsidRPr="00093E1A">
              <w:rPr>
                <w:rPrChange w:id="32" w:author="Lichen Wu" w:date="2022-04-18T18:51:00Z">
                  <w:rPr>
                    <w:rFonts w:eastAsiaTheme="minorEastAsia"/>
                  </w:rPr>
                </w:rPrChange>
              </w:rPr>
              <w:fldChar w:fldCharType="separate"/>
            </w:r>
            <w:r w:rsidR="001A21E1">
              <w:rPr>
                <w:noProof/>
              </w:rPr>
              <w:t>3</w:t>
            </w:r>
            <w:ins w:id="33" w:author="Lichen Wu" w:date="2022-04-18T18:50:00Z">
              <w:r w:rsidRPr="00093E1A">
                <w:rPr>
                  <w:rPrChange w:id="34" w:author="Lichen Wu" w:date="2022-04-18T18:51:00Z">
                    <w:rPr>
                      <w:rFonts w:eastAsiaTheme="minorEastAsia"/>
                    </w:rPr>
                  </w:rPrChange>
                </w:rPr>
                <w:fldChar w:fldCharType="end"/>
              </w:r>
            </w:ins>
            <w:ins w:id="35" w:author="Lichen Wu" w:date="2022-04-18T18:48:00Z">
              <w:r w:rsidRPr="00093E1A">
                <w:t>)</w:t>
              </w:r>
            </w:ins>
          </w:p>
        </w:tc>
      </w:tr>
      <w:tr w:rsidR="003605F9" w:rsidRPr="00093E1A" w14:paraId="0243EF0C" w14:textId="77777777" w:rsidTr="00EB000A">
        <w:trPr>
          <w:ins w:id="36" w:author="Lichen Wu" w:date="2022-04-18T18:47:00Z"/>
        </w:trPr>
        <w:tc>
          <w:tcPr>
            <w:tcW w:w="8545" w:type="dxa"/>
            <w:vAlign w:val="center"/>
          </w:tcPr>
          <w:p w14:paraId="4649C571" w14:textId="1E657067" w:rsidR="003605F9" w:rsidRPr="00093E1A" w:rsidRDefault="00BF69D4" w:rsidP="00EB000A">
            <w:pPr>
              <w:pStyle w:val="Caption"/>
              <w:rPr>
                <w:ins w:id="37"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intwall</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intwall</m:t>
                        </m:r>
                      </m:sub>
                    </m:sSub>
                  </m:num>
                  <m:den>
                    <m:r>
                      <w:rPr>
                        <w:rFonts w:ascii="Cambria Math" w:hAnsi="Cambria Math"/>
                      </w:rPr>
                      <m:t>dt</m:t>
                    </m:r>
                  </m:den>
                </m:f>
                <m:r>
                  <w:rPr>
                    <w:rFonts w:ascii="Cambria Math" w:hAnsi="Cambria Math"/>
                  </w:rPr>
                  <m:t>=2</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room,intwall</m:t>
                        </m:r>
                      </m:sub>
                    </m:sSub>
                  </m:den>
                </m:f>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sol,intwall</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sol</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light,intwall</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light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int,intwall</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ctrlPr>
                      <w:rPr>
                        <w:rFonts w:ascii="Cambria Math" w:eastAsiaTheme="minorEastAsia" w:hAnsi="Cambria Math" w:hint="eastAsia"/>
                        <w:i/>
                      </w:rPr>
                    </m:ctrlPr>
                  </m:e>
                  <m:sub>
                    <m:r>
                      <w:rPr>
                        <w:rFonts w:ascii="Cambria Math" w:eastAsiaTheme="minorEastAsia" w:hAnsi="Cambria Math"/>
                      </w:rPr>
                      <m:t>int</m:t>
                    </m:r>
                  </m:sub>
                </m:sSub>
              </m:oMath>
            </m:oMathPara>
          </w:p>
        </w:tc>
        <w:tc>
          <w:tcPr>
            <w:tcW w:w="805" w:type="dxa"/>
            <w:vAlign w:val="center"/>
          </w:tcPr>
          <w:p w14:paraId="17285B51" w14:textId="62512755" w:rsidR="003605F9" w:rsidRPr="00093E1A" w:rsidRDefault="003605F9" w:rsidP="00EB000A">
            <w:pPr>
              <w:pStyle w:val="Caption"/>
              <w:rPr>
                <w:ins w:id="38" w:author="Lichen Wu" w:date="2022-04-18T18:47:00Z"/>
              </w:rPr>
            </w:pPr>
            <w:ins w:id="39" w:author="Lichen Wu" w:date="2022-04-18T18:47:00Z">
              <w:r w:rsidRPr="00093E1A">
                <w:t>(</w:t>
              </w:r>
            </w:ins>
            <w:ins w:id="40" w:author="Lichen Wu" w:date="2022-04-18T18:49:00Z">
              <w:r w:rsidRPr="00093E1A">
                <w:fldChar w:fldCharType="begin"/>
              </w:r>
              <w:r w:rsidRPr="00093E1A">
                <w:instrText xml:space="preserve"> EQ </w:instrText>
              </w:r>
              <w:r w:rsidRPr="00093E1A">
                <w:rPr>
                  <w:rPrChange w:id="41" w:author="Lichen Wu" w:date="2022-04-18T18:51:00Z">
                    <w:rPr/>
                  </w:rPrChange>
                </w:rPr>
                <w:fldChar w:fldCharType="end"/>
              </w:r>
            </w:ins>
            <w:ins w:id="42" w:author="Lichen Wu" w:date="2022-04-18T18:50:00Z">
              <w:r w:rsidRPr="00093E1A">
                <w:rPr>
                  <w:rPrChange w:id="43" w:author="Lichen Wu" w:date="2022-04-18T18:51:00Z">
                    <w:rPr>
                      <w:rFonts w:eastAsiaTheme="minorEastAsia"/>
                    </w:rPr>
                  </w:rPrChange>
                </w:rPr>
                <w:fldChar w:fldCharType="begin"/>
              </w:r>
              <w:r w:rsidRPr="00093E1A">
                <w:instrText xml:space="preserve"> SEQ eq \* MERGEFORMAT </w:instrText>
              </w:r>
            </w:ins>
            <w:r w:rsidRPr="00093E1A">
              <w:rPr>
                <w:rPrChange w:id="44" w:author="Lichen Wu" w:date="2022-04-18T18:51:00Z">
                  <w:rPr>
                    <w:rFonts w:eastAsiaTheme="minorEastAsia"/>
                  </w:rPr>
                </w:rPrChange>
              </w:rPr>
              <w:fldChar w:fldCharType="separate"/>
            </w:r>
            <w:r>
              <w:rPr>
                <w:noProof/>
              </w:rPr>
              <w:t>4</w:t>
            </w:r>
            <w:ins w:id="45" w:author="Lichen Wu" w:date="2022-04-18T18:50:00Z">
              <w:r w:rsidRPr="00093E1A">
                <w:rPr>
                  <w:rPrChange w:id="46" w:author="Lichen Wu" w:date="2022-04-18T18:51:00Z">
                    <w:rPr>
                      <w:rFonts w:eastAsiaTheme="minorEastAsia"/>
                    </w:rPr>
                  </w:rPrChange>
                </w:rPr>
                <w:fldChar w:fldCharType="end"/>
              </w:r>
            </w:ins>
            <w:ins w:id="47" w:author="Lichen Wu" w:date="2022-04-18T18:48:00Z">
              <w:r w:rsidRPr="00093E1A">
                <w:t>)</w:t>
              </w:r>
            </w:ins>
          </w:p>
        </w:tc>
      </w:tr>
      <w:tr w:rsidR="00D07598" w:rsidRPr="00093E1A" w14:paraId="74FB0324" w14:textId="77777777" w:rsidTr="00EB000A">
        <w:trPr>
          <w:ins w:id="48" w:author="Lichen Wu" w:date="2022-04-18T18:47:00Z"/>
        </w:trPr>
        <w:tc>
          <w:tcPr>
            <w:tcW w:w="8545" w:type="dxa"/>
            <w:vAlign w:val="center"/>
          </w:tcPr>
          <w:p w14:paraId="540CE7EA" w14:textId="37C6345A" w:rsidR="00D07598" w:rsidRPr="00093E1A" w:rsidRDefault="00BF69D4" w:rsidP="00EB000A">
            <w:pPr>
              <w:pStyle w:val="Caption"/>
              <w:rPr>
                <w:ins w:id="49"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slab2</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slab1,slab2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oMath>
            </m:oMathPara>
          </w:p>
        </w:tc>
        <w:tc>
          <w:tcPr>
            <w:tcW w:w="805" w:type="dxa"/>
            <w:vAlign w:val="center"/>
          </w:tcPr>
          <w:p w14:paraId="0E29CF1B" w14:textId="79F7D2FF" w:rsidR="00D07598" w:rsidRPr="00093E1A" w:rsidRDefault="00D07598" w:rsidP="00EB000A">
            <w:pPr>
              <w:pStyle w:val="Caption"/>
              <w:rPr>
                <w:ins w:id="50" w:author="Lichen Wu" w:date="2022-04-18T18:47:00Z"/>
              </w:rPr>
            </w:pPr>
            <w:ins w:id="51" w:author="Lichen Wu" w:date="2022-04-18T18:47:00Z">
              <w:r w:rsidRPr="00093E1A">
                <w:t>(</w:t>
              </w:r>
            </w:ins>
            <w:ins w:id="52" w:author="Lichen Wu" w:date="2022-04-18T18:49:00Z">
              <w:r w:rsidRPr="00093E1A">
                <w:fldChar w:fldCharType="begin"/>
              </w:r>
              <w:r w:rsidRPr="00093E1A">
                <w:instrText xml:space="preserve"> EQ </w:instrText>
              </w:r>
              <w:r w:rsidRPr="00093E1A">
                <w:rPr>
                  <w:rPrChange w:id="53" w:author="Lichen Wu" w:date="2022-04-18T18:51:00Z">
                    <w:rPr/>
                  </w:rPrChange>
                </w:rPr>
                <w:fldChar w:fldCharType="end"/>
              </w:r>
            </w:ins>
            <w:ins w:id="54" w:author="Lichen Wu" w:date="2022-04-18T18:50:00Z">
              <w:r w:rsidRPr="00093E1A">
                <w:rPr>
                  <w:rPrChange w:id="55" w:author="Lichen Wu" w:date="2022-04-18T18:51:00Z">
                    <w:rPr>
                      <w:rFonts w:eastAsiaTheme="minorEastAsia"/>
                    </w:rPr>
                  </w:rPrChange>
                </w:rPr>
                <w:fldChar w:fldCharType="begin"/>
              </w:r>
              <w:r w:rsidRPr="00093E1A">
                <w:instrText xml:space="preserve"> SEQ eq \* MERGEFORMAT </w:instrText>
              </w:r>
            </w:ins>
            <w:r w:rsidRPr="00093E1A">
              <w:rPr>
                <w:rPrChange w:id="56" w:author="Lichen Wu" w:date="2022-04-18T18:51:00Z">
                  <w:rPr>
                    <w:rFonts w:eastAsiaTheme="minorEastAsia"/>
                  </w:rPr>
                </w:rPrChange>
              </w:rPr>
              <w:fldChar w:fldCharType="separate"/>
            </w:r>
            <w:r>
              <w:rPr>
                <w:noProof/>
              </w:rPr>
              <w:t>5</w:t>
            </w:r>
            <w:ins w:id="57" w:author="Lichen Wu" w:date="2022-04-18T18:50:00Z">
              <w:r w:rsidRPr="00093E1A">
                <w:rPr>
                  <w:rPrChange w:id="58" w:author="Lichen Wu" w:date="2022-04-18T18:51:00Z">
                    <w:rPr>
                      <w:rFonts w:eastAsiaTheme="minorEastAsia"/>
                    </w:rPr>
                  </w:rPrChange>
                </w:rPr>
                <w:fldChar w:fldCharType="end"/>
              </w:r>
            </w:ins>
            <w:ins w:id="59" w:author="Lichen Wu" w:date="2022-04-18T18:48:00Z">
              <w:r w:rsidRPr="00093E1A">
                <w:t>)</w:t>
              </w:r>
            </w:ins>
          </w:p>
        </w:tc>
      </w:tr>
      <w:tr w:rsidR="00D07598" w:rsidRPr="00093E1A" w14:paraId="409E8911" w14:textId="77777777" w:rsidTr="00EB000A">
        <w:trPr>
          <w:ins w:id="60" w:author="Lichen Wu" w:date="2022-04-18T18:47:00Z"/>
        </w:trPr>
        <w:tc>
          <w:tcPr>
            <w:tcW w:w="8545" w:type="dxa"/>
            <w:vAlign w:val="center"/>
          </w:tcPr>
          <w:p w14:paraId="14B5BA7A" w14:textId="76AC60AD" w:rsidR="00D07598" w:rsidRPr="00093E1A" w:rsidRDefault="00BF69D4" w:rsidP="00EB000A">
            <w:pPr>
              <w:pStyle w:val="Caption"/>
              <w:rPr>
                <w:ins w:id="61" w:author="Lichen Wu" w:date="2022-04-18T18:47:00Z"/>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sink</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oMath>
            </m:oMathPara>
          </w:p>
        </w:tc>
        <w:tc>
          <w:tcPr>
            <w:tcW w:w="805" w:type="dxa"/>
            <w:vAlign w:val="center"/>
          </w:tcPr>
          <w:p w14:paraId="1ABF86AE" w14:textId="5599CB00" w:rsidR="00D07598" w:rsidRPr="00093E1A" w:rsidRDefault="00D07598" w:rsidP="00EB000A">
            <w:pPr>
              <w:pStyle w:val="Caption"/>
              <w:rPr>
                <w:ins w:id="62" w:author="Lichen Wu" w:date="2022-04-18T18:47:00Z"/>
              </w:rPr>
            </w:pPr>
            <w:ins w:id="63" w:author="Lichen Wu" w:date="2022-04-18T18:47:00Z">
              <w:r w:rsidRPr="00093E1A">
                <w:t>(</w:t>
              </w:r>
            </w:ins>
            <w:ins w:id="64" w:author="Lichen Wu" w:date="2022-04-18T18:49:00Z">
              <w:r w:rsidRPr="00093E1A">
                <w:fldChar w:fldCharType="begin"/>
              </w:r>
              <w:r w:rsidRPr="00093E1A">
                <w:instrText xml:space="preserve"> EQ </w:instrText>
              </w:r>
              <w:r w:rsidRPr="00093E1A">
                <w:rPr>
                  <w:rPrChange w:id="65" w:author="Lichen Wu" w:date="2022-04-18T18:51:00Z">
                    <w:rPr/>
                  </w:rPrChange>
                </w:rPr>
                <w:fldChar w:fldCharType="end"/>
              </w:r>
            </w:ins>
            <w:ins w:id="66" w:author="Lichen Wu" w:date="2022-04-18T18:50:00Z">
              <w:r w:rsidRPr="00093E1A">
                <w:rPr>
                  <w:rPrChange w:id="67" w:author="Lichen Wu" w:date="2022-04-18T18:51:00Z">
                    <w:rPr>
                      <w:rFonts w:eastAsiaTheme="minorEastAsia"/>
                    </w:rPr>
                  </w:rPrChange>
                </w:rPr>
                <w:fldChar w:fldCharType="begin"/>
              </w:r>
              <w:r w:rsidRPr="00093E1A">
                <w:instrText xml:space="preserve"> SEQ eq \* MERGEFORMAT </w:instrText>
              </w:r>
            </w:ins>
            <w:r w:rsidRPr="00093E1A">
              <w:rPr>
                <w:rPrChange w:id="68" w:author="Lichen Wu" w:date="2022-04-18T18:51:00Z">
                  <w:rPr>
                    <w:rFonts w:eastAsiaTheme="minorEastAsia"/>
                  </w:rPr>
                </w:rPrChange>
              </w:rPr>
              <w:fldChar w:fldCharType="separate"/>
            </w:r>
            <w:r>
              <w:rPr>
                <w:noProof/>
              </w:rPr>
              <w:t>6</w:t>
            </w:r>
            <w:ins w:id="69" w:author="Lichen Wu" w:date="2022-04-18T18:50:00Z">
              <w:r w:rsidRPr="00093E1A">
                <w:rPr>
                  <w:rPrChange w:id="70" w:author="Lichen Wu" w:date="2022-04-18T18:51:00Z">
                    <w:rPr>
                      <w:rFonts w:eastAsiaTheme="minorEastAsia"/>
                    </w:rPr>
                  </w:rPrChange>
                </w:rPr>
                <w:fldChar w:fldCharType="end"/>
              </w:r>
            </w:ins>
            <w:ins w:id="71" w:author="Lichen Wu" w:date="2022-04-18T18:48:00Z">
              <w:r w:rsidRPr="00093E1A">
                <w:t>)</w:t>
              </w:r>
            </w:ins>
          </w:p>
        </w:tc>
      </w:tr>
      <w:tr w:rsidR="001A3038" w:rsidRPr="00093E1A" w14:paraId="03A4EA3F" w14:textId="77777777" w:rsidTr="00EB000A">
        <w:trPr>
          <w:ins w:id="72" w:author="Lichen Wu" w:date="2022-04-18T18:47:00Z"/>
        </w:trPr>
        <w:tc>
          <w:tcPr>
            <w:tcW w:w="8545" w:type="dxa"/>
            <w:vAlign w:val="center"/>
          </w:tcPr>
          <w:p w14:paraId="394548C1" w14:textId="5E15906A" w:rsidR="001A3038" w:rsidRPr="00093E1A" w:rsidRDefault="001A3038" w:rsidP="00EB000A">
            <w:pPr>
              <w:pStyle w:val="Caption"/>
              <w:rPr>
                <w:ins w:id="73" w:author="Lichen Wu" w:date="2022-04-18T18:47:00Z"/>
              </w:rPr>
            </w:pPr>
            <m:oMathPara>
              <m:oMath>
                <m:r>
                  <m:rPr>
                    <m:sty m:val="p"/>
                  </m:rPr>
                  <w:rPr>
                    <w:rFonts w:ascii="Cambria Math" w:hAnsi="Cambria Math"/>
                  </w:rPr>
                  <m:t>y</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source,slab2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source,sink</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ctrlPr>
                      <w:rPr>
                        <w:rFonts w:ascii="Cambria Math" w:hAnsi="Cambria Math"/>
                        <w:i/>
                      </w:rPr>
                    </m:ctrlPr>
                  </m:num>
                  <m:den>
                    <m:r>
                      <w:rPr>
                        <w:rFonts w:ascii="Cambria Math" w:hAnsi="Cambria Math"/>
                      </w:rPr>
                      <m:t>dt</m:t>
                    </m:r>
                    <m:ctrlPr>
                      <w:rPr>
                        <w:rFonts w:ascii="Cambria Math" w:hAnsi="Cambria Math"/>
                        <w:i/>
                      </w:rPr>
                    </m:ctrlPr>
                  </m:den>
                </m:f>
              </m:oMath>
            </m:oMathPara>
          </w:p>
        </w:tc>
        <w:tc>
          <w:tcPr>
            <w:tcW w:w="805" w:type="dxa"/>
            <w:vAlign w:val="center"/>
          </w:tcPr>
          <w:p w14:paraId="3204F7D8" w14:textId="53378249" w:rsidR="001A3038" w:rsidRPr="00093E1A" w:rsidRDefault="001A3038" w:rsidP="00EB000A">
            <w:pPr>
              <w:pStyle w:val="Caption"/>
              <w:rPr>
                <w:ins w:id="74" w:author="Lichen Wu" w:date="2022-04-18T18:47:00Z"/>
              </w:rPr>
            </w:pPr>
            <w:ins w:id="75" w:author="Lichen Wu" w:date="2022-04-18T18:47:00Z">
              <w:r w:rsidRPr="00093E1A">
                <w:t>(</w:t>
              </w:r>
            </w:ins>
            <w:ins w:id="76" w:author="Lichen Wu" w:date="2022-04-18T18:49:00Z">
              <w:r w:rsidRPr="00093E1A">
                <w:fldChar w:fldCharType="begin"/>
              </w:r>
              <w:r w:rsidRPr="00093E1A">
                <w:instrText xml:space="preserve"> EQ </w:instrText>
              </w:r>
              <w:r w:rsidRPr="00093E1A">
                <w:rPr>
                  <w:rPrChange w:id="77" w:author="Lichen Wu" w:date="2022-04-18T18:51:00Z">
                    <w:rPr/>
                  </w:rPrChange>
                </w:rPr>
                <w:fldChar w:fldCharType="end"/>
              </w:r>
            </w:ins>
            <w:ins w:id="78" w:author="Lichen Wu" w:date="2022-04-18T18:50:00Z">
              <w:r w:rsidRPr="00093E1A">
                <w:rPr>
                  <w:rPrChange w:id="79" w:author="Lichen Wu" w:date="2022-04-18T18:51:00Z">
                    <w:rPr>
                      <w:rFonts w:eastAsiaTheme="minorEastAsia"/>
                    </w:rPr>
                  </w:rPrChange>
                </w:rPr>
                <w:fldChar w:fldCharType="begin"/>
              </w:r>
              <w:r w:rsidRPr="00093E1A">
                <w:instrText xml:space="preserve"> SEQ eq \* MERGEFORMAT </w:instrText>
              </w:r>
            </w:ins>
            <w:r w:rsidRPr="00093E1A">
              <w:rPr>
                <w:rPrChange w:id="80" w:author="Lichen Wu" w:date="2022-04-18T18:51:00Z">
                  <w:rPr>
                    <w:rFonts w:eastAsiaTheme="minorEastAsia"/>
                  </w:rPr>
                </w:rPrChange>
              </w:rPr>
              <w:fldChar w:fldCharType="separate"/>
            </w:r>
            <w:r>
              <w:rPr>
                <w:noProof/>
              </w:rPr>
              <w:t>7</w:t>
            </w:r>
            <w:ins w:id="81" w:author="Lichen Wu" w:date="2022-04-18T18:50:00Z">
              <w:r w:rsidRPr="00093E1A">
                <w:rPr>
                  <w:rPrChange w:id="82" w:author="Lichen Wu" w:date="2022-04-18T18:51:00Z">
                    <w:rPr>
                      <w:rFonts w:eastAsiaTheme="minorEastAsia"/>
                    </w:rPr>
                  </w:rPrChange>
                </w:rPr>
                <w:fldChar w:fldCharType="end"/>
              </w:r>
            </w:ins>
            <w:ins w:id="83" w:author="Lichen Wu" w:date="2022-04-18T18:48:00Z">
              <w:r w:rsidRPr="00093E1A">
                <w:t>)</w:t>
              </w:r>
            </w:ins>
          </w:p>
        </w:tc>
      </w:tr>
    </w:tbl>
    <w:p w14:paraId="3127F644" w14:textId="17E7F8ED" w:rsidR="00EB000A" w:rsidRDefault="00EB000A" w:rsidP="00EB000A">
      <w:pPr>
        <w:rPr>
          <w:lang w:eastAsia="en-US"/>
        </w:rPr>
      </w:pPr>
    </w:p>
    <w:p w14:paraId="40F1D0E7" w14:textId="77777777" w:rsidR="001A3038" w:rsidRDefault="001A3038" w:rsidP="00EB000A">
      <w:pPr>
        <w:rPr>
          <w:lang w:eastAsia="en-US"/>
        </w:rPr>
      </w:pPr>
    </w:p>
    <w:p w14:paraId="04ACA574" w14:textId="47BE1337" w:rsidR="00EB000A" w:rsidRDefault="00EB000A" w:rsidP="00EB000A">
      <w:pPr>
        <w:pStyle w:val="Heading2"/>
      </w:pPr>
      <w:r>
        <w:t>Variables and parameters</w:t>
      </w:r>
    </w:p>
    <w:p w14:paraId="419DEA17" w14:textId="63AE0A43" w:rsidR="001A21E1" w:rsidRDefault="001A21E1" w:rsidP="001A21E1">
      <w:r>
        <w:t>The above thermal network can be represented with a state-space model with the following definition for state, input, and output variables: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625"/>
      </w:tblGrid>
      <w:tr w:rsidR="001A21E1" w:rsidRPr="005F7DE3" w14:paraId="38E9FA68" w14:textId="77777777" w:rsidTr="00023CC3">
        <w:trPr>
          <w:jc w:val="center"/>
        </w:trPr>
        <w:tc>
          <w:tcPr>
            <w:tcW w:w="8100" w:type="dxa"/>
            <w:vAlign w:val="center"/>
          </w:tcPr>
          <w:p w14:paraId="14940737" w14:textId="77777777" w:rsidR="001A21E1" w:rsidRPr="005F7DE3" w:rsidRDefault="00BF69D4" w:rsidP="00023CC3">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DE58347" w14:textId="77777777" w:rsidR="001A21E1" w:rsidRPr="005F7DE3" w:rsidRDefault="001A21E1" w:rsidP="00023CC3">
            <w:pPr>
              <w:spacing w:line="360" w:lineRule="auto"/>
            </w:pPr>
            <w:r w:rsidRPr="005F7DE3">
              <w:t>(</w:t>
            </w:r>
            <w:r w:rsidR="00BF69D4">
              <w:fldChar w:fldCharType="begin"/>
            </w:r>
            <w:r w:rsidR="00BF69D4">
              <w:instrText xml:space="preserve"> SEQ Eq \* MERGEFORMAT </w:instrText>
            </w:r>
            <w:r w:rsidR="00BF69D4">
              <w:fldChar w:fldCharType="separate"/>
            </w:r>
            <w:r>
              <w:rPr>
                <w:noProof/>
              </w:rPr>
              <w:t>24</w:t>
            </w:r>
            <w:r w:rsidR="00BF69D4">
              <w:rPr>
                <w:noProof/>
              </w:rPr>
              <w:fldChar w:fldCharType="end"/>
            </w:r>
            <w:r w:rsidRPr="005F7DE3">
              <w:t>)</w:t>
            </w:r>
          </w:p>
        </w:tc>
      </w:tr>
      <w:tr w:rsidR="001A21E1" w:rsidRPr="005F7DE3" w14:paraId="6A0E8BCC" w14:textId="77777777" w:rsidTr="00023CC3">
        <w:trPr>
          <w:jc w:val="center"/>
        </w:trPr>
        <w:tc>
          <w:tcPr>
            <w:tcW w:w="8100" w:type="dxa"/>
            <w:vAlign w:val="center"/>
          </w:tcPr>
          <w:p w14:paraId="033849CB" w14:textId="77777777" w:rsidR="001A21E1" w:rsidRPr="005F7DE3" w:rsidRDefault="00BF69D4" w:rsidP="00023CC3">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21739457" w14:textId="77777777" w:rsidR="001A21E1" w:rsidRPr="005F7DE3" w:rsidRDefault="001A21E1" w:rsidP="00023CC3">
            <w:pPr>
              <w:spacing w:line="360" w:lineRule="auto"/>
            </w:pPr>
            <w:r w:rsidRPr="005F7DE3">
              <w:t>(</w:t>
            </w:r>
            <w:r w:rsidR="00BF69D4">
              <w:fldChar w:fldCharType="begin"/>
            </w:r>
            <w:r w:rsidR="00BF69D4">
              <w:instrText xml:space="preserve"> SEQ Eq \* MERGEFORMAT </w:instrText>
            </w:r>
            <w:r w:rsidR="00BF69D4">
              <w:fldChar w:fldCharType="separate"/>
            </w:r>
            <w:r>
              <w:rPr>
                <w:noProof/>
              </w:rPr>
              <w:t>25</w:t>
            </w:r>
            <w:r w:rsidR="00BF69D4">
              <w:rPr>
                <w:noProof/>
              </w:rPr>
              <w:fldChar w:fldCharType="end"/>
            </w:r>
            <w:r w:rsidRPr="005F7DE3">
              <w:t>)</w:t>
            </w:r>
          </w:p>
        </w:tc>
      </w:tr>
      <w:tr w:rsidR="001A21E1" w:rsidRPr="005F7DE3" w14:paraId="33AEF271" w14:textId="77777777" w:rsidTr="00023CC3">
        <w:trPr>
          <w:jc w:val="center"/>
        </w:trPr>
        <w:tc>
          <w:tcPr>
            <w:tcW w:w="8100" w:type="dxa"/>
            <w:vAlign w:val="center"/>
          </w:tcPr>
          <w:p w14:paraId="4B15F8CF" w14:textId="7BF72A6B" w:rsidR="001A21E1" w:rsidRPr="005F7DE3" w:rsidRDefault="001A21E1" w:rsidP="00023CC3">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24F70607" w14:textId="77777777" w:rsidR="001A21E1" w:rsidRPr="005F7DE3" w:rsidRDefault="001A21E1" w:rsidP="00023CC3">
            <w:pPr>
              <w:spacing w:line="360" w:lineRule="auto"/>
            </w:pPr>
            <w:r w:rsidRPr="005F7DE3">
              <w:t>(</w:t>
            </w:r>
            <w:r w:rsidR="00BF69D4">
              <w:fldChar w:fldCharType="begin"/>
            </w:r>
            <w:r w:rsidR="00BF69D4">
              <w:instrText xml:space="preserve"> SEQ Eq \* MERGEFORMAT </w:instrText>
            </w:r>
            <w:r w:rsidR="00BF69D4">
              <w:fldChar w:fldCharType="separate"/>
            </w:r>
            <w:r>
              <w:rPr>
                <w:noProof/>
              </w:rPr>
              <w:t>26</w:t>
            </w:r>
            <w:r w:rsidR="00BF69D4">
              <w:rPr>
                <w:noProof/>
              </w:rPr>
              <w:fldChar w:fldCharType="end"/>
            </w:r>
            <w:r w:rsidRPr="005F7DE3">
              <w:t>)</w:t>
            </w:r>
          </w:p>
        </w:tc>
      </w:tr>
    </w:tbl>
    <w:p w14:paraId="6207EFB3" w14:textId="77777777" w:rsidR="001A21E1" w:rsidRDefault="001A21E1" w:rsidP="001A21E1">
      <w:r>
        <w:t>And the non-zero elements for the state-space coefficient matrices and vectors are:</w:t>
      </w:r>
    </w:p>
    <w:tbl>
      <w:tblPr>
        <w:tblStyle w:val="TableGrid"/>
        <w:tblW w:w="0" w:type="auto"/>
        <w:tblLook w:val="04A0" w:firstRow="1" w:lastRow="0" w:firstColumn="1" w:lastColumn="0" w:noHBand="0" w:noVBand="1"/>
      </w:tblPr>
      <w:tblGrid>
        <w:gridCol w:w="3116"/>
        <w:gridCol w:w="3117"/>
        <w:gridCol w:w="3117"/>
      </w:tblGrid>
      <w:tr w:rsidR="001A21E1" w14:paraId="4A9F499E" w14:textId="77777777" w:rsidTr="00023CC3">
        <w:tc>
          <w:tcPr>
            <w:tcW w:w="3116" w:type="dxa"/>
          </w:tcPr>
          <w:p w14:paraId="6583900D" w14:textId="77777777" w:rsidR="001A21E1" w:rsidRPr="00B9306D"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1,1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out,env1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p w14:paraId="033A1D64" w14:textId="77777777" w:rsidR="001A21E1" w:rsidRDefault="001A21E1" w:rsidP="00023CC3"/>
        </w:tc>
        <w:tc>
          <w:tcPr>
            <w:tcW w:w="3117" w:type="dxa"/>
          </w:tcPr>
          <w:p w14:paraId="6786308F" w14:textId="77777777" w:rsidR="001A21E1" w:rsidRPr="00B9306D"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1,2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p w14:paraId="2201D6BD" w14:textId="77777777" w:rsidR="001A21E1" w:rsidRDefault="001A21E1" w:rsidP="00023CC3"/>
        </w:tc>
        <w:tc>
          <w:tcPr>
            <w:tcW w:w="3117" w:type="dxa"/>
          </w:tcPr>
          <w:p w14:paraId="3B97D3A6" w14:textId="77777777" w:rsidR="001A21E1" w:rsidRDefault="001A21E1" w:rsidP="00023CC3"/>
        </w:tc>
      </w:tr>
      <w:tr w:rsidR="001A21E1" w14:paraId="3A60570A" w14:textId="77777777" w:rsidTr="00023CC3">
        <w:tc>
          <w:tcPr>
            <w:tcW w:w="3116" w:type="dxa"/>
          </w:tcPr>
          <w:p w14:paraId="5BD802B8" w14:textId="77777777" w:rsidR="001A21E1"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2,1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env2,env1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08ED4243" w14:textId="77777777" w:rsidR="001A21E1"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2,2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env1,env2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1113A9A8" w14:textId="77777777" w:rsidR="001A21E1" w:rsidRDefault="001A21E1" w:rsidP="00023CC3">
            <m:oMathPara>
              <m:oMath>
                <m:r>
                  <w:rPr>
                    <w:rFonts w:ascii="Cambria Math" w:hAnsi="Cambria Math"/>
                    <w:sz w:val="16"/>
                    <w:szCs w:val="16"/>
                  </w:rPr>
                  <m:t>A(2,3)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r>
      <w:tr w:rsidR="001A21E1" w14:paraId="35293854" w14:textId="77777777" w:rsidTr="00023CC3">
        <w:tc>
          <w:tcPr>
            <w:tcW w:w="3116" w:type="dxa"/>
          </w:tcPr>
          <w:p w14:paraId="1CF7FFA3" w14:textId="77777777" w:rsidR="001A21E1" w:rsidRDefault="001A21E1" w:rsidP="00023CC3">
            <m:oMathPara>
              <m:oMath>
                <m:r>
                  <w:rPr>
                    <w:rFonts w:ascii="Cambria Math" w:hAnsi="Cambria Math"/>
                    <w:sz w:val="16"/>
                    <w:szCs w:val="16"/>
                  </w:rPr>
                  <m:t>A(3,2)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room,env2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7116E45B" w14:textId="77777777" w:rsidR="001A21E1" w:rsidRDefault="001A21E1" w:rsidP="00023CC3">
            <m:oMathPara>
              <m:oMath>
                <m:r>
                  <w:rPr>
                    <w:rFonts w:ascii="Cambria Math" w:hAnsi="Cambria Math"/>
                    <w:sz w:val="10"/>
                    <w:szCs w:val="10"/>
                  </w:rPr>
                  <m:t>A(3,3) =(</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room,env2</m:t>
                        </m:r>
                      </m:sub>
                    </m:sSub>
                    <m:ctrlPr>
                      <w:rPr>
                        <w:rFonts w:ascii="Cambria Math" w:hAnsi="Cambria Math"/>
                        <w:i/>
                        <w:sz w:val="10"/>
                        <w:szCs w:val="10"/>
                      </w:rPr>
                    </m:ctrlPr>
                  </m:den>
                </m:f>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room,iw</m:t>
                        </m:r>
                      </m:sub>
                    </m:sSub>
                    <m:ctrlPr>
                      <w:rPr>
                        <w:rFonts w:ascii="Cambria Math" w:hAnsi="Cambria Math"/>
                        <w:i/>
                        <w:sz w:val="10"/>
                        <w:szCs w:val="10"/>
                      </w:rPr>
                    </m:ctrlPr>
                  </m:den>
                </m:f>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room,slab1</m:t>
                        </m:r>
                      </m:sub>
                    </m:sSub>
                    <m:ctrlPr>
                      <w:rPr>
                        <w:rFonts w:ascii="Cambria Math" w:hAnsi="Cambria Math"/>
                        <w:i/>
                        <w:sz w:val="10"/>
                        <w:szCs w:val="10"/>
                      </w:rPr>
                    </m:ctrlPr>
                  </m:den>
                </m:f>
                <m:r>
                  <w:rPr>
                    <w:rFonts w:ascii="Cambria Math" w:hAnsi="Cambria Math"/>
                    <w:sz w:val="10"/>
                    <w:szCs w:val="10"/>
                  </w:rPr>
                  <m:t xml:space="preserve"> +</m:t>
                </m:r>
                <m:f>
                  <m:fPr>
                    <m:ctrlPr>
                      <w:rPr>
                        <w:rFonts w:ascii="Cambria Math" w:hAnsi="Cambria Math"/>
                        <w:sz w:val="10"/>
                        <w:szCs w:val="10"/>
                      </w:rPr>
                    </m:ctrlPr>
                  </m:fPr>
                  <m:num>
                    <m:r>
                      <w:rPr>
                        <w:rFonts w:ascii="Cambria Math" w:hAnsi="Cambria Math"/>
                        <w:sz w:val="10"/>
                        <w:szCs w:val="10"/>
                      </w:rPr>
                      <m:t>-1</m:t>
                    </m:r>
                    <m:ctrlPr>
                      <w:rPr>
                        <w:rFonts w:ascii="Cambria Math" w:hAnsi="Cambria Math"/>
                        <w:i/>
                        <w:sz w:val="10"/>
                        <w:szCs w:val="10"/>
                      </w:rPr>
                    </m:ctrlPr>
                  </m:num>
                  <m:den>
                    <m:sSub>
                      <m:sSubPr>
                        <m:ctrlPr>
                          <w:rPr>
                            <w:rFonts w:ascii="Cambria Math" w:hAnsi="Cambria Math"/>
                            <w:i/>
                            <w:sz w:val="10"/>
                            <w:szCs w:val="10"/>
                          </w:rPr>
                        </m:ctrlPr>
                      </m:sSubPr>
                      <m:e>
                        <m:r>
                          <w:rPr>
                            <w:rFonts w:ascii="Cambria Math" w:hAnsi="Cambria Math"/>
                            <w:sz w:val="10"/>
                            <w:szCs w:val="10"/>
                          </w:rPr>
                          <m:t>R</m:t>
                        </m:r>
                      </m:e>
                      <m:sub>
                        <m:r>
                          <w:rPr>
                            <w:rFonts w:ascii="Cambria Math" w:hAnsi="Cambria Math"/>
                            <w:sz w:val="10"/>
                            <w:szCs w:val="10"/>
                          </w:rPr>
                          <m:t>room,cav</m:t>
                        </m:r>
                      </m:sub>
                    </m:sSub>
                    <m:ctrlPr>
                      <w:rPr>
                        <w:rFonts w:ascii="Cambria Math" w:hAnsi="Cambria Math"/>
                        <w:i/>
                        <w:sz w:val="10"/>
                        <w:szCs w:val="10"/>
                      </w:rPr>
                    </m:ctrlPr>
                  </m:den>
                </m:f>
                <m:r>
                  <w:rPr>
                    <w:rFonts w:ascii="Cambria Math" w:hAnsi="Cambria Math"/>
                    <w:sz w:val="10"/>
                    <w:szCs w:val="10"/>
                  </w:rPr>
                  <m:t>)/</m:t>
                </m:r>
                <m:sSub>
                  <m:sSubPr>
                    <m:ctrlPr>
                      <w:rPr>
                        <w:rFonts w:ascii="Cambria Math" w:hAnsi="Cambria Math"/>
                        <w:i/>
                        <w:sz w:val="10"/>
                        <w:szCs w:val="10"/>
                      </w:rPr>
                    </m:ctrlPr>
                  </m:sSubPr>
                  <m:e>
                    <m:r>
                      <w:rPr>
                        <w:rFonts w:ascii="Cambria Math" w:hAnsi="Cambria Math"/>
                        <w:sz w:val="10"/>
                        <w:szCs w:val="10"/>
                      </w:rPr>
                      <m:t>C</m:t>
                    </m:r>
                  </m:e>
                  <m:sub>
                    <m:r>
                      <w:rPr>
                        <w:rFonts w:ascii="Cambria Math" w:hAnsi="Cambria Math"/>
                        <w:sz w:val="10"/>
                        <w:szCs w:val="10"/>
                      </w:rPr>
                      <m:t>room</m:t>
                    </m:r>
                  </m:sub>
                </m:sSub>
              </m:oMath>
            </m:oMathPara>
          </w:p>
        </w:tc>
        <w:tc>
          <w:tcPr>
            <w:tcW w:w="3117" w:type="dxa"/>
          </w:tcPr>
          <w:p w14:paraId="16437697" w14:textId="77777777" w:rsidR="001A21E1" w:rsidRDefault="001A21E1" w:rsidP="00023CC3">
            <m:oMathPara>
              <m:oMath>
                <m:r>
                  <w:rPr>
                    <w:rFonts w:ascii="Cambria Math" w:hAnsi="Cambria Math"/>
                    <w:sz w:val="16"/>
                    <w:szCs w:val="16"/>
                  </w:rPr>
                  <m:t>A(3,4)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r>
      <w:tr w:rsidR="001A21E1" w14:paraId="1999E69D" w14:textId="77777777" w:rsidTr="00023CC3">
        <w:tc>
          <w:tcPr>
            <w:tcW w:w="3116" w:type="dxa"/>
          </w:tcPr>
          <w:p w14:paraId="0962AE35" w14:textId="77777777" w:rsidR="001A21E1" w:rsidRDefault="001A21E1" w:rsidP="00023CC3">
            <m:oMathPara>
              <m:oMath>
                <m:r>
                  <w:rPr>
                    <w:rFonts w:ascii="Cambria Math" w:hAnsi="Cambria Math"/>
                    <w:sz w:val="16"/>
                    <w:szCs w:val="16"/>
                  </w:rPr>
                  <m:t>A(4,3) =</m:t>
                </m:r>
                <m:f>
                  <m:fPr>
                    <m:ctrlPr>
                      <w:rPr>
                        <w:rFonts w:ascii="Cambria Math" w:hAnsi="Cambria Math"/>
                        <w:sz w:val="16"/>
                        <w:szCs w:val="16"/>
                      </w:rPr>
                    </m:ctrlPr>
                  </m:fPr>
                  <m:num>
                    <m:r>
                      <w:rPr>
                        <w:rFonts w:ascii="Cambria Math" w:hAnsi="Cambria Math"/>
                        <w:sz w:val="16"/>
                        <w:szCs w:val="16"/>
                      </w:rPr>
                      <m:t>2</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29C1E9DE" w14:textId="77777777" w:rsidR="001A21E1" w:rsidRDefault="001A21E1" w:rsidP="00023CC3">
            <m:oMathPara>
              <m:oMath>
                <m:r>
                  <w:rPr>
                    <w:rFonts w:ascii="Cambria Math" w:hAnsi="Cambria Math"/>
                    <w:sz w:val="16"/>
                    <w:szCs w:val="16"/>
                  </w:rPr>
                  <m:t>A(4,4) =</m:t>
                </m:r>
                <m:f>
                  <m:fPr>
                    <m:ctrlPr>
                      <w:rPr>
                        <w:rFonts w:ascii="Cambria Math" w:hAnsi="Cambria Math"/>
                        <w:sz w:val="16"/>
                        <w:szCs w:val="16"/>
                      </w:rPr>
                    </m:ctrlPr>
                  </m:fPr>
                  <m:num>
                    <m:r>
                      <w:rPr>
                        <w:rFonts w:ascii="Cambria Math" w:hAnsi="Cambria Math"/>
                        <w:sz w:val="16"/>
                        <w:szCs w:val="16"/>
                      </w:rPr>
                      <m:t>-2</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room,iw</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0F35AF7C" w14:textId="77777777" w:rsidR="001A21E1" w:rsidRDefault="001A21E1" w:rsidP="00023CC3"/>
        </w:tc>
      </w:tr>
      <w:tr w:rsidR="001A21E1" w14:paraId="06FFF3B6" w14:textId="77777777" w:rsidTr="00023CC3">
        <w:tc>
          <w:tcPr>
            <w:tcW w:w="3116" w:type="dxa"/>
          </w:tcPr>
          <w:p w14:paraId="4030E236" w14:textId="77777777" w:rsidR="001A21E1" w:rsidRDefault="001A21E1" w:rsidP="00023CC3">
            <m:oMathPara>
              <m:oMath>
                <m:r>
                  <w:rPr>
                    <w:rFonts w:ascii="Cambria Math" w:hAnsi="Cambria Math"/>
                    <w:sz w:val="14"/>
                    <w:szCs w:val="14"/>
                  </w:rPr>
                  <m:t>A</m:t>
                </m:r>
                <m:d>
                  <m:dPr>
                    <m:ctrlPr>
                      <w:rPr>
                        <w:rFonts w:ascii="Cambria Math" w:hAnsi="Cambria Math"/>
                        <w:i/>
                        <w:sz w:val="14"/>
                        <w:szCs w:val="14"/>
                      </w:rPr>
                    </m:ctrlPr>
                  </m:dPr>
                  <m:e>
                    <m:r>
                      <w:rPr>
                        <w:rFonts w:ascii="Cambria Math" w:hAnsi="Cambria Math"/>
                        <w:sz w:val="14"/>
                        <w:szCs w:val="14"/>
                      </w:rPr>
                      <m:t>5,5</m:t>
                    </m:r>
                  </m:e>
                </m:d>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slab1,slab2</m:t>
                        </m:r>
                      </m:sub>
                    </m:sSub>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slab2</m:t>
                        </m:r>
                      </m:sub>
                    </m:sSub>
                    <m:ctrlPr>
                      <w:rPr>
                        <w:rFonts w:ascii="Cambria Math" w:hAnsi="Cambria Math"/>
                        <w:i/>
                        <w:sz w:val="14"/>
                        <w:szCs w:val="14"/>
                      </w:rPr>
                    </m:ctrlPr>
                  </m:den>
                </m:f>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source,slab2</m:t>
                        </m:r>
                      </m:sub>
                    </m:sSub>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slab2</m:t>
                        </m:r>
                      </m:sub>
                    </m:sSub>
                    <m:ctrlPr>
                      <w:rPr>
                        <w:rFonts w:ascii="Cambria Math" w:hAnsi="Cambria Math"/>
                        <w:i/>
                        <w:sz w:val="14"/>
                        <w:szCs w:val="14"/>
                      </w:rPr>
                    </m:ctrlPr>
                  </m:den>
                </m:f>
              </m:oMath>
            </m:oMathPara>
          </w:p>
        </w:tc>
        <w:tc>
          <w:tcPr>
            <w:tcW w:w="3117" w:type="dxa"/>
          </w:tcPr>
          <w:p w14:paraId="2E630EE8" w14:textId="77777777" w:rsidR="001A21E1" w:rsidRDefault="001A21E1" w:rsidP="00023CC3"/>
        </w:tc>
        <w:tc>
          <w:tcPr>
            <w:tcW w:w="3117" w:type="dxa"/>
          </w:tcPr>
          <w:p w14:paraId="293F933A" w14:textId="77777777" w:rsidR="001A21E1" w:rsidRDefault="001A21E1" w:rsidP="00023CC3"/>
        </w:tc>
      </w:tr>
      <w:tr w:rsidR="001A21E1" w14:paraId="7A51BDC6" w14:textId="77777777" w:rsidTr="00023CC3">
        <w:tc>
          <w:tcPr>
            <w:tcW w:w="3116" w:type="dxa"/>
          </w:tcPr>
          <w:p w14:paraId="24354637" w14:textId="77777777" w:rsidR="001A21E1" w:rsidRDefault="001A21E1" w:rsidP="00023CC3">
            <m:oMathPara>
              <m:oMath>
                <m:r>
                  <w:rPr>
                    <w:rFonts w:ascii="Cambria Math" w:hAnsi="Cambria Math"/>
                    <w:sz w:val="16"/>
                    <w:szCs w:val="16"/>
                  </w:rPr>
                  <m:t>A</m:t>
                </m:r>
                <m:d>
                  <m:dPr>
                    <m:ctrlPr>
                      <w:rPr>
                        <w:rFonts w:ascii="Cambria Math" w:hAnsi="Cambria Math"/>
                        <w:i/>
                        <w:sz w:val="16"/>
                        <w:szCs w:val="16"/>
                      </w:rPr>
                    </m:ctrlPr>
                  </m:dPr>
                  <m:e>
                    <m:r>
                      <w:rPr>
                        <w:rFonts w:ascii="Cambria Math" w:hAnsi="Cambria Math"/>
                        <w:sz w:val="16"/>
                        <w:szCs w:val="16"/>
                      </w:rPr>
                      <m:t>6,6</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sink</m:t>
                        </m:r>
                      </m:sub>
                    </m:sSub>
                    <m:ctrlPr>
                      <w:rPr>
                        <w:rFonts w:ascii="Cambria Math" w:hAnsi="Cambria Math"/>
                        <w:i/>
                        <w:sz w:val="16"/>
                        <w:szCs w:val="16"/>
                      </w:rPr>
                    </m:ctrlPr>
                  </m:den>
                </m:f>
              </m:oMath>
            </m:oMathPara>
          </w:p>
        </w:tc>
        <w:tc>
          <w:tcPr>
            <w:tcW w:w="3117" w:type="dxa"/>
          </w:tcPr>
          <w:p w14:paraId="2AD36F31" w14:textId="77777777" w:rsidR="001A21E1" w:rsidRDefault="001A21E1" w:rsidP="00023CC3"/>
        </w:tc>
        <w:tc>
          <w:tcPr>
            <w:tcW w:w="3117" w:type="dxa"/>
          </w:tcPr>
          <w:p w14:paraId="0C5D8205" w14:textId="77777777" w:rsidR="001A21E1" w:rsidRDefault="001A21E1" w:rsidP="00023CC3"/>
        </w:tc>
      </w:tr>
    </w:tbl>
    <w:p w14:paraId="2CEA4B78" w14:textId="77777777" w:rsidR="001A21E1" w:rsidRDefault="001A21E1" w:rsidP="001A21E1"/>
    <w:tbl>
      <w:tblPr>
        <w:tblStyle w:val="TableGrid"/>
        <w:tblW w:w="0" w:type="auto"/>
        <w:tblLook w:val="04A0" w:firstRow="1" w:lastRow="0" w:firstColumn="1" w:lastColumn="0" w:noHBand="0" w:noVBand="1"/>
      </w:tblPr>
      <w:tblGrid>
        <w:gridCol w:w="3116"/>
        <w:gridCol w:w="3117"/>
        <w:gridCol w:w="3117"/>
      </w:tblGrid>
      <w:tr w:rsidR="001A21E1" w14:paraId="28B09743" w14:textId="77777777" w:rsidTr="00023CC3">
        <w:tc>
          <w:tcPr>
            <w:tcW w:w="3116" w:type="dxa"/>
          </w:tcPr>
          <w:p w14:paraId="335DFBDB"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1,1</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out,env1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tc>
        <w:tc>
          <w:tcPr>
            <w:tcW w:w="3117" w:type="dxa"/>
          </w:tcPr>
          <w:p w14:paraId="3793E26A"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1,5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env1</m:t>
                        </m:r>
                      </m:sub>
                    </m:sSub>
                    <m:ctrlPr>
                      <w:rPr>
                        <w:rFonts w:ascii="Cambria Math" w:hAnsi="Cambria Math"/>
                        <w:i/>
                        <w:sz w:val="16"/>
                        <w:szCs w:val="16"/>
                      </w:rPr>
                    </m:ctrlPr>
                  </m:den>
                </m:f>
              </m:oMath>
            </m:oMathPara>
          </w:p>
        </w:tc>
        <w:tc>
          <w:tcPr>
            <w:tcW w:w="3117" w:type="dxa"/>
          </w:tcPr>
          <w:p w14:paraId="3F61DEE4" w14:textId="77777777" w:rsidR="001A21E1" w:rsidRDefault="001A21E1" w:rsidP="00023CC3"/>
        </w:tc>
      </w:tr>
      <w:tr w:rsidR="001A21E1" w14:paraId="6B608CBB" w14:textId="77777777" w:rsidTr="00023CC3">
        <w:tc>
          <w:tcPr>
            <w:tcW w:w="3116" w:type="dxa"/>
          </w:tcPr>
          <w:p w14:paraId="19A7B54A"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51E2AA74"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2,6</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c>
          <w:tcPr>
            <w:tcW w:w="3117" w:type="dxa"/>
          </w:tcPr>
          <w:p w14:paraId="7FB2046B"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2,7</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env2</m:t>
                        </m:r>
                      </m:sub>
                    </m:sSub>
                    <m:ctrlPr>
                      <w:rPr>
                        <w:rFonts w:ascii="Cambria Math" w:hAnsi="Cambria Math"/>
                        <w:i/>
                        <w:sz w:val="16"/>
                        <w:szCs w:val="16"/>
                      </w:rPr>
                    </m:ctrlPr>
                  </m:den>
                </m:f>
              </m:oMath>
            </m:oMathPara>
          </w:p>
        </w:tc>
      </w:tr>
      <w:tr w:rsidR="001A21E1" w14:paraId="67E62E17" w14:textId="77777777" w:rsidTr="00023CC3">
        <w:tc>
          <w:tcPr>
            <w:tcW w:w="3116" w:type="dxa"/>
          </w:tcPr>
          <w:p w14:paraId="7203D88B" w14:textId="77777777" w:rsidR="001A21E1" w:rsidRDefault="001A21E1" w:rsidP="00023CC3">
            <m:oMathPara>
              <m:oMath>
                <m:r>
                  <w:rPr>
                    <w:rFonts w:ascii="Cambria Math" w:hAnsi="Cambria Math"/>
                    <w:sz w:val="16"/>
                    <w:szCs w:val="16"/>
                  </w:rPr>
                  <m:t>B(3,2)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room,slab1</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18973B05" w14:textId="77777777" w:rsidR="001A21E1" w:rsidRDefault="001A21E1" w:rsidP="00023CC3">
            <m:oMathPara>
              <m:oMath>
                <m:r>
                  <w:rPr>
                    <w:rFonts w:ascii="Cambria Math" w:hAnsi="Cambria Math"/>
                    <w:sz w:val="16"/>
                    <w:szCs w:val="16"/>
                  </w:rPr>
                  <m:t>B(3,3) =</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room,cav</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c>
          <w:tcPr>
            <w:tcW w:w="3117" w:type="dxa"/>
          </w:tcPr>
          <w:p w14:paraId="7CBFDF4B"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3,8</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room</m:t>
                        </m:r>
                      </m:sub>
                    </m:sSub>
                    <m:ctrlPr>
                      <w:rPr>
                        <w:rFonts w:ascii="Cambria Math" w:hAnsi="Cambria Math"/>
                        <w:i/>
                        <w:sz w:val="16"/>
                        <w:szCs w:val="16"/>
                      </w:rPr>
                    </m:ctrlPr>
                  </m:den>
                </m:f>
              </m:oMath>
            </m:oMathPara>
          </w:p>
        </w:tc>
      </w:tr>
      <w:tr w:rsidR="001A21E1" w14:paraId="55C7B496" w14:textId="77777777" w:rsidTr="00023CC3">
        <w:tc>
          <w:tcPr>
            <w:tcW w:w="3116" w:type="dxa"/>
          </w:tcPr>
          <w:p w14:paraId="04830D4A"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4,5</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32A176B2"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4,6</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c>
          <w:tcPr>
            <w:tcW w:w="3117" w:type="dxa"/>
          </w:tcPr>
          <w:p w14:paraId="775367F2"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4,7</m:t>
                    </m:r>
                  </m:e>
                </m:d>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iw</m:t>
                        </m:r>
                      </m:sub>
                    </m:sSub>
                    <m:ctrlPr>
                      <w:rPr>
                        <w:rFonts w:ascii="Cambria Math" w:hAnsi="Cambria Math"/>
                        <w:i/>
                        <w:sz w:val="16"/>
                        <w:szCs w:val="16"/>
                      </w:rPr>
                    </m:ctrlPr>
                  </m:den>
                </m:f>
              </m:oMath>
            </m:oMathPara>
          </w:p>
        </w:tc>
      </w:tr>
      <w:tr w:rsidR="001A21E1" w14:paraId="266CC221" w14:textId="77777777" w:rsidTr="00023CC3">
        <w:tc>
          <w:tcPr>
            <w:tcW w:w="3116" w:type="dxa"/>
          </w:tcPr>
          <w:p w14:paraId="6967BA21"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5,2</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slab1,slab2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slab2</m:t>
                        </m:r>
                      </m:sub>
                    </m:sSub>
                    <m:ctrlPr>
                      <w:rPr>
                        <w:rFonts w:ascii="Cambria Math" w:hAnsi="Cambria Math"/>
                        <w:i/>
                        <w:sz w:val="16"/>
                        <w:szCs w:val="16"/>
                      </w:rPr>
                    </m:ctrlPr>
                  </m:den>
                </m:f>
              </m:oMath>
            </m:oMathPara>
          </w:p>
        </w:tc>
        <w:tc>
          <w:tcPr>
            <w:tcW w:w="3117" w:type="dxa"/>
          </w:tcPr>
          <w:p w14:paraId="4B5C6372"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5,4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slab2</m:t>
                        </m:r>
                      </m:sub>
                    </m:sSub>
                    <m:ctrlPr>
                      <w:rPr>
                        <w:rFonts w:ascii="Cambria Math" w:hAnsi="Cambria Math"/>
                        <w:i/>
                        <w:sz w:val="16"/>
                        <w:szCs w:val="16"/>
                      </w:rPr>
                    </m:ctrlPr>
                  </m:den>
                </m:f>
              </m:oMath>
            </m:oMathPara>
          </w:p>
        </w:tc>
        <w:tc>
          <w:tcPr>
            <w:tcW w:w="3117" w:type="dxa"/>
          </w:tcPr>
          <w:p w14:paraId="325FF5FD" w14:textId="77777777" w:rsidR="001A21E1" w:rsidRDefault="001A21E1" w:rsidP="00023CC3"/>
        </w:tc>
      </w:tr>
      <w:tr w:rsidR="001A21E1" w14:paraId="524CBD88" w14:textId="77777777" w:rsidTr="00023CC3">
        <w:tc>
          <w:tcPr>
            <w:tcW w:w="3116" w:type="dxa"/>
          </w:tcPr>
          <w:p w14:paraId="35602FF3" w14:textId="77777777" w:rsidR="001A21E1" w:rsidRDefault="001A21E1" w:rsidP="00023CC3">
            <m:oMathPara>
              <m:oMath>
                <m:r>
                  <w:rPr>
                    <w:rFonts w:ascii="Cambria Math" w:hAnsi="Cambria Math"/>
                    <w:sz w:val="16"/>
                    <w:szCs w:val="16"/>
                  </w:rPr>
                  <m:t>B</m:t>
                </m:r>
                <m:d>
                  <m:dPr>
                    <m:ctrlPr>
                      <w:rPr>
                        <w:rFonts w:ascii="Cambria Math" w:hAnsi="Cambria Math"/>
                        <w:i/>
                        <w:sz w:val="16"/>
                        <w:szCs w:val="16"/>
                      </w:rPr>
                    </m:ctrlPr>
                  </m:dPr>
                  <m:e>
                    <m:r>
                      <w:rPr>
                        <w:rFonts w:ascii="Cambria Math" w:hAnsi="Cambria Math"/>
                        <w:sz w:val="16"/>
                        <w:szCs w:val="16"/>
                      </w:rPr>
                      <m:t>6,4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sink</m:t>
                        </m:r>
                      </m:sub>
                    </m:sSub>
                    <m:ctrlPr>
                      <w:rPr>
                        <w:rFonts w:ascii="Cambria Math" w:hAnsi="Cambria Math"/>
                        <w:i/>
                        <w:sz w:val="16"/>
                        <w:szCs w:val="16"/>
                      </w:rPr>
                    </m:ctrlPr>
                  </m:den>
                </m:f>
              </m:oMath>
            </m:oMathPara>
          </w:p>
        </w:tc>
        <w:tc>
          <w:tcPr>
            <w:tcW w:w="3117" w:type="dxa"/>
          </w:tcPr>
          <w:p w14:paraId="461C4D73" w14:textId="77777777" w:rsidR="001A21E1" w:rsidRDefault="001A21E1" w:rsidP="00023CC3"/>
        </w:tc>
        <w:tc>
          <w:tcPr>
            <w:tcW w:w="3117" w:type="dxa"/>
          </w:tcPr>
          <w:p w14:paraId="46D41C41" w14:textId="77777777" w:rsidR="001A21E1" w:rsidRDefault="001A21E1" w:rsidP="00023CC3"/>
        </w:tc>
      </w:tr>
    </w:tbl>
    <w:p w14:paraId="650FF507" w14:textId="77777777" w:rsidR="001A21E1" w:rsidRDefault="001A21E1" w:rsidP="001A21E1"/>
    <w:tbl>
      <w:tblPr>
        <w:tblStyle w:val="TableGrid"/>
        <w:tblW w:w="0" w:type="auto"/>
        <w:tblLook w:val="04A0" w:firstRow="1" w:lastRow="0" w:firstColumn="1" w:lastColumn="0" w:noHBand="0" w:noVBand="1"/>
      </w:tblPr>
      <w:tblGrid>
        <w:gridCol w:w="4675"/>
        <w:gridCol w:w="4675"/>
      </w:tblGrid>
      <w:tr w:rsidR="001A21E1" w14:paraId="30811640" w14:textId="77777777" w:rsidTr="00023CC3">
        <w:tc>
          <w:tcPr>
            <w:tcW w:w="4675" w:type="dxa"/>
            <w:vAlign w:val="center"/>
          </w:tcPr>
          <w:p w14:paraId="3037F997" w14:textId="77777777" w:rsidR="001A21E1" w:rsidRDefault="001A21E1" w:rsidP="00023CC3">
            <m:oMathPara>
              <m:oMath>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1,5</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ctrlPr>
                      <w:rPr>
                        <w:rFonts w:ascii="Cambria Math" w:hAnsi="Cambria Math"/>
                        <w:i/>
                        <w:sz w:val="16"/>
                        <w:szCs w:val="16"/>
                      </w:rPr>
                    </m:ctrlPr>
                  </m:den>
                </m:f>
              </m:oMath>
            </m:oMathPara>
          </w:p>
        </w:tc>
        <w:tc>
          <w:tcPr>
            <w:tcW w:w="4675" w:type="dxa"/>
            <w:vAlign w:val="center"/>
          </w:tcPr>
          <w:p w14:paraId="6E6EECD8" w14:textId="77777777" w:rsidR="001A21E1" w:rsidRDefault="001A21E1" w:rsidP="00023CC3">
            <m:oMathPara>
              <m:oMath>
                <m:r>
                  <w:rPr>
                    <w:rFonts w:ascii="Cambria Math" w:hAnsi="Cambria Math"/>
                    <w:sz w:val="16"/>
                    <w:szCs w:val="16"/>
                  </w:rPr>
                  <m:t>c</m:t>
                </m:r>
                <m:d>
                  <m:dPr>
                    <m:ctrlPr>
                      <w:rPr>
                        <w:rFonts w:ascii="Cambria Math" w:hAnsi="Cambria Math"/>
                        <w:i/>
                        <w:sz w:val="16"/>
                        <w:szCs w:val="16"/>
                      </w:rPr>
                    </m:ctrlPr>
                  </m:dPr>
                  <m:e>
                    <m:r>
                      <w:rPr>
                        <w:rFonts w:ascii="Cambria Math" w:hAnsi="Cambria Math"/>
                        <w:sz w:val="16"/>
                        <w:szCs w:val="16"/>
                      </w:rPr>
                      <m:t>1,6</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ctrlPr>
                      <w:rPr>
                        <w:rFonts w:ascii="Cambria Math" w:hAnsi="Cambria Math"/>
                        <w:i/>
                        <w:sz w:val="16"/>
                        <w:szCs w:val="16"/>
                      </w:rPr>
                    </m:ctrlPr>
                  </m:den>
                </m:f>
              </m:oMath>
            </m:oMathPara>
          </w:p>
        </w:tc>
      </w:tr>
      <w:tr w:rsidR="001A21E1" w14:paraId="6EB6A4FE" w14:textId="77777777" w:rsidTr="00023CC3">
        <w:tc>
          <w:tcPr>
            <w:tcW w:w="4675" w:type="dxa"/>
            <w:vAlign w:val="center"/>
          </w:tcPr>
          <w:p w14:paraId="633F71C9" w14:textId="77777777" w:rsidR="001A21E1" w:rsidRDefault="001A21E1" w:rsidP="00023CC3">
            <m:oMathPara>
              <m:oMath>
                <m:r>
                  <w:rPr>
                    <w:rFonts w:ascii="Cambria Math" w:hAnsi="Cambria Math"/>
                    <w:sz w:val="16"/>
                    <w:szCs w:val="16"/>
                  </w:rPr>
                  <m:t>d</m:t>
                </m:r>
                <m:d>
                  <m:dPr>
                    <m:ctrlPr>
                      <w:rPr>
                        <w:rFonts w:ascii="Cambria Math" w:hAnsi="Cambria Math"/>
                        <w:i/>
                        <w:sz w:val="16"/>
                        <w:szCs w:val="16"/>
                      </w:rPr>
                    </m:ctrlPr>
                  </m:dPr>
                  <m:e>
                    <m:r>
                      <w:rPr>
                        <w:rFonts w:ascii="Cambria Math" w:hAnsi="Cambria Math"/>
                        <w:sz w:val="16"/>
                        <w:szCs w:val="16"/>
                      </w:rPr>
                      <m:t>1,4</m:t>
                    </m:r>
                  </m:e>
                </m:d>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source,slab2</m:t>
                        </m:r>
                      </m:sub>
                    </m:sSub>
                    <m:ctrlPr>
                      <w:rPr>
                        <w:rFonts w:ascii="Cambria Math" w:hAnsi="Cambria Math"/>
                        <w:i/>
                        <w:sz w:val="16"/>
                        <w:szCs w:val="16"/>
                      </w:rPr>
                    </m:ctrlPr>
                  </m:den>
                </m:f>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ctrlPr>
                      <w:rPr>
                        <w:rFonts w:ascii="Cambria Math" w:hAnsi="Cambria Math"/>
                        <w:i/>
                        <w:sz w:val="16"/>
                        <w:szCs w:val="16"/>
                      </w:rPr>
                    </m:ctrlPr>
                  </m:num>
                  <m:den>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source,sink</m:t>
                        </m:r>
                      </m:sub>
                    </m:sSub>
                    <m:ctrlPr>
                      <w:rPr>
                        <w:rFonts w:ascii="Cambria Math" w:hAnsi="Cambria Math"/>
                        <w:i/>
                        <w:sz w:val="16"/>
                        <w:szCs w:val="16"/>
                      </w:rPr>
                    </m:ctrlPr>
                  </m:den>
                </m:f>
              </m:oMath>
            </m:oMathPara>
          </w:p>
        </w:tc>
        <w:tc>
          <w:tcPr>
            <w:tcW w:w="4675" w:type="dxa"/>
            <w:vAlign w:val="center"/>
          </w:tcPr>
          <w:p w14:paraId="13FD1260" w14:textId="77777777" w:rsidR="001A21E1" w:rsidRDefault="00BF69D4" w:rsidP="00023CC3">
            <m:oMathPara>
              <m:oMath>
                <m:sSub>
                  <m:sSubPr>
                    <m:ctrlPr>
                      <w:rPr>
                        <w:rFonts w:ascii="Cambria Math" w:hAnsi="Cambria Math"/>
                        <w:i/>
                        <w:sz w:val="16"/>
                        <w:szCs w:val="16"/>
                      </w:rPr>
                    </m:ctrlPr>
                  </m:sSubPr>
                  <m:e>
                    <m:r>
                      <w:rPr>
                        <w:rFonts w:ascii="Cambria Math" w:hAnsi="Cambria Math"/>
                        <w:sz w:val="16"/>
                        <w:szCs w:val="16"/>
                      </w:rPr>
                      <m:t>d(1,9)=C</m:t>
                    </m:r>
                  </m:e>
                  <m:sub>
                    <m:r>
                      <w:rPr>
                        <w:rFonts w:ascii="Cambria Math" w:hAnsi="Cambria Math"/>
                        <w:sz w:val="16"/>
                        <w:szCs w:val="16"/>
                      </w:rPr>
                      <m:t>source</m:t>
                    </m:r>
                  </m:sub>
                </m:sSub>
              </m:oMath>
            </m:oMathPara>
          </w:p>
        </w:tc>
      </w:tr>
    </w:tbl>
    <w:p w14:paraId="2E155E25" w14:textId="35C83769" w:rsidR="001A21E1" w:rsidRDefault="001A21E1" w:rsidP="001A21E1">
      <w:pPr>
        <w:rPr>
          <w:lang w:eastAsia="en-US"/>
        </w:rPr>
      </w:pPr>
    </w:p>
    <w:p w14:paraId="2D587E0F" w14:textId="4D8AE312" w:rsidR="001A21E1" w:rsidRDefault="001A21E1" w:rsidP="001A21E1">
      <w:pPr>
        <w:pStyle w:val="Heading2"/>
      </w:pPr>
      <w:r>
        <w:t>Initial estimation and final converged values for learning parameters</w:t>
      </w:r>
    </w:p>
    <w:p w14:paraId="6435FEA8" w14:textId="77777777" w:rsidR="001A21E1" w:rsidRPr="001A21E1" w:rsidRDefault="001A21E1" w:rsidP="001A21E1">
      <w:pPr>
        <w:rPr>
          <w:lang w:eastAsia="en-US"/>
        </w:rPr>
      </w:pPr>
    </w:p>
    <w:p w14:paraId="00D79B0F" w14:textId="77777777" w:rsidR="0010472E" w:rsidRDefault="0010472E" w:rsidP="0010472E">
      <w:pPr>
        <w:pStyle w:val="Caption"/>
      </w:pPr>
    </w:p>
    <w:p w14:paraId="67D49BE9" w14:textId="0DB55702" w:rsidR="001A21E1" w:rsidRDefault="001A21E1" w:rsidP="0010472E">
      <w:pPr>
        <w:pStyle w:val="Caption"/>
      </w:pPr>
      <w:r w:rsidRPr="0010472E">
        <w:rPr>
          <w:b/>
          <w:bCs/>
        </w:rPr>
        <w:t xml:space="preserve">Table </w:t>
      </w:r>
      <w:r w:rsidRPr="0010472E">
        <w:rPr>
          <w:b/>
          <w:bCs/>
        </w:rPr>
        <w:fldChar w:fldCharType="begin"/>
      </w:r>
      <w:r w:rsidRPr="0010472E">
        <w:rPr>
          <w:b/>
          <w:bCs/>
        </w:rPr>
        <w:instrText xml:space="preserve"> SEQ Table \* ARABIC </w:instrText>
      </w:r>
      <w:r w:rsidRPr="0010472E">
        <w:rPr>
          <w:b/>
          <w:bCs/>
        </w:rPr>
        <w:fldChar w:fldCharType="separate"/>
      </w:r>
      <w:r w:rsidRPr="0010472E">
        <w:rPr>
          <w:b/>
          <w:bCs/>
          <w:noProof/>
        </w:rPr>
        <w:t>1</w:t>
      </w:r>
      <w:r w:rsidRPr="0010472E">
        <w:rPr>
          <w:b/>
          <w:bCs/>
          <w:noProof/>
        </w:rPr>
        <w:fldChar w:fldCharType="end"/>
      </w:r>
      <w:r>
        <w:t xml:space="preserve"> Estimated </w:t>
      </w:r>
      <w:r w:rsidR="0010472E" w:rsidRPr="005F7DE3">
        <w:t xml:space="preserve">values </w:t>
      </w:r>
      <w:r w:rsidR="0010472E">
        <w:t>of</w:t>
      </w:r>
      <w:r w:rsidR="0010472E" w:rsidRPr="005F7DE3">
        <w:t xml:space="preserve"> </w:t>
      </w:r>
      <w:r w:rsidR="0010472E">
        <w:t>resistances</w:t>
      </w:r>
      <w:r w:rsidR="0010472E" w:rsidRPr="005F7DE3">
        <w:t xml:space="preserve"> (K/W)</w:t>
      </w:r>
      <w:r w:rsidR="0010472E">
        <w:t>,</w:t>
      </w:r>
      <w:r w:rsidR="0010472E" w:rsidRPr="005F7DE3">
        <w:t xml:space="preserve"> </w:t>
      </w:r>
      <w:r w:rsidR="0010472E">
        <w:t>capacitances</w:t>
      </w:r>
      <w:r w:rsidR="0010472E" w:rsidRPr="005F7DE3">
        <w:t xml:space="preserve"> (J/K)</w:t>
      </w:r>
      <w:r w:rsidR="0010472E">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1A21E1" w14:paraId="28BE033F" w14:textId="77777777" w:rsidTr="00023CC3">
        <w:tc>
          <w:tcPr>
            <w:tcW w:w="2337" w:type="dxa"/>
          </w:tcPr>
          <w:p w14:paraId="626E20BE"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5EB16D4"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6D79BE2"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6883F0E9"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1A21E1" w14:paraId="73BBD85E" w14:textId="77777777" w:rsidTr="00023CC3">
        <w:tc>
          <w:tcPr>
            <w:tcW w:w="2337" w:type="dxa"/>
          </w:tcPr>
          <w:p w14:paraId="1C8F513E"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412C8AB2"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64D199F7"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80C87A0"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1A21E1" w14:paraId="605A644F" w14:textId="77777777" w:rsidTr="00023CC3">
        <w:tc>
          <w:tcPr>
            <w:tcW w:w="2337" w:type="dxa"/>
          </w:tcPr>
          <w:p w14:paraId="086886C9" w14:textId="77777777" w:rsidR="001A21E1" w:rsidRPr="0024773C" w:rsidRDefault="00BF69D4" w:rsidP="00023CC3">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1A21E1">
              <w:t>3.6E-3</w:t>
            </w:r>
          </w:p>
        </w:tc>
        <w:tc>
          <w:tcPr>
            <w:tcW w:w="2337" w:type="dxa"/>
          </w:tcPr>
          <w:p w14:paraId="2D079195"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1668BC53"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4B0D82A9"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1A21E1" w14:paraId="54116633" w14:textId="77777777" w:rsidTr="00023CC3">
        <w:tc>
          <w:tcPr>
            <w:tcW w:w="2337" w:type="dxa"/>
          </w:tcPr>
          <w:p w14:paraId="06C71F84"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2010C540"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3E6BE7DD"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4CAAEB4A" w14:textId="77777777" w:rsidR="001A21E1" w:rsidRPr="0024773C" w:rsidRDefault="00BF69D4" w:rsidP="00023CC3">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1A21E1" w14:paraId="68830734" w14:textId="77777777" w:rsidTr="00023CC3">
        <w:tc>
          <w:tcPr>
            <w:tcW w:w="2337" w:type="dxa"/>
          </w:tcPr>
          <w:p w14:paraId="3A8A9715" w14:textId="77777777" w:rsidR="001A21E1" w:rsidRPr="0024773C" w:rsidRDefault="00BF69D4"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71D2D153" w14:textId="77777777" w:rsidR="001A21E1" w:rsidRPr="0024773C" w:rsidRDefault="00BF69D4"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3FB54F0B" w14:textId="77777777" w:rsidR="001A21E1" w:rsidRPr="0024773C" w:rsidRDefault="00BF69D4"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29A6366F" w14:textId="77777777" w:rsidR="001A21E1" w:rsidRPr="0024773C" w:rsidRDefault="00BF69D4"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1A21E1" w14:paraId="4B6DE68F" w14:textId="77777777" w:rsidTr="00023CC3">
        <w:tc>
          <w:tcPr>
            <w:tcW w:w="2337" w:type="dxa"/>
          </w:tcPr>
          <w:p w14:paraId="05B84FA7" w14:textId="77777777" w:rsidR="001A21E1" w:rsidRPr="0024773C" w:rsidRDefault="00BF69D4"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0AD47384" w14:textId="77777777" w:rsidR="001A21E1" w:rsidRPr="0024773C" w:rsidRDefault="00BF69D4" w:rsidP="00023CC3">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3604B20" w14:textId="77777777" w:rsidR="001A21E1" w:rsidRPr="0024773C" w:rsidRDefault="00BF69D4"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02EB8A1" w14:textId="77777777" w:rsidR="001A21E1" w:rsidRPr="0024773C" w:rsidRDefault="00BF69D4" w:rsidP="00023CC3">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1E637036" w14:textId="327B5EFF" w:rsidR="001A21E1" w:rsidRDefault="001A21E1" w:rsidP="001A21E1">
      <w:pPr>
        <w:rPr>
          <w:lang w:eastAsia="en-US"/>
        </w:rPr>
      </w:pPr>
    </w:p>
    <w:p w14:paraId="663E26CE" w14:textId="025A54E8" w:rsidR="001A21E1" w:rsidRPr="005F7DE3" w:rsidRDefault="001A21E1" w:rsidP="001A21E1">
      <w:pPr>
        <w:pStyle w:val="Caption"/>
      </w:pPr>
      <w:r w:rsidRPr="005F7DE3">
        <w:rPr>
          <w:b/>
          <w:bCs/>
        </w:rPr>
        <w:t xml:space="preserve">Table </w:t>
      </w:r>
      <w:bookmarkStart w:id="84"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2</w:t>
      </w:r>
      <w:r w:rsidRPr="005F7DE3">
        <w:rPr>
          <w:b/>
          <w:bCs/>
          <w:noProof/>
        </w:rPr>
        <w:fldChar w:fldCharType="end"/>
      </w:r>
      <w:bookmarkEnd w:id="84"/>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1A21E1" w:rsidRPr="005F7DE3" w14:paraId="1FED75FA" w14:textId="77777777" w:rsidTr="00023CC3">
        <w:tc>
          <w:tcPr>
            <w:tcW w:w="2337" w:type="dxa"/>
          </w:tcPr>
          <w:p w14:paraId="7963A83D" w14:textId="77777777" w:rsidR="001A21E1" w:rsidRPr="00E56C39" w:rsidRDefault="00BF69D4"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1A21E1" w:rsidRPr="00E56C39">
              <w:rPr>
                <w:rFonts w:eastAsiaTheme="minorEastAsia" w:cstheme="minorBidi"/>
                <w:i/>
              </w:rPr>
              <w:t xml:space="preserve"> = 3.11E-1</w:t>
            </w:r>
          </w:p>
        </w:tc>
        <w:tc>
          <w:tcPr>
            <w:tcW w:w="2337" w:type="dxa"/>
          </w:tcPr>
          <w:p w14:paraId="7F3A3294" w14:textId="77777777" w:rsidR="001A21E1" w:rsidRPr="00E56C39" w:rsidRDefault="00BF69D4"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1A21E1" w:rsidRPr="00E56C39">
              <w:rPr>
                <w:i/>
              </w:rPr>
              <w:t xml:space="preserve"> 5.45E-1</w:t>
            </w:r>
          </w:p>
        </w:tc>
        <w:tc>
          <w:tcPr>
            <w:tcW w:w="2338" w:type="dxa"/>
          </w:tcPr>
          <w:p w14:paraId="76B352DF" w14:textId="77777777" w:rsidR="001A21E1" w:rsidRPr="00E56C39" w:rsidRDefault="00BF69D4"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1A21E1" w:rsidRPr="00E56C39">
              <w:rPr>
                <w:i/>
              </w:rPr>
              <w:t xml:space="preserve"> 9.94E-1</w:t>
            </w:r>
          </w:p>
        </w:tc>
        <w:tc>
          <w:tcPr>
            <w:tcW w:w="2338" w:type="dxa"/>
          </w:tcPr>
          <w:p w14:paraId="587F1FA2" w14:textId="77777777" w:rsidR="001A21E1" w:rsidRPr="00E56C39" w:rsidRDefault="00BF69D4"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1A21E1" w:rsidRPr="00E56C39">
              <w:rPr>
                <w:i/>
              </w:rPr>
              <w:t xml:space="preserve"> =-1.46E-2</w:t>
            </w:r>
          </w:p>
        </w:tc>
      </w:tr>
      <w:tr w:rsidR="001A21E1" w:rsidRPr="005F7DE3" w14:paraId="64636AEE" w14:textId="77777777" w:rsidTr="00023CC3">
        <w:tc>
          <w:tcPr>
            <w:tcW w:w="2337" w:type="dxa"/>
          </w:tcPr>
          <w:p w14:paraId="73D3AF6A" w14:textId="77777777" w:rsidR="001A21E1" w:rsidRPr="00E56C39" w:rsidRDefault="00BF69D4"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1A21E1" w:rsidRPr="00E56C39">
              <w:rPr>
                <w:i/>
              </w:rPr>
              <w:t xml:space="preserve"> 7.21E-1</w:t>
            </w:r>
          </w:p>
        </w:tc>
        <w:tc>
          <w:tcPr>
            <w:tcW w:w="2337" w:type="dxa"/>
          </w:tcPr>
          <w:p w14:paraId="1AFD6D2C" w14:textId="77777777" w:rsidR="001A21E1" w:rsidRPr="00E56C39" w:rsidRDefault="00BF69D4"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1A21E1" w:rsidRPr="00E56C39">
              <w:rPr>
                <w:i/>
              </w:rPr>
              <w:t xml:space="preserve"> 4.69E-1</w:t>
            </w:r>
          </w:p>
        </w:tc>
        <w:tc>
          <w:tcPr>
            <w:tcW w:w="2338" w:type="dxa"/>
          </w:tcPr>
          <w:p w14:paraId="0751E79C" w14:textId="77777777" w:rsidR="001A21E1" w:rsidRPr="00E56C39" w:rsidRDefault="00BF69D4"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1A21E1" w:rsidRPr="00E56C39">
              <w:rPr>
                <w:i/>
              </w:rPr>
              <w:t xml:space="preserve"> 5.64E-4</w:t>
            </w:r>
          </w:p>
        </w:tc>
        <w:tc>
          <w:tcPr>
            <w:tcW w:w="2338" w:type="dxa"/>
          </w:tcPr>
          <w:p w14:paraId="6C2F0F1B" w14:textId="77777777" w:rsidR="001A21E1" w:rsidRPr="00E56C39" w:rsidRDefault="00BF69D4"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1A21E1" w:rsidRPr="00E56C39">
              <w:rPr>
                <w:i/>
              </w:rPr>
              <w:t xml:space="preserve"> 6.44E-4</w:t>
            </w:r>
          </w:p>
        </w:tc>
      </w:tr>
      <w:tr w:rsidR="001A21E1" w:rsidRPr="005F7DE3" w14:paraId="315E6B19" w14:textId="77777777" w:rsidTr="00023CC3">
        <w:tc>
          <w:tcPr>
            <w:tcW w:w="2337" w:type="dxa"/>
          </w:tcPr>
          <w:p w14:paraId="550A0A7F" w14:textId="77777777" w:rsidR="001A21E1" w:rsidRPr="00E56C39" w:rsidRDefault="00BF69D4" w:rsidP="00023CC3">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1A21E1" w:rsidRPr="00E56C39">
              <w:rPr>
                <w:i/>
              </w:rPr>
              <w:t>9.07E-4</w:t>
            </w:r>
          </w:p>
        </w:tc>
        <w:tc>
          <w:tcPr>
            <w:tcW w:w="2337" w:type="dxa"/>
          </w:tcPr>
          <w:p w14:paraId="7D418266" w14:textId="77777777" w:rsidR="001A21E1" w:rsidRPr="00E56C39" w:rsidRDefault="00BF69D4"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5348235" w14:textId="77777777" w:rsidR="001A21E1" w:rsidRPr="00E56C39" w:rsidRDefault="00BF69D4"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5A740E88" w14:textId="77777777" w:rsidR="001A21E1" w:rsidRPr="00E56C39" w:rsidRDefault="00BF69D4"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1A21E1" w:rsidRPr="005F7DE3" w14:paraId="1EF99B0E" w14:textId="77777777" w:rsidTr="00023CC3">
        <w:tc>
          <w:tcPr>
            <w:tcW w:w="2337" w:type="dxa"/>
          </w:tcPr>
          <w:p w14:paraId="0E3F62F2" w14:textId="77777777" w:rsidR="001A21E1" w:rsidRPr="00E56C39" w:rsidRDefault="00BF69D4"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30C38E9E" w14:textId="77777777" w:rsidR="001A21E1" w:rsidRPr="00E56C39" w:rsidRDefault="00BF69D4"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59431FC9" w14:textId="77777777" w:rsidR="001A21E1" w:rsidRPr="00E56C39" w:rsidRDefault="00BF69D4"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7F273A6E" w14:textId="77777777" w:rsidR="001A21E1" w:rsidRPr="00E56C39" w:rsidRDefault="00BF69D4" w:rsidP="00023CC3">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1A21E1" w:rsidRPr="005F7DE3" w14:paraId="44AD352A" w14:textId="77777777" w:rsidTr="00023CC3">
        <w:tc>
          <w:tcPr>
            <w:tcW w:w="2337" w:type="dxa"/>
          </w:tcPr>
          <w:p w14:paraId="68BE1CC2" w14:textId="77777777" w:rsidR="001A21E1" w:rsidRPr="00E56C39" w:rsidRDefault="00BF69D4" w:rsidP="00023CC3">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06232EA" w14:textId="77777777" w:rsidR="001A21E1" w:rsidRPr="00E56C39" w:rsidRDefault="00BF69D4" w:rsidP="00023CC3">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1A21E1" w:rsidRPr="00E56C39">
              <w:rPr>
                <w:rFonts w:eastAsia="DengXian"/>
                <w:i/>
              </w:rPr>
              <w:t xml:space="preserve"> 1.87E-1</w:t>
            </w:r>
          </w:p>
        </w:tc>
        <w:tc>
          <w:tcPr>
            <w:tcW w:w="2338" w:type="dxa"/>
          </w:tcPr>
          <w:p w14:paraId="32481F30" w14:textId="77777777" w:rsidR="001A21E1" w:rsidRPr="00E56C39" w:rsidRDefault="00BF69D4"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13E148A9" w14:textId="77777777" w:rsidR="001A21E1" w:rsidRPr="00E56C39" w:rsidRDefault="00BF69D4"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1A21E1" w:rsidRPr="005F7DE3" w14:paraId="5C3C1198" w14:textId="77777777" w:rsidTr="00023CC3">
        <w:tc>
          <w:tcPr>
            <w:tcW w:w="2337" w:type="dxa"/>
          </w:tcPr>
          <w:p w14:paraId="43DD67D2" w14:textId="77777777" w:rsidR="001A21E1" w:rsidRPr="00E56C39" w:rsidRDefault="00BF69D4" w:rsidP="00023CC3">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1A21E1" w:rsidRPr="00E56C39">
              <w:rPr>
                <w:rFonts w:eastAsia="DengXian"/>
                <w:i/>
              </w:rPr>
              <w:t>1.41</w:t>
            </w:r>
          </w:p>
        </w:tc>
        <w:tc>
          <w:tcPr>
            <w:tcW w:w="2337" w:type="dxa"/>
          </w:tcPr>
          <w:p w14:paraId="1FE4BBC8" w14:textId="77777777" w:rsidR="001A21E1" w:rsidRPr="00E56C39" w:rsidRDefault="00BF69D4" w:rsidP="00023CC3">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rPr>
                    <m:t>nt</m:t>
                  </m:r>
                  <m:r>
                    <w:rPr>
                      <w:rFonts w:ascii="Cambria Math" w:hAnsi="Cambria Math"/>
                    </w:rPr>
                    <m:t>wall</m:t>
                  </m:r>
                </m:sub>
              </m:sSub>
              <m:r>
                <w:rPr>
                  <w:rFonts w:ascii="Cambria Math" w:hAnsi="Cambria Math"/>
                </w:rPr>
                <m:t xml:space="preserve">= </m:t>
              </m:r>
            </m:oMath>
            <w:r w:rsidR="001A21E1" w:rsidRPr="00E56C39">
              <w:rPr>
                <w:rFonts w:eastAsia="DengXian"/>
                <w:i/>
              </w:rPr>
              <w:t xml:space="preserve"> 4.66E-1</w:t>
            </w:r>
          </w:p>
        </w:tc>
        <w:tc>
          <w:tcPr>
            <w:tcW w:w="2338" w:type="dxa"/>
          </w:tcPr>
          <w:p w14:paraId="2504AEFD" w14:textId="77777777" w:rsidR="001A21E1" w:rsidRPr="00E56C39" w:rsidRDefault="00BF69D4"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3FB9F6C1" w14:textId="77777777" w:rsidR="001A21E1" w:rsidRPr="00E56C39" w:rsidRDefault="00BF69D4" w:rsidP="00023CC3">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41F81B5A" w14:textId="77777777" w:rsidR="001A21E1" w:rsidRPr="001A21E1" w:rsidRDefault="001A21E1" w:rsidP="001A21E1">
      <w:pPr>
        <w:rPr>
          <w:lang w:eastAsia="en-US"/>
        </w:rPr>
      </w:pPr>
    </w:p>
    <w:sectPr w:rsidR="001A21E1" w:rsidRPr="001A21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3EA74" w14:textId="77777777" w:rsidR="00BF69D4" w:rsidRDefault="00BF69D4" w:rsidP="001A21E1">
      <w:pPr>
        <w:spacing w:after="0" w:line="240" w:lineRule="auto"/>
      </w:pPr>
      <w:r>
        <w:separator/>
      </w:r>
    </w:p>
  </w:endnote>
  <w:endnote w:type="continuationSeparator" w:id="0">
    <w:p w14:paraId="53B41B7A" w14:textId="77777777" w:rsidR="00BF69D4" w:rsidRDefault="00BF69D4" w:rsidP="001A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76557" w14:textId="77777777" w:rsidR="00BF69D4" w:rsidRDefault="00BF69D4" w:rsidP="001A21E1">
      <w:pPr>
        <w:spacing w:after="0" w:line="240" w:lineRule="auto"/>
      </w:pPr>
      <w:r>
        <w:separator/>
      </w:r>
    </w:p>
  </w:footnote>
  <w:footnote w:type="continuationSeparator" w:id="0">
    <w:p w14:paraId="6252D89B" w14:textId="77777777" w:rsidR="00BF69D4" w:rsidRDefault="00BF69D4" w:rsidP="001A21E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A9"/>
    <w:rsid w:val="000C4B83"/>
    <w:rsid w:val="000C7685"/>
    <w:rsid w:val="0010472E"/>
    <w:rsid w:val="001A21E1"/>
    <w:rsid w:val="001A3038"/>
    <w:rsid w:val="001C0F78"/>
    <w:rsid w:val="00286A1A"/>
    <w:rsid w:val="00316D44"/>
    <w:rsid w:val="0034636C"/>
    <w:rsid w:val="003605F9"/>
    <w:rsid w:val="00380A01"/>
    <w:rsid w:val="005C3611"/>
    <w:rsid w:val="006554A9"/>
    <w:rsid w:val="006C2649"/>
    <w:rsid w:val="00725613"/>
    <w:rsid w:val="0080524D"/>
    <w:rsid w:val="00841CA5"/>
    <w:rsid w:val="008C79FF"/>
    <w:rsid w:val="009267D9"/>
    <w:rsid w:val="009446B0"/>
    <w:rsid w:val="00A674F1"/>
    <w:rsid w:val="00B029F2"/>
    <w:rsid w:val="00B71B65"/>
    <w:rsid w:val="00BE6854"/>
    <w:rsid w:val="00BF69D4"/>
    <w:rsid w:val="00C64140"/>
    <w:rsid w:val="00C92C27"/>
    <w:rsid w:val="00D07598"/>
    <w:rsid w:val="00D1398C"/>
    <w:rsid w:val="00D97487"/>
    <w:rsid w:val="00E908C0"/>
    <w:rsid w:val="00E958B3"/>
    <w:rsid w:val="00EA0524"/>
    <w:rsid w:val="00EB000A"/>
    <w:rsid w:val="00EE1C73"/>
    <w:rsid w:val="00EF4D7A"/>
    <w:rsid w:val="00F17779"/>
    <w:rsid w:val="00FB6D3D"/>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277C1"/>
  <w15:chartTrackingRefBased/>
  <w15:docId w15:val="{4A523A11-E649-4F02-8DFE-9AF4733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6C"/>
    <w:rPr>
      <w:rFonts w:ascii="Times New Roman" w:hAnsi="Times New Roman"/>
    </w:rPr>
  </w:style>
  <w:style w:type="paragraph" w:styleId="Heading1">
    <w:name w:val="heading 1"/>
    <w:basedOn w:val="Normal"/>
    <w:next w:val="Normal"/>
    <w:link w:val="Heading1Char"/>
    <w:autoRedefine/>
    <w:uiPriority w:val="9"/>
    <w:qFormat/>
    <w:rsid w:val="00BE6854"/>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qFormat/>
    <w:rsid w:val="00841CA5"/>
    <w:pPr>
      <w:keepNext/>
      <w:tabs>
        <w:tab w:val="left" w:pos="4962"/>
      </w:tabs>
      <w:spacing w:after="0" w:line="240" w:lineRule="auto"/>
      <w:outlineLvl w:val="1"/>
    </w:pPr>
    <w:rPr>
      <w:rFonts w:eastAsia="Times New Roman" w:cs="Times New Roman"/>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85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841CA5"/>
    <w:rPr>
      <w:rFonts w:ascii="Times New Roman" w:eastAsia="Times New Roman" w:hAnsi="Times New Roman" w:cs="Times New Roman"/>
      <w:b/>
      <w:szCs w:val="20"/>
      <w:lang w:eastAsia="en-US"/>
    </w:rPr>
  </w:style>
  <w:style w:type="paragraph" w:styleId="Title">
    <w:name w:val="Title"/>
    <w:basedOn w:val="Normal"/>
    <w:next w:val="Normal"/>
    <w:link w:val="TitleChar"/>
    <w:autoRedefine/>
    <w:uiPriority w:val="10"/>
    <w:qFormat/>
    <w:rsid w:val="008C79FF"/>
    <w:pPr>
      <w:spacing w:after="0" w:line="36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8C79FF"/>
    <w:rPr>
      <w:rFonts w:ascii="Times New Roman" w:eastAsiaTheme="majorEastAsia" w:hAnsi="Times New Roman" w:cstheme="majorBidi"/>
      <w:b/>
      <w:spacing w:val="-10"/>
      <w:kern w:val="28"/>
      <w:sz w:val="28"/>
      <w:szCs w:val="56"/>
    </w:rPr>
  </w:style>
  <w:style w:type="paragraph" w:styleId="Caption">
    <w:name w:val="caption"/>
    <w:basedOn w:val="Normal"/>
    <w:next w:val="Normal"/>
    <w:autoRedefine/>
    <w:uiPriority w:val="35"/>
    <w:unhideWhenUsed/>
    <w:qFormat/>
    <w:rsid w:val="00EB000A"/>
    <w:pPr>
      <w:spacing w:after="0" w:line="360" w:lineRule="auto"/>
      <w:jc w:val="center"/>
    </w:pPr>
    <w:rPr>
      <w:rFonts w:eastAsia="MS Mincho" w:cs="Times New Roman"/>
      <w:iCs/>
      <w:color w:val="000000" w:themeColor="text1"/>
      <w:sz w:val="18"/>
      <w:szCs w:val="18"/>
    </w:rPr>
  </w:style>
  <w:style w:type="table" w:styleId="TableGrid">
    <w:name w:val="Table Grid"/>
    <w:basedOn w:val="TableNormal"/>
    <w:uiPriority w:val="39"/>
    <w:rsid w:val="00EB000A"/>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000A"/>
    <w:rPr>
      <w:color w:val="808080"/>
    </w:rPr>
  </w:style>
  <w:style w:type="paragraph" w:styleId="Header">
    <w:name w:val="header"/>
    <w:basedOn w:val="Normal"/>
    <w:link w:val="HeaderChar"/>
    <w:uiPriority w:val="99"/>
    <w:unhideWhenUsed/>
    <w:rsid w:val="001A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1E1"/>
    <w:rPr>
      <w:rFonts w:ascii="Times New Roman" w:hAnsi="Times New Roman"/>
    </w:rPr>
  </w:style>
  <w:style w:type="paragraph" w:styleId="Footer">
    <w:name w:val="footer"/>
    <w:basedOn w:val="Normal"/>
    <w:link w:val="FooterChar"/>
    <w:uiPriority w:val="99"/>
    <w:unhideWhenUsed/>
    <w:rsid w:val="001A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1E1"/>
    <w:rPr>
      <w:rFonts w:ascii="Times New Roman" w:hAnsi="Times New Roman"/>
    </w:rPr>
  </w:style>
  <w:style w:type="character" w:styleId="CommentReference">
    <w:name w:val="annotation reference"/>
    <w:basedOn w:val="DefaultParagraphFont"/>
    <w:uiPriority w:val="99"/>
    <w:semiHidden/>
    <w:unhideWhenUsed/>
    <w:rsid w:val="001A21E1"/>
    <w:rPr>
      <w:sz w:val="16"/>
      <w:szCs w:val="16"/>
    </w:rPr>
  </w:style>
  <w:style w:type="paragraph" w:styleId="CommentText">
    <w:name w:val="annotation text"/>
    <w:basedOn w:val="Normal"/>
    <w:link w:val="CommentTextChar"/>
    <w:uiPriority w:val="99"/>
    <w:semiHidden/>
    <w:unhideWhenUsed/>
    <w:rsid w:val="001A21E1"/>
    <w:pPr>
      <w:spacing w:line="240" w:lineRule="auto"/>
    </w:pPr>
    <w:rPr>
      <w:sz w:val="20"/>
      <w:szCs w:val="20"/>
    </w:rPr>
  </w:style>
  <w:style w:type="character" w:customStyle="1" w:styleId="CommentTextChar">
    <w:name w:val="Comment Text Char"/>
    <w:basedOn w:val="DefaultParagraphFont"/>
    <w:link w:val="CommentText"/>
    <w:uiPriority w:val="99"/>
    <w:semiHidden/>
    <w:rsid w:val="001A21E1"/>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 Wu</dc:creator>
  <cp:keywords/>
  <dc:description/>
  <cp:lastModifiedBy>Lichen Wu</cp:lastModifiedBy>
  <cp:revision>11</cp:revision>
  <dcterms:created xsi:type="dcterms:W3CDTF">2022-04-20T18:21:00Z</dcterms:created>
  <dcterms:modified xsi:type="dcterms:W3CDTF">2022-04-28T16:39:00Z</dcterms:modified>
</cp:coreProperties>
</file>