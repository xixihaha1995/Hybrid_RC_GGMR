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C609" w14:textId="77777777" w:rsidR="00DC113D" w:rsidRDefault="00DC113D" w:rsidP="00980B23">
      <w:pPr>
        <w:pStyle w:val="Title"/>
      </w:pPr>
      <w:r>
        <w:t>An RC Network Model</w:t>
      </w:r>
    </w:p>
    <w:p w14:paraId="7C9B28AC" w14:textId="77777777" w:rsidR="00DC113D" w:rsidRDefault="00DC113D" w:rsidP="00DC113D">
      <w:pPr>
        <w:pStyle w:val="Heading2"/>
      </w:pPr>
      <w:r>
        <w:t>Motivation</w:t>
      </w:r>
    </w:p>
    <w:p w14:paraId="677453C8" w14:textId="03657C87" w:rsidR="00DC113D" w:rsidRDefault="00DC113D" w:rsidP="00DC113D">
      <w:r>
        <w:t xml:space="preserve">To lower costs and improve thermal performance, transient building load prediction is important for the development of smart building features. In the present study, we need to predict the heating and cooling rates of a radiant slab system for the Living Laboratory at Purdue University. According to </w:t>
      </w:r>
      <w:r w:rsidR="00894E28">
        <w:t>Braun</w:t>
      </w:r>
      <w:r w:rsidR="00894E28">
        <w:fldChar w:fldCharType="begin"/>
      </w:r>
      <w:r w:rsidR="00894E28">
        <w:instrText xml:space="preserve"> ADDIN ZOTERO_ITEM CSL_CITATION {"citationID":"yKmOmOvm","properties":{"formattedCitation":"[1]","plainCitation":"[1]","noteIndex":0},"citationItems":[{"id":616,"uris":["http://zotero.org/users/3944343/items/JW64SEI2"],"itemData":{"id":616,"type":"article-journal","abstract":"Lower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894E28">
        <w:fldChar w:fldCharType="separate"/>
      </w:r>
      <w:r w:rsidR="00894E28" w:rsidRPr="00894E28">
        <w:rPr>
          <w:rFonts w:cs="Times New Roman"/>
        </w:rPr>
        <w:t>[1]</w:t>
      </w:r>
      <w:r w:rsidR="00894E28">
        <w:fldChar w:fldCharType="end"/>
      </w:r>
      <w:r w:rsidR="00894E28">
        <w:t xml:space="preserve"> and  Jaewan</w:t>
      </w:r>
      <w:r w:rsidR="00894E28">
        <w:fldChar w:fldCharType="begin"/>
      </w:r>
      <w:r w:rsidR="00894E28">
        <w:instrText xml:space="preserve"> ADDIN ZOTERO_ITEM CSL_CITATION {"citationID":"JAu8Lcqx","properties":{"formattedCitation":"[2]","plainCitation":"[2]","noteIndex":0},"citationItems":[{"id":632,"uris":["http://zotero.org/users/3944343/items/D9VWS9GN"],"itemData":{"id":632,"type":"article-journal","container-title":"Journal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894E28">
        <w:fldChar w:fldCharType="separate"/>
      </w:r>
      <w:r w:rsidR="00894E28" w:rsidRPr="00894E28">
        <w:rPr>
          <w:rFonts w:cs="Times New Roman"/>
        </w:rPr>
        <w:t>[2]</w:t>
      </w:r>
      <w:r w:rsidR="00894E28">
        <w:fldChar w:fldCharType="end"/>
      </w:r>
      <w:r w:rsidR="00894E28">
        <w:t>,</w:t>
      </w:r>
      <w:r>
        <w:t>a “gray-box” thermal resistor-capacitor (RC) network model, whose parameters initialized by their physical representation, has been constructed and optimized by particle swarm optimization (PSO) in this section.</w:t>
      </w:r>
    </w:p>
    <w:p w14:paraId="74BEFEE3" w14:textId="77777777" w:rsidR="00DC113D" w:rsidRDefault="00DC113D" w:rsidP="00DC113D">
      <w:pPr>
        <w:pStyle w:val="Heading2"/>
      </w:pPr>
      <w:r>
        <w:t>Model Foundation</w:t>
      </w:r>
    </w:p>
    <w:p w14:paraId="5E45457F" w14:textId="77777777" w:rsidR="00DC113D" w:rsidRDefault="00DC113D" w:rsidP="00DC113D">
      <w:r>
        <w:t xml:space="preserve">A gray-box RC network model is formed from heat balance equations on each temperature or state variable. A general heat balance equation has been listed below. </w:t>
      </w:r>
      <m:oMath>
        <m:r>
          <w:rPr>
            <w:rFonts w:ascii="Cambria Math" w:hAnsi="Cambria Math"/>
          </w:rPr>
          <m:t>x, Cp, R, Q</m:t>
        </m:r>
      </m:oMath>
      <w:r>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t xml:space="preserve">. </w:t>
      </w:r>
    </w:p>
    <w:p w14:paraId="2287FCDE" w14:textId="127D2D18" w:rsidR="00DC113D" w:rsidRPr="00A16F72" w:rsidRDefault="00633222" w:rsidP="00DC113D">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node</m:t>
                  </m:r>
                </m:sub>
              </m:sSub>
            </m:e>
          </m:acc>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node</m:t>
                  </m:r>
                </m:sub>
              </m:sSub>
            </m:e>
          </m:nary>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node</m:t>
                  </m:r>
                </m:sub>
              </m:sSub>
            </m:e>
          </m:acc>
        </m:oMath>
      </m:oMathPara>
    </w:p>
    <w:p w14:paraId="55FCA16C" w14:textId="77777777" w:rsidR="00DC113D" w:rsidRDefault="00DC113D" w:rsidP="00DC113D">
      <w:r>
        <w:t>A general state-space model for estimating radiant slab systems load is of the form</w:t>
      </w:r>
    </w:p>
    <w:p w14:paraId="57C97EBB" w14:textId="77777777" w:rsidR="00DC113D" w:rsidRPr="0077779B" w:rsidRDefault="00E67566" w:rsidP="00DC113D">
      <m:oMathPara>
        <m:oMath>
          <m:acc>
            <m:accPr>
              <m:chr m:val="̇"/>
              <m:ctrlPr>
                <w:rPr>
                  <w:rFonts w:ascii="Cambria Math" w:hAnsi="Cambria Math"/>
                </w:rPr>
              </m:ctrlPr>
            </m:accPr>
            <m:e>
              <m:sSub>
                <m:sSubPr>
                  <m:ctrlPr>
                    <w:rPr>
                      <w:rFonts w:ascii="Cambria Math" w:hAnsi="Cambria Math"/>
                      <w:i/>
                    </w:rPr>
                  </m:ctrlPr>
                </m:sSubPr>
                <m:e>
                  <m:r>
                    <m:rPr>
                      <m:sty m:val="bi"/>
                    </m:rPr>
                    <w:rPr>
                      <w:rFonts w:ascii="Cambria Math" w:hAnsi="Cambria Math"/>
                    </w:rPr>
                    <m:t>x</m:t>
                  </m:r>
                  <m:ctrlPr>
                    <w:rPr>
                      <w:rFonts w:ascii="Cambria Math" w:hAnsi="Cambria Math"/>
                    </w:rPr>
                  </m:ctrlPr>
                </m:e>
                <m:sub>
                  <m:r>
                    <w:rPr>
                      <w:rFonts w:ascii="Cambria Math" w:hAnsi="Cambria Math"/>
                    </w:rPr>
                    <m:t>node</m:t>
                  </m:r>
                </m:sub>
              </m:sSub>
            </m:e>
          </m:acc>
          <m:r>
            <w:rPr>
              <w:rFonts w:ascii="Cambria Math" w:hAnsi="Cambria Math"/>
            </w:rPr>
            <m:t>=</m:t>
          </m:r>
          <m:r>
            <m:rPr>
              <m:sty m:val="b"/>
            </m:rPr>
            <w:rPr>
              <w:rFonts w:ascii="Cambria Math" w:hAnsi="Cambria Math"/>
            </w:rPr>
            <m:t>Ax</m:t>
          </m:r>
          <m:r>
            <m:rPr>
              <m:sty m:val="bi"/>
            </m:rPr>
            <w:rPr>
              <w:rFonts w:ascii="Cambria Math" w:hAnsi="Cambria Math"/>
            </w:rPr>
            <m:t>+</m:t>
          </m:r>
          <m:r>
            <m:rPr>
              <m:sty m:val="b"/>
            </m:rPr>
            <w:rPr>
              <w:rFonts w:ascii="Cambria Math" w:hAnsi="Cambria Math"/>
            </w:rPr>
            <m:t>Bu</m:t>
          </m:r>
        </m:oMath>
      </m:oMathPara>
    </w:p>
    <w:p w14:paraId="680FA53F" w14:textId="77777777" w:rsidR="00DC113D" w:rsidRPr="00E56C31" w:rsidRDefault="00DC113D" w:rsidP="00DC113D">
      <w:pPr>
        <w:rPr>
          <w:b/>
          <w:bCs/>
        </w:rPr>
      </w:pPr>
      <m:oMathPara>
        <m:oMath>
          <m:r>
            <w:rPr>
              <w:rFonts w:ascii="Cambria Math" w:hAnsi="Cambria Math"/>
            </w:rPr>
            <m:t>y=</m:t>
          </m:r>
          <m:sSup>
            <m:sSupPr>
              <m:ctrlPr>
                <w:rPr>
                  <w:rFonts w:ascii="Cambria Math" w:hAnsi="Cambria Math"/>
                  <w:b/>
                  <w:bCs/>
                </w:rPr>
              </m:ctrlPr>
            </m:sSupPr>
            <m:e>
              <m:r>
                <m:rPr>
                  <m:sty m:val="b"/>
                </m:rPr>
                <w:rPr>
                  <w:rFonts w:ascii="Cambria Math" w:hAnsi="Cambria Math"/>
                </w:rPr>
                <m:t>c</m:t>
              </m:r>
              <m:ctrlPr>
                <w:rPr>
                  <w:rFonts w:ascii="Cambria Math" w:hAnsi="Cambria Math"/>
                  <w:b/>
                  <w:bCs/>
                  <w:i/>
                </w:rPr>
              </m:ctrlPr>
            </m:e>
            <m:sup>
              <m:r>
                <m:rPr>
                  <m:sty m:val="b"/>
                </m:rPr>
                <w:rPr>
                  <w:rFonts w:ascii="Cambria Math" w:hAnsi="Cambria Math"/>
                </w:rPr>
                <m:t>T</m:t>
              </m:r>
            </m:sup>
          </m:sSup>
          <m:r>
            <m:rPr>
              <m:sty m:val="b"/>
            </m:rPr>
            <w:rPr>
              <w:rFonts w:ascii="Cambria Math" w:hAnsi="Cambria Math"/>
            </w:rPr>
            <m:t>x</m:t>
          </m:r>
          <m:r>
            <w:rPr>
              <w:rFonts w:ascii="Cambria Math" w:hAnsi="Cambria Math"/>
            </w:rPr>
            <m:t>+</m:t>
          </m:r>
          <m:sSup>
            <m:sSupPr>
              <m:ctrlPr>
                <w:rPr>
                  <w:rFonts w:ascii="Cambria Math" w:hAnsi="Cambria Math"/>
                  <w:b/>
                  <w:bCs/>
                </w:rPr>
              </m:ctrlPr>
            </m:sSupPr>
            <m:e>
              <m:r>
                <m:rPr>
                  <m:sty m:val="b"/>
                </m:rPr>
                <w:rPr>
                  <w:rFonts w:ascii="Cambria Math" w:hAnsi="Cambria Math"/>
                </w:rPr>
                <m:t>d</m:t>
              </m:r>
              <m:ctrlPr>
                <w:rPr>
                  <w:rFonts w:ascii="Cambria Math" w:hAnsi="Cambria Math"/>
                  <w:b/>
                  <w:bCs/>
                  <w:i/>
                </w:rPr>
              </m:ctrlPr>
            </m:e>
            <m:sup>
              <m:r>
                <m:rPr>
                  <m:sty m:val="b"/>
                </m:rPr>
                <w:rPr>
                  <w:rFonts w:ascii="Cambria Math" w:hAnsi="Cambria Math"/>
                </w:rPr>
                <m:t>T</m:t>
              </m:r>
            </m:sup>
          </m:sSup>
          <m:r>
            <m:rPr>
              <m:sty m:val="b"/>
            </m:rPr>
            <w:rPr>
              <w:rFonts w:ascii="Cambria Math" w:hAnsi="Cambria Math"/>
            </w:rPr>
            <m:t>u</m:t>
          </m:r>
        </m:oMath>
      </m:oMathPara>
    </w:p>
    <w:p w14:paraId="3B434F82" w14:textId="77777777" w:rsidR="00DC113D" w:rsidRDefault="00DC113D" w:rsidP="00DC113D">
      <w:r w:rsidRPr="00E56C31">
        <w:t xml:space="preserve">For </w:t>
      </w:r>
      <w:r>
        <w:t>a radiant slab system model, the output variable is the cooling and heating load. The state vector contains all the temperature nodes, which are surround by the estimated resistors and capacitors. The input vector includes all of the driving conditions, such as the hot water or chilled water temperature and derivation along the sampling time within tubes, outdoor air temperature, solar radiation, lighting and occupancy schedule.</w:t>
      </w:r>
    </w:p>
    <w:p w14:paraId="204DFE1A" w14:textId="77777777" w:rsidR="00DC113D" w:rsidRDefault="00DC113D" w:rsidP="00DC113D">
      <w:r>
        <w:t>The discrete version of the above state-space model can be written in terms of a recursive formula as</w:t>
      </w:r>
    </w:p>
    <w:p w14:paraId="6B19F70C" w14:textId="77777777" w:rsidR="00DC113D" w:rsidRPr="0077779B" w:rsidRDefault="00E67566" w:rsidP="00DC113D">
      <m:oMathPara>
        <m:oMath>
          <m:sSub>
            <m:sSubPr>
              <m:ctrlPr>
                <w:rPr>
                  <w:rFonts w:ascii="Cambria Math" w:hAnsi="Cambria Math"/>
                </w:rPr>
              </m:ctrlPr>
            </m:sSubPr>
            <m:e>
              <m:r>
                <m:rPr>
                  <m:sty m:val="b"/>
                </m:rPr>
                <w:rPr>
                  <w:rFonts w:ascii="Cambria Math" w:hAnsi="Cambria Math"/>
                </w:rPr>
                <m:t>x</m:t>
              </m:r>
            </m:e>
            <m:sub>
              <m:d>
                <m:dPr>
                  <m:ctrlPr>
                    <w:rPr>
                      <w:rFonts w:ascii="Cambria Math" w:hAnsi="Cambria Math"/>
                    </w:rPr>
                  </m:ctrlPr>
                </m:dPr>
                <m:e>
                  <m:r>
                    <m:rPr>
                      <m:sty m:val="p"/>
                    </m:rP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b/>
                  <w:bCs/>
                </w:rPr>
              </m:ctrlPr>
            </m:sSubPr>
            <m:e>
              <m:r>
                <m:rPr>
                  <m:sty m:val="b"/>
                </m:rPr>
                <w:rPr>
                  <w:rFonts w:ascii="Cambria Math" w:hAnsi="Cambria Math"/>
                </w:rPr>
                <m:t>A</m:t>
              </m:r>
              <m:ctrlPr>
                <w:rPr>
                  <w:rFonts w:ascii="Cambria Math" w:hAnsi="Cambria Math"/>
                  <w:i/>
                </w:rPr>
              </m:ctrlPr>
            </m:e>
            <m:sub>
              <m:r>
                <m:rPr>
                  <m:sty m:val="p"/>
                </m:rPr>
                <w:rPr>
                  <w:rFonts w:ascii="Cambria Math" w:hAnsi="Cambria Math"/>
                </w:rPr>
                <m:t>d</m:t>
              </m:r>
            </m:sub>
          </m:sSub>
          <m:sSub>
            <m:sSubPr>
              <m:ctrlPr>
                <w:rPr>
                  <w:rFonts w:ascii="Cambria Math" w:hAnsi="Cambria Math"/>
                  <w:b/>
                  <w:bCs/>
                </w:rPr>
              </m:ctrlPr>
            </m:sSubPr>
            <m:e>
              <m:r>
                <m:rPr>
                  <m:sty m:val="b"/>
                </m:rPr>
                <w:rPr>
                  <w:rFonts w:ascii="Cambria Math" w:hAnsi="Cambria Math"/>
                </w:rPr>
                <m:t>x</m:t>
              </m:r>
            </m:e>
            <m:sub>
              <m:r>
                <m:rPr>
                  <m:sty m:val="p"/>
                </m:rPr>
                <w:rPr>
                  <w:rFonts w:ascii="Cambria Math" w:hAnsi="Cambria Math"/>
                </w:rPr>
                <m:t>kT</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B</m:t>
              </m:r>
              <m:ctrlPr>
                <w:rPr>
                  <w:rFonts w:ascii="Cambria Math" w:hAnsi="Cambria Math"/>
                  <w:b/>
                  <w:bCs/>
                  <w:i/>
                </w:rPr>
              </m:ctrlPr>
            </m:e>
            <m:sub>
              <m:r>
                <m:rPr>
                  <m:sty m:val="p"/>
                </m:rPr>
                <w:rPr>
                  <w:rFonts w:ascii="Cambria Math" w:hAnsi="Cambria Math"/>
                </w:rPr>
                <m:t>d</m:t>
              </m:r>
            </m:sub>
          </m:sSub>
          <m:sSub>
            <m:sSubPr>
              <m:ctrlPr>
                <w:rPr>
                  <w:rFonts w:ascii="Cambria Math" w:hAnsi="Cambria Math"/>
                  <w:b/>
                  <w:bCs/>
                </w:rPr>
              </m:ctrlPr>
            </m:sSubPr>
            <m:e>
              <m:r>
                <m:rPr>
                  <m:sty m:val="b"/>
                </m:rPr>
                <w:rPr>
                  <w:rFonts w:ascii="Cambria Math" w:hAnsi="Cambria Math"/>
                </w:rPr>
                <m:t>u</m:t>
              </m:r>
            </m:e>
            <m:sub>
              <m:r>
                <m:rPr>
                  <m:sty m:val="p"/>
                </m:rPr>
                <w:rPr>
                  <w:rFonts w:ascii="Cambria Math" w:hAnsi="Cambria Math"/>
                </w:rPr>
                <m:t>kT</m:t>
              </m:r>
            </m:sub>
          </m:sSub>
        </m:oMath>
      </m:oMathPara>
    </w:p>
    <w:p w14:paraId="5E276BC3" w14:textId="77777777" w:rsidR="00DC113D" w:rsidRPr="00A32365" w:rsidRDefault="00E67566" w:rsidP="00DC113D">
      <w:pPr>
        <w:rPr>
          <w:b/>
          <w:bCs/>
        </w:rP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b/>
                  <w:bCs/>
                </w:rPr>
              </m:ctrlPr>
            </m:sSupPr>
            <m:e>
              <m:sSub>
                <m:sSubPr>
                  <m:ctrlPr>
                    <w:rPr>
                      <w:rFonts w:ascii="Cambria Math" w:hAnsi="Cambria Math"/>
                      <w:b/>
                      <w:bCs/>
                    </w:rPr>
                  </m:ctrlPr>
                </m:sSubPr>
                <m:e>
                  <m:r>
                    <m:rPr>
                      <m:sty m:val="b"/>
                    </m:rPr>
                    <w:rPr>
                      <w:rFonts w:ascii="Cambria Math" w:hAnsi="Cambria Math"/>
                    </w:rPr>
                    <m:t>c</m:t>
                  </m:r>
                </m:e>
                <m:sub>
                  <m:r>
                    <m:rPr>
                      <m:sty m:val="p"/>
                    </m:rPr>
                    <w:rPr>
                      <w:rFonts w:ascii="Cambria Math" w:hAnsi="Cambria Math"/>
                    </w:rPr>
                    <m:t>d</m:t>
                  </m:r>
                </m:sub>
              </m:sSub>
              <m:ctrlPr>
                <w:rPr>
                  <w:rFonts w:ascii="Cambria Math" w:hAnsi="Cambria Math"/>
                  <w:b/>
                  <w:bCs/>
                  <w:i/>
                </w:rPr>
              </m:ctrlPr>
            </m:e>
            <m:sup>
              <m:r>
                <m:rPr>
                  <m:sty m:val="b"/>
                </m:rPr>
                <w:rPr>
                  <w:rFonts w:ascii="Cambria Math" w:hAnsi="Cambria Math"/>
                </w:rPr>
                <m:t>T</m:t>
              </m:r>
            </m:sup>
          </m:sSup>
          <m:sSub>
            <m:sSubPr>
              <m:ctrlPr>
                <w:rPr>
                  <w:rFonts w:ascii="Cambria Math" w:hAnsi="Cambria Math"/>
                  <w:b/>
                  <w:bCs/>
                </w:rPr>
              </m:ctrlPr>
            </m:sSubPr>
            <m:e>
              <m:r>
                <m:rPr>
                  <m:sty m:val="b"/>
                </m:rPr>
                <w:rPr>
                  <w:rFonts w:ascii="Cambria Math" w:hAnsi="Cambria Math"/>
                </w:rPr>
                <m:t>x</m:t>
              </m:r>
            </m:e>
            <m:sub>
              <m:r>
                <m:rPr>
                  <m:sty m:val="p"/>
                </m:rPr>
                <w:rPr>
                  <w:rFonts w:ascii="Cambria Math" w:hAnsi="Cambria Math"/>
                </w:rPr>
                <m:t>kT</m:t>
              </m:r>
            </m:sub>
          </m:sSub>
          <m:r>
            <w:rPr>
              <w:rFonts w:ascii="Cambria Math" w:hAnsi="Cambria Math"/>
            </w:rPr>
            <m:t>+</m:t>
          </m:r>
          <m:sSup>
            <m:sSupPr>
              <m:ctrlPr>
                <w:rPr>
                  <w:rFonts w:ascii="Cambria Math" w:hAnsi="Cambria Math"/>
                  <w:b/>
                  <w:bCs/>
                </w:rPr>
              </m:ctrlPr>
            </m:sSupPr>
            <m:e>
              <m:sSub>
                <m:sSubPr>
                  <m:ctrlPr>
                    <w:rPr>
                      <w:rFonts w:ascii="Cambria Math" w:hAnsi="Cambria Math"/>
                      <w:b/>
                      <w:bCs/>
                    </w:rPr>
                  </m:ctrlPr>
                </m:sSubPr>
                <m:e>
                  <m:r>
                    <m:rPr>
                      <m:sty m:val="b"/>
                    </m:rPr>
                    <w:rPr>
                      <w:rFonts w:ascii="Cambria Math" w:hAnsi="Cambria Math"/>
                    </w:rPr>
                    <m:t>d</m:t>
                  </m:r>
                </m:e>
                <m:sub>
                  <m:r>
                    <m:rPr>
                      <m:sty m:val="p"/>
                    </m:rPr>
                    <w:rPr>
                      <w:rFonts w:ascii="Cambria Math" w:hAnsi="Cambria Math"/>
                    </w:rPr>
                    <m:t>d</m:t>
                  </m:r>
                </m:sub>
              </m:sSub>
              <m:ctrlPr>
                <w:rPr>
                  <w:rFonts w:ascii="Cambria Math" w:hAnsi="Cambria Math"/>
                  <w:b/>
                  <w:bCs/>
                  <w:i/>
                </w:rPr>
              </m:ctrlPr>
            </m:e>
            <m:sup>
              <m:r>
                <m:rPr>
                  <m:sty m:val="b"/>
                </m:rPr>
                <w:rPr>
                  <w:rFonts w:ascii="Cambria Math" w:hAnsi="Cambria Math"/>
                </w:rPr>
                <m:t>T</m:t>
              </m:r>
            </m:sup>
          </m:sSup>
          <m:sSub>
            <m:sSubPr>
              <m:ctrlPr>
                <w:rPr>
                  <w:rFonts w:ascii="Cambria Math" w:hAnsi="Cambria Math"/>
                  <w:b/>
                  <w:bCs/>
                </w:rPr>
              </m:ctrlPr>
            </m:sSubPr>
            <m:e>
              <m:r>
                <m:rPr>
                  <m:sty m:val="b"/>
                </m:rPr>
                <w:rPr>
                  <w:rFonts w:ascii="Cambria Math" w:hAnsi="Cambria Math"/>
                </w:rPr>
                <m:t>u</m:t>
              </m:r>
            </m:e>
            <m:sub>
              <m:r>
                <m:rPr>
                  <m:sty m:val="p"/>
                </m:rPr>
                <w:rPr>
                  <w:rFonts w:ascii="Cambria Math" w:hAnsi="Cambria Math"/>
                </w:rPr>
                <m:t>kT</m:t>
              </m:r>
            </m:sub>
          </m:sSub>
        </m:oMath>
      </m:oMathPara>
    </w:p>
    <w:p w14:paraId="295E00F7" w14:textId="77777777" w:rsidR="00DC113D" w:rsidRDefault="00DC113D" w:rsidP="00DC113D">
      <w:r w:rsidRPr="00A32365">
        <w:t xml:space="preserve">A typical </w:t>
      </w:r>
      <w:r>
        <w:t>objective function for RC network model is to minimize the root-mean-square error for the training duration, denoted as</w:t>
      </w:r>
    </w:p>
    <w:p w14:paraId="1657D781" w14:textId="401E266D" w:rsidR="00DC113D" w:rsidRPr="000D648A" w:rsidRDefault="00DC113D" w:rsidP="00DC113D">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p w14:paraId="5FB4E71B" w14:textId="426ABAE1" w:rsidR="000D648A" w:rsidRDefault="000D648A" w:rsidP="00DC113D">
      <w:r>
        <w:t>In general, the above gray-box RC model optimization problem is not linear nor convex in terms of the estimate parameter and output variable trajectory. Particle swarm optimization (PSO) from python package (pyswarms</w:t>
      </w:r>
      <w:r w:rsidR="00894E28">
        <w:fldChar w:fldCharType="begin"/>
      </w:r>
      <w:r w:rsidR="00894E28">
        <w:instrText xml:space="preserve"> ADDIN ZOTERO_ITEM CSL_CITATION {"citationID":"JkyXi64b","properties":{"formattedCitation":"[3]","plainCitation":"[3]","noteIndex":0},"citationItems":[{"id":733,"uris":["http://zotero.org/users/3944343/items/823FKNJR"],"itemData":{"id":733,"type":"article-journal","container-title":"The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894E28">
        <w:fldChar w:fldCharType="separate"/>
      </w:r>
      <w:r w:rsidR="00894E28" w:rsidRPr="00894E28">
        <w:rPr>
          <w:rFonts w:cs="Times New Roman"/>
        </w:rPr>
        <w:t>[3]</w:t>
      </w:r>
      <w:r w:rsidR="00894E28">
        <w:fldChar w:fldCharType="end"/>
      </w:r>
      <w:r>
        <w:t xml:space="preserve">) was used to solve the above optimization problem. </w:t>
      </w:r>
    </w:p>
    <w:p w14:paraId="42F32630" w14:textId="77777777" w:rsidR="00DC113D" w:rsidRPr="00A32365" w:rsidRDefault="00DC113D" w:rsidP="00DC113D"/>
    <w:p w14:paraId="050CCD5E" w14:textId="77777777" w:rsidR="00DC113D" w:rsidRPr="00E56C31" w:rsidRDefault="00DC113D" w:rsidP="00DC113D"/>
    <w:p w14:paraId="572F3F07" w14:textId="77777777" w:rsidR="00DC113D" w:rsidRPr="006D07D1" w:rsidRDefault="00DC113D" w:rsidP="00DC113D"/>
    <w:p w14:paraId="4A91CC01" w14:textId="77777777" w:rsidR="00DC113D" w:rsidRDefault="00DC113D" w:rsidP="00DC113D">
      <w:pPr>
        <w:pStyle w:val="Heading2"/>
      </w:pPr>
      <w:r>
        <w:lastRenderedPageBreak/>
        <w:t>Networks</w:t>
      </w:r>
    </w:p>
    <w:p w14:paraId="564C21BF" w14:textId="77777777" w:rsidR="00DC113D" w:rsidRDefault="00DC113D" w:rsidP="00DC113D">
      <w:pPr>
        <w:keepNext/>
      </w:pPr>
      <w:r w:rsidRPr="00A519BE">
        <w:rPr>
          <w:noProof/>
        </w:rPr>
        <w:drawing>
          <wp:inline distT="0" distB="0" distL="0" distR="0" wp14:anchorId="7910AA6B" wp14:editId="0F66B965">
            <wp:extent cx="5943600" cy="4090035"/>
            <wp:effectExtent l="19050" t="19050" r="19050" b="2476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6"/>
                    <a:stretch>
                      <a:fillRect/>
                    </a:stretch>
                  </pic:blipFill>
                  <pic:spPr>
                    <a:xfrm>
                      <a:off x="0" y="0"/>
                      <a:ext cx="5943600" cy="4090035"/>
                    </a:xfrm>
                    <a:prstGeom prst="rect">
                      <a:avLst/>
                    </a:prstGeom>
                    <a:ln>
                      <a:solidFill>
                        <a:schemeClr val="tx1"/>
                      </a:solidFill>
                    </a:ln>
                  </pic:spPr>
                </pic:pic>
              </a:graphicData>
            </a:graphic>
          </wp:inline>
        </w:drawing>
      </w:r>
    </w:p>
    <w:p w14:paraId="41B77EFE" w14:textId="427E7F47" w:rsidR="00DC113D" w:rsidRPr="007907C7" w:rsidRDefault="00DC113D" w:rsidP="00DC546A">
      <w:pPr>
        <w:pStyle w:val="Caption"/>
      </w:pPr>
      <w:r>
        <w:t xml:space="preserve">Figure </w:t>
      </w:r>
      <w:r w:rsidR="00E67566">
        <w:fldChar w:fldCharType="begin"/>
      </w:r>
      <w:r w:rsidR="00E67566">
        <w:instrText xml:space="preserve"> SEQ Figure \* ARABIC </w:instrText>
      </w:r>
      <w:r w:rsidR="00E67566">
        <w:fldChar w:fldCharType="separate"/>
      </w:r>
      <w:r w:rsidR="00274573">
        <w:rPr>
          <w:noProof/>
        </w:rPr>
        <w:t>1</w:t>
      </w:r>
      <w:r w:rsidR="00E67566">
        <w:rPr>
          <w:noProof/>
        </w:rPr>
        <w:fldChar w:fldCharType="end"/>
      </w:r>
      <w:r>
        <w:t xml:space="preserve">. Thermal Network for </w:t>
      </w:r>
      <w:r w:rsidRPr="004E5561">
        <w:t>Hydronic</w:t>
      </w:r>
      <w:r>
        <w:t xml:space="preserve"> Radiant Slab Systems</w:t>
      </w:r>
    </w:p>
    <w:p w14:paraId="378FB19D" w14:textId="1B97B863" w:rsidR="00DC113D" w:rsidRDefault="00DC113D" w:rsidP="00DC113D">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1E9D979F" w14:textId="77777777" w:rsidR="00DC113D" w:rsidRDefault="00DC113D" w:rsidP="00DC113D">
      <w:r>
        <w:t>The above thermal network can be represented with a state-space model with the following definition for state, input, and output variables:</w:t>
      </w:r>
    </w:p>
    <w:p w14:paraId="1ECE8275" w14:textId="77777777" w:rsidR="00DC113D" w:rsidRPr="001C0AFA" w:rsidRDefault="00E67566" w:rsidP="00DC113D">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p w14:paraId="736F9838" w14:textId="77777777" w:rsidR="00DC113D" w:rsidRPr="00A519BE" w:rsidRDefault="00E67566" w:rsidP="00DC113D">
      <m:oMathPara>
        <m:oMath>
          <m:sSup>
            <m:sSupPr>
              <m:ctrlPr>
                <w:rPr>
                  <w:rFonts w:ascii="Cambria Math" w:hAnsi="Cambria Math"/>
                  <w:i/>
                </w:rPr>
              </m:ctrlPr>
            </m:sSupPr>
            <m:e>
              <m:r>
                <m:rPr>
                  <m:sty m:val="bi"/>
                </m:rPr>
                <w:rPr>
                  <w:rFonts w:ascii="Cambria Math" w:hAnsi="Cambria Math"/>
                </w:rPr>
                <m:t>u</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e>
                    <m:sub>
                      <m:r>
                        <w:rPr>
                          <w:rFonts w:ascii="Cambria Math" w:hAnsi="Cambria Math"/>
                        </w:rPr>
                        <m:t>sol</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int</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light</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AHU</m:t>
                      </m:r>
                    </m:sub>
                  </m:sSub>
                </m:e>
              </m:acc>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scource</m:t>
                      </m:r>
                    </m:sub>
                  </m:sSub>
                  <m:ctrlPr>
                    <w:rPr>
                      <w:rFonts w:ascii="Cambria Math" w:hAnsi="Cambria Math"/>
                      <w:i/>
                    </w:rPr>
                  </m:ctrlPr>
                </m:num>
                <m:den>
                  <m:r>
                    <w:rPr>
                      <w:rFonts w:ascii="Cambria Math" w:hAnsi="Cambria Math"/>
                    </w:rPr>
                    <m:t>dt</m:t>
                  </m:r>
                  <m:ctrlPr>
                    <w:rPr>
                      <w:rFonts w:ascii="Cambria Math" w:hAnsi="Cambria Math"/>
                      <w:i/>
                    </w:rPr>
                  </m:ctrlPr>
                </m:den>
              </m:f>
            </m:e>
          </m:d>
        </m:oMath>
      </m:oMathPara>
    </w:p>
    <w:p w14:paraId="1B2F94C2" w14:textId="77777777" w:rsidR="00DC113D" w:rsidRDefault="00DC113D" w:rsidP="00DC113D">
      <m:oMathPara>
        <m:oMath>
          <m:r>
            <w:rPr>
              <w:rFonts w:ascii="Cambria Math" w:hAnsi="Cambria Math"/>
            </w:rPr>
            <m:t>y=</m:t>
          </m:r>
          <m:acc>
            <m:accPr>
              <m:chr m:val="̇"/>
              <m:ctrlPr>
                <w:rPr>
                  <w:rFonts w:ascii="Cambria Math" w:hAnsi="Cambria Math"/>
                </w:rPr>
              </m:ctrlPr>
            </m:acc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rad</m:t>
                  </m:r>
                </m:sub>
              </m:sSub>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0B6A860F" w14:textId="5B466082" w:rsidR="00DC113D" w:rsidRDefault="00DC113D" w:rsidP="00DC113D">
      <w:r>
        <w:t>And the non-zero elements for the state-space coefficient matrices and vectors are</w:t>
      </w:r>
      <w:r w:rsidR="00B9306D">
        <w:t>:</w:t>
      </w:r>
    </w:p>
    <w:tbl>
      <w:tblPr>
        <w:tblStyle w:val="TableGrid"/>
        <w:tblW w:w="0" w:type="auto"/>
        <w:tblLook w:val="04A0" w:firstRow="1" w:lastRow="0" w:firstColumn="1" w:lastColumn="0" w:noHBand="0" w:noVBand="1"/>
      </w:tblPr>
      <w:tblGrid>
        <w:gridCol w:w="3116"/>
        <w:gridCol w:w="3117"/>
        <w:gridCol w:w="3117"/>
      </w:tblGrid>
      <w:tr w:rsidR="00EB6671" w14:paraId="25433352" w14:textId="77777777" w:rsidTr="00EB6671">
        <w:tc>
          <w:tcPr>
            <w:tcW w:w="3116" w:type="dxa"/>
          </w:tcPr>
          <w:p w14:paraId="10226BC1" w14:textId="63D12EA7" w:rsidR="00EB6671" w:rsidRPr="00B9306D" w:rsidRDefault="00EB6671"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4A969FCE" w14:textId="77777777" w:rsidR="00EB6671" w:rsidRDefault="00EB6671" w:rsidP="00855283"/>
        </w:tc>
        <w:tc>
          <w:tcPr>
            <w:tcW w:w="3117" w:type="dxa"/>
          </w:tcPr>
          <w:p w14:paraId="74ED73D9" w14:textId="760A1A4D" w:rsidR="000327F1" w:rsidRPr="00B9306D" w:rsidRDefault="000327F1"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0F7D7E00" w14:textId="77777777" w:rsidR="00EB6671" w:rsidRDefault="00EB6671" w:rsidP="00855283"/>
        </w:tc>
        <w:tc>
          <w:tcPr>
            <w:tcW w:w="3117" w:type="dxa"/>
          </w:tcPr>
          <w:p w14:paraId="5C578982" w14:textId="77777777" w:rsidR="00EB6671" w:rsidRDefault="00EB6671" w:rsidP="00855283"/>
        </w:tc>
      </w:tr>
      <w:tr w:rsidR="00EB6671" w14:paraId="27F4F0EE" w14:textId="77777777" w:rsidTr="00EB6671">
        <w:tc>
          <w:tcPr>
            <w:tcW w:w="3116" w:type="dxa"/>
          </w:tcPr>
          <w:p w14:paraId="1E148444" w14:textId="0B24E7EA" w:rsidR="00EB6671" w:rsidRDefault="000327F1" w:rsidP="00855283">
            <m:oMathPara>
              <m:oMath>
                <m:r>
                  <w:rPr>
                    <w:rFonts w:ascii="Cambria Math" w:hAnsi="Cambria Math"/>
                    <w:sz w:val="16"/>
                    <w:szCs w:val="16"/>
                  </w:rPr>
                  <w:lastRenderedPageBreak/>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422F661" w14:textId="7CD14FE7" w:rsidR="00EB6671" w:rsidRDefault="00633222"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C529A44" w14:textId="09AC3F38" w:rsidR="00EB6671" w:rsidRDefault="0011315A" w:rsidP="0085528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EB6671" w14:paraId="2C75C2CD" w14:textId="77777777" w:rsidTr="00EB6671">
        <w:tc>
          <w:tcPr>
            <w:tcW w:w="3116" w:type="dxa"/>
          </w:tcPr>
          <w:p w14:paraId="7ACBA636" w14:textId="7D1A21AC" w:rsidR="00EB6671" w:rsidRDefault="0011315A" w:rsidP="00855283">
            <m:oMathPara>
              <m:oMath>
                <m:r>
                  <w:rPr>
                    <w:rFonts w:ascii="Cambria Math" w:hAnsi="Cambria Math"/>
                    <w:sz w:val="16"/>
                    <w:szCs w:val="16"/>
                  </w:rPr>
                  <m:t>A(3,2)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B457F4" w14:textId="08C6297A" w:rsidR="00EB6671" w:rsidRDefault="0011315A" w:rsidP="00855283">
            <m:oMathPara>
              <m:oMath>
                <m:r>
                  <w:rPr>
                    <w:rFonts w:ascii="Cambria Math" w:hAnsi="Cambria Math"/>
                    <w:sz w:val="10"/>
                    <w:szCs w:val="10"/>
                  </w:rPr>
                  <m:t>A(3,3)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2E9F330A" w14:textId="0DE8EA3B" w:rsidR="00EB6671" w:rsidRDefault="00397410" w:rsidP="00855283">
            <m:oMathPara>
              <m:oMath>
                <m:r>
                  <w:rPr>
                    <w:rFonts w:ascii="Cambria Math" w:hAnsi="Cambria Math"/>
                    <w:sz w:val="16"/>
                    <w:szCs w:val="16"/>
                  </w:rPr>
                  <m:t>A(3,4)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EB6671" w14:paraId="3CB41A5C" w14:textId="77777777" w:rsidTr="00EB6671">
        <w:tc>
          <w:tcPr>
            <w:tcW w:w="3116" w:type="dxa"/>
          </w:tcPr>
          <w:p w14:paraId="3CBF06D8" w14:textId="2B0DDB70" w:rsidR="00EB6671" w:rsidRDefault="00397410" w:rsidP="00855283">
            <m:oMathPara>
              <m:oMath>
                <m:r>
                  <w:rPr>
                    <w:rFonts w:ascii="Cambria Math" w:hAnsi="Cambria Math"/>
                    <w:sz w:val="16"/>
                    <w:szCs w:val="16"/>
                  </w:rPr>
                  <m:t>A(4,3)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776542E" w14:textId="4F042580" w:rsidR="00EB6671" w:rsidRDefault="00397410" w:rsidP="00855283">
            <m:oMathPara>
              <m:oMath>
                <m:r>
                  <w:rPr>
                    <w:rFonts w:ascii="Cambria Math" w:hAnsi="Cambria Math"/>
                    <w:sz w:val="16"/>
                    <w:szCs w:val="16"/>
                  </w:rPr>
                  <m:t>A(4,4)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18815AB" w14:textId="77777777" w:rsidR="00EB6671" w:rsidRDefault="00EB6671" w:rsidP="00855283"/>
        </w:tc>
      </w:tr>
      <w:tr w:rsidR="00EB6671" w14:paraId="5AF09095" w14:textId="77777777" w:rsidTr="00EB6671">
        <w:tc>
          <w:tcPr>
            <w:tcW w:w="3116" w:type="dxa"/>
          </w:tcPr>
          <w:p w14:paraId="64642212" w14:textId="69516C82" w:rsidR="00EB6671" w:rsidRDefault="00397410" w:rsidP="0085528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707C06E5" w14:textId="77F5FEBF" w:rsidR="00EB6671" w:rsidRDefault="00EB6671" w:rsidP="00855283"/>
        </w:tc>
        <w:tc>
          <w:tcPr>
            <w:tcW w:w="3117" w:type="dxa"/>
          </w:tcPr>
          <w:p w14:paraId="612170C8" w14:textId="77777777" w:rsidR="00EB6671" w:rsidRDefault="00EB6671" w:rsidP="00855283"/>
        </w:tc>
      </w:tr>
      <w:tr w:rsidR="00EB6671" w14:paraId="78AE1AC0" w14:textId="77777777" w:rsidTr="00EB6671">
        <w:tc>
          <w:tcPr>
            <w:tcW w:w="3116" w:type="dxa"/>
          </w:tcPr>
          <w:p w14:paraId="59E77B7E" w14:textId="333AE43E" w:rsidR="00EB6671" w:rsidRDefault="00397410" w:rsidP="0085528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0798909" w14:textId="77777777" w:rsidR="00EB6671" w:rsidRDefault="00EB6671" w:rsidP="00855283"/>
        </w:tc>
        <w:tc>
          <w:tcPr>
            <w:tcW w:w="3117" w:type="dxa"/>
          </w:tcPr>
          <w:p w14:paraId="718AE633" w14:textId="77777777" w:rsidR="00EB6671" w:rsidRDefault="00EB6671" w:rsidP="00855283"/>
        </w:tc>
      </w:tr>
    </w:tbl>
    <w:p w14:paraId="164CF40D" w14:textId="5E622598" w:rsidR="00B9306D" w:rsidRDefault="00B9306D" w:rsidP="00B9306D"/>
    <w:tbl>
      <w:tblPr>
        <w:tblStyle w:val="TableGrid"/>
        <w:tblW w:w="0" w:type="auto"/>
        <w:tblLook w:val="04A0" w:firstRow="1" w:lastRow="0" w:firstColumn="1" w:lastColumn="0" w:noHBand="0" w:noVBand="1"/>
      </w:tblPr>
      <w:tblGrid>
        <w:gridCol w:w="3116"/>
        <w:gridCol w:w="3117"/>
        <w:gridCol w:w="3117"/>
      </w:tblGrid>
      <w:tr w:rsidR="00EB6671" w14:paraId="46F7632F" w14:textId="77777777" w:rsidTr="00EB6671">
        <w:tc>
          <w:tcPr>
            <w:tcW w:w="3116" w:type="dxa"/>
          </w:tcPr>
          <w:p w14:paraId="3A80E525" w14:textId="6F222BD1" w:rsidR="00EB6671" w:rsidRDefault="00397410"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7DE397DA" w14:textId="2A0CB350"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1F45771D" w14:textId="77777777" w:rsidR="00EB6671" w:rsidRDefault="00EB6671" w:rsidP="00B9306D"/>
        </w:tc>
      </w:tr>
      <w:tr w:rsidR="00EB6671" w14:paraId="73E3CFE3" w14:textId="77777777" w:rsidTr="00EB6671">
        <w:tc>
          <w:tcPr>
            <w:tcW w:w="3116" w:type="dxa"/>
          </w:tcPr>
          <w:p w14:paraId="1BA4DF23" w14:textId="46285415"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F110C1F" w14:textId="3180355C"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6C0AC2E6" w14:textId="65B587D3"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EB6671" w14:paraId="7A883363" w14:textId="77777777" w:rsidTr="00EB6671">
        <w:tc>
          <w:tcPr>
            <w:tcW w:w="3116" w:type="dxa"/>
          </w:tcPr>
          <w:p w14:paraId="05AB2BAF" w14:textId="66B30678" w:rsidR="00EB6671" w:rsidRDefault="00DF03C1" w:rsidP="00B9306D">
            <m:oMathPara>
              <m:oMath>
                <m:r>
                  <w:rPr>
                    <w:rFonts w:ascii="Cambria Math" w:hAnsi="Cambria Math"/>
                    <w:sz w:val="16"/>
                    <w:szCs w:val="16"/>
                  </w:rPr>
                  <m:t>B(3,2)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2B78190" w14:textId="1227FD4F" w:rsidR="00EB6671" w:rsidRDefault="00DF03C1" w:rsidP="00B9306D">
            <m:oMathPara>
              <m:oMath>
                <m:r>
                  <w:rPr>
                    <w:rFonts w:ascii="Cambria Math" w:hAnsi="Cambria Math"/>
                    <w:sz w:val="16"/>
                    <w:szCs w:val="16"/>
                  </w:rPr>
                  <m:t>B(3,3)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24F23281" w14:textId="21E00CDA" w:rsidR="00EB6671" w:rsidRDefault="00DF03C1" w:rsidP="00B9306D">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DF03C1" w14:paraId="70F22FE3" w14:textId="77777777" w:rsidTr="00EB6671">
        <w:tc>
          <w:tcPr>
            <w:tcW w:w="3116" w:type="dxa"/>
          </w:tcPr>
          <w:p w14:paraId="56284377" w14:textId="35891637"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1B118A6" w14:textId="67BED149"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620B9223" w14:textId="3893D29B" w:rsidR="00DF03C1" w:rsidRDefault="00DF03C1"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DF03C1" w14:paraId="467F6650" w14:textId="77777777" w:rsidTr="00EB6671">
        <w:tc>
          <w:tcPr>
            <w:tcW w:w="3116" w:type="dxa"/>
          </w:tcPr>
          <w:p w14:paraId="16241C3E" w14:textId="44F5374A"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025C24E8" w14:textId="3997D31E"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24009C78" w14:textId="77777777" w:rsidR="00DF03C1" w:rsidRDefault="00DF03C1" w:rsidP="00DF03C1"/>
        </w:tc>
      </w:tr>
      <w:tr w:rsidR="00DF03C1" w14:paraId="5DF445FE" w14:textId="77777777" w:rsidTr="00EB6671">
        <w:tc>
          <w:tcPr>
            <w:tcW w:w="3116" w:type="dxa"/>
          </w:tcPr>
          <w:p w14:paraId="2084D6D1" w14:textId="183F3CE6" w:rsidR="00DF03C1" w:rsidRDefault="008D4FA9" w:rsidP="00DF03C1">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331DBE8" w14:textId="77777777" w:rsidR="00DF03C1" w:rsidRDefault="00DF03C1" w:rsidP="00DF03C1"/>
        </w:tc>
        <w:tc>
          <w:tcPr>
            <w:tcW w:w="3117" w:type="dxa"/>
          </w:tcPr>
          <w:p w14:paraId="4ACE0DCD" w14:textId="77777777" w:rsidR="00DF03C1" w:rsidRDefault="00DF03C1" w:rsidP="00DF03C1"/>
        </w:tc>
      </w:tr>
    </w:tbl>
    <w:p w14:paraId="3F127F23" w14:textId="764B9C88" w:rsidR="00DC113D" w:rsidRDefault="00DC113D" w:rsidP="00DC113D"/>
    <w:tbl>
      <w:tblPr>
        <w:tblStyle w:val="TableGrid"/>
        <w:tblW w:w="0" w:type="auto"/>
        <w:tblLook w:val="04A0" w:firstRow="1" w:lastRow="0" w:firstColumn="1" w:lastColumn="0" w:noHBand="0" w:noVBand="1"/>
      </w:tblPr>
      <w:tblGrid>
        <w:gridCol w:w="4675"/>
        <w:gridCol w:w="4675"/>
      </w:tblGrid>
      <w:tr w:rsidR="00982C04" w14:paraId="1B1C1459" w14:textId="77777777" w:rsidTr="0024773C">
        <w:tc>
          <w:tcPr>
            <w:tcW w:w="4675" w:type="dxa"/>
            <w:vAlign w:val="center"/>
          </w:tcPr>
          <w:p w14:paraId="13E51F6A" w14:textId="2A49662C" w:rsidR="00982C04" w:rsidRDefault="00A2438B" w:rsidP="00DC113D">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oMath>
            </m:oMathPara>
          </w:p>
        </w:tc>
        <w:tc>
          <w:tcPr>
            <w:tcW w:w="4675" w:type="dxa"/>
            <w:vAlign w:val="center"/>
          </w:tcPr>
          <w:p w14:paraId="57F2DD2E" w14:textId="50BB214A" w:rsidR="00982C04" w:rsidRDefault="00A2438B" w:rsidP="00DC113D">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r>
      <w:tr w:rsidR="00982C04" w14:paraId="64679EB8" w14:textId="77777777" w:rsidTr="0024773C">
        <w:tc>
          <w:tcPr>
            <w:tcW w:w="4675" w:type="dxa"/>
            <w:vAlign w:val="center"/>
          </w:tcPr>
          <w:p w14:paraId="1F907EB7" w14:textId="732977C5" w:rsidR="00982C04" w:rsidRDefault="00A2438B" w:rsidP="00DC113D">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c>
          <w:tcPr>
            <w:tcW w:w="4675" w:type="dxa"/>
            <w:vAlign w:val="center"/>
          </w:tcPr>
          <w:p w14:paraId="0559E30A" w14:textId="1AB1BD33" w:rsidR="00982C04" w:rsidRDefault="00E67566" w:rsidP="00DC113D">
            <m:oMathPara>
              <m:oMath>
                <m:sSub>
                  <m:sSubPr>
                    <m:ctrlPr>
                      <w:rPr>
                        <w:rFonts w:ascii="Cambria Math" w:hAnsi="Cambria Math"/>
                        <w:i/>
                        <w:sz w:val="16"/>
                        <w:szCs w:val="16"/>
                      </w:rPr>
                    </m:ctrlPr>
                  </m:sSubPr>
                  <m:e>
                    <m:r>
                      <w:rPr>
                        <w:rFonts w:ascii="Cambria Math" w:hAnsi="Cambria Math"/>
                        <w:sz w:val="16"/>
                        <w:szCs w:val="16"/>
                      </w:rPr>
                      <m:t>d(1,9)=C</m:t>
                    </m:r>
                  </m:e>
                  <m:sub>
                    <m:r>
                      <w:rPr>
                        <w:rFonts w:ascii="Cambria Math" w:hAnsi="Cambria Math"/>
                        <w:sz w:val="16"/>
                        <w:szCs w:val="16"/>
                      </w:rPr>
                      <m:t>source</m:t>
                    </m:r>
                  </m:sub>
                </m:sSub>
              </m:oMath>
            </m:oMathPara>
          </w:p>
        </w:tc>
      </w:tr>
    </w:tbl>
    <w:p w14:paraId="112FC3BC" w14:textId="77777777" w:rsidR="00982C04" w:rsidRDefault="00982C04" w:rsidP="00DC113D"/>
    <w:p w14:paraId="43A442D2" w14:textId="2CC0784B" w:rsidR="00DC113D" w:rsidRDefault="00DC113D" w:rsidP="00DC113D">
      <w:pPr>
        <w:pStyle w:val="Heading2"/>
      </w:pPr>
      <w:r>
        <w:t>RSCS Estimation</w:t>
      </w:r>
    </w:p>
    <w:p w14:paraId="12D2F3EF" w14:textId="57E60145" w:rsidR="00EB6671" w:rsidRDefault="00107A56" w:rsidP="00EB6671">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t xml:space="preserve">), are </w:t>
      </w:r>
      <w:r w:rsidR="000327F1">
        <w:t>estimated</w:t>
      </w:r>
      <w:r>
        <w:t xml:space="preserve"> from the </w:t>
      </w:r>
      <w:r w:rsidR="000327F1">
        <w:t>following equations</w:t>
      </w:r>
    </w:p>
    <w:p w14:paraId="345042DB" w14:textId="6905AB46" w:rsidR="00107A56" w:rsidRPr="00107A56" w:rsidRDefault="000327F1" w:rsidP="00EB6671">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p w14:paraId="02B7D879" w14:textId="53E2DDA4" w:rsidR="00107A56" w:rsidRDefault="00107A56" w:rsidP="00EB6671">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p w14:paraId="795AD3B8" w14:textId="21375F47" w:rsidR="00B9306D" w:rsidRDefault="00B9306D" w:rsidP="00B9306D">
      <w:pPr>
        <w:pStyle w:val="Caption"/>
        <w:keepNext/>
      </w:pPr>
      <w:r>
        <w:t xml:space="preserve">Table </w:t>
      </w:r>
      <w:fldSimple w:instr=" SEQ Table \* ARABIC ">
        <w:r>
          <w:rPr>
            <w:noProof/>
          </w:rPr>
          <w:t>1</w:t>
        </w:r>
      </w:fldSimple>
      <w:r>
        <w:t xml:space="preserve"> Estimated Values for Rs</w:t>
      </w:r>
      <w:r w:rsidR="000327F1">
        <w:t xml:space="preserve"> (K/W)</w:t>
      </w:r>
      <w:r>
        <w:t xml:space="preserve"> and Cs</w:t>
      </w:r>
      <w:r w:rsidR="000327F1">
        <w:t xml:space="preserve"> (J/K)</w:t>
      </w:r>
    </w:p>
    <w:tbl>
      <w:tblPr>
        <w:tblStyle w:val="TableGrid"/>
        <w:tblW w:w="0" w:type="auto"/>
        <w:tblLook w:val="04A0" w:firstRow="1" w:lastRow="0" w:firstColumn="1" w:lastColumn="0" w:noHBand="0" w:noVBand="1"/>
      </w:tblPr>
      <w:tblGrid>
        <w:gridCol w:w="2337"/>
        <w:gridCol w:w="2337"/>
        <w:gridCol w:w="2338"/>
        <w:gridCol w:w="2338"/>
      </w:tblGrid>
      <w:tr w:rsidR="00B9306D" w14:paraId="1E24FAB5" w14:textId="77777777" w:rsidTr="00B9306D">
        <w:tc>
          <w:tcPr>
            <w:tcW w:w="2337" w:type="dxa"/>
          </w:tcPr>
          <w:p w14:paraId="0C12A8A2" w14:textId="4DEFFE42"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out,env1</m:t>
                    </m:r>
                  </m:sub>
                </m:sSub>
                <m:r>
                  <w:rPr>
                    <w:rFonts w:ascii="Cambria Math" w:hAnsi="Cambria Math"/>
                    <w:sz w:val="20"/>
                    <w:szCs w:val="20"/>
                  </w:rPr>
                  <m:t>=3.32E-3</m:t>
                </m:r>
              </m:oMath>
            </m:oMathPara>
          </w:p>
        </w:tc>
        <w:tc>
          <w:tcPr>
            <w:tcW w:w="2337" w:type="dxa"/>
          </w:tcPr>
          <w:p w14:paraId="42DC0985" w14:textId="2B257CBB"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env2,env1</m:t>
                    </m:r>
                  </m:sub>
                </m:sSub>
                <m:r>
                  <w:rPr>
                    <w:rFonts w:ascii="Cambria Math" w:hAnsi="Cambria Math"/>
                    <w:sz w:val="20"/>
                    <w:szCs w:val="20"/>
                  </w:rPr>
                  <m:t>=6E-2</m:t>
                </m:r>
              </m:oMath>
            </m:oMathPara>
          </w:p>
        </w:tc>
        <w:tc>
          <w:tcPr>
            <w:tcW w:w="2338" w:type="dxa"/>
          </w:tcPr>
          <w:p w14:paraId="0E6615C7" w14:textId="02322AF4"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env2,room</m:t>
                    </m:r>
                  </m:sub>
                </m:sSub>
                <m:r>
                  <w:rPr>
                    <w:rFonts w:ascii="Cambria Math" w:hAnsi="Cambria Math"/>
                    <w:sz w:val="20"/>
                    <w:szCs w:val="20"/>
                  </w:rPr>
                  <m:t>=6E-2</m:t>
                </m:r>
              </m:oMath>
            </m:oMathPara>
          </w:p>
        </w:tc>
        <w:tc>
          <w:tcPr>
            <w:tcW w:w="2338" w:type="dxa"/>
          </w:tcPr>
          <w:p w14:paraId="7D5E1A54" w14:textId="7CA9648B"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iw,room</m:t>
                    </m:r>
                  </m:sub>
                </m:sSub>
                <m:r>
                  <w:rPr>
                    <w:rFonts w:ascii="Cambria Math" w:hAnsi="Cambria Math"/>
                    <w:sz w:val="20"/>
                    <w:szCs w:val="20"/>
                  </w:rPr>
                  <m:t>=6E-2</m:t>
                </m:r>
              </m:oMath>
            </m:oMathPara>
          </w:p>
        </w:tc>
      </w:tr>
      <w:tr w:rsidR="00B9306D" w14:paraId="3A6947D8" w14:textId="77777777" w:rsidTr="00B9306D">
        <w:tc>
          <w:tcPr>
            <w:tcW w:w="2337" w:type="dxa"/>
          </w:tcPr>
          <w:p w14:paraId="0BB2C4B4" w14:textId="799D313E"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slab1,room</m:t>
                    </m:r>
                  </m:sub>
                </m:sSub>
                <m:r>
                  <w:rPr>
                    <w:rFonts w:ascii="Cambria Math" w:hAnsi="Cambria Math"/>
                    <w:sz w:val="20"/>
                    <w:szCs w:val="20"/>
                  </w:rPr>
                  <m:t>=2E-3</m:t>
                </m:r>
              </m:oMath>
            </m:oMathPara>
          </w:p>
        </w:tc>
        <w:tc>
          <w:tcPr>
            <w:tcW w:w="2337" w:type="dxa"/>
          </w:tcPr>
          <w:p w14:paraId="6430E3C9" w14:textId="5A4C1CBD"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cav,room</m:t>
                    </m:r>
                  </m:sub>
                </m:sSub>
                <m:r>
                  <w:rPr>
                    <w:rFonts w:ascii="Cambria Math" w:hAnsi="Cambria Math"/>
                    <w:sz w:val="20"/>
                    <w:szCs w:val="20"/>
                  </w:rPr>
                  <m:t>=2E-2</m:t>
                </m:r>
              </m:oMath>
            </m:oMathPara>
          </w:p>
        </w:tc>
        <w:tc>
          <w:tcPr>
            <w:tcW w:w="2338" w:type="dxa"/>
          </w:tcPr>
          <w:p w14:paraId="429F9147" w14:textId="727D479E"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slab1,slab2</m:t>
                    </m:r>
                  </m:sub>
                </m:sSub>
                <m:r>
                  <w:rPr>
                    <w:rFonts w:ascii="Cambria Math" w:hAnsi="Cambria Math"/>
                    <w:sz w:val="20"/>
                    <w:szCs w:val="20"/>
                  </w:rPr>
                  <m:t>=3.64E-4</m:t>
                </m:r>
              </m:oMath>
            </m:oMathPara>
          </w:p>
        </w:tc>
        <w:tc>
          <w:tcPr>
            <w:tcW w:w="2338" w:type="dxa"/>
          </w:tcPr>
          <w:p w14:paraId="7E9522E9" w14:textId="19A7FEB5"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source,slab2</m:t>
                    </m:r>
                  </m:sub>
                </m:sSub>
                <m:r>
                  <w:rPr>
                    <w:rFonts w:ascii="Cambria Math" w:hAnsi="Cambria Math"/>
                    <w:sz w:val="20"/>
                    <w:szCs w:val="20"/>
                  </w:rPr>
                  <m:t>=3.64E-4</m:t>
                </m:r>
              </m:oMath>
            </m:oMathPara>
          </w:p>
        </w:tc>
      </w:tr>
      <w:tr w:rsidR="00B9306D" w14:paraId="57062D4E" w14:textId="77777777" w:rsidTr="00B9306D">
        <w:tc>
          <w:tcPr>
            <w:tcW w:w="2337" w:type="dxa"/>
          </w:tcPr>
          <w:p w14:paraId="73F60567" w14:textId="24BE8149" w:rsidR="00B9306D" w:rsidRPr="0024773C" w:rsidRDefault="00E67566" w:rsidP="0011315A">
            <w:pPr>
              <w:jc w:val="cente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source,sink</m:t>
                  </m:r>
                </m:sub>
              </m:sSub>
              <m:r>
                <w:rPr>
                  <w:rFonts w:ascii="Cambria Math" w:hAnsi="Cambria Math"/>
                  <w:sz w:val="20"/>
                  <w:szCs w:val="20"/>
                </w:rPr>
                <m:t>=</m:t>
              </m:r>
            </m:oMath>
            <w:r w:rsidR="0024773C">
              <w:rPr>
                <w:sz w:val="20"/>
                <w:szCs w:val="20"/>
              </w:rPr>
              <w:t>3.6E-3</w:t>
            </w:r>
          </w:p>
        </w:tc>
        <w:tc>
          <w:tcPr>
            <w:tcW w:w="2337" w:type="dxa"/>
          </w:tcPr>
          <w:p w14:paraId="403A3BC0" w14:textId="209601BB"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env1</m:t>
                    </m:r>
                  </m:sub>
                </m:sSub>
                <m:r>
                  <w:rPr>
                    <w:rFonts w:ascii="Cambria Math" w:hAnsi="Cambria Math"/>
                    <w:sz w:val="20"/>
                    <w:szCs w:val="20"/>
                  </w:rPr>
                  <m:t>=26E5</m:t>
                </m:r>
              </m:oMath>
            </m:oMathPara>
          </w:p>
        </w:tc>
        <w:tc>
          <w:tcPr>
            <w:tcW w:w="2338" w:type="dxa"/>
          </w:tcPr>
          <w:p w14:paraId="15130DFE" w14:textId="5E458C7D"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env2</m:t>
                    </m:r>
                  </m:sub>
                </m:sSub>
                <m:r>
                  <w:rPr>
                    <w:rFonts w:ascii="Cambria Math" w:hAnsi="Cambria Math"/>
                    <w:sz w:val="20"/>
                    <w:szCs w:val="20"/>
                  </w:rPr>
                  <m:t>=13E5</m:t>
                </m:r>
              </m:oMath>
            </m:oMathPara>
          </w:p>
        </w:tc>
        <w:tc>
          <w:tcPr>
            <w:tcW w:w="2338" w:type="dxa"/>
          </w:tcPr>
          <w:p w14:paraId="170C8991" w14:textId="3E00C4FE" w:rsidR="00B9306D"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room</m:t>
                    </m:r>
                  </m:sub>
                </m:sSub>
                <m:r>
                  <w:rPr>
                    <w:rFonts w:ascii="Cambria Math" w:hAnsi="Cambria Math"/>
                    <w:sz w:val="20"/>
                    <w:szCs w:val="20"/>
                  </w:rPr>
                  <m:t>=1E8</m:t>
                </m:r>
              </m:oMath>
            </m:oMathPara>
          </w:p>
        </w:tc>
      </w:tr>
      <w:tr w:rsidR="00982C04" w14:paraId="18039169" w14:textId="77777777" w:rsidTr="00B9306D">
        <w:tc>
          <w:tcPr>
            <w:tcW w:w="2337" w:type="dxa"/>
          </w:tcPr>
          <w:p w14:paraId="2304FAEE" w14:textId="7A7A140D" w:rsidR="00982C04"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iw</m:t>
                    </m:r>
                  </m:sub>
                </m:sSub>
                <m:r>
                  <w:rPr>
                    <w:rFonts w:ascii="Cambria Math" w:hAnsi="Cambria Math"/>
                    <w:sz w:val="20"/>
                    <w:szCs w:val="20"/>
                  </w:rPr>
                  <m:t>=1.2E6</m:t>
                </m:r>
              </m:oMath>
            </m:oMathPara>
          </w:p>
        </w:tc>
        <w:tc>
          <w:tcPr>
            <w:tcW w:w="2337" w:type="dxa"/>
          </w:tcPr>
          <w:p w14:paraId="111B3E07" w14:textId="580C0723" w:rsidR="00982C04"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slab2</m:t>
                    </m:r>
                  </m:sub>
                </m:sSub>
                <m:r>
                  <w:rPr>
                    <w:rFonts w:ascii="Cambria Math" w:hAnsi="Cambria Math"/>
                    <w:sz w:val="20"/>
                    <w:szCs w:val="20"/>
                  </w:rPr>
                  <m:t>=2.88E7</m:t>
                </m:r>
              </m:oMath>
            </m:oMathPara>
          </w:p>
        </w:tc>
        <w:tc>
          <w:tcPr>
            <w:tcW w:w="2338" w:type="dxa"/>
          </w:tcPr>
          <w:p w14:paraId="5D27438B" w14:textId="19F9FB0D" w:rsidR="00982C04"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sink</m:t>
                    </m:r>
                  </m:sub>
                </m:sSub>
                <m:r>
                  <w:rPr>
                    <w:rFonts w:ascii="Cambria Math" w:hAnsi="Cambria Math"/>
                    <w:sz w:val="20"/>
                    <w:szCs w:val="20"/>
                  </w:rPr>
                  <m:t>=2E11</m:t>
                </m:r>
              </m:oMath>
            </m:oMathPara>
          </w:p>
        </w:tc>
        <w:tc>
          <w:tcPr>
            <w:tcW w:w="2338" w:type="dxa"/>
          </w:tcPr>
          <w:p w14:paraId="465723C2" w14:textId="05D0EA86" w:rsidR="00982C04" w:rsidRPr="0024773C" w:rsidRDefault="00E67566" w:rsidP="0011315A">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source</m:t>
                    </m:r>
                  </m:sub>
                </m:sSub>
                <m:r>
                  <w:rPr>
                    <w:rFonts w:ascii="Cambria Math" w:hAnsi="Cambria Math"/>
                    <w:sz w:val="20"/>
                    <w:szCs w:val="20"/>
                  </w:rPr>
                  <m:t>=1.5E6</m:t>
                </m:r>
              </m:oMath>
            </m:oMathPara>
          </w:p>
        </w:tc>
      </w:tr>
      <w:tr w:rsidR="00982C04" w14:paraId="57BBF8CB" w14:textId="77777777" w:rsidTr="00B9306D">
        <w:tc>
          <w:tcPr>
            <w:tcW w:w="2337" w:type="dxa"/>
          </w:tcPr>
          <w:p w14:paraId="037FFA51" w14:textId="5B7ECAD2" w:rsidR="00982C04" w:rsidRPr="0024773C" w:rsidRDefault="00E67566"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sol,env1</m:t>
                    </m:r>
                  </m:sub>
                </m:sSub>
                <m:r>
                  <w:rPr>
                    <w:rFonts w:ascii="Cambria Math" w:hAnsi="Cambria Math"/>
                    <w:sz w:val="20"/>
                    <w:szCs w:val="20"/>
                  </w:rPr>
                  <m:t>=1E2</m:t>
                </m:r>
              </m:oMath>
            </m:oMathPara>
          </w:p>
        </w:tc>
        <w:tc>
          <w:tcPr>
            <w:tcW w:w="2337" w:type="dxa"/>
          </w:tcPr>
          <w:p w14:paraId="5FB2A048" w14:textId="2B1BAF2B" w:rsidR="00982C04" w:rsidRPr="0024773C" w:rsidRDefault="00E67566"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sol,env2</m:t>
                    </m:r>
                  </m:sub>
                </m:sSub>
                <m:r>
                  <w:rPr>
                    <w:rFonts w:ascii="Cambria Math" w:hAnsi="Cambria Math"/>
                    <w:sz w:val="20"/>
                    <w:szCs w:val="20"/>
                  </w:rPr>
                  <m:t>=1E-2</m:t>
                </m:r>
              </m:oMath>
            </m:oMathPara>
          </w:p>
        </w:tc>
        <w:tc>
          <w:tcPr>
            <w:tcW w:w="2338" w:type="dxa"/>
          </w:tcPr>
          <w:p w14:paraId="62BBE676" w14:textId="6B6D171D" w:rsidR="00982C04" w:rsidRPr="0024773C" w:rsidRDefault="00E67566"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int,env2</m:t>
                    </m:r>
                  </m:sub>
                </m:sSub>
                <m:r>
                  <w:rPr>
                    <w:rFonts w:ascii="Cambria Math" w:hAnsi="Cambria Math"/>
                    <w:sz w:val="20"/>
                    <w:szCs w:val="20"/>
                  </w:rPr>
                  <m:t>=1</m:t>
                </m:r>
              </m:oMath>
            </m:oMathPara>
          </w:p>
        </w:tc>
        <w:tc>
          <w:tcPr>
            <w:tcW w:w="2338" w:type="dxa"/>
          </w:tcPr>
          <w:p w14:paraId="5D8523D1" w14:textId="05C6AAC2" w:rsidR="00982C04" w:rsidRPr="0024773C" w:rsidRDefault="00E67566"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light,env2</m:t>
                    </m:r>
                  </m:sub>
                </m:sSub>
                <m:r>
                  <w:rPr>
                    <w:rFonts w:ascii="Cambria Math" w:hAnsi="Cambria Math"/>
                    <w:sz w:val="20"/>
                    <w:szCs w:val="20"/>
                  </w:rPr>
                  <m:t>=1</m:t>
                </m:r>
              </m:oMath>
            </m:oMathPara>
          </w:p>
        </w:tc>
      </w:tr>
      <w:tr w:rsidR="00B37415" w14:paraId="37594227" w14:textId="77777777" w:rsidTr="00B9306D">
        <w:tc>
          <w:tcPr>
            <w:tcW w:w="2337" w:type="dxa"/>
          </w:tcPr>
          <w:p w14:paraId="1B7DAAF4" w14:textId="5A3DBC35" w:rsidR="00B37415" w:rsidRPr="0024773C" w:rsidRDefault="00E67566"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AHU,room</m:t>
                    </m:r>
                  </m:sub>
                </m:sSub>
                <m:r>
                  <w:rPr>
                    <w:rFonts w:ascii="Cambria Math" w:hAnsi="Cambria Math"/>
                    <w:sz w:val="20"/>
                    <w:szCs w:val="20"/>
                  </w:rPr>
                  <m:t>=1</m:t>
                </m:r>
              </m:oMath>
            </m:oMathPara>
          </w:p>
        </w:tc>
        <w:tc>
          <w:tcPr>
            <w:tcW w:w="2337" w:type="dxa"/>
          </w:tcPr>
          <w:p w14:paraId="3F141ACC" w14:textId="44748CE1" w:rsidR="00B37415" w:rsidRPr="0024773C" w:rsidRDefault="00E67566" w:rsidP="0011315A">
            <w:pPr>
              <w:jc w:val="center"/>
              <w:rPr>
                <w:rFonts w:eastAsia="DengXian" w:cs="Times New Roman"/>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sol,iw</m:t>
                    </m:r>
                  </m:sub>
                </m:sSub>
                <m:r>
                  <w:rPr>
                    <w:rFonts w:ascii="Cambria Math" w:hAnsi="Cambria Math"/>
                    <w:sz w:val="20"/>
                    <w:szCs w:val="20"/>
                  </w:rPr>
                  <m:t>=1E-8</m:t>
                </m:r>
              </m:oMath>
            </m:oMathPara>
          </w:p>
        </w:tc>
        <w:tc>
          <w:tcPr>
            <w:tcW w:w="2338" w:type="dxa"/>
          </w:tcPr>
          <w:p w14:paraId="0154DAE1" w14:textId="453B6DFD" w:rsidR="00B37415" w:rsidRPr="0024773C" w:rsidRDefault="00E67566"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int,iw</m:t>
                    </m:r>
                  </m:sub>
                </m:sSub>
                <m:r>
                  <w:rPr>
                    <w:rFonts w:ascii="Cambria Math" w:hAnsi="Cambria Math"/>
                    <w:sz w:val="20"/>
                    <w:szCs w:val="20"/>
                  </w:rPr>
                  <m:t>=1</m:t>
                </m:r>
              </m:oMath>
            </m:oMathPara>
          </w:p>
        </w:tc>
        <w:tc>
          <w:tcPr>
            <w:tcW w:w="2338" w:type="dxa"/>
          </w:tcPr>
          <w:p w14:paraId="2F5DAA41" w14:textId="446B3B0A" w:rsidR="00B37415" w:rsidRPr="0024773C" w:rsidRDefault="00E67566" w:rsidP="0011315A">
            <w:pPr>
              <w:jc w:val="center"/>
              <w:rPr>
                <w:sz w:val="20"/>
                <w:szCs w:val="20"/>
              </w:rPr>
            </w:pPr>
            <m:oMathPara>
              <m:oMath>
                <m:sSub>
                  <m:sSubPr>
                    <m:ctrlPr>
                      <w:rPr>
                        <w:rFonts w:ascii="Cambria Math" w:hAnsi="Cambria Math"/>
                        <w:i/>
                        <w:sz w:val="20"/>
                        <w:szCs w:val="20"/>
                      </w:rPr>
                    </m:ctrlPr>
                  </m:sSubPr>
                  <m:e>
                    <m:r>
                      <m:rPr>
                        <m:sty m:val="p"/>
                      </m:rPr>
                      <w:rPr>
                        <w:rFonts w:ascii="Cambria Math" w:hAnsi="Cambria Math"/>
                        <w:sz w:val="20"/>
                        <w:szCs w:val="20"/>
                      </w:rPr>
                      <m:t>α</m:t>
                    </m:r>
                    <m:ctrlPr>
                      <w:rPr>
                        <w:rFonts w:ascii="Cambria Math" w:hAnsi="Cambria Math"/>
                        <w:sz w:val="20"/>
                        <w:szCs w:val="20"/>
                      </w:rPr>
                    </m:ctrlPr>
                  </m:e>
                  <m:sub>
                    <m:r>
                      <w:rPr>
                        <w:rFonts w:ascii="Cambria Math" w:hAnsi="Cambria Math"/>
                        <w:sz w:val="20"/>
                        <w:szCs w:val="20"/>
                      </w:rPr>
                      <m:t>light,iw</m:t>
                    </m:r>
                  </m:sub>
                </m:sSub>
                <m:r>
                  <w:rPr>
                    <w:rFonts w:ascii="Cambria Math" w:hAnsi="Cambria Math"/>
                    <w:sz w:val="20"/>
                    <w:szCs w:val="20"/>
                  </w:rPr>
                  <m:t>=1</m:t>
                </m:r>
              </m:oMath>
            </m:oMathPara>
          </w:p>
        </w:tc>
      </w:tr>
    </w:tbl>
    <w:p w14:paraId="6ED3A57E" w14:textId="77777777" w:rsidR="00B9306D" w:rsidRPr="00B9306D" w:rsidRDefault="00B9306D" w:rsidP="00B9306D"/>
    <w:p w14:paraId="2F5F44C3" w14:textId="0A9FBD38" w:rsidR="00DC113D" w:rsidRDefault="00DC113D" w:rsidP="00DC113D">
      <w:pPr>
        <w:pStyle w:val="Heading2"/>
      </w:pPr>
      <w:r>
        <w:lastRenderedPageBreak/>
        <w:t xml:space="preserve">Results </w:t>
      </w:r>
      <w:r w:rsidR="009F096B">
        <w:t>D</w:t>
      </w:r>
      <w:r>
        <w:t>iscussion</w:t>
      </w:r>
    </w:p>
    <w:p w14:paraId="51A2AAC6" w14:textId="77777777" w:rsidR="00DC546A" w:rsidRDefault="009F096B" w:rsidP="00DC546A">
      <w:pPr>
        <w:keepNext/>
        <w:jc w:val="center"/>
      </w:pPr>
      <w:r>
        <w:rPr>
          <w:noProof/>
        </w:rPr>
        <w:drawing>
          <wp:inline distT="0" distB="0" distL="0" distR="0" wp14:anchorId="034C8941" wp14:editId="69DA0959">
            <wp:extent cx="5290012" cy="2631442"/>
            <wp:effectExtent l="19050" t="19050" r="25400" b="165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7"/>
                    <a:stretch>
                      <a:fillRect/>
                    </a:stretch>
                  </pic:blipFill>
                  <pic:spPr>
                    <a:xfrm>
                      <a:off x="0" y="0"/>
                      <a:ext cx="5485564" cy="2728717"/>
                    </a:xfrm>
                    <a:prstGeom prst="rect">
                      <a:avLst/>
                    </a:prstGeom>
                    <a:ln>
                      <a:solidFill>
                        <a:schemeClr val="tx1"/>
                      </a:solidFill>
                    </a:ln>
                  </pic:spPr>
                </pic:pic>
              </a:graphicData>
            </a:graphic>
          </wp:inline>
        </w:drawing>
      </w:r>
    </w:p>
    <w:p w14:paraId="687E55B4" w14:textId="0C065866" w:rsidR="00DC546A" w:rsidRDefault="00DC546A" w:rsidP="00DC546A">
      <w:pPr>
        <w:pStyle w:val="Caption"/>
      </w:pPr>
      <w:r>
        <w:t xml:space="preserve">Figure </w:t>
      </w:r>
      <w:fldSimple w:instr=" SEQ Figure \* ARABIC ">
        <w:r w:rsidR="00274573">
          <w:rPr>
            <w:noProof/>
          </w:rPr>
          <w:t>2</w:t>
        </w:r>
      </w:fldSimple>
      <w:r w:rsidR="00274573">
        <w:t>.</w:t>
      </w:r>
      <w:r>
        <w:t xml:space="preserve"> Training and Testing </w:t>
      </w:r>
      <w:r w:rsidR="00C813D0">
        <w:t xml:space="preserve">Sets </w:t>
      </w:r>
      <w:r>
        <w:t>Performance for the Radiant Slab System RC Network from the Initial</w:t>
      </w:r>
      <w:r w:rsidR="00274573">
        <w:t xml:space="preserve"> Parameters Assumption</w:t>
      </w:r>
    </w:p>
    <w:p w14:paraId="5A13CA41" w14:textId="77777777" w:rsidR="00274573" w:rsidRDefault="009F096B" w:rsidP="00274573">
      <w:pPr>
        <w:keepNext/>
        <w:jc w:val="center"/>
      </w:pPr>
      <w:r>
        <w:rPr>
          <w:noProof/>
        </w:rPr>
        <w:drawing>
          <wp:inline distT="0" distB="0" distL="0" distR="0" wp14:anchorId="58FB8127" wp14:editId="4688FF38">
            <wp:extent cx="5297022" cy="2634929"/>
            <wp:effectExtent l="19050" t="19050" r="18415" b="1333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8"/>
                    <a:stretch>
                      <a:fillRect/>
                    </a:stretch>
                  </pic:blipFill>
                  <pic:spPr>
                    <a:xfrm>
                      <a:off x="0" y="0"/>
                      <a:ext cx="5367269" cy="2669872"/>
                    </a:xfrm>
                    <a:prstGeom prst="rect">
                      <a:avLst/>
                    </a:prstGeom>
                    <a:ln>
                      <a:solidFill>
                        <a:schemeClr val="tx1"/>
                      </a:solidFill>
                    </a:ln>
                  </pic:spPr>
                </pic:pic>
              </a:graphicData>
            </a:graphic>
          </wp:inline>
        </w:drawing>
      </w:r>
    </w:p>
    <w:p w14:paraId="7CE266A4" w14:textId="440A27DC" w:rsidR="009F096B" w:rsidRPr="009F096B" w:rsidRDefault="00274573" w:rsidP="00274573">
      <w:pPr>
        <w:pStyle w:val="Caption"/>
      </w:pPr>
      <w:r>
        <w:t xml:space="preserve">Figure </w:t>
      </w:r>
      <w:fldSimple w:instr=" SEQ Figure \* ARABIC ">
        <w:r>
          <w:rPr>
            <w:noProof/>
          </w:rPr>
          <w:t>3</w:t>
        </w:r>
      </w:fldSimple>
      <w:r>
        <w:t xml:space="preserve">. </w:t>
      </w:r>
      <w:r w:rsidRPr="00A723A2">
        <w:t xml:space="preserve">Training and Testing </w:t>
      </w:r>
      <w:r w:rsidR="00C813D0">
        <w:t xml:space="preserve">Sets </w:t>
      </w:r>
      <w:r w:rsidRPr="00A723A2">
        <w:t xml:space="preserve">Performance for the Radiant Slab System RC Network from the </w:t>
      </w:r>
      <w:r>
        <w:t>Optimized</w:t>
      </w:r>
      <w:r w:rsidRPr="00A723A2">
        <w:t xml:space="preserve"> Parameters </w:t>
      </w:r>
    </w:p>
    <w:p w14:paraId="2090A70D" w14:textId="7216414F" w:rsidR="00274573" w:rsidRDefault="00564F0F" w:rsidP="00DC113D">
      <w:r>
        <w:t>Figure 2 and Figure 3 show the Normalized RMSE</w:t>
      </w:r>
      <w:r w:rsidR="00C813D0">
        <w:t xml:space="preserve"> (NRMSE) of radiant slab systems thermal load for training set and testing set. And Figure 2 is the performance from the initial estimates of Rs and Cs, while Figure 3 indicates the optimized performance. From the above figures, the RC network model appears to be optimized reasonably</w:t>
      </w:r>
      <w:r w:rsidR="00AA052C">
        <w:t xml:space="preserve"> with training set NRMSE as 0.36 and testing set NRMSE as 0.25. However, this RC model has a non-optimal performance when the actual load </w:t>
      </w:r>
      <w:r w:rsidR="00345189">
        <w:t>doesn’t</w:t>
      </w:r>
      <w:r w:rsidR="00AA052C">
        <w:t xml:space="preserve"> follow the </w:t>
      </w:r>
      <w:r w:rsidR="00345189">
        <w:t>normal</w:t>
      </w:r>
      <w:r w:rsidR="00AA052C">
        <w:t xml:space="preserve"> pattern.</w:t>
      </w:r>
    </w:p>
    <w:p w14:paraId="5AD45D1F" w14:textId="692717AF" w:rsidR="00D34DB9" w:rsidRPr="00D34DB9" w:rsidRDefault="00D34DB9" w:rsidP="00DC113D">
      <m:oMathPara>
        <m:oMath>
          <m:r>
            <w:rPr>
              <w:rFonts w:ascii="Cambria Math" w:hAnsi="Cambria Math"/>
            </w:rPr>
            <m:t>NRMSE=</m:t>
          </m:r>
          <m:f>
            <m:fPr>
              <m:ctrlPr>
                <w:rPr>
                  <w:rFonts w:ascii="Cambria Math" w:hAnsi="Cambria Math"/>
                </w:rPr>
              </m:ctrlPr>
            </m:fPr>
            <m:num>
              <m:r>
                <w:rPr>
                  <w:rFonts w:ascii="Cambria Math" w:hAnsi="Cambria Math"/>
                </w:rPr>
                <m:t>RMSE</m:t>
              </m:r>
              <m:ctrlPr>
                <w:rPr>
                  <w:rFonts w:ascii="Cambria Math" w:hAnsi="Cambria Math"/>
                  <w:i/>
                </w:rPr>
              </m:ctrlP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ctrlPr>
                <w:rPr>
                  <w:rFonts w:ascii="Cambria Math" w:hAnsi="Cambria Math"/>
                  <w:i/>
                </w:rPr>
              </m:ctrlPr>
            </m:den>
          </m:f>
        </m:oMath>
      </m:oMathPara>
    </w:p>
    <w:p w14:paraId="75BCDBD3" w14:textId="28A956F1" w:rsidR="009B5F0B" w:rsidRDefault="00CB0730" w:rsidP="00DC113D">
      <w:r>
        <w:t xml:space="preserve">In which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00D34DB9">
        <w:t xml:space="preserve"> is the standard deviation of the predicted output</w:t>
      </w:r>
      <w:r w:rsidR="002F0156">
        <w:t xml:space="preserve"> variable.</w:t>
      </w:r>
    </w:p>
    <w:p w14:paraId="7E96669E" w14:textId="0987C207" w:rsidR="00B40B43" w:rsidRDefault="00B40B43" w:rsidP="00DC113D">
      <w:r>
        <w:lastRenderedPageBreak/>
        <w:t>In terms of the model development efforts, there were in total 7 energy balance constructed, 24 parameters are estimated.</w:t>
      </w:r>
    </w:p>
    <w:p w14:paraId="382B3167" w14:textId="7935AFEC" w:rsidR="008A0BC4" w:rsidRDefault="00A87972" w:rsidP="00A87972">
      <w:pPr>
        <w:pStyle w:val="Heading1"/>
      </w:pPr>
      <w:r>
        <w:t>R</w:t>
      </w:r>
      <w:r>
        <w:rPr>
          <w:rFonts w:hint="eastAsia"/>
        </w:rPr>
        <w:t>e</w:t>
      </w:r>
      <w:r>
        <w:t>ferences</w:t>
      </w:r>
    </w:p>
    <w:p w14:paraId="70B33971" w14:textId="77777777" w:rsidR="008A0BC4" w:rsidRPr="008A0BC4" w:rsidRDefault="008A0BC4" w:rsidP="008A0BC4">
      <w:pPr>
        <w:pStyle w:val="Bibliography"/>
        <w:rPr>
          <w:rFonts w:cs="Times New Roman"/>
        </w:rPr>
      </w:pPr>
      <w:r>
        <w:fldChar w:fldCharType="begin"/>
      </w:r>
      <w:r>
        <w:instrText xml:space="preserve"> ADDIN ZOTERO_BIBL {"uncited":[],"omitted":[],"custom":[]} CSL_BIBLIOGRAPHY </w:instrText>
      </w:r>
      <w:r>
        <w:fldChar w:fldCharType="separate"/>
      </w:r>
      <w:r w:rsidRPr="008A0BC4">
        <w:rPr>
          <w:rFonts w:cs="Times New Roman"/>
        </w:rPr>
        <w:t>[1]</w:t>
      </w:r>
      <w:r w:rsidRPr="008A0BC4">
        <w:rPr>
          <w:rFonts w:cs="Times New Roman"/>
        </w:rPr>
        <w:tab/>
        <w:t xml:space="preserve">J. E. Braun and N. Chaturvedi, “An Inverse Gray-Box Model for Transient Building Load Prediction,” </w:t>
      </w:r>
      <w:r w:rsidRPr="008A0BC4">
        <w:rPr>
          <w:rFonts w:cs="Times New Roman"/>
          <w:i/>
          <w:iCs/>
        </w:rPr>
        <w:t>HVACR Res.</w:t>
      </w:r>
      <w:r w:rsidRPr="008A0BC4">
        <w:rPr>
          <w:rFonts w:cs="Times New Roman"/>
        </w:rPr>
        <w:t>, vol. 8, no. 1, pp. 73–99, Jan. 2002, doi: 10.1080/10789669.2002.10391290.</w:t>
      </w:r>
    </w:p>
    <w:p w14:paraId="26AF9858" w14:textId="77777777" w:rsidR="008A0BC4" w:rsidRPr="008A0BC4" w:rsidRDefault="008A0BC4" w:rsidP="008A0BC4">
      <w:pPr>
        <w:pStyle w:val="Bibliography"/>
        <w:rPr>
          <w:rFonts w:cs="Times New Roman"/>
        </w:rPr>
      </w:pPr>
      <w:r w:rsidRPr="008A0BC4">
        <w:rPr>
          <w:rFonts w:cs="Times New Roman"/>
        </w:rPr>
        <w:t>[2]</w:t>
      </w:r>
      <w:r w:rsidRPr="008A0BC4">
        <w:rPr>
          <w:rFonts w:cs="Times New Roman"/>
        </w:rPr>
        <w:tab/>
        <w:t xml:space="preserve">J. Joe and P. Karava, “Agent-based system identification for control-oriented building models,” </w:t>
      </w:r>
      <w:r w:rsidRPr="008A0BC4">
        <w:rPr>
          <w:rFonts w:cs="Times New Roman"/>
          <w:i/>
          <w:iCs/>
        </w:rPr>
        <w:t>J. Build. Perform. Simul.</w:t>
      </w:r>
      <w:r w:rsidRPr="008A0BC4">
        <w:rPr>
          <w:rFonts w:cs="Times New Roman"/>
        </w:rPr>
        <w:t>, vol. 10, no. 2, pp. 183–204, Mar. 2017, doi: 10.1080/19401493.2016.1212272.</w:t>
      </w:r>
    </w:p>
    <w:p w14:paraId="39742EED" w14:textId="77777777" w:rsidR="008A0BC4" w:rsidRPr="008A0BC4" w:rsidRDefault="008A0BC4" w:rsidP="008A0BC4">
      <w:pPr>
        <w:pStyle w:val="Bibliography"/>
        <w:rPr>
          <w:rFonts w:cs="Times New Roman"/>
        </w:rPr>
      </w:pPr>
      <w:r w:rsidRPr="008A0BC4">
        <w:rPr>
          <w:rFonts w:cs="Times New Roman"/>
        </w:rPr>
        <w:t>[3]</w:t>
      </w:r>
      <w:r w:rsidRPr="008A0BC4">
        <w:rPr>
          <w:rFonts w:cs="Times New Roman"/>
        </w:rPr>
        <w:tab/>
        <w:t xml:space="preserve">L. James V. Miranda, “PySwarms: a research toolkit for Particle Swarm Optimization in Python,” </w:t>
      </w:r>
      <w:r w:rsidRPr="008A0BC4">
        <w:rPr>
          <w:rFonts w:cs="Times New Roman"/>
          <w:i/>
          <w:iCs/>
        </w:rPr>
        <w:t>J. Open Source Softw.</w:t>
      </w:r>
      <w:r w:rsidRPr="008A0BC4">
        <w:rPr>
          <w:rFonts w:cs="Times New Roman"/>
        </w:rPr>
        <w:t>, vol. 3, no. 21, p. 433, Jan. 2018, doi: 10.21105/joss.00433.</w:t>
      </w:r>
    </w:p>
    <w:p w14:paraId="32B43A60" w14:textId="7B5A498B" w:rsidR="008A0BC4" w:rsidRPr="00DC113D" w:rsidRDefault="008A0BC4" w:rsidP="00DC113D">
      <w:r>
        <w:fldChar w:fldCharType="end"/>
      </w:r>
    </w:p>
    <w:sectPr w:rsidR="008A0BC4" w:rsidRPr="00DC11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EF57" w14:textId="77777777" w:rsidR="00E67566" w:rsidRDefault="00E67566" w:rsidP="007907C7">
      <w:pPr>
        <w:spacing w:after="0" w:line="240" w:lineRule="auto"/>
      </w:pPr>
      <w:r>
        <w:separator/>
      </w:r>
    </w:p>
  </w:endnote>
  <w:endnote w:type="continuationSeparator" w:id="0">
    <w:p w14:paraId="06FDD131" w14:textId="77777777" w:rsidR="00E67566" w:rsidRDefault="00E67566" w:rsidP="0079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64D9" w14:textId="77777777" w:rsidR="00E67566" w:rsidRDefault="00E67566" w:rsidP="007907C7">
      <w:pPr>
        <w:spacing w:after="0" w:line="240" w:lineRule="auto"/>
      </w:pPr>
      <w:r>
        <w:separator/>
      </w:r>
    </w:p>
  </w:footnote>
  <w:footnote w:type="continuationSeparator" w:id="0">
    <w:p w14:paraId="6D038567" w14:textId="77777777" w:rsidR="00E67566" w:rsidRDefault="00E67566" w:rsidP="0079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8"/>
    <w:rsid w:val="000327F1"/>
    <w:rsid w:val="00035467"/>
    <w:rsid w:val="00053975"/>
    <w:rsid w:val="00077F57"/>
    <w:rsid w:val="00091095"/>
    <w:rsid w:val="000B45EF"/>
    <w:rsid w:val="000D0980"/>
    <w:rsid w:val="000D648A"/>
    <w:rsid w:val="000D6E25"/>
    <w:rsid w:val="00107A56"/>
    <w:rsid w:val="0011315A"/>
    <w:rsid w:val="00151E19"/>
    <w:rsid w:val="00184743"/>
    <w:rsid w:val="00187AD3"/>
    <w:rsid w:val="001933E1"/>
    <w:rsid w:val="001C0AFA"/>
    <w:rsid w:val="001F2343"/>
    <w:rsid w:val="00202535"/>
    <w:rsid w:val="0024773C"/>
    <w:rsid w:val="00252E2B"/>
    <w:rsid w:val="00255BB9"/>
    <w:rsid w:val="00274573"/>
    <w:rsid w:val="002D7396"/>
    <w:rsid w:val="002E3C9E"/>
    <w:rsid w:val="002F0156"/>
    <w:rsid w:val="003007E0"/>
    <w:rsid w:val="00301155"/>
    <w:rsid w:val="00345189"/>
    <w:rsid w:val="0034636C"/>
    <w:rsid w:val="00363EBD"/>
    <w:rsid w:val="00397410"/>
    <w:rsid w:val="003C0676"/>
    <w:rsid w:val="003C3884"/>
    <w:rsid w:val="00406DED"/>
    <w:rsid w:val="00413225"/>
    <w:rsid w:val="00422F1E"/>
    <w:rsid w:val="004E5561"/>
    <w:rsid w:val="00531DE1"/>
    <w:rsid w:val="00562A19"/>
    <w:rsid w:val="00564F0F"/>
    <w:rsid w:val="005A3DDE"/>
    <w:rsid w:val="005A6A80"/>
    <w:rsid w:val="005C3611"/>
    <w:rsid w:val="005F16D8"/>
    <w:rsid w:val="00633222"/>
    <w:rsid w:val="00641B64"/>
    <w:rsid w:val="00645BE8"/>
    <w:rsid w:val="0067295B"/>
    <w:rsid w:val="0068465B"/>
    <w:rsid w:val="006B0B9B"/>
    <w:rsid w:val="006D07D1"/>
    <w:rsid w:val="00730F1F"/>
    <w:rsid w:val="0077779B"/>
    <w:rsid w:val="00786565"/>
    <w:rsid w:val="007907C7"/>
    <w:rsid w:val="008247DE"/>
    <w:rsid w:val="00855283"/>
    <w:rsid w:val="0088178B"/>
    <w:rsid w:val="00894E28"/>
    <w:rsid w:val="008A0BC4"/>
    <w:rsid w:val="008B4DDF"/>
    <w:rsid w:val="008B6F34"/>
    <w:rsid w:val="008D4FA9"/>
    <w:rsid w:val="009010C4"/>
    <w:rsid w:val="00920AC3"/>
    <w:rsid w:val="009267D9"/>
    <w:rsid w:val="009446B0"/>
    <w:rsid w:val="00951142"/>
    <w:rsid w:val="00980B23"/>
    <w:rsid w:val="00982C04"/>
    <w:rsid w:val="009A26E3"/>
    <w:rsid w:val="009A42BF"/>
    <w:rsid w:val="009B5F0B"/>
    <w:rsid w:val="009D66A3"/>
    <w:rsid w:val="009F096B"/>
    <w:rsid w:val="00A16F72"/>
    <w:rsid w:val="00A20ABD"/>
    <w:rsid w:val="00A2438B"/>
    <w:rsid w:val="00A32365"/>
    <w:rsid w:val="00A519BE"/>
    <w:rsid w:val="00A87972"/>
    <w:rsid w:val="00AA052C"/>
    <w:rsid w:val="00AC0F23"/>
    <w:rsid w:val="00AC125E"/>
    <w:rsid w:val="00B37415"/>
    <w:rsid w:val="00B40B43"/>
    <w:rsid w:val="00B8274D"/>
    <w:rsid w:val="00B91080"/>
    <w:rsid w:val="00B9306D"/>
    <w:rsid w:val="00C12922"/>
    <w:rsid w:val="00C16BAF"/>
    <w:rsid w:val="00C813D0"/>
    <w:rsid w:val="00CA6268"/>
    <w:rsid w:val="00CB0730"/>
    <w:rsid w:val="00CD013A"/>
    <w:rsid w:val="00CD069E"/>
    <w:rsid w:val="00CD0CCC"/>
    <w:rsid w:val="00D34DB9"/>
    <w:rsid w:val="00DA2165"/>
    <w:rsid w:val="00DA7A4E"/>
    <w:rsid w:val="00DC113D"/>
    <w:rsid w:val="00DC546A"/>
    <w:rsid w:val="00DF03C1"/>
    <w:rsid w:val="00E42F69"/>
    <w:rsid w:val="00E56C31"/>
    <w:rsid w:val="00E57BFF"/>
    <w:rsid w:val="00E64D9E"/>
    <w:rsid w:val="00E6533C"/>
    <w:rsid w:val="00E67566"/>
    <w:rsid w:val="00EA414D"/>
    <w:rsid w:val="00EB6671"/>
    <w:rsid w:val="00EC15B3"/>
    <w:rsid w:val="00ED7219"/>
    <w:rsid w:val="00F06BD4"/>
    <w:rsid w:val="00F33EAA"/>
    <w:rsid w:val="00F67931"/>
    <w:rsid w:val="00F73003"/>
    <w:rsid w:val="00FD3A99"/>
    <w:rsid w:val="00FD6657"/>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18023A"/>
  <w14:defaultImageDpi w14:val="32767"/>
  <w15:chartTrackingRefBased/>
  <w15:docId w15:val="{FD11AF5C-8648-4DBD-88AF-952B646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077F5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F3EC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5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3EC5"/>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5A6A80"/>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A6A80"/>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0D0980"/>
    <w:rPr>
      <w:color w:val="808080"/>
    </w:rPr>
  </w:style>
  <w:style w:type="paragraph" w:styleId="HTMLPreformatted">
    <w:name w:val="HTML Preformatted"/>
    <w:basedOn w:val="Normal"/>
    <w:link w:val="HTMLPreformattedChar"/>
    <w:uiPriority w:val="99"/>
    <w:semiHidden/>
    <w:unhideWhenUsed/>
    <w:rsid w:val="00881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78B"/>
    <w:rPr>
      <w:rFonts w:ascii="Courier New" w:eastAsia="Times New Roman" w:hAnsi="Courier New" w:cs="Courier New"/>
      <w:sz w:val="20"/>
      <w:szCs w:val="20"/>
    </w:rPr>
  </w:style>
  <w:style w:type="table" w:styleId="TableGrid">
    <w:name w:val="Table Grid"/>
    <w:basedOn w:val="TableNormal"/>
    <w:uiPriority w:val="39"/>
    <w:rsid w:val="00077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7C7"/>
    <w:rPr>
      <w:rFonts w:ascii="Times New Roman" w:hAnsi="Times New Roman"/>
    </w:rPr>
  </w:style>
  <w:style w:type="paragraph" w:styleId="Footer">
    <w:name w:val="footer"/>
    <w:basedOn w:val="Normal"/>
    <w:link w:val="FooterChar"/>
    <w:uiPriority w:val="99"/>
    <w:unhideWhenUsed/>
    <w:rsid w:val="0079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C7"/>
    <w:rPr>
      <w:rFonts w:ascii="Times New Roman" w:hAnsi="Times New Roman"/>
    </w:rPr>
  </w:style>
  <w:style w:type="paragraph" w:styleId="Caption">
    <w:name w:val="caption"/>
    <w:basedOn w:val="Normal"/>
    <w:next w:val="Normal"/>
    <w:autoRedefine/>
    <w:uiPriority w:val="35"/>
    <w:unhideWhenUsed/>
    <w:qFormat/>
    <w:rsid w:val="00DC546A"/>
    <w:pPr>
      <w:spacing w:after="200" w:line="240" w:lineRule="auto"/>
      <w:jc w:val="center"/>
    </w:pPr>
    <w:rPr>
      <w:b/>
      <w:iCs/>
      <w:sz w:val="18"/>
      <w:szCs w:val="18"/>
    </w:rPr>
  </w:style>
  <w:style w:type="paragraph" w:styleId="ListParagraph">
    <w:name w:val="List Paragraph"/>
    <w:basedOn w:val="Normal"/>
    <w:uiPriority w:val="34"/>
    <w:qFormat/>
    <w:rsid w:val="004E5561"/>
    <w:pPr>
      <w:ind w:left="720"/>
      <w:contextualSpacing/>
    </w:pPr>
  </w:style>
  <w:style w:type="paragraph" w:styleId="Bibliography">
    <w:name w:val="Bibliography"/>
    <w:basedOn w:val="Normal"/>
    <w:next w:val="Normal"/>
    <w:uiPriority w:val="37"/>
    <w:unhideWhenUsed/>
    <w:rsid w:val="008A0BC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2442">
      <w:bodyDiv w:val="1"/>
      <w:marLeft w:val="0"/>
      <w:marRight w:val="0"/>
      <w:marTop w:val="0"/>
      <w:marBottom w:val="0"/>
      <w:divBdr>
        <w:top w:val="none" w:sz="0" w:space="0" w:color="auto"/>
        <w:left w:val="none" w:sz="0" w:space="0" w:color="auto"/>
        <w:bottom w:val="none" w:sz="0" w:space="0" w:color="auto"/>
        <w:right w:val="none" w:sz="0" w:space="0" w:color="auto"/>
      </w:divBdr>
    </w:div>
    <w:div w:id="21113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Lichen</dc:creator>
  <cp:keywords/>
  <dc:description/>
  <cp:lastModifiedBy>Lichen Wu</cp:lastModifiedBy>
  <cp:revision>26</cp:revision>
  <dcterms:created xsi:type="dcterms:W3CDTF">2022-03-24T21:01:00Z</dcterms:created>
  <dcterms:modified xsi:type="dcterms:W3CDTF">2022-03-24T22:48:00Z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id="qazPbsv0"/&gt;&lt;style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